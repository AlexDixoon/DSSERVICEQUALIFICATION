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39A5B"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76853726" w14:textId="0DE03C45" w:rsidR="004E3E77" w:rsidRPr="00C53CD0" w:rsidRDefault="00065956" w:rsidP="004E3E77">
      <w:pPr>
        <w:pStyle w:val="TitleCover"/>
        <w:rPr>
          <w:lang w:val="fr-FR"/>
        </w:rPr>
      </w:pPr>
      <w:r w:rsidRPr="00C53CD0">
        <w:rPr>
          <w:lang w:val="fr-FR" w:eastAsia="ja-JP"/>
        </w:rPr>
        <w:t xml:space="preserve">Service Qualification </w:t>
      </w:r>
      <w:r w:rsidR="004E3E77" w:rsidRPr="00C53CD0">
        <w:rPr>
          <w:lang w:val="fr-FR"/>
        </w:rPr>
        <w:t>REST SPECIFICATION</w:t>
      </w:r>
    </w:p>
    <w:p w14:paraId="6FA19F72" w14:textId="77777777" w:rsidR="004E3E77" w:rsidRPr="00C53CD0" w:rsidRDefault="004E3E77" w:rsidP="004E3E77">
      <w:pPr>
        <w:pStyle w:val="DocumentNumber"/>
        <w:rPr>
          <w:color w:val="404040"/>
          <w:lang w:val="fr-FR"/>
        </w:rPr>
      </w:pPr>
    </w:p>
    <w:p w14:paraId="266EC5E3" w14:textId="2DC06D15" w:rsidR="004E3E77" w:rsidRPr="00C53CD0" w:rsidRDefault="004E3E77" w:rsidP="004E3E77">
      <w:pPr>
        <w:pStyle w:val="DocumentNumber"/>
        <w:rPr>
          <w:color w:val="404040"/>
          <w:lang w:val="fr-FR"/>
        </w:rPr>
      </w:pPr>
      <w:r w:rsidRPr="00C53CD0">
        <w:rPr>
          <w:color w:val="404040"/>
          <w:lang w:val="fr-FR"/>
        </w:rPr>
        <w:t>Document Number</w:t>
      </w:r>
      <w:proofErr w:type="gramStart"/>
      <w:r w:rsidRPr="00C53CD0">
        <w:rPr>
          <w:color w:val="404040"/>
          <w:lang w:val="fr-FR"/>
        </w:rPr>
        <w:t xml:space="preserve">:  </w:t>
      </w:r>
      <w:r w:rsidR="006C09C8" w:rsidRPr="006C09C8">
        <w:rPr>
          <w:color w:val="404040"/>
          <w:lang w:val="fr-FR"/>
        </w:rPr>
        <w:t>TMF645</w:t>
      </w:r>
      <w:proofErr w:type="gramEnd"/>
      <w:r w:rsidR="006C09C8" w:rsidRPr="00C53CD0" w:rsidDel="006C09C8">
        <w:rPr>
          <w:color w:val="404040"/>
          <w:lang w:val="fr-FR"/>
        </w:rPr>
        <w:t xml:space="preserve"> </w:t>
      </w:r>
    </w:p>
    <w:p w14:paraId="02AA577B" w14:textId="13AAC06C" w:rsidR="004E3E77" w:rsidRDefault="004E3E77" w:rsidP="004E3E77">
      <w:pPr>
        <w:pStyle w:val="DocumentNumber"/>
        <w:rPr>
          <w:color w:val="404040"/>
        </w:rPr>
      </w:pPr>
      <w:r w:rsidRPr="00C53CD0">
        <w:rPr>
          <w:color w:val="404040"/>
          <w:lang w:val="fr-FR"/>
        </w:rPr>
        <w:t>Document Version</w:t>
      </w:r>
      <w:proofErr w:type="gramStart"/>
      <w:r w:rsidRPr="00C53CD0">
        <w:rPr>
          <w:color w:val="404040"/>
          <w:lang w:val="fr-FR"/>
        </w:rPr>
        <w:t>: :</w:t>
      </w:r>
      <w:proofErr w:type="gramEnd"/>
      <w:r w:rsidRPr="00C53CD0">
        <w:rPr>
          <w:color w:val="404040"/>
          <w:lang w:val="fr-FR"/>
        </w:rPr>
        <w:t xml:space="preserve"> &lt;V</w:t>
      </w:r>
      <w:r w:rsidR="00065956" w:rsidRPr="00C53CD0">
        <w:rPr>
          <w:color w:val="404040"/>
          <w:lang w:val="fr-FR" w:eastAsia="ja-JP"/>
        </w:rPr>
        <w:t>0</w:t>
      </w:r>
      <w:r w:rsidRPr="00C53CD0">
        <w:rPr>
          <w:color w:val="404040"/>
          <w:lang w:val="fr-FR"/>
        </w:rPr>
        <w:t>.</w:t>
      </w:r>
      <w:r w:rsidR="00065956">
        <w:rPr>
          <w:rFonts w:hint="eastAsia"/>
          <w:color w:val="404040"/>
          <w:lang w:eastAsia="ja-JP"/>
        </w:rPr>
        <w:t>1</w:t>
      </w:r>
      <w:r>
        <w:rPr>
          <w:color w:val="404040"/>
        </w:rPr>
        <w:t>&gt;</w:t>
      </w:r>
    </w:p>
    <w:p w14:paraId="5BEABE22" w14:textId="4A258463" w:rsidR="004E3E77" w:rsidRPr="004A3159" w:rsidRDefault="004E3E77" w:rsidP="004E3E77">
      <w:pPr>
        <w:pStyle w:val="DocumentNumber"/>
        <w:rPr>
          <w:color w:val="404040"/>
          <w:lang w:eastAsia="ja-JP"/>
        </w:rPr>
      </w:pPr>
      <w:r>
        <w:rPr>
          <w:color w:val="404040"/>
        </w:rPr>
        <w:t xml:space="preserve">Date:  </w:t>
      </w:r>
      <w:proofErr w:type="gramStart"/>
      <w:r w:rsidR="006C09C8">
        <w:rPr>
          <w:color w:val="404040"/>
          <w:lang w:eastAsia="ja-JP"/>
        </w:rPr>
        <w:t>May</w:t>
      </w:r>
      <w:r>
        <w:rPr>
          <w:color w:val="404040"/>
        </w:rPr>
        <w:t>,</w:t>
      </w:r>
      <w:proofErr w:type="gramEnd"/>
      <w:r>
        <w:rPr>
          <w:color w:val="404040"/>
        </w:rPr>
        <w:t xml:space="preserve"> </w:t>
      </w:r>
      <w:r w:rsidR="00065956">
        <w:rPr>
          <w:rFonts w:hint="eastAsia"/>
          <w:color w:val="404040"/>
          <w:lang w:eastAsia="ja-JP"/>
        </w:rPr>
        <w:t>2016</w:t>
      </w:r>
    </w:p>
    <w:p w14:paraId="578CFDE3" w14:textId="77777777" w:rsidR="004E3E77" w:rsidRPr="004A3159" w:rsidRDefault="004E3E77" w:rsidP="004E3E77">
      <w:pPr>
        <w:pStyle w:val="PhaseVersion"/>
        <w:rPr>
          <w:color w:val="404040"/>
          <w:sz w:val="48"/>
          <w:szCs w:val="48"/>
        </w:rPr>
      </w:pPr>
      <w:r>
        <w:rPr>
          <w:color w:val="404040"/>
        </w:rPr>
        <w:t>Document Status: Draft</w:t>
      </w:r>
    </w:p>
    <w:p w14:paraId="56F4CEA5" w14:textId="77777777" w:rsidR="00CA2BB0" w:rsidRPr="00336F5F" w:rsidRDefault="00842D56" w:rsidP="004E3E77">
      <w:pPr>
        <w:pStyle w:val="Heading1"/>
      </w:pPr>
      <w:bookmarkStart w:id="0" w:name="_Toc325550035"/>
      <w:r w:rsidRPr="00336F5F">
        <w:lastRenderedPageBreak/>
        <w:t>NOTICE</w:t>
      </w:r>
      <w:bookmarkEnd w:id="0"/>
    </w:p>
    <w:p w14:paraId="08A88056" w14:textId="77777777"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43502867"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752AC3FE"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04ADD98B"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1C7F5D20"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5D244DDE" w14:textId="77777777" w:rsidR="004E3E77" w:rsidRPr="004A3159" w:rsidRDefault="004E3E77" w:rsidP="004E3E77">
      <w:pPr>
        <w:rPr>
          <w:rFonts w:cs="Arial"/>
          <w:sz w:val="22"/>
          <w:szCs w:val="22"/>
        </w:rPr>
      </w:pPr>
    </w:p>
    <w:p w14:paraId="54CC3528" w14:textId="77777777"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392034DF"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239913B9"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966956" w14:textId="77777777" w:rsidR="004E3E77" w:rsidRPr="004A3159" w:rsidRDefault="004E3E77" w:rsidP="004E3E77">
      <w:pPr>
        <w:spacing w:after="0"/>
        <w:rPr>
          <w:rFonts w:ascii="Times New Roman" w:hAnsi="Times New Roman"/>
          <w:sz w:val="22"/>
          <w:szCs w:val="22"/>
        </w:rPr>
      </w:pPr>
      <w:r w:rsidRPr="004A3159">
        <w:rPr>
          <w:rFonts w:cs="Arial"/>
          <w:sz w:val="22"/>
          <w:szCs w:val="22"/>
        </w:rPr>
        <w:t>Morristown, NJ  07960 USA</w:t>
      </w:r>
    </w:p>
    <w:p w14:paraId="1F53ECE0" w14:textId="77777777" w:rsidR="004E3E77" w:rsidRPr="004A3159" w:rsidRDefault="004E3E77" w:rsidP="004E3E77">
      <w:pPr>
        <w:spacing w:after="0"/>
        <w:rPr>
          <w:rFonts w:ascii="Times New Roman" w:hAnsi="Times New Roman"/>
          <w:sz w:val="22"/>
          <w:szCs w:val="22"/>
        </w:rPr>
      </w:pPr>
      <w:r w:rsidRPr="004A3159">
        <w:rPr>
          <w:rFonts w:cs="Arial"/>
          <w:sz w:val="22"/>
          <w:szCs w:val="22"/>
        </w:rPr>
        <w:t>Tel No.  +1 973 944 5100</w:t>
      </w:r>
    </w:p>
    <w:p w14:paraId="71B2FEAD" w14:textId="77777777" w:rsidR="004E3E77" w:rsidRPr="004A3159" w:rsidRDefault="004E3E77" w:rsidP="004E3E77">
      <w:pPr>
        <w:spacing w:after="0"/>
        <w:rPr>
          <w:rFonts w:ascii="Times New Roman" w:hAnsi="Times New Roman"/>
          <w:sz w:val="22"/>
          <w:szCs w:val="22"/>
        </w:rPr>
      </w:pPr>
      <w:r w:rsidRPr="004A3159">
        <w:rPr>
          <w:rFonts w:cs="Arial"/>
          <w:sz w:val="22"/>
          <w:szCs w:val="22"/>
        </w:rPr>
        <w:t>Fax No.  +1 973 944 5110</w:t>
      </w:r>
    </w:p>
    <w:p w14:paraId="7AE1209D" w14:textId="77777777" w:rsidR="004E3E77" w:rsidRPr="004A3159" w:rsidRDefault="004E3E77" w:rsidP="004E3E77">
      <w:pPr>
        <w:spacing w:after="0"/>
        <w:rPr>
          <w:rFonts w:ascii="Times New Roman" w:hAnsi="Times New Roman"/>
          <w:sz w:val="22"/>
          <w:szCs w:val="22"/>
        </w:rPr>
      </w:pPr>
      <w:r w:rsidRPr="004A3159">
        <w:rPr>
          <w:rFonts w:cs="Arial"/>
          <w:sz w:val="22"/>
          <w:szCs w:val="22"/>
        </w:rPr>
        <w:t xml:space="preserve">TM Forum Web Page: </w:t>
      </w:r>
      <w:hyperlink r:id="rId11" w:history="1">
        <w:r w:rsidRPr="004A3159">
          <w:rPr>
            <w:rFonts w:cs="Arial"/>
            <w:color w:val="0000FF"/>
            <w:sz w:val="22"/>
            <w:szCs w:val="22"/>
            <w:u w:val="single"/>
          </w:rPr>
          <w:t>www.tmforum.org</w:t>
        </w:r>
      </w:hyperlink>
    </w:p>
    <w:p w14:paraId="29AD2B49" w14:textId="77777777" w:rsidR="00537AF1" w:rsidRPr="00C53CD0" w:rsidRDefault="00537AF1" w:rsidP="004E3E77">
      <w:pPr>
        <w:spacing w:after="0"/>
        <w:rPr>
          <w:rFonts w:ascii="Times New Roman" w:hAnsi="Times New Roman"/>
          <w:sz w:val="22"/>
          <w:szCs w:val="22"/>
          <w:lang w:val="de-AT"/>
        </w:rPr>
      </w:pPr>
      <w:r w:rsidRPr="00C53CD0">
        <w:rPr>
          <w:rFonts w:cs="Arial"/>
          <w:sz w:val="22"/>
          <w:szCs w:val="22"/>
          <w:lang w:val="de-AT"/>
        </w:rPr>
        <w:t xml:space="preserve">TM Forum Web Page: </w:t>
      </w:r>
      <w:hyperlink r:id="rId12" w:history="1">
        <w:r w:rsidRPr="00C53CD0">
          <w:rPr>
            <w:rFonts w:cs="Arial"/>
            <w:color w:val="0000FF"/>
            <w:sz w:val="22"/>
            <w:szCs w:val="22"/>
            <w:u w:val="single"/>
            <w:lang w:val="de-AT"/>
          </w:rPr>
          <w:t>www.tmforum.org</w:t>
        </w:r>
      </w:hyperlink>
      <w:bookmarkEnd w:id="1"/>
    </w:p>
    <w:p w14:paraId="736259EC" w14:textId="77777777" w:rsidR="00E923E4" w:rsidRDefault="00CA2BB0" w:rsidP="004E3E77">
      <w:pPr>
        <w:pStyle w:val="Heading1"/>
      </w:pPr>
      <w:bookmarkStart w:id="2" w:name="_Toc325550036"/>
      <w:r w:rsidRPr="009D2FA4">
        <w:lastRenderedPageBreak/>
        <w:t>Table of Contents</w:t>
      </w:r>
      <w:bookmarkEnd w:id="2"/>
    </w:p>
    <w:p w14:paraId="23A3D092" w14:textId="77777777" w:rsidR="006C09C8" w:rsidRDefault="00E41538">
      <w:pPr>
        <w:pStyle w:val="TOC1"/>
        <w:rPr>
          <w:rFonts w:asciiTheme="minorHAnsi" w:hAnsiTheme="minorHAnsi" w:cstheme="minorBidi"/>
          <w:sz w:val="24"/>
          <w:lang w:val="en-CA" w:eastAsia="ja-JP"/>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r w:rsidR="006C09C8">
        <w:t>NOTICE</w:t>
      </w:r>
      <w:r w:rsidR="006C09C8">
        <w:tab/>
      </w:r>
      <w:r w:rsidR="006C09C8">
        <w:fldChar w:fldCharType="begin"/>
      </w:r>
      <w:r w:rsidR="006C09C8">
        <w:instrText xml:space="preserve"> PAGEREF _Toc325550035 \h </w:instrText>
      </w:r>
      <w:r w:rsidR="006C09C8">
        <w:fldChar w:fldCharType="separate"/>
      </w:r>
      <w:r w:rsidR="006C09C8">
        <w:t>2</w:t>
      </w:r>
      <w:r w:rsidR="006C09C8">
        <w:fldChar w:fldCharType="end"/>
      </w:r>
    </w:p>
    <w:p w14:paraId="5E852809" w14:textId="77777777" w:rsidR="006C09C8" w:rsidRDefault="006C09C8">
      <w:pPr>
        <w:pStyle w:val="TOC1"/>
        <w:rPr>
          <w:rFonts w:asciiTheme="minorHAnsi" w:hAnsiTheme="minorHAnsi" w:cstheme="minorBidi"/>
          <w:sz w:val="24"/>
          <w:lang w:val="en-CA" w:eastAsia="ja-JP"/>
        </w:rPr>
      </w:pPr>
      <w:r>
        <w:t>Table of Contents</w:t>
      </w:r>
      <w:r>
        <w:tab/>
      </w:r>
      <w:r>
        <w:fldChar w:fldCharType="begin"/>
      </w:r>
      <w:r>
        <w:instrText xml:space="preserve"> PAGEREF _Toc325550036 \h </w:instrText>
      </w:r>
      <w:r>
        <w:fldChar w:fldCharType="separate"/>
      </w:r>
      <w:r>
        <w:t>3</w:t>
      </w:r>
      <w:r>
        <w:fldChar w:fldCharType="end"/>
      </w:r>
    </w:p>
    <w:p w14:paraId="355DC78C" w14:textId="77777777" w:rsidR="006C09C8" w:rsidRDefault="006C09C8">
      <w:pPr>
        <w:pStyle w:val="TOC1"/>
        <w:rPr>
          <w:rFonts w:asciiTheme="minorHAnsi" w:hAnsiTheme="minorHAnsi" w:cstheme="minorBidi"/>
          <w:sz w:val="24"/>
          <w:lang w:val="en-CA" w:eastAsia="ja-JP"/>
        </w:rPr>
      </w:pPr>
      <w:r>
        <w:t>List of Tables</w:t>
      </w:r>
      <w:r>
        <w:tab/>
      </w:r>
      <w:r>
        <w:fldChar w:fldCharType="begin"/>
      </w:r>
      <w:r>
        <w:instrText xml:space="preserve"> PAGEREF _Toc325550037 \h </w:instrText>
      </w:r>
      <w:r>
        <w:fldChar w:fldCharType="separate"/>
      </w:r>
      <w:r>
        <w:t>4</w:t>
      </w:r>
      <w:r>
        <w:fldChar w:fldCharType="end"/>
      </w:r>
    </w:p>
    <w:p w14:paraId="69BD1D60" w14:textId="77777777" w:rsidR="006C09C8" w:rsidRDefault="006C09C8">
      <w:pPr>
        <w:pStyle w:val="TOC1"/>
        <w:rPr>
          <w:rFonts w:asciiTheme="minorHAnsi" w:hAnsiTheme="minorHAnsi" w:cstheme="minorBidi"/>
          <w:sz w:val="24"/>
          <w:lang w:val="en-CA" w:eastAsia="ja-JP"/>
        </w:rPr>
      </w:pPr>
      <w:r>
        <w:t>Introduction</w:t>
      </w:r>
      <w:r>
        <w:tab/>
      </w:r>
      <w:r>
        <w:fldChar w:fldCharType="begin"/>
      </w:r>
      <w:r>
        <w:instrText xml:space="preserve"> PAGEREF _Toc325550038 \h </w:instrText>
      </w:r>
      <w:r>
        <w:fldChar w:fldCharType="separate"/>
      </w:r>
      <w:r>
        <w:t>5</w:t>
      </w:r>
      <w:r>
        <w:fldChar w:fldCharType="end"/>
      </w:r>
    </w:p>
    <w:p w14:paraId="171CCBB6" w14:textId="77777777" w:rsidR="006C09C8" w:rsidRDefault="006C09C8">
      <w:pPr>
        <w:pStyle w:val="TOC1"/>
        <w:rPr>
          <w:rFonts w:asciiTheme="minorHAnsi" w:hAnsiTheme="minorHAnsi" w:cstheme="minorBidi"/>
          <w:sz w:val="24"/>
          <w:lang w:val="en-CA" w:eastAsia="ja-JP"/>
        </w:rPr>
      </w:pPr>
      <w:r>
        <w:t>SAMPLE USE CASES</w:t>
      </w:r>
      <w:r>
        <w:tab/>
      </w:r>
      <w:r>
        <w:fldChar w:fldCharType="begin"/>
      </w:r>
      <w:r>
        <w:instrText xml:space="preserve"> PAGEREF _Toc325550039 \h </w:instrText>
      </w:r>
      <w:r>
        <w:fldChar w:fldCharType="separate"/>
      </w:r>
      <w:r>
        <w:t>7</w:t>
      </w:r>
      <w:r>
        <w:fldChar w:fldCharType="end"/>
      </w:r>
    </w:p>
    <w:p w14:paraId="46BFC4CE" w14:textId="77777777" w:rsidR="006C09C8" w:rsidRDefault="006C09C8">
      <w:pPr>
        <w:pStyle w:val="TOC1"/>
        <w:rPr>
          <w:rFonts w:asciiTheme="minorHAnsi" w:hAnsiTheme="minorHAnsi" w:cstheme="minorBidi"/>
          <w:sz w:val="24"/>
          <w:lang w:val="en-CA" w:eastAsia="ja-JP"/>
        </w:rPr>
      </w:pPr>
      <w:r>
        <w:t>RESOURCE MODEL</w:t>
      </w:r>
      <w:r>
        <w:tab/>
      </w:r>
      <w:r>
        <w:fldChar w:fldCharType="begin"/>
      </w:r>
      <w:r>
        <w:instrText xml:space="preserve"> PAGEREF _Toc325550040 \h </w:instrText>
      </w:r>
      <w:r>
        <w:fldChar w:fldCharType="separate"/>
      </w:r>
      <w:r>
        <w:t>9</w:t>
      </w:r>
      <w:r>
        <w:fldChar w:fldCharType="end"/>
      </w:r>
    </w:p>
    <w:p w14:paraId="45EDFBCF" w14:textId="77777777" w:rsidR="006C09C8" w:rsidRDefault="006C09C8">
      <w:pPr>
        <w:pStyle w:val="TOC2"/>
        <w:rPr>
          <w:rFonts w:asciiTheme="minorHAnsi" w:hAnsiTheme="minorHAnsi" w:cstheme="minorBidi"/>
          <w:noProof/>
          <w:sz w:val="24"/>
          <w:lang w:val="en-CA" w:eastAsia="ja-JP"/>
        </w:rPr>
      </w:pPr>
      <w:r w:rsidRPr="00BB259A">
        <w:rPr>
          <w:rFonts w:ascii="Helvetica" w:eastAsia="Times New Roman" w:hAnsi="Helvetica" w:cs="Helvetica"/>
          <w:noProof/>
          <w:lang w:eastAsia="it-IT"/>
        </w:rPr>
        <w:t>Managed Entity and Task Resource Models</w:t>
      </w:r>
      <w:r>
        <w:rPr>
          <w:noProof/>
        </w:rPr>
        <w:tab/>
      </w:r>
      <w:r>
        <w:rPr>
          <w:noProof/>
        </w:rPr>
        <w:fldChar w:fldCharType="begin"/>
      </w:r>
      <w:r>
        <w:rPr>
          <w:noProof/>
        </w:rPr>
        <w:instrText xml:space="preserve"> PAGEREF _Toc325550041 \h </w:instrText>
      </w:r>
      <w:r>
        <w:rPr>
          <w:noProof/>
        </w:rPr>
      </w:r>
      <w:r>
        <w:rPr>
          <w:noProof/>
        </w:rPr>
        <w:fldChar w:fldCharType="separate"/>
      </w:r>
      <w:r>
        <w:rPr>
          <w:noProof/>
        </w:rPr>
        <w:t>9</w:t>
      </w:r>
      <w:r>
        <w:rPr>
          <w:noProof/>
        </w:rPr>
        <w:fldChar w:fldCharType="end"/>
      </w:r>
    </w:p>
    <w:p w14:paraId="55E22065" w14:textId="77777777" w:rsidR="006C09C8" w:rsidRDefault="006C09C8">
      <w:pPr>
        <w:pStyle w:val="TOC3"/>
        <w:rPr>
          <w:rFonts w:asciiTheme="minorHAnsi" w:hAnsiTheme="minorHAnsi" w:cstheme="minorBidi"/>
          <w:noProof/>
          <w:sz w:val="24"/>
          <w:lang w:val="en-CA" w:eastAsia="ja-JP"/>
        </w:rPr>
      </w:pPr>
      <w:r w:rsidRPr="00BB259A">
        <w:rPr>
          <w:noProof/>
          <w:lang w:eastAsia="ja-JP"/>
        </w:rPr>
        <w:t>Service qualification</w:t>
      </w:r>
      <w:r w:rsidRPr="00BB259A">
        <w:rPr>
          <w:noProof/>
          <w:lang w:eastAsia="it-IT"/>
        </w:rPr>
        <w:t xml:space="preserve"> Resource</w:t>
      </w:r>
      <w:r>
        <w:rPr>
          <w:noProof/>
        </w:rPr>
        <w:tab/>
      </w:r>
      <w:r>
        <w:rPr>
          <w:noProof/>
        </w:rPr>
        <w:fldChar w:fldCharType="begin"/>
      </w:r>
      <w:r>
        <w:rPr>
          <w:noProof/>
        </w:rPr>
        <w:instrText xml:space="preserve"> PAGEREF _Toc325550042 \h </w:instrText>
      </w:r>
      <w:r>
        <w:rPr>
          <w:noProof/>
        </w:rPr>
      </w:r>
      <w:r>
        <w:rPr>
          <w:noProof/>
        </w:rPr>
        <w:fldChar w:fldCharType="separate"/>
      </w:r>
      <w:r>
        <w:rPr>
          <w:noProof/>
        </w:rPr>
        <w:t>10</w:t>
      </w:r>
      <w:r>
        <w:rPr>
          <w:noProof/>
        </w:rPr>
        <w:fldChar w:fldCharType="end"/>
      </w:r>
    </w:p>
    <w:p w14:paraId="5F01A79E" w14:textId="77777777" w:rsidR="006C09C8" w:rsidRDefault="006C09C8">
      <w:pPr>
        <w:pStyle w:val="TOC3"/>
        <w:rPr>
          <w:rFonts w:asciiTheme="minorHAnsi" w:hAnsiTheme="minorHAnsi" w:cstheme="minorBidi"/>
          <w:noProof/>
          <w:sz w:val="24"/>
          <w:lang w:val="en-CA" w:eastAsia="ja-JP"/>
        </w:rPr>
      </w:pPr>
      <w:r w:rsidRPr="00BB259A">
        <w:rPr>
          <w:noProof/>
          <w:lang w:eastAsia="ja-JP"/>
        </w:rPr>
        <w:t>Product-Offering Qualification</w:t>
      </w:r>
      <w:r w:rsidRPr="00BB259A">
        <w:rPr>
          <w:noProof/>
          <w:lang w:eastAsia="it-IT"/>
        </w:rPr>
        <w:t xml:space="preserve"> Resource</w:t>
      </w:r>
      <w:r>
        <w:rPr>
          <w:noProof/>
        </w:rPr>
        <w:tab/>
      </w:r>
      <w:r>
        <w:rPr>
          <w:noProof/>
        </w:rPr>
        <w:fldChar w:fldCharType="begin"/>
      </w:r>
      <w:r>
        <w:rPr>
          <w:noProof/>
        </w:rPr>
        <w:instrText xml:space="preserve"> PAGEREF _Toc325550043 \h </w:instrText>
      </w:r>
      <w:r>
        <w:rPr>
          <w:noProof/>
        </w:rPr>
      </w:r>
      <w:r>
        <w:rPr>
          <w:noProof/>
        </w:rPr>
        <w:fldChar w:fldCharType="separate"/>
      </w:r>
      <w:r>
        <w:rPr>
          <w:noProof/>
        </w:rPr>
        <w:t>22</w:t>
      </w:r>
      <w:r>
        <w:rPr>
          <w:noProof/>
        </w:rPr>
        <w:fldChar w:fldCharType="end"/>
      </w:r>
    </w:p>
    <w:p w14:paraId="5D884BF0" w14:textId="77777777" w:rsidR="006C09C8" w:rsidRDefault="006C09C8">
      <w:pPr>
        <w:pStyle w:val="TOC1"/>
        <w:rPr>
          <w:rFonts w:asciiTheme="minorHAnsi" w:hAnsiTheme="minorHAnsi" w:cstheme="minorBidi"/>
          <w:sz w:val="24"/>
          <w:lang w:val="en-CA" w:eastAsia="ja-JP"/>
        </w:rPr>
      </w:pPr>
      <w:r w:rsidRPr="00BB259A">
        <w:rPr>
          <w:rFonts w:ascii="Helvetica" w:eastAsia="Times New Roman" w:hAnsi="Helvetica" w:cs="Helvetica"/>
          <w:lang w:eastAsia="it-IT"/>
        </w:rPr>
        <w:t>Event Models</w:t>
      </w:r>
      <w:r>
        <w:tab/>
      </w:r>
      <w:r>
        <w:fldChar w:fldCharType="begin"/>
      </w:r>
      <w:r>
        <w:instrText xml:space="preserve"> PAGEREF _Toc325550044 \h </w:instrText>
      </w:r>
      <w:r>
        <w:fldChar w:fldCharType="separate"/>
      </w:r>
      <w:r>
        <w:t>27</w:t>
      </w:r>
      <w:r>
        <w:fldChar w:fldCharType="end"/>
      </w:r>
    </w:p>
    <w:p w14:paraId="50D61379" w14:textId="77777777" w:rsidR="006C09C8" w:rsidRDefault="006C09C8">
      <w:pPr>
        <w:pStyle w:val="TOC1"/>
        <w:rPr>
          <w:rFonts w:asciiTheme="minorHAnsi" w:hAnsiTheme="minorHAnsi" w:cstheme="minorBidi"/>
          <w:sz w:val="24"/>
          <w:lang w:val="en-CA" w:eastAsia="ja-JP"/>
        </w:rPr>
      </w:pPr>
      <w:r>
        <w:t>API OPERATION TEMPLATES</w:t>
      </w:r>
      <w:r>
        <w:tab/>
      </w:r>
      <w:r>
        <w:fldChar w:fldCharType="begin"/>
      </w:r>
      <w:r>
        <w:instrText xml:space="preserve"> PAGEREF _Toc325550045 \h </w:instrText>
      </w:r>
      <w:r>
        <w:fldChar w:fldCharType="separate"/>
      </w:r>
      <w:r>
        <w:t>29</w:t>
      </w:r>
      <w:r>
        <w:fldChar w:fldCharType="end"/>
      </w:r>
    </w:p>
    <w:p w14:paraId="3FB5E844" w14:textId="77777777" w:rsidR="006C09C8" w:rsidRDefault="006C09C8">
      <w:pPr>
        <w:pStyle w:val="TOC2"/>
        <w:rPr>
          <w:rFonts w:asciiTheme="minorHAnsi" w:hAnsiTheme="minorHAnsi" w:cstheme="minorBidi"/>
          <w:noProof/>
          <w:sz w:val="24"/>
          <w:lang w:val="en-CA" w:eastAsia="ja-JP"/>
        </w:rPr>
      </w:pPr>
      <w:r w:rsidRPr="00BB259A">
        <w:rPr>
          <w:rFonts w:ascii="Helvetica" w:eastAsia="Times New Roman" w:hAnsi="Helvetica" w:cs="Helvetica"/>
          <w:noProof/>
          <w:lang w:eastAsia="it-IT"/>
        </w:rPr>
        <w:t>GET /api/</w:t>
      </w:r>
      <w:r w:rsidRPr="00BB259A">
        <w:rPr>
          <w:rFonts w:ascii="Helvetica" w:hAnsi="Helvetica" w:cs="Helvetica"/>
          <w:noProof/>
          <w:lang w:eastAsia="ja-JP"/>
        </w:rPr>
        <w:t>serviceQualification/{ID}/?{filter_and attribute selection}</w:t>
      </w:r>
      <w:r>
        <w:rPr>
          <w:noProof/>
        </w:rPr>
        <w:tab/>
      </w:r>
      <w:r>
        <w:rPr>
          <w:noProof/>
        </w:rPr>
        <w:fldChar w:fldCharType="begin"/>
      </w:r>
      <w:r>
        <w:rPr>
          <w:noProof/>
        </w:rPr>
        <w:instrText xml:space="preserve"> PAGEREF _Toc325550046 \h </w:instrText>
      </w:r>
      <w:r>
        <w:rPr>
          <w:noProof/>
        </w:rPr>
      </w:r>
      <w:r>
        <w:rPr>
          <w:noProof/>
        </w:rPr>
        <w:fldChar w:fldCharType="separate"/>
      </w:r>
      <w:r>
        <w:rPr>
          <w:noProof/>
        </w:rPr>
        <w:t>30</w:t>
      </w:r>
      <w:r>
        <w:rPr>
          <w:noProof/>
        </w:rPr>
        <w:fldChar w:fldCharType="end"/>
      </w:r>
    </w:p>
    <w:p w14:paraId="409C5457" w14:textId="77777777" w:rsidR="006C09C8" w:rsidRDefault="006C09C8">
      <w:pPr>
        <w:pStyle w:val="TOC2"/>
        <w:rPr>
          <w:rFonts w:asciiTheme="minorHAnsi" w:hAnsiTheme="minorHAnsi" w:cstheme="minorBidi"/>
          <w:noProof/>
          <w:sz w:val="24"/>
          <w:lang w:val="en-CA" w:eastAsia="ja-JP"/>
        </w:rPr>
      </w:pPr>
      <w:r w:rsidRPr="00BB259A">
        <w:rPr>
          <w:rFonts w:ascii="Helvetica" w:hAnsi="Helvetica" w:cs="Helvetica"/>
          <w:noProof/>
          <w:lang w:eastAsia="ja-JP"/>
        </w:rPr>
        <w:t>POST</w:t>
      </w:r>
      <w:r w:rsidRPr="00BB259A">
        <w:rPr>
          <w:rFonts w:ascii="Helvetica" w:eastAsia="Times New Roman" w:hAnsi="Helvetica" w:cs="Helvetica"/>
          <w:noProof/>
          <w:lang w:eastAsia="it-IT"/>
        </w:rPr>
        <w:t xml:space="preserve"> /api/</w:t>
      </w:r>
      <w:r w:rsidRPr="00BB259A">
        <w:rPr>
          <w:rFonts w:ascii="Helvetica" w:hAnsi="Helvetica" w:cs="Helvetica"/>
          <w:noProof/>
          <w:lang w:eastAsia="ja-JP"/>
        </w:rPr>
        <w:t>serviceQualification</w:t>
      </w:r>
      <w:r>
        <w:rPr>
          <w:noProof/>
        </w:rPr>
        <w:tab/>
      </w:r>
      <w:r>
        <w:rPr>
          <w:noProof/>
        </w:rPr>
        <w:fldChar w:fldCharType="begin"/>
      </w:r>
      <w:r>
        <w:rPr>
          <w:noProof/>
        </w:rPr>
        <w:instrText xml:space="preserve"> PAGEREF _Toc325550047 \h </w:instrText>
      </w:r>
      <w:r>
        <w:rPr>
          <w:noProof/>
        </w:rPr>
      </w:r>
      <w:r>
        <w:rPr>
          <w:noProof/>
        </w:rPr>
        <w:fldChar w:fldCharType="separate"/>
      </w:r>
      <w:r>
        <w:rPr>
          <w:noProof/>
        </w:rPr>
        <w:t>33</w:t>
      </w:r>
      <w:r>
        <w:rPr>
          <w:noProof/>
        </w:rPr>
        <w:fldChar w:fldCharType="end"/>
      </w:r>
    </w:p>
    <w:p w14:paraId="485C6D10" w14:textId="77777777" w:rsidR="006C09C8" w:rsidRDefault="006C09C8">
      <w:pPr>
        <w:pStyle w:val="TOC2"/>
        <w:rPr>
          <w:rFonts w:asciiTheme="minorHAnsi" w:hAnsiTheme="minorHAnsi" w:cstheme="minorBidi"/>
          <w:noProof/>
          <w:sz w:val="24"/>
          <w:lang w:val="en-CA" w:eastAsia="ja-JP"/>
        </w:rPr>
      </w:pPr>
      <w:r w:rsidRPr="00BB259A">
        <w:rPr>
          <w:rFonts w:ascii="Helvetica" w:hAnsi="Helvetica" w:cs="Helvetica"/>
          <w:noProof/>
          <w:lang w:eastAsia="ja-JP"/>
        </w:rPr>
        <w:t>POST</w:t>
      </w:r>
      <w:r>
        <w:rPr>
          <w:noProof/>
          <w:lang w:eastAsia="ja-JP"/>
        </w:rPr>
        <w:t xml:space="preserve"> </w:t>
      </w:r>
      <w:r w:rsidRPr="00BB259A">
        <w:rPr>
          <w:rFonts w:ascii="Helvetica" w:eastAsia="Times New Roman" w:hAnsi="Helvetica" w:cs="Helvetica"/>
          <w:noProof/>
          <w:lang w:eastAsia="it-IT"/>
        </w:rPr>
        <w:t>/api/</w:t>
      </w:r>
      <w:r w:rsidRPr="00BB259A">
        <w:rPr>
          <w:rFonts w:ascii="Helvetica" w:hAnsi="Helvetica" w:cs="Helvetica"/>
          <w:noProof/>
          <w:lang w:eastAsia="ja-JP"/>
        </w:rPr>
        <w:t>ProductOfferingQualification</w:t>
      </w:r>
      <w:r>
        <w:rPr>
          <w:noProof/>
        </w:rPr>
        <w:tab/>
      </w:r>
      <w:r>
        <w:rPr>
          <w:noProof/>
        </w:rPr>
        <w:fldChar w:fldCharType="begin"/>
      </w:r>
      <w:r>
        <w:rPr>
          <w:noProof/>
        </w:rPr>
        <w:instrText xml:space="preserve"> PAGEREF _Toc325550048 \h </w:instrText>
      </w:r>
      <w:r>
        <w:rPr>
          <w:noProof/>
        </w:rPr>
      </w:r>
      <w:r>
        <w:rPr>
          <w:noProof/>
        </w:rPr>
        <w:fldChar w:fldCharType="separate"/>
      </w:r>
      <w:r>
        <w:rPr>
          <w:noProof/>
        </w:rPr>
        <w:t>40</w:t>
      </w:r>
      <w:r>
        <w:rPr>
          <w:noProof/>
        </w:rPr>
        <w:fldChar w:fldCharType="end"/>
      </w:r>
    </w:p>
    <w:p w14:paraId="1CD0E864" w14:textId="77777777" w:rsidR="006C09C8" w:rsidRDefault="006C09C8">
      <w:pPr>
        <w:pStyle w:val="TOC2"/>
        <w:rPr>
          <w:rFonts w:asciiTheme="minorHAnsi" w:hAnsiTheme="minorHAnsi" w:cstheme="minorBidi"/>
          <w:noProof/>
          <w:sz w:val="24"/>
          <w:lang w:val="en-CA" w:eastAsia="ja-JP"/>
        </w:rPr>
      </w:pPr>
      <w:r w:rsidRPr="00BB259A">
        <w:rPr>
          <w:rFonts w:ascii="Helvetica" w:hAnsi="Helvetica" w:cs="Helvetica"/>
          <w:noProof/>
          <w:lang w:eastAsia="ja-JP"/>
        </w:rPr>
        <w:t>GET</w:t>
      </w:r>
      <w:r w:rsidRPr="00BB259A">
        <w:rPr>
          <w:rFonts w:ascii="Helvetica" w:eastAsia="Times New Roman" w:hAnsi="Helvetica" w:cs="Helvetica"/>
          <w:noProof/>
          <w:lang w:eastAsia="it-IT"/>
        </w:rPr>
        <w:t xml:space="preserve"> /api/</w:t>
      </w:r>
      <w:r w:rsidRPr="00BB259A">
        <w:rPr>
          <w:rFonts w:ascii="Helvetica" w:hAnsi="Helvetica" w:cs="Helvetica"/>
          <w:noProof/>
          <w:lang w:eastAsia="ja-JP"/>
        </w:rPr>
        <w:t>productOfferingQualification/{ID}/?{filter_and attribute selection}</w:t>
      </w:r>
      <w:r>
        <w:rPr>
          <w:noProof/>
        </w:rPr>
        <w:tab/>
      </w:r>
      <w:r>
        <w:rPr>
          <w:noProof/>
        </w:rPr>
        <w:fldChar w:fldCharType="begin"/>
      </w:r>
      <w:r>
        <w:rPr>
          <w:noProof/>
        </w:rPr>
        <w:instrText xml:space="preserve"> PAGEREF _Toc325550049 \h </w:instrText>
      </w:r>
      <w:r>
        <w:rPr>
          <w:noProof/>
        </w:rPr>
      </w:r>
      <w:r>
        <w:rPr>
          <w:noProof/>
        </w:rPr>
        <w:fldChar w:fldCharType="separate"/>
      </w:r>
      <w:r>
        <w:rPr>
          <w:noProof/>
        </w:rPr>
        <w:t>43</w:t>
      </w:r>
      <w:r>
        <w:rPr>
          <w:noProof/>
        </w:rPr>
        <w:fldChar w:fldCharType="end"/>
      </w:r>
    </w:p>
    <w:p w14:paraId="156FF52F" w14:textId="77777777" w:rsidR="006C09C8" w:rsidRDefault="006C09C8">
      <w:pPr>
        <w:pStyle w:val="TOC1"/>
        <w:rPr>
          <w:rFonts w:asciiTheme="minorHAnsi" w:hAnsiTheme="minorHAnsi" w:cstheme="minorBidi"/>
          <w:sz w:val="24"/>
          <w:lang w:val="en-CA" w:eastAsia="ja-JP"/>
        </w:rPr>
      </w:pPr>
      <w:r>
        <w:t>API NOTIFICATIO</w:t>
      </w:r>
      <w:r>
        <w:rPr>
          <w:lang w:eastAsia="ja-JP"/>
        </w:rPr>
        <w:t>N</w:t>
      </w:r>
      <w:r>
        <w:tab/>
      </w:r>
      <w:r>
        <w:fldChar w:fldCharType="begin"/>
      </w:r>
      <w:r>
        <w:instrText xml:space="preserve"> PAGEREF _Toc325550050 \h </w:instrText>
      </w:r>
      <w:r>
        <w:fldChar w:fldCharType="separate"/>
      </w:r>
      <w:r>
        <w:t>46</w:t>
      </w:r>
      <w:r>
        <w:fldChar w:fldCharType="end"/>
      </w:r>
    </w:p>
    <w:p w14:paraId="031DD00A" w14:textId="77777777" w:rsidR="006C09C8" w:rsidRDefault="006C09C8">
      <w:pPr>
        <w:pStyle w:val="TOC2"/>
        <w:rPr>
          <w:rFonts w:asciiTheme="minorHAnsi" w:hAnsiTheme="minorHAnsi" w:cstheme="minorBidi"/>
          <w:noProof/>
          <w:sz w:val="24"/>
          <w:lang w:val="en-CA" w:eastAsia="ja-JP"/>
        </w:rPr>
      </w:pPr>
      <w:r>
        <w:rPr>
          <w:noProof/>
        </w:rPr>
        <w:t>REGISTER LISTENER POST /hub</w:t>
      </w:r>
      <w:r>
        <w:rPr>
          <w:noProof/>
        </w:rPr>
        <w:tab/>
      </w:r>
      <w:r>
        <w:rPr>
          <w:noProof/>
        </w:rPr>
        <w:fldChar w:fldCharType="begin"/>
      </w:r>
      <w:r>
        <w:rPr>
          <w:noProof/>
        </w:rPr>
        <w:instrText xml:space="preserve"> PAGEREF _Toc325550051 \h </w:instrText>
      </w:r>
      <w:r>
        <w:rPr>
          <w:noProof/>
        </w:rPr>
      </w:r>
      <w:r>
        <w:rPr>
          <w:noProof/>
        </w:rPr>
        <w:fldChar w:fldCharType="separate"/>
      </w:r>
      <w:r>
        <w:rPr>
          <w:noProof/>
        </w:rPr>
        <w:t>46</w:t>
      </w:r>
      <w:r>
        <w:rPr>
          <w:noProof/>
        </w:rPr>
        <w:fldChar w:fldCharType="end"/>
      </w:r>
    </w:p>
    <w:p w14:paraId="29C2B972" w14:textId="77777777" w:rsidR="006C09C8" w:rsidRDefault="006C09C8">
      <w:pPr>
        <w:pStyle w:val="TOC2"/>
        <w:rPr>
          <w:rFonts w:asciiTheme="minorHAnsi" w:hAnsiTheme="minorHAnsi" w:cstheme="minorBidi"/>
          <w:noProof/>
          <w:sz w:val="24"/>
          <w:lang w:val="en-CA" w:eastAsia="ja-JP"/>
        </w:rPr>
      </w:pPr>
      <w:r>
        <w:rPr>
          <w:noProof/>
        </w:rPr>
        <w:t>UNREGISTER LISTENER DELETE hub/{id}</w:t>
      </w:r>
      <w:r>
        <w:rPr>
          <w:noProof/>
        </w:rPr>
        <w:tab/>
      </w:r>
      <w:r>
        <w:rPr>
          <w:noProof/>
        </w:rPr>
        <w:fldChar w:fldCharType="begin"/>
      </w:r>
      <w:r>
        <w:rPr>
          <w:noProof/>
        </w:rPr>
        <w:instrText xml:space="preserve"> PAGEREF _Toc325550052 \h </w:instrText>
      </w:r>
      <w:r>
        <w:rPr>
          <w:noProof/>
        </w:rPr>
      </w:r>
      <w:r>
        <w:rPr>
          <w:noProof/>
        </w:rPr>
        <w:fldChar w:fldCharType="separate"/>
      </w:r>
      <w:r>
        <w:rPr>
          <w:noProof/>
        </w:rPr>
        <w:t>46</w:t>
      </w:r>
      <w:r>
        <w:rPr>
          <w:noProof/>
        </w:rPr>
        <w:fldChar w:fldCharType="end"/>
      </w:r>
    </w:p>
    <w:p w14:paraId="2E510B88" w14:textId="77777777" w:rsidR="006C09C8" w:rsidRDefault="006C09C8">
      <w:pPr>
        <w:pStyle w:val="TOC2"/>
        <w:rPr>
          <w:rFonts w:asciiTheme="minorHAnsi" w:hAnsiTheme="minorHAnsi" w:cstheme="minorBidi"/>
          <w:noProof/>
          <w:sz w:val="24"/>
          <w:lang w:val="en-CA" w:eastAsia="ja-JP"/>
        </w:rPr>
      </w:pPr>
      <w:r>
        <w:rPr>
          <w:noProof/>
        </w:rPr>
        <w:t>publish {EventTYPE} POST /listener</w:t>
      </w:r>
      <w:r>
        <w:rPr>
          <w:noProof/>
        </w:rPr>
        <w:tab/>
      </w:r>
      <w:r>
        <w:rPr>
          <w:noProof/>
        </w:rPr>
        <w:fldChar w:fldCharType="begin"/>
      </w:r>
      <w:r>
        <w:rPr>
          <w:noProof/>
        </w:rPr>
        <w:instrText xml:space="preserve"> PAGEREF _Toc325550053 \h </w:instrText>
      </w:r>
      <w:r>
        <w:rPr>
          <w:noProof/>
        </w:rPr>
      </w:r>
      <w:r>
        <w:rPr>
          <w:noProof/>
        </w:rPr>
        <w:fldChar w:fldCharType="separate"/>
      </w:r>
      <w:r>
        <w:rPr>
          <w:noProof/>
        </w:rPr>
        <w:t>47</w:t>
      </w:r>
      <w:r>
        <w:rPr>
          <w:noProof/>
        </w:rPr>
        <w:fldChar w:fldCharType="end"/>
      </w:r>
    </w:p>
    <w:p w14:paraId="763424F6" w14:textId="77777777" w:rsidR="006C09C8" w:rsidRDefault="006C09C8">
      <w:pPr>
        <w:pStyle w:val="TOC2"/>
        <w:rPr>
          <w:rFonts w:asciiTheme="minorHAnsi" w:hAnsiTheme="minorHAnsi" w:cstheme="minorBidi"/>
          <w:noProof/>
          <w:sz w:val="24"/>
          <w:lang w:val="en-CA" w:eastAsia="ja-JP"/>
        </w:rPr>
      </w:pPr>
      <w:r>
        <w:rPr>
          <w:noProof/>
        </w:rPr>
        <w:t>Release History</w:t>
      </w:r>
      <w:r>
        <w:rPr>
          <w:noProof/>
        </w:rPr>
        <w:tab/>
      </w:r>
      <w:r>
        <w:rPr>
          <w:noProof/>
        </w:rPr>
        <w:fldChar w:fldCharType="begin"/>
      </w:r>
      <w:r>
        <w:rPr>
          <w:noProof/>
        </w:rPr>
        <w:instrText xml:space="preserve"> PAGEREF _Toc325550054 \h </w:instrText>
      </w:r>
      <w:r>
        <w:rPr>
          <w:noProof/>
        </w:rPr>
      </w:r>
      <w:r>
        <w:rPr>
          <w:noProof/>
        </w:rPr>
        <w:fldChar w:fldCharType="separate"/>
      </w:r>
      <w:r>
        <w:rPr>
          <w:noProof/>
        </w:rPr>
        <w:t>49</w:t>
      </w:r>
      <w:r>
        <w:rPr>
          <w:noProof/>
        </w:rPr>
        <w:fldChar w:fldCharType="end"/>
      </w:r>
    </w:p>
    <w:p w14:paraId="16BEC997"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30486BD7" w14:textId="77777777" w:rsidR="00E41538" w:rsidRDefault="00E41538" w:rsidP="00B16765">
      <w:pPr>
        <w:pStyle w:val="TOC1"/>
      </w:pPr>
    </w:p>
    <w:p w14:paraId="655DE39B" w14:textId="77777777" w:rsidR="009750CF" w:rsidRDefault="00E41538" w:rsidP="00B16765">
      <w:pPr>
        <w:pStyle w:val="TOC1"/>
      </w:pPr>
      <w:r>
        <w:fldChar w:fldCharType="end"/>
      </w:r>
    </w:p>
    <w:p w14:paraId="5DF19C9B" w14:textId="77777777" w:rsidR="00CA2BB0" w:rsidRPr="002A491E" w:rsidRDefault="00CA2BB0" w:rsidP="004E3E77">
      <w:pPr>
        <w:pStyle w:val="Heading1"/>
      </w:pPr>
      <w:bookmarkStart w:id="3" w:name="_Toc325550037"/>
      <w:r w:rsidRPr="00386904">
        <w:lastRenderedPageBreak/>
        <w:t>List of Tables</w:t>
      </w:r>
      <w:bookmarkEnd w:id="3"/>
    </w:p>
    <w:p w14:paraId="1911C459" w14:textId="77777777" w:rsidR="00336F5F" w:rsidRPr="00336F5F" w:rsidRDefault="00336F5F" w:rsidP="00336F5F">
      <w:pPr>
        <w:rPr>
          <w:lang w:val="en-GB"/>
        </w:rPr>
      </w:pPr>
    </w:p>
    <w:p w14:paraId="59A63C3C" w14:textId="5E8263D9" w:rsidR="00BB109A" w:rsidRDefault="00CA2BB0">
      <w:pPr>
        <w:pStyle w:val="TableofFigures"/>
        <w:rPr>
          <w:rFonts w:asciiTheme="minorHAnsi" w:hAnsiTheme="minorHAnsi" w:cstheme="minorBidi"/>
          <w:noProof/>
          <w:kern w:val="2"/>
          <w:sz w:val="21"/>
          <w:szCs w:val="22"/>
          <w:lang w:eastAsia="ja-JP"/>
        </w:rPr>
      </w:pPr>
      <w:r w:rsidRPr="00801BF9">
        <w:fldChar w:fldCharType="begin"/>
      </w:r>
      <w:r w:rsidRPr="00801BF9">
        <w:instrText xml:space="preserve"> TOC \h \z \c "Table" </w:instrText>
      </w:r>
      <w:r w:rsidRPr="00801BF9">
        <w:fldChar w:fldCharType="separate"/>
      </w:r>
      <w:hyperlink w:anchor="_Toc440565683" w:history="1">
        <w:r w:rsidR="00BB109A" w:rsidRPr="00542B8E">
          <w:rPr>
            <w:rStyle w:val="Hyperlink"/>
            <w:noProof/>
          </w:rPr>
          <w:t>Table 1</w:t>
        </w:r>
        <w:r w:rsidR="00BB109A" w:rsidRPr="00542B8E">
          <w:rPr>
            <w:rStyle w:val="Hyperlink"/>
            <w:noProof/>
            <w:lang w:eastAsia="ja-JP"/>
          </w:rPr>
          <w:t xml:space="preserve"> Service Qualification field description</w:t>
        </w:r>
        <w:r w:rsidR="00BB109A">
          <w:rPr>
            <w:noProof/>
            <w:webHidden/>
          </w:rPr>
          <w:tab/>
        </w:r>
        <w:r w:rsidR="00BB109A">
          <w:rPr>
            <w:noProof/>
            <w:webHidden/>
          </w:rPr>
          <w:fldChar w:fldCharType="begin"/>
        </w:r>
        <w:r w:rsidR="00BB109A">
          <w:rPr>
            <w:noProof/>
            <w:webHidden/>
          </w:rPr>
          <w:instrText xml:space="preserve"> PAGEREF _Toc440565683 \h </w:instrText>
        </w:r>
        <w:r w:rsidR="00BB109A">
          <w:rPr>
            <w:noProof/>
            <w:webHidden/>
          </w:rPr>
        </w:r>
        <w:r w:rsidR="00BB109A">
          <w:rPr>
            <w:noProof/>
            <w:webHidden/>
          </w:rPr>
          <w:fldChar w:fldCharType="separate"/>
        </w:r>
        <w:r w:rsidR="00B866B0">
          <w:rPr>
            <w:noProof/>
            <w:webHidden/>
          </w:rPr>
          <w:t>15</w:t>
        </w:r>
        <w:r w:rsidR="00BB109A">
          <w:rPr>
            <w:noProof/>
            <w:webHidden/>
          </w:rPr>
          <w:fldChar w:fldCharType="end"/>
        </w:r>
      </w:hyperlink>
    </w:p>
    <w:p w14:paraId="5961A296" w14:textId="77777777" w:rsidR="00CA2BB0" w:rsidRPr="00A92E1E" w:rsidRDefault="00CA2BB0" w:rsidP="00A92E1E">
      <w:r w:rsidRPr="00801BF9">
        <w:rPr>
          <w:szCs w:val="20"/>
        </w:rPr>
        <w:fldChar w:fldCharType="end"/>
      </w:r>
    </w:p>
    <w:p w14:paraId="11A737B3" w14:textId="77777777" w:rsidR="00CA2BB0" w:rsidRPr="00A92E1E" w:rsidRDefault="00CA2BB0" w:rsidP="00A92E1E"/>
    <w:p w14:paraId="57109462" w14:textId="77777777" w:rsidR="00CA2BB0" w:rsidRPr="006341A9" w:rsidRDefault="00A22311" w:rsidP="006341A9">
      <w:pPr>
        <w:pStyle w:val="Heading1"/>
      </w:pPr>
      <w:bookmarkStart w:id="4" w:name="_Toc325550038"/>
      <w:r w:rsidRPr="006341A9">
        <w:lastRenderedPageBreak/>
        <w:t>Introduction</w:t>
      </w:r>
      <w:bookmarkEnd w:id="4"/>
    </w:p>
    <w:p w14:paraId="321962F2" w14:textId="77777777" w:rsidR="008A65C6" w:rsidRDefault="008A65C6" w:rsidP="001C3F58">
      <w:pPr>
        <w:rPr>
          <w:lang w:eastAsia="ja-JP"/>
        </w:rPr>
      </w:pPr>
      <w:r>
        <w:rPr>
          <w:rFonts w:hint="eastAsia"/>
          <w:lang w:eastAsia="ja-JP"/>
        </w:rPr>
        <w:t>Service Qualification API is One of Pre-Ordering Management API Family. Service Qualification API goal is to provide service availability at Customer location.</w:t>
      </w:r>
    </w:p>
    <w:p w14:paraId="12F5B49C" w14:textId="77777777" w:rsidR="00A22311" w:rsidRDefault="008A65C6" w:rsidP="001C3F58">
      <w:pPr>
        <w:rPr>
          <w:lang w:eastAsia="ja-JP"/>
        </w:rPr>
      </w:pPr>
      <w:r w:rsidRPr="008A65C6">
        <w:t>In the Open Digital Economy where multiple actors (SDPs, CSPs</w:t>
      </w:r>
      <w:proofErr w:type="gramStart"/>
      <w:r w:rsidRPr="008A65C6">
        <w:t>, …)</w:t>
      </w:r>
      <w:proofErr w:type="gramEnd"/>
      <w:r w:rsidRPr="008A65C6">
        <w:t xml:space="preserve"> may be involved with the delivery of an end-to-end service, those actors need to collaborate and interact with the customer as needed.</w:t>
      </w:r>
    </w:p>
    <w:p w14:paraId="771E7E37" w14:textId="77777777" w:rsidR="00F34649" w:rsidRDefault="00F34649" w:rsidP="00BD5DAC">
      <w:pPr>
        <w:rPr>
          <w:lang w:eastAsia="ja-JP"/>
        </w:rPr>
      </w:pPr>
    </w:p>
    <w:p w14:paraId="67DCF100" w14:textId="77777777" w:rsidR="00F34649" w:rsidRPr="00323740" w:rsidRDefault="00F34649" w:rsidP="00F34649">
      <w:pPr>
        <w:rPr>
          <w:lang w:eastAsia="ja-JP"/>
        </w:rPr>
      </w:pPr>
      <w:r w:rsidRPr="00323740">
        <w:rPr>
          <w:rFonts w:hint="eastAsia"/>
          <w:lang w:eastAsia="ja-JP"/>
        </w:rPr>
        <w:t xml:space="preserve">ServiceQualification </w:t>
      </w:r>
      <w:r w:rsidRPr="00323740">
        <w:rPr>
          <w:lang w:eastAsia="ja-JP"/>
        </w:rPr>
        <w:t xml:space="preserve">API </w:t>
      </w:r>
      <w:r w:rsidRPr="00323740">
        <w:rPr>
          <w:rFonts w:hint="eastAsia"/>
          <w:lang w:eastAsia="ja-JP"/>
        </w:rPr>
        <w:t>operation check</w:t>
      </w:r>
      <w:r>
        <w:rPr>
          <w:rFonts w:hint="eastAsia"/>
          <w:lang w:eastAsia="ja-JP"/>
        </w:rPr>
        <w:t>s</w:t>
      </w:r>
      <w:r w:rsidRPr="00323740">
        <w:rPr>
          <w:lang w:eastAsia="ja-JP"/>
        </w:rPr>
        <w:t xml:space="preserve"> are modeled as requests:</w:t>
      </w:r>
    </w:p>
    <w:p w14:paraId="221671EE" w14:textId="77777777" w:rsidR="00F34649" w:rsidRPr="00A67CEC" w:rsidRDefault="00F34649" w:rsidP="00F34649">
      <w:pPr>
        <w:rPr>
          <w:lang w:eastAsia="ja-JP"/>
        </w:rPr>
      </w:pPr>
      <w:r w:rsidRPr="00A67CEC">
        <w:rPr>
          <w:lang w:eastAsia="ja-JP"/>
        </w:rPr>
        <w:t xml:space="preserve">- </w:t>
      </w:r>
      <w:proofErr w:type="gramStart"/>
      <w:r w:rsidRPr="00A67CEC">
        <w:rPr>
          <w:lang w:eastAsia="ja-JP"/>
        </w:rPr>
        <w:t>serviceQualification</w:t>
      </w:r>
      <w:proofErr w:type="gramEnd"/>
      <w:r w:rsidRPr="00A67CEC">
        <w:rPr>
          <w:lang w:eastAsia="ja-JP"/>
        </w:rPr>
        <w:t xml:space="preserve"> request checks technical eligibility (Service Qualification Request resource),</w:t>
      </w:r>
    </w:p>
    <w:p w14:paraId="521D84A3" w14:textId="4CE67EE9" w:rsidR="00F34649" w:rsidRDefault="00F34649" w:rsidP="00F34649">
      <w:pPr>
        <w:rPr>
          <w:lang w:eastAsia="ja-JP"/>
        </w:rPr>
      </w:pPr>
      <w:r w:rsidRPr="00A67CEC">
        <w:rPr>
          <w:lang w:eastAsia="ja-JP"/>
        </w:rPr>
        <w:t xml:space="preserve">- </w:t>
      </w:r>
      <w:proofErr w:type="gramStart"/>
      <w:r w:rsidR="00BA2F16" w:rsidRPr="000427F5">
        <w:rPr>
          <w:lang w:eastAsia="ja-JP"/>
        </w:rPr>
        <w:t>productOfferingQualification</w:t>
      </w:r>
      <w:proofErr w:type="gramEnd"/>
      <w:r w:rsidR="00BA2F16" w:rsidRPr="00A67CEC">
        <w:rPr>
          <w:lang w:eastAsia="ja-JP"/>
        </w:rPr>
        <w:t xml:space="preserve"> </w:t>
      </w:r>
      <w:r w:rsidRPr="00A67CEC">
        <w:rPr>
          <w:lang w:eastAsia="ja-JP"/>
        </w:rPr>
        <w:t xml:space="preserve">request checks commercial Eligibility include technical eligibility. </w:t>
      </w:r>
      <w:r w:rsidRPr="000427F5">
        <w:rPr>
          <w:lang w:eastAsia="ja-JP"/>
        </w:rPr>
        <w:t>(</w:t>
      </w:r>
      <w:proofErr w:type="gramStart"/>
      <w:r w:rsidR="00BA2F16" w:rsidRPr="000427F5">
        <w:rPr>
          <w:lang w:eastAsia="ja-JP"/>
        </w:rPr>
        <w:t>productOfferingQualification</w:t>
      </w:r>
      <w:proofErr w:type="gramEnd"/>
      <w:r w:rsidR="00BA2F16" w:rsidRPr="000427F5">
        <w:rPr>
          <w:lang w:eastAsia="ja-JP"/>
        </w:rPr>
        <w:t xml:space="preserve"> </w:t>
      </w:r>
      <w:r w:rsidRPr="000427F5">
        <w:rPr>
          <w:lang w:eastAsia="ja-JP"/>
        </w:rPr>
        <w:t>r</w:t>
      </w:r>
      <w:r w:rsidRPr="00A67CEC">
        <w:rPr>
          <w:lang w:eastAsia="ja-JP"/>
        </w:rPr>
        <w:t>eso</w:t>
      </w:r>
      <w:r w:rsidRPr="00463C47">
        <w:rPr>
          <w:lang w:eastAsia="ja-JP"/>
        </w:rPr>
        <w:t>urce)</w:t>
      </w:r>
    </w:p>
    <w:p w14:paraId="51763E80" w14:textId="77777777" w:rsidR="00F34649" w:rsidRDefault="00F34649" w:rsidP="00F34649">
      <w:pPr>
        <w:rPr>
          <w:lang w:eastAsia="ja-JP"/>
        </w:rPr>
      </w:pPr>
    </w:p>
    <w:p w14:paraId="404893CF" w14:textId="419F9D11" w:rsidR="00F34649" w:rsidRDefault="009949EC">
      <w:pPr>
        <w:jc w:val="center"/>
        <w:rPr>
          <w:lang w:eastAsia="ja-JP"/>
        </w:rPr>
      </w:pPr>
      <w:r>
        <w:rPr>
          <w:noProof/>
        </w:rPr>
        <w:drawing>
          <wp:inline distT="0" distB="0" distL="0" distR="0" wp14:anchorId="10CCD39F" wp14:editId="1CDF40E6">
            <wp:extent cx="6570921" cy="2919891"/>
            <wp:effectExtent l="0" t="0" r="190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0495" cy="2924145"/>
                    </a:xfrm>
                    <a:prstGeom prst="rect">
                      <a:avLst/>
                    </a:prstGeom>
                    <a:noFill/>
                    <a:ln>
                      <a:noFill/>
                    </a:ln>
                  </pic:spPr>
                </pic:pic>
              </a:graphicData>
            </a:graphic>
          </wp:inline>
        </w:drawing>
      </w:r>
    </w:p>
    <w:p w14:paraId="3B5B47D6" w14:textId="77777777" w:rsidR="00F34649" w:rsidRDefault="00F34649" w:rsidP="00C53CD0">
      <w:pPr>
        <w:jc w:val="center"/>
        <w:rPr>
          <w:lang w:eastAsia="ja-JP"/>
        </w:rPr>
      </w:pPr>
    </w:p>
    <w:p w14:paraId="37DFBC34" w14:textId="77777777" w:rsidR="00AB1BA1" w:rsidRPr="00C53CD0" w:rsidRDefault="00AB1BA1" w:rsidP="00AB1BA1">
      <w:pPr>
        <w:rPr>
          <w:rFonts w:ascii="Helvetica" w:hAnsi="Helvetica" w:cs="Helvetica"/>
          <w:szCs w:val="20"/>
          <w:u w:val="single"/>
          <w:lang w:eastAsia="ja-JP"/>
        </w:rPr>
      </w:pPr>
      <w:proofErr w:type="gramStart"/>
      <w:r w:rsidRPr="00C53CD0">
        <w:rPr>
          <w:rFonts w:ascii="Helvetica" w:hAnsi="Helvetica" w:cs="Helvetica"/>
          <w:szCs w:val="20"/>
          <w:u w:val="single"/>
          <w:lang w:eastAsia="ja-JP"/>
        </w:rPr>
        <w:t>serviceQualificationRequest</w:t>
      </w:r>
      <w:proofErr w:type="gramEnd"/>
    </w:p>
    <w:p w14:paraId="1D43DA1B" w14:textId="77777777" w:rsidR="00AB1BA1" w:rsidRPr="00C53CD0" w:rsidRDefault="00AB1BA1" w:rsidP="00C53CD0">
      <w:pPr>
        <w:pStyle w:val="ListParagraph"/>
        <w:numPr>
          <w:ilvl w:val="0"/>
          <w:numId w:val="39"/>
        </w:numPr>
        <w:rPr>
          <w:rFonts w:ascii="Helvetica" w:hAnsi="Helvetica" w:cs="Helvetica"/>
          <w:szCs w:val="20"/>
          <w:lang w:eastAsia="ja-JP"/>
        </w:rPr>
      </w:pPr>
      <w:r w:rsidRPr="00C53CD0">
        <w:rPr>
          <w:rFonts w:ascii="Helvetica" w:hAnsi="Helvetica" w:cs="Helvetica"/>
          <w:sz w:val="20"/>
          <w:szCs w:val="20"/>
          <w:lang w:eastAsia="ja-JP"/>
        </w:rPr>
        <w:t>Check if a location (identified by address) is within the service footprint (i.e. within a serving area)  and the type of service technology available at the location (i.e. access technology like Fiber, Wireless or Interim Satellite but also sensor data feed or utility service, HDTV availability), where detail response indicates technical parameters of service (e.g. bandwidth, data feed interval and accuracy, pipe diameter for water, etc).</w:t>
      </w:r>
    </w:p>
    <w:p w14:paraId="4F12EEA9" w14:textId="77777777" w:rsidR="00AB1BA1" w:rsidRPr="00C53CD0" w:rsidRDefault="00AB1BA1" w:rsidP="00C53CD0">
      <w:pPr>
        <w:pStyle w:val="ListParagraph"/>
        <w:numPr>
          <w:ilvl w:val="0"/>
          <w:numId w:val="39"/>
        </w:numPr>
        <w:rPr>
          <w:rFonts w:ascii="Helvetica" w:hAnsi="Helvetica" w:cs="Helvetica"/>
          <w:szCs w:val="20"/>
          <w:lang w:eastAsia="ja-JP"/>
        </w:rPr>
      </w:pPr>
      <w:r w:rsidRPr="00C53CD0">
        <w:rPr>
          <w:rFonts w:ascii="Helvetica" w:hAnsi="Helvetica" w:cs="Helvetica"/>
          <w:sz w:val="20"/>
          <w:szCs w:val="20"/>
          <w:lang w:eastAsia="ja-JP"/>
        </w:rPr>
        <w:t>Intended for use cases where the “middle B</w:t>
      </w:r>
      <w:r w:rsidR="00BE466F" w:rsidRPr="00C53CD0">
        <w:rPr>
          <w:rStyle w:val="FootnoteReference"/>
          <w:rFonts w:ascii="Helvetica" w:hAnsi="Helvetica"/>
          <w:sz w:val="20"/>
          <w:szCs w:val="20"/>
          <w:lang w:eastAsia="ja-JP"/>
        </w:rPr>
        <w:footnoteReference w:id="1"/>
      </w:r>
      <w:r w:rsidRPr="00C53CD0">
        <w:rPr>
          <w:rFonts w:ascii="Helvetica" w:hAnsi="Helvetica" w:cs="Helvetica"/>
          <w:sz w:val="20"/>
          <w:szCs w:val="20"/>
          <w:lang w:eastAsia="ja-JP"/>
        </w:rPr>
        <w:t>” (retail ISP, reseller, etc) is not concerned about the product offering, but only about the service parameters.</w:t>
      </w:r>
    </w:p>
    <w:p w14:paraId="245AB3B8" w14:textId="77777777" w:rsidR="00AB1BA1" w:rsidRPr="00C53CD0" w:rsidRDefault="00AB1BA1" w:rsidP="00C53CD0">
      <w:pPr>
        <w:pStyle w:val="ListParagraph"/>
        <w:numPr>
          <w:ilvl w:val="0"/>
          <w:numId w:val="39"/>
        </w:numPr>
        <w:rPr>
          <w:rFonts w:ascii="Helvetica" w:hAnsi="Helvetica" w:cs="Helvetica"/>
          <w:szCs w:val="20"/>
          <w:lang w:eastAsia="ja-JP"/>
        </w:rPr>
      </w:pPr>
      <w:r w:rsidRPr="00C53CD0">
        <w:rPr>
          <w:rFonts w:ascii="Helvetica" w:hAnsi="Helvetica" w:cs="Helvetica"/>
          <w:sz w:val="20"/>
          <w:szCs w:val="20"/>
          <w:lang w:eastAsia="ja-JP"/>
        </w:rPr>
        <w:t>Allows for asynchronous responses via notification hub for checks that take longer.</w:t>
      </w:r>
    </w:p>
    <w:p w14:paraId="46AD6A04" w14:textId="77777777" w:rsidR="00AB1BA1" w:rsidRPr="00C53CD0" w:rsidRDefault="00AB1BA1" w:rsidP="00AB1BA1">
      <w:pPr>
        <w:rPr>
          <w:rFonts w:ascii="Helvetica" w:hAnsi="Helvetica" w:cs="Helvetica"/>
          <w:szCs w:val="20"/>
          <w:highlight w:val="green"/>
          <w:lang w:eastAsia="ja-JP"/>
        </w:rPr>
      </w:pPr>
    </w:p>
    <w:p w14:paraId="05C902EF" w14:textId="77777777" w:rsidR="00AB1BA1" w:rsidRPr="00C53CD0" w:rsidRDefault="00AB1BA1" w:rsidP="00C53CD0">
      <w:pPr>
        <w:pStyle w:val="ListParagraph"/>
        <w:numPr>
          <w:ilvl w:val="0"/>
          <w:numId w:val="39"/>
        </w:numPr>
        <w:rPr>
          <w:rFonts w:ascii="Helvetica" w:hAnsi="Helvetica" w:cs="Helvetica"/>
          <w:szCs w:val="20"/>
          <w:lang w:eastAsia="ja-JP"/>
        </w:rPr>
      </w:pPr>
      <w:r w:rsidRPr="00C53CD0">
        <w:rPr>
          <w:rFonts w:ascii="Helvetica" w:hAnsi="Helvetica" w:cs="Helvetica"/>
          <w:sz w:val="20"/>
          <w:szCs w:val="20"/>
          <w:lang w:eastAsia="ja-JP"/>
        </w:rPr>
        <w:t>Should allow for serviceQualificationRequest for all types of services in a generic way, not only communication service access. If a telecom is sent a serviceQualificationRequest  it will respond with the network access technology and parameters available at the location. If an electricity supplier is sent a request, it will respond with the options on electritity (volts?) available at the location, when a water utility is sent a request, it will respond with service parameters available at the location (pipe diameter, pressure, )</w:t>
      </w:r>
    </w:p>
    <w:p w14:paraId="0B823862" w14:textId="77777777" w:rsidR="00F34649" w:rsidRPr="000427F5" w:rsidRDefault="00F34649" w:rsidP="00F34649">
      <w:pPr>
        <w:rPr>
          <w:lang w:eastAsia="ja-JP"/>
        </w:rPr>
      </w:pPr>
    </w:p>
    <w:p w14:paraId="1DB9CBDD" w14:textId="77777777" w:rsidR="00AB1BA1" w:rsidRPr="000427F5" w:rsidRDefault="00AB1BA1" w:rsidP="00F34649">
      <w:pPr>
        <w:rPr>
          <w:lang w:eastAsia="ja-JP"/>
        </w:rPr>
      </w:pPr>
      <w:proofErr w:type="gramStart"/>
      <w:r w:rsidRPr="000427F5">
        <w:rPr>
          <w:lang w:eastAsia="ja-JP"/>
        </w:rPr>
        <w:t>productOfferingQualification</w:t>
      </w:r>
      <w:proofErr w:type="gramEnd"/>
      <w:r w:rsidRPr="000427F5">
        <w:rPr>
          <w:lang w:eastAsia="ja-JP"/>
        </w:rPr>
        <w:t xml:space="preserve"> request</w:t>
      </w:r>
    </w:p>
    <w:p w14:paraId="7BCEA2F7" w14:textId="77777777" w:rsidR="00AB1BA1" w:rsidRPr="007F6AD2" w:rsidRDefault="00AB1BA1" w:rsidP="00C53CD0">
      <w:pPr>
        <w:pStyle w:val="ListParagraph"/>
        <w:numPr>
          <w:ilvl w:val="0"/>
          <w:numId w:val="40"/>
        </w:numPr>
        <w:rPr>
          <w:lang w:eastAsia="ja-JP"/>
        </w:rPr>
      </w:pPr>
      <w:r w:rsidRPr="0013473A">
        <w:rPr>
          <w:lang w:eastAsia="ja-JP"/>
        </w:rPr>
        <w:t>Check if a given product offering can be delivered to a specific location (identified by address).</w:t>
      </w:r>
    </w:p>
    <w:p w14:paraId="414EDB16" w14:textId="77777777" w:rsidR="00AB1BA1" w:rsidRPr="00771F9B" w:rsidRDefault="00AB1BA1" w:rsidP="00C53CD0">
      <w:pPr>
        <w:pStyle w:val="ListParagraph"/>
        <w:numPr>
          <w:ilvl w:val="0"/>
          <w:numId w:val="40"/>
        </w:numPr>
        <w:rPr>
          <w:lang w:eastAsia="ja-JP"/>
        </w:rPr>
      </w:pPr>
      <w:r w:rsidRPr="00771F9B">
        <w:rPr>
          <w:lang w:eastAsia="ja-JP"/>
        </w:rPr>
        <w:t>Provide available product offering options if a specific product is not requested/given Synchronous responses only</w:t>
      </w:r>
    </w:p>
    <w:p w14:paraId="0937B07D" w14:textId="77777777" w:rsidR="00AB1BA1" w:rsidRPr="00BD4F3D" w:rsidRDefault="00AB1BA1" w:rsidP="00C53CD0">
      <w:pPr>
        <w:pStyle w:val="ListParagraph"/>
        <w:numPr>
          <w:ilvl w:val="0"/>
          <w:numId w:val="40"/>
        </w:numPr>
        <w:rPr>
          <w:lang w:eastAsia="ja-JP"/>
        </w:rPr>
      </w:pPr>
      <w:r w:rsidRPr="00116CB4">
        <w:rPr>
          <w:lang w:eastAsia="ja-JP"/>
        </w:rPr>
        <w:t>Is about product offering level eligibility, where the “middle B” (reseller, etc) is not primarily concerned about technical parameters, but about product offering availability at location.</w:t>
      </w:r>
    </w:p>
    <w:p w14:paraId="387A688D" w14:textId="77777777" w:rsidR="00AB1BA1" w:rsidRDefault="00AB1BA1" w:rsidP="00F34649">
      <w:pPr>
        <w:rPr>
          <w:lang w:eastAsia="ja-JP"/>
        </w:rPr>
      </w:pPr>
    </w:p>
    <w:p w14:paraId="4B09CB74" w14:textId="77777777" w:rsidR="00F34649" w:rsidRDefault="00F34649" w:rsidP="00F34649">
      <w:pPr>
        <w:rPr>
          <w:lang w:eastAsia="ja-JP"/>
        </w:rPr>
      </w:pPr>
      <w:r w:rsidRPr="00DB7650">
        <w:rPr>
          <w:lang w:eastAsia="ja-JP"/>
        </w:rPr>
        <w:t xml:space="preserve">Depending on the way to describe “Product “, it may be classified in either technical feasibility or commercial feasibility.  </w:t>
      </w:r>
    </w:p>
    <w:p w14:paraId="51CF0000" w14:textId="77777777" w:rsidR="00F34649" w:rsidRDefault="00F34649" w:rsidP="00F34649">
      <w:pPr>
        <w:rPr>
          <w:lang w:eastAsia="ja-JP"/>
        </w:rPr>
      </w:pPr>
    </w:p>
    <w:p w14:paraId="0D3FD832" w14:textId="77777777" w:rsidR="00F34649" w:rsidRDefault="00F34649" w:rsidP="00F34649">
      <w:pPr>
        <w:jc w:val="center"/>
        <w:rPr>
          <w:lang w:eastAsia="ja-JP"/>
        </w:rPr>
      </w:pPr>
      <w:r>
        <w:rPr>
          <w:noProof/>
        </w:rPr>
        <w:drawing>
          <wp:inline distT="0" distB="0" distL="0" distR="0" wp14:anchorId="7029CD47" wp14:editId="0EB51462">
            <wp:extent cx="5097312" cy="3467989"/>
            <wp:effectExtent l="19050" t="19050" r="27305" b="184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767" cy="3469659"/>
                    </a:xfrm>
                    <a:prstGeom prst="rect">
                      <a:avLst/>
                    </a:prstGeom>
                    <a:noFill/>
                    <a:ln>
                      <a:solidFill>
                        <a:sysClr val="windowText" lastClr="000000"/>
                      </a:solidFill>
                    </a:ln>
                  </pic:spPr>
                </pic:pic>
              </a:graphicData>
            </a:graphic>
          </wp:inline>
        </w:drawing>
      </w:r>
    </w:p>
    <w:p w14:paraId="6555A19F" w14:textId="77777777" w:rsidR="00F34649" w:rsidRDefault="00F34649" w:rsidP="00F34649">
      <w:pPr>
        <w:rPr>
          <w:lang w:eastAsia="ja-JP"/>
        </w:rPr>
      </w:pPr>
    </w:p>
    <w:p w14:paraId="21263817" w14:textId="77777777" w:rsidR="00F34649" w:rsidRPr="00FD798F" w:rsidRDefault="00F34649" w:rsidP="00F34649">
      <w:pPr>
        <w:rPr>
          <w:lang w:eastAsia="ja-JP"/>
        </w:rPr>
      </w:pPr>
    </w:p>
    <w:p w14:paraId="52429056" w14:textId="77777777" w:rsidR="00F34649" w:rsidRDefault="00F34649" w:rsidP="001C3F58">
      <w:pPr>
        <w:rPr>
          <w:lang w:eastAsia="ja-JP"/>
        </w:rPr>
      </w:pPr>
    </w:p>
    <w:p w14:paraId="5EA8261B" w14:textId="77777777" w:rsidR="003664C1" w:rsidRPr="006341A9" w:rsidRDefault="003664C1" w:rsidP="003664C1">
      <w:pPr>
        <w:pStyle w:val="Heading1"/>
      </w:pPr>
      <w:bookmarkStart w:id="5" w:name="_Toc325550039"/>
      <w:r>
        <w:lastRenderedPageBreak/>
        <w:t>SAMPLE USE CASES</w:t>
      </w:r>
      <w:bookmarkEnd w:id="5"/>
    </w:p>
    <w:p w14:paraId="73CAC51A" w14:textId="77777777" w:rsidR="003664C1" w:rsidRDefault="00570A27" w:rsidP="003664C1">
      <w:pPr>
        <w:rPr>
          <w:lang w:eastAsia="ja-JP"/>
        </w:rPr>
      </w:pPr>
      <w:r>
        <w:rPr>
          <w:rFonts w:hint="eastAsia"/>
          <w:lang w:eastAsia="ja-JP"/>
        </w:rPr>
        <w:t>The following table maps out the use case.</w:t>
      </w:r>
    </w:p>
    <w:p w14:paraId="44F87AD8" w14:textId="77777777" w:rsidR="00FD798F" w:rsidRDefault="00FD798F" w:rsidP="001C3F58">
      <w:pPr>
        <w:rPr>
          <w:lang w:eastAsia="ja-JP"/>
        </w:rPr>
      </w:pPr>
    </w:p>
    <w:tbl>
      <w:tblPr>
        <w:tblW w:w="5000" w:type="pct"/>
        <w:tblCellMar>
          <w:left w:w="0" w:type="dxa"/>
          <w:right w:w="0" w:type="dxa"/>
        </w:tblCellMar>
        <w:tblLook w:val="0420" w:firstRow="1" w:lastRow="0" w:firstColumn="0" w:lastColumn="0" w:noHBand="0" w:noVBand="1"/>
      </w:tblPr>
      <w:tblGrid>
        <w:gridCol w:w="861"/>
        <w:gridCol w:w="9772"/>
      </w:tblGrid>
      <w:tr w:rsidR="00FD798F" w:rsidRPr="00FD798F" w14:paraId="05833218" w14:textId="77777777" w:rsidTr="00FD798F">
        <w:trPr>
          <w:trHeight w:val="584"/>
        </w:trPr>
        <w:tc>
          <w:tcPr>
            <w:tcW w:w="4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D88D0" w14:textId="77777777" w:rsidR="00FD798F" w:rsidRPr="00FD798F" w:rsidRDefault="00FD798F" w:rsidP="00FD798F">
            <w:pPr>
              <w:rPr>
                <w:lang w:eastAsia="ja-JP"/>
              </w:rPr>
            </w:pPr>
            <w:r w:rsidRPr="00FD798F">
              <w:rPr>
                <w:b/>
                <w:bCs/>
                <w:lang w:eastAsia="ja-JP"/>
              </w:rPr>
              <w:t>UC</w:t>
            </w:r>
          </w:p>
        </w:tc>
        <w:tc>
          <w:tcPr>
            <w:tcW w:w="459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C64CF5" w14:textId="77777777" w:rsidR="00FD798F" w:rsidRPr="00FD798F" w:rsidRDefault="00FD798F" w:rsidP="00FD798F">
            <w:pPr>
              <w:rPr>
                <w:lang w:eastAsia="ja-JP"/>
              </w:rPr>
            </w:pPr>
            <w:proofErr w:type="gramStart"/>
            <w:r w:rsidRPr="00FD798F">
              <w:rPr>
                <w:b/>
                <w:bCs/>
                <w:lang w:eastAsia="ja-JP"/>
              </w:rPr>
              <w:t>description</w:t>
            </w:r>
            <w:proofErr w:type="gramEnd"/>
          </w:p>
        </w:tc>
      </w:tr>
      <w:tr w:rsidR="00FD798F" w:rsidRPr="00FD798F" w14:paraId="69ABCA03" w14:textId="77777777" w:rsidTr="00FD798F">
        <w:trPr>
          <w:trHeight w:val="584"/>
        </w:trPr>
        <w:tc>
          <w:tcPr>
            <w:tcW w:w="4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256317" w14:textId="77777777" w:rsidR="00FD798F" w:rsidRPr="00FD798F" w:rsidRDefault="00FD798F" w:rsidP="00FD798F">
            <w:pPr>
              <w:rPr>
                <w:lang w:eastAsia="ja-JP"/>
              </w:rPr>
            </w:pPr>
            <w:r w:rsidRPr="00FD798F">
              <w:rPr>
                <w:lang w:eastAsia="ja-JP"/>
              </w:rPr>
              <w:t>1</w:t>
            </w:r>
          </w:p>
        </w:tc>
        <w:tc>
          <w:tcPr>
            <w:tcW w:w="459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572ED0" w14:textId="77777777" w:rsidR="00FD798F" w:rsidRPr="00FD798F" w:rsidRDefault="00FD798F" w:rsidP="00FD798F">
            <w:pPr>
              <w:rPr>
                <w:lang w:eastAsia="ja-JP"/>
              </w:rPr>
            </w:pPr>
            <w:proofErr w:type="gramStart"/>
            <w:r w:rsidRPr="00FD798F">
              <w:rPr>
                <w:lang w:eastAsia="ja-JP"/>
              </w:rPr>
              <w:t xml:space="preserve">A ‘new’ </w:t>
            </w:r>
            <w:r w:rsidRPr="00FD798F">
              <w:rPr>
                <w:b/>
                <w:bCs/>
                <w:lang w:eastAsia="ja-JP"/>
              </w:rPr>
              <w:t>customer</w:t>
            </w:r>
            <w:r w:rsidRPr="00FD798F">
              <w:rPr>
                <w:lang w:eastAsia="ja-JP"/>
              </w:rPr>
              <w:t xml:space="preserve"> is browsing operator internet services webpage and </w:t>
            </w:r>
            <w:r w:rsidRPr="00FD798F">
              <w:rPr>
                <w:b/>
                <w:bCs/>
                <w:lang w:eastAsia="ja-JP"/>
              </w:rPr>
              <w:t>wish</w:t>
            </w:r>
            <w:proofErr w:type="gramEnd"/>
            <w:r w:rsidRPr="00FD798F">
              <w:rPr>
                <w:b/>
                <w:bCs/>
                <w:lang w:eastAsia="ja-JP"/>
              </w:rPr>
              <w:t xml:space="preserve"> to see </w:t>
            </w:r>
            <w:r w:rsidRPr="00FD798F">
              <w:rPr>
                <w:lang w:eastAsia="ja-JP"/>
              </w:rPr>
              <w:t xml:space="preserve">which </w:t>
            </w:r>
            <w:r w:rsidRPr="00FD798F">
              <w:rPr>
                <w:b/>
                <w:bCs/>
                <w:lang w:eastAsia="ja-JP"/>
              </w:rPr>
              <w:t>offers</w:t>
            </w:r>
            <w:r w:rsidRPr="00FD798F">
              <w:rPr>
                <w:lang w:eastAsia="ja-JP"/>
              </w:rPr>
              <w:t xml:space="preserve"> he is </w:t>
            </w:r>
            <w:r w:rsidRPr="00FD798F">
              <w:rPr>
                <w:b/>
                <w:bCs/>
                <w:lang w:eastAsia="ja-JP"/>
              </w:rPr>
              <w:t>eligible</w:t>
            </w:r>
            <w:r w:rsidRPr="00FD798F">
              <w:rPr>
                <w:lang w:eastAsia="ja-JP"/>
              </w:rPr>
              <w:t xml:space="preserve"> with his current address. The </w:t>
            </w:r>
            <w:r w:rsidRPr="00FD798F">
              <w:rPr>
                <w:b/>
                <w:bCs/>
                <w:lang w:eastAsia="ja-JP"/>
              </w:rPr>
              <w:t>system</w:t>
            </w:r>
            <w:r w:rsidRPr="00FD798F">
              <w:rPr>
                <w:lang w:eastAsia="ja-JP"/>
              </w:rPr>
              <w:t xml:space="preserve"> </w:t>
            </w:r>
            <w:r w:rsidRPr="00FD798F">
              <w:rPr>
                <w:b/>
                <w:bCs/>
                <w:lang w:eastAsia="ja-JP"/>
              </w:rPr>
              <w:t>retrieves</w:t>
            </w:r>
            <w:r w:rsidRPr="00FD798F">
              <w:rPr>
                <w:lang w:eastAsia="ja-JP"/>
              </w:rPr>
              <w:t xml:space="preserve"> the </w:t>
            </w:r>
            <w:r w:rsidRPr="00FD798F">
              <w:rPr>
                <w:b/>
                <w:bCs/>
                <w:lang w:eastAsia="ja-JP"/>
              </w:rPr>
              <w:t xml:space="preserve">list of offers </w:t>
            </w:r>
            <w:r w:rsidRPr="00FD798F">
              <w:rPr>
                <w:lang w:eastAsia="ja-JP"/>
              </w:rPr>
              <w:t xml:space="preserve">technically eligible </w:t>
            </w:r>
            <w:r w:rsidRPr="00FD798F">
              <w:rPr>
                <w:b/>
                <w:bCs/>
                <w:lang w:eastAsia="ja-JP"/>
              </w:rPr>
              <w:t>with characteristics and configuration</w:t>
            </w:r>
            <w:r w:rsidRPr="00FD798F">
              <w:rPr>
                <w:lang w:eastAsia="ja-JP"/>
              </w:rPr>
              <w:t>.</w:t>
            </w:r>
          </w:p>
        </w:tc>
      </w:tr>
      <w:tr w:rsidR="00FD798F" w:rsidRPr="00FD798F" w14:paraId="5DF67426" w14:textId="77777777" w:rsidTr="00FD798F">
        <w:trPr>
          <w:trHeight w:val="193"/>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71B6DE" w14:textId="77777777" w:rsidR="00FD798F" w:rsidRPr="00FD798F" w:rsidRDefault="00FD798F" w:rsidP="00FD798F">
            <w:pPr>
              <w:rPr>
                <w:lang w:eastAsia="ja-JP"/>
              </w:rPr>
            </w:pPr>
            <w:r w:rsidRPr="00FD798F">
              <w:rPr>
                <w:lang w:eastAsia="ja-JP"/>
              </w:rPr>
              <w:t>1.1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1646C" w14:textId="77777777" w:rsidR="00FD798F" w:rsidRPr="00FD798F" w:rsidRDefault="00FD798F" w:rsidP="00FD798F">
            <w:pPr>
              <w:rPr>
                <w:lang w:eastAsia="ja-JP"/>
              </w:rPr>
            </w:pPr>
            <w:r w:rsidRPr="00FD798F">
              <w:rPr>
                <w:lang w:eastAsia="ja-JP"/>
              </w:rPr>
              <w:t xml:space="preserve">Configuration could be detailed and for example the </w:t>
            </w:r>
            <w:r w:rsidRPr="00FD798F">
              <w:rPr>
                <w:b/>
                <w:bCs/>
                <w:lang w:eastAsia="ja-JP"/>
              </w:rPr>
              <w:t>customer</w:t>
            </w:r>
            <w:r w:rsidRPr="00FD798F">
              <w:rPr>
                <w:lang w:eastAsia="ja-JP"/>
              </w:rPr>
              <w:t xml:space="preserve"> is </w:t>
            </w:r>
            <w:r w:rsidRPr="00FD798F">
              <w:rPr>
                <w:b/>
                <w:bCs/>
                <w:lang w:eastAsia="ja-JP"/>
              </w:rPr>
              <w:t>informed</w:t>
            </w:r>
            <w:r w:rsidRPr="00FD798F">
              <w:rPr>
                <w:lang w:eastAsia="ja-JP"/>
              </w:rPr>
              <w:t xml:space="preserve"> that he is </w:t>
            </w:r>
            <w:r w:rsidRPr="00FD798F">
              <w:rPr>
                <w:b/>
                <w:bCs/>
                <w:lang w:eastAsia="ja-JP"/>
              </w:rPr>
              <w:t>eligible</w:t>
            </w:r>
            <w:r w:rsidRPr="00FD798F">
              <w:rPr>
                <w:lang w:eastAsia="ja-JP"/>
              </w:rPr>
              <w:t xml:space="preserve"> </w:t>
            </w:r>
            <w:r w:rsidRPr="00FD798F">
              <w:rPr>
                <w:b/>
                <w:bCs/>
                <w:lang w:eastAsia="ja-JP"/>
              </w:rPr>
              <w:t>for</w:t>
            </w:r>
            <w:r w:rsidRPr="00FD798F">
              <w:rPr>
                <w:lang w:eastAsia="ja-JP"/>
              </w:rPr>
              <w:t xml:space="preserve"> ADSL, TV online but he cannot have both TV HD and Multi-Screen TV options (just </w:t>
            </w:r>
            <w:r w:rsidRPr="00FD798F">
              <w:rPr>
                <w:b/>
                <w:bCs/>
                <w:lang w:eastAsia="ja-JP"/>
              </w:rPr>
              <w:t>one of these</w:t>
            </w:r>
            <w:r w:rsidRPr="00FD798F">
              <w:rPr>
                <w:lang w:eastAsia="ja-JP"/>
              </w:rPr>
              <w:t>).</w:t>
            </w:r>
          </w:p>
        </w:tc>
      </w:tr>
      <w:tr w:rsidR="00FD798F" w:rsidRPr="00FD798F" w14:paraId="2573CD51"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D2CBD1" w14:textId="77777777" w:rsidR="00FD798F" w:rsidRPr="00FD798F" w:rsidRDefault="00FD798F" w:rsidP="00FD798F">
            <w:pPr>
              <w:rPr>
                <w:lang w:eastAsia="ja-JP"/>
              </w:rPr>
            </w:pPr>
            <w:r w:rsidRPr="00FD798F">
              <w:rPr>
                <w:lang w:eastAsia="ja-JP"/>
              </w:rPr>
              <w:t>2</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1EDFC"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interested for FTTH service – he </w:t>
            </w:r>
            <w:r w:rsidRPr="00FD798F">
              <w:rPr>
                <w:b/>
                <w:bCs/>
                <w:lang w:eastAsia="ja-JP"/>
              </w:rPr>
              <w:t>asks</w:t>
            </w:r>
            <w:r w:rsidRPr="00FD798F">
              <w:rPr>
                <w:lang w:eastAsia="ja-JP"/>
              </w:rPr>
              <w:t xml:space="preserve"> to SP sale representative about </w:t>
            </w:r>
            <w:r w:rsidRPr="00FD798F">
              <w:rPr>
                <w:b/>
                <w:bCs/>
                <w:lang w:eastAsia="ja-JP"/>
              </w:rPr>
              <w:t>FTTH</w:t>
            </w:r>
            <w:r w:rsidRPr="00FD798F">
              <w:rPr>
                <w:lang w:eastAsia="ja-JP"/>
              </w:rPr>
              <w:t xml:space="preserve"> service at his current address. Thus </w:t>
            </w:r>
            <w:proofErr w:type="gramStart"/>
            <w:r w:rsidRPr="00FD798F">
              <w:rPr>
                <w:b/>
                <w:bCs/>
                <w:lang w:eastAsia="ja-JP"/>
              </w:rPr>
              <w:t>system indicate</w:t>
            </w:r>
            <w:proofErr w:type="gramEnd"/>
            <w:r w:rsidRPr="00FD798F">
              <w:rPr>
                <w:lang w:eastAsia="ja-JP"/>
              </w:rPr>
              <w:t xml:space="preserve"> he is </w:t>
            </w:r>
            <w:r w:rsidRPr="00FD798F">
              <w:rPr>
                <w:b/>
                <w:bCs/>
                <w:lang w:eastAsia="ja-JP"/>
              </w:rPr>
              <w:t xml:space="preserve">eligible to FTTH </w:t>
            </w:r>
            <w:r w:rsidRPr="00FD798F">
              <w:rPr>
                <w:lang w:eastAsia="ja-JP"/>
              </w:rPr>
              <w:t xml:space="preserve">and he will have a </w:t>
            </w:r>
            <w:r w:rsidRPr="00FD798F">
              <w:rPr>
                <w:b/>
                <w:bCs/>
                <w:lang w:eastAsia="ja-JP"/>
              </w:rPr>
              <w:t>xx Mo/s speed</w:t>
            </w:r>
            <w:r w:rsidRPr="00FD798F">
              <w:rPr>
                <w:lang w:eastAsia="ja-JP"/>
              </w:rPr>
              <w:t xml:space="preserve"> for download and yy for upload.</w:t>
            </w:r>
          </w:p>
        </w:tc>
      </w:tr>
      <w:tr w:rsidR="00FD798F" w:rsidRPr="00FD798F" w14:paraId="4F046B78"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985E23" w14:textId="77777777" w:rsidR="00FD798F" w:rsidRPr="00FD798F" w:rsidRDefault="00FD798F" w:rsidP="00FD798F">
            <w:pPr>
              <w:rPr>
                <w:lang w:eastAsia="ja-JP"/>
              </w:rPr>
            </w:pPr>
            <w:r w:rsidRPr="00FD798F">
              <w:rPr>
                <w:lang w:eastAsia="ja-JP"/>
              </w:rPr>
              <w:t>2.2</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604A04" w14:textId="77777777" w:rsidR="00FD798F" w:rsidRPr="00FD798F" w:rsidRDefault="00FD798F" w:rsidP="00FD798F">
            <w:pPr>
              <w:rPr>
                <w:lang w:eastAsia="ja-JP"/>
              </w:rPr>
            </w:pPr>
            <w:r w:rsidRPr="00FD798F">
              <w:rPr>
                <w:lang w:eastAsia="ja-JP"/>
              </w:rPr>
              <w:t xml:space="preserve">Alternative: the address is </w:t>
            </w:r>
            <w:r w:rsidRPr="00FD798F">
              <w:rPr>
                <w:b/>
                <w:bCs/>
                <w:lang w:eastAsia="ja-JP"/>
              </w:rPr>
              <w:t xml:space="preserve">ok for FTTH </w:t>
            </w:r>
            <w:r w:rsidRPr="00FD798F">
              <w:rPr>
                <w:lang w:eastAsia="ja-JP"/>
              </w:rPr>
              <w:t xml:space="preserve">service but from a strictly technical point of view the operator </w:t>
            </w:r>
            <w:r w:rsidRPr="00FD798F">
              <w:rPr>
                <w:b/>
                <w:bCs/>
                <w:lang w:eastAsia="ja-JP"/>
              </w:rPr>
              <w:t>FTTH center box</w:t>
            </w:r>
            <w:r w:rsidRPr="00FD798F">
              <w:rPr>
                <w:lang w:eastAsia="ja-JP"/>
              </w:rPr>
              <w:t xml:space="preserve"> have </w:t>
            </w:r>
            <w:r w:rsidRPr="00FD798F">
              <w:rPr>
                <w:b/>
                <w:bCs/>
                <w:lang w:eastAsia="ja-JP"/>
              </w:rPr>
              <w:t xml:space="preserve">not enough space </w:t>
            </w:r>
            <w:r w:rsidRPr="00FD798F">
              <w:rPr>
                <w:lang w:eastAsia="ja-JP"/>
              </w:rPr>
              <w:t xml:space="preserve">to plug a new connection. The </w:t>
            </w:r>
            <w:r w:rsidRPr="00FD798F">
              <w:rPr>
                <w:b/>
                <w:bCs/>
                <w:lang w:eastAsia="ja-JP"/>
              </w:rPr>
              <w:t>Sale</w:t>
            </w:r>
            <w:r w:rsidRPr="00FD798F">
              <w:rPr>
                <w:lang w:eastAsia="ja-JP"/>
              </w:rPr>
              <w:t xml:space="preserve"> representative is able to </w:t>
            </w:r>
            <w:r w:rsidRPr="00FD798F">
              <w:rPr>
                <w:b/>
                <w:bCs/>
                <w:lang w:eastAsia="ja-JP"/>
              </w:rPr>
              <w:t>inform</w:t>
            </w:r>
            <w:r w:rsidRPr="00FD798F">
              <w:rPr>
                <w:lang w:eastAsia="ja-JP"/>
              </w:rPr>
              <w:t xml:space="preserve"> the customer that he will be </w:t>
            </w:r>
            <w:r w:rsidRPr="00FD798F">
              <w:rPr>
                <w:b/>
                <w:bCs/>
                <w:lang w:eastAsia="ja-JP"/>
              </w:rPr>
              <w:t>eligible to FTTH in 8 week</w:t>
            </w:r>
          </w:p>
        </w:tc>
      </w:tr>
      <w:tr w:rsidR="00FD798F" w:rsidRPr="00FD798F" w14:paraId="5339A420"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9BC9B6" w14:textId="77777777" w:rsidR="00FD798F" w:rsidRPr="00FD798F" w:rsidRDefault="00FD798F" w:rsidP="00FD798F">
            <w:pPr>
              <w:rPr>
                <w:lang w:eastAsia="ja-JP"/>
              </w:rPr>
            </w:pPr>
            <w:r w:rsidRPr="00FD798F">
              <w:rPr>
                <w:lang w:eastAsia="ja-JP"/>
              </w:rPr>
              <w:t>3</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963345" w14:textId="77777777" w:rsidR="00FD798F" w:rsidRPr="00FD798F" w:rsidRDefault="00FD798F" w:rsidP="00FD798F">
            <w:pPr>
              <w:rPr>
                <w:lang w:eastAsia="ja-JP"/>
              </w:rPr>
            </w:pPr>
            <w:r w:rsidRPr="00FD798F">
              <w:rPr>
                <w:lang w:eastAsia="ja-JP"/>
              </w:rPr>
              <w:t xml:space="preserve"> </w:t>
            </w:r>
            <w:proofErr w:type="gramStart"/>
            <w:r w:rsidRPr="00FD798F">
              <w:rPr>
                <w:lang w:eastAsia="ja-JP"/>
              </w:rPr>
              <w:t>a</w:t>
            </w:r>
            <w:proofErr w:type="gramEnd"/>
            <w:r w:rsidRPr="00FD798F">
              <w:rPr>
                <w:lang w:eastAsia="ja-JP"/>
              </w:rPr>
              <w:t xml:space="preserve"> </w:t>
            </w:r>
            <w:r w:rsidRPr="00FD798F">
              <w:rPr>
                <w:b/>
                <w:bCs/>
                <w:lang w:eastAsia="ja-JP"/>
              </w:rPr>
              <w:t xml:space="preserve">customer wishes to enjoy HD TV. </w:t>
            </w:r>
            <w:r w:rsidRPr="00FD798F">
              <w:rPr>
                <w:lang w:eastAsia="ja-JP"/>
              </w:rPr>
              <w:t xml:space="preserve">He asks to SP sale representative. He is </w:t>
            </w:r>
            <w:r w:rsidRPr="00FD798F">
              <w:rPr>
                <w:b/>
                <w:bCs/>
                <w:lang w:eastAsia="ja-JP"/>
              </w:rPr>
              <w:t>eligible</w:t>
            </w:r>
            <w:r w:rsidRPr="00FD798F">
              <w:rPr>
                <w:lang w:eastAsia="ja-JP"/>
              </w:rPr>
              <w:t xml:space="preserve"> but he</w:t>
            </w:r>
            <w:r w:rsidRPr="00FD798F">
              <w:rPr>
                <w:b/>
                <w:bCs/>
                <w:lang w:eastAsia="ja-JP"/>
              </w:rPr>
              <w:t xml:space="preserve"> has to change </w:t>
            </w:r>
            <w:r w:rsidRPr="00FD798F">
              <w:rPr>
                <w:lang w:eastAsia="ja-JP"/>
              </w:rPr>
              <w:t xml:space="preserve">his </w:t>
            </w:r>
            <w:r w:rsidRPr="00FD798F">
              <w:rPr>
                <w:b/>
                <w:bCs/>
                <w:lang w:eastAsia="ja-JP"/>
              </w:rPr>
              <w:t>access</w:t>
            </w:r>
            <w:r w:rsidRPr="00FD798F">
              <w:rPr>
                <w:lang w:eastAsia="ja-JP"/>
              </w:rPr>
              <w:t xml:space="preserve"> offer.</w:t>
            </w:r>
          </w:p>
        </w:tc>
      </w:tr>
      <w:tr w:rsidR="00FD798F" w:rsidRPr="00FD798F" w14:paraId="1B805D9B"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5A3318" w14:textId="77777777" w:rsidR="00FD798F" w:rsidRPr="00FD798F" w:rsidRDefault="00FD798F" w:rsidP="00FD798F">
            <w:pPr>
              <w:rPr>
                <w:lang w:eastAsia="ja-JP"/>
              </w:rPr>
            </w:pPr>
            <w:r w:rsidRPr="00FD798F">
              <w:rPr>
                <w:lang w:eastAsia="ja-JP"/>
              </w:rPr>
              <w:t>3.1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6706E5" w14:textId="77777777" w:rsidR="00FD798F" w:rsidRPr="00FD798F" w:rsidRDefault="00FD798F" w:rsidP="00FD798F">
            <w:pPr>
              <w:rPr>
                <w:lang w:eastAsia="ja-JP"/>
              </w:rPr>
            </w:pPr>
            <w:r w:rsidRPr="00FD798F">
              <w:rPr>
                <w:lang w:eastAsia="ja-JP"/>
              </w:rPr>
              <w:t xml:space="preserve">Alternative: </w:t>
            </w:r>
            <w:r w:rsidRPr="00FD798F">
              <w:rPr>
                <w:b/>
                <w:bCs/>
                <w:lang w:eastAsia="ja-JP"/>
              </w:rPr>
              <w:t xml:space="preserve">Access is ok </w:t>
            </w:r>
            <w:r w:rsidRPr="00FD798F">
              <w:rPr>
                <w:lang w:eastAsia="ja-JP"/>
              </w:rPr>
              <w:t xml:space="preserve">but system checks that he is currently using an outdated TV decoder and he has to </w:t>
            </w:r>
            <w:r w:rsidRPr="00FD798F">
              <w:rPr>
                <w:b/>
                <w:bCs/>
                <w:lang w:eastAsia="ja-JP"/>
              </w:rPr>
              <w:t>upgrade</w:t>
            </w:r>
            <w:r w:rsidRPr="00FD798F">
              <w:rPr>
                <w:lang w:eastAsia="ja-JP"/>
              </w:rPr>
              <w:t xml:space="preserve"> his </w:t>
            </w:r>
            <w:r w:rsidRPr="00FD798F">
              <w:rPr>
                <w:b/>
                <w:bCs/>
                <w:lang w:eastAsia="ja-JP"/>
              </w:rPr>
              <w:t xml:space="preserve">TV box </w:t>
            </w:r>
            <w:r w:rsidRPr="00FD798F">
              <w:rPr>
                <w:lang w:eastAsia="ja-JP"/>
              </w:rPr>
              <w:t>to enjoy HD.</w:t>
            </w:r>
          </w:p>
        </w:tc>
      </w:tr>
      <w:tr w:rsidR="00FD798F" w:rsidRPr="00FD798F" w14:paraId="30045520"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93B1B1" w14:textId="77777777" w:rsidR="00FD798F" w:rsidRPr="00FD798F" w:rsidRDefault="00FD798F" w:rsidP="00FD798F">
            <w:pPr>
              <w:rPr>
                <w:lang w:eastAsia="ja-JP"/>
              </w:rPr>
            </w:pPr>
            <w:r w:rsidRPr="00FD798F">
              <w:rPr>
                <w:lang w:eastAsia="ja-JP"/>
              </w:rPr>
              <w:t>4</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14977D" w14:textId="77777777" w:rsidR="00FD798F" w:rsidRPr="00FD798F" w:rsidRDefault="00FD798F" w:rsidP="00FD798F">
            <w:pPr>
              <w:rPr>
                <w:lang w:eastAsia="ja-JP"/>
              </w:rPr>
            </w:pPr>
            <w:r w:rsidRPr="00FD798F">
              <w:rPr>
                <w:lang w:eastAsia="ja-JP"/>
              </w:rPr>
              <w:t xml:space="preserve"> A </w:t>
            </w:r>
            <w:r w:rsidRPr="00FD798F">
              <w:rPr>
                <w:b/>
                <w:bCs/>
                <w:lang w:eastAsia="ja-JP"/>
              </w:rPr>
              <w:t>customer</w:t>
            </w:r>
            <w:r w:rsidRPr="00FD798F">
              <w:rPr>
                <w:lang w:eastAsia="ja-JP"/>
              </w:rPr>
              <w:t xml:space="preserve"> </w:t>
            </w:r>
            <w:r w:rsidRPr="00FD798F">
              <w:rPr>
                <w:b/>
                <w:bCs/>
                <w:lang w:eastAsia="ja-JP"/>
              </w:rPr>
              <w:t xml:space="preserve">askes for TV on internet. </w:t>
            </w:r>
            <w:r w:rsidRPr="00FD798F">
              <w:rPr>
                <w:lang w:eastAsia="ja-JP"/>
              </w:rPr>
              <w:t xml:space="preserve">An eligibility </w:t>
            </w:r>
            <w:r w:rsidRPr="00FD798F">
              <w:rPr>
                <w:b/>
                <w:bCs/>
                <w:lang w:eastAsia="ja-JP"/>
              </w:rPr>
              <w:t>check</w:t>
            </w:r>
            <w:r w:rsidRPr="00FD798F">
              <w:rPr>
                <w:lang w:eastAsia="ja-JP"/>
              </w:rPr>
              <w:t xml:space="preserve"> is triggered and should check not only the </w:t>
            </w:r>
            <w:r w:rsidRPr="00FD798F">
              <w:rPr>
                <w:b/>
                <w:bCs/>
                <w:lang w:eastAsia="ja-JP"/>
              </w:rPr>
              <w:t xml:space="preserve">TV channel </w:t>
            </w:r>
            <w:r w:rsidRPr="00FD798F">
              <w:rPr>
                <w:lang w:eastAsia="ja-JP"/>
              </w:rPr>
              <w:t xml:space="preserve">provided </w:t>
            </w:r>
            <w:r w:rsidRPr="00FD798F">
              <w:rPr>
                <w:b/>
                <w:bCs/>
                <w:lang w:eastAsia="ja-JP"/>
              </w:rPr>
              <w:t xml:space="preserve">by the SP </w:t>
            </w:r>
            <w:r w:rsidRPr="00FD798F">
              <w:rPr>
                <w:lang w:eastAsia="ja-JP"/>
              </w:rPr>
              <w:t xml:space="preserve">but also the additionally </w:t>
            </w:r>
            <w:r w:rsidRPr="00FD798F">
              <w:rPr>
                <w:b/>
                <w:bCs/>
                <w:lang w:eastAsia="ja-JP"/>
              </w:rPr>
              <w:t xml:space="preserve">TV channels availability </w:t>
            </w:r>
            <w:r w:rsidRPr="00FD798F">
              <w:rPr>
                <w:lang w:eastAsia="ja-JP"/>
              </w:rPr>
              <w:t>at the customer address (even if they not directly provided by the SP).</w:t>
            </w:r>
          </w:p>
        </w:tc>
      </w:tr>
      <w:tr w:rsidR="00FD798F" w:rsidRPr="00FD798F" w14:paraId="3D5E4695"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4287BD" w14:textId="77777777" w:rsidR="00FD798F" w:rsidRPr="00FD798F" w:rsidRDefault="00FD798F" w:rsidP="00FD798F">
            <w:pPr>
              <w:rPr>
                <w:lang w:eastAsia="ja-JP"/>
              </w:rPr>
            </w:pPr>
            <w:r w:rsidRPr="00FD798F">
              <w:rPr>
                <w:lang w:eastAsia="ja-JP"/>
              </w:rPr>
              <w:t>5</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5E32B4" w14:textId="77777777" w:rsidR="00FD798F" w:rsidRPr="00FD798F" w:rsidRDefault="00FD798F" w:rsidP="00FD798F">
            <w:pPr>
              <w:rPr>
                <w:lang w:eastAsia="ja-JP"/>
              </w:rPr>
            </w:pPr>
            <w:r w:rsidRPr="00FD798F">
              <w:rPr>
                <w:lang w:eastAsia="ja-JP"/>
              </w:rPr>
              <w:t xml:space="preserve">A </w:t>
            </w:r>
            <w:r w:rsidRPr="00FD798F">
              <w:rPr>
                <w:b/>
                <w:bCs/>
                <w:lang w:eastAsia="ja-JP"/>
              </w:rPr>
              <w:t>customer</w:t>
            </w:r>
            <w:r w:rsidRPr="00FD798F">
              <w:rPr>
                <w:lang w:eastAsia="ja-JP"/>
              </w:rPr>
              <w:t xml:space="preserve"> is moving to a new address – a </w:t>
            </w:r>
            <w:r w:rsidRPr="00FD798F">
              <w:rPr>
                <w:b/>
                <w:bCs/>
                <w:lang w:eastAsia="ja-JP"/>
              </w:rPr>
              <w:t>check</w:t>
            </w:r>
            <w:r w:rsidRPr="00FD798F">
              <w:rPr>
                <w:lang w:eastAsia="ja-JP"/>
              </w:rPr>
              <w:t xml:space="preserve"> must be done at this new </w:t>
            </w:r>
            <w:r w:rsidRPr="00FD798F">
              <w:rPr>
                <w:b/>
                <w:bCs/>
                <w:lang w:eastAsia="ja-JP"/>
              </w:rPr>
              <w:t>address</w:t>
            </w:r>
            <w:r w:rsidRPr="00FD798F">
              <w:rPr>
                <w:lang w:eastAsia="ja-JP"/>
              </w:rPr>
              <w:t xml:space="preserve"> and the </w:t>
            </w:r>
            <w:r w:rsidRPr="00FD798F">
              <w:rPr>
                <w:b/>
                <w:bCs/>
                <w:lang w:eastAsia="ja-JP"/>
              </w:rPr>
              <w:t>SP</w:t>
            </w:r>
            <w:r w:rsidRPr="00FD798F">
              <w:rPr>
                <w:lang w:eastAsia="ja-JP"/>
              </w:rPr>
              <w:t xml:space="preserve"> sale representative is able to </w:t>
            </w:r>
            <w:r w:rsidRPr="00FD798F">
              <w:rPr>
                <w:b/>
                <w:bCs/>
                <w:lang w:eastAsia="ja-JP"/>
              </w:rPr>
              <w:t>inform</w:t>
            </w:r>
            <w:r w:rsidRPr="00FD798F">
              <w:rPr>
                <w:lang w:eastAsia="ja-JP"/>
              </w:rPr>
              <w:t xml:space="preserve"> the customer if:</w:t>
            </w:r>
          </w:p>
          <w:p w14:paraId="18CC0374" w14:textId="77777777" w:rsidR="00FD798F" w:rsidRPr="00FD798F" w:rsidRDefault="00FD798F" w:rsidP="00FD798F">
            <w:pPr>
              <w:numPr>
                <w:ilvl w:val="0"/>
                <w:numId w:val="30"/>
              </w:numPr>
              <w:rPr>
                <w:lang w:eastAsia="ja-JP"/>
              </w:rPr>
            </w:pPr>
            <w:proofErr w:type="gramStart"/>
            <w:r w:rsidRPr="00FD798F">
              <w:rPr>
                <w:lang w:eastAsia="ja-JP"/>
              </w:rPr>
              <w:t>he</w:t>
            </w:r>
            <w:proofErr w:type="gramEnd"/>
            <w:r w:rsidRPr="00FD798F">
              <w:rPr>
                <w:lang w:eastAsia="ja-JP"/>
              </w:rPr>
              <w:t xml:space="preserve"> will be </w:t>
            </w:r>
            <w:r w:rsidRPr="00FD798F">
              <w:rPr>
                <w:b/>
                <w:bCs/>
                <w:lang w:eastAsia="ja-JP"/>
              </w:rPr>
              <w:t>able to keep</w:t>
            </w:r>
            <w:r w:rsidRPr="00FD798F">
              <w:rPr>
                <w:lang w:eastAsia="ja-JP"/>
              </w:rPr>
              <w:t xml:space="preserve"> current offer at his new address</w:t>
            </w:r>
          </w:p>
          <w:p w14:paraId="65AD275F" w14:textId="77777777" w:rsidR="00FD798F" w:rsidRPr="00FD798F" w:rsidRDefault="00FD798F" w:rsidP="00FD798F">
            <w:pPr>
              <w:numPr>
                <w:ilvl w:val="0"/>
                <w:numId w:val="30"/>
              </w:numPr>
              <w:rPr>
                <w:lang w:eastAsia="ja-JP"/>
              </w:rPr>
            </w:pPr>
            <w:proofErr w:type="gramStart"/>
            <w:r w:rsidRPr="00FD798F">
              <w:rPr>
                <w:lang w:eastAsia="ja-JP"/>
              </w:rPr>
              <w:t>he</w:t>
            </w:r>
            <w:proofErr w:type="gramEnd"/>
            <w:r w:rsidRPr="00FD798F">
              <w:rPr>
                <w:lang w:eastAsia="ja-JP"/>
              </w:rPr>
              <w:t xml:space="preserve"> </w:t>
            </w:r>
            <w:r w:rsidRPr="00FD798F">
              <w:rPr>
                <w:b/>
                <w:bCs/>
                <w:lang w:eastAsia="ja-JP"/>
              </w:rPr>
              <w:t xml:space="preserve">should downgrade </w:t>
            </w:r>
            <w:r w:rsidRPr="00FD798F">
              <w:rPr>
                <w:lang w:eastAsia="ja-JP"/>
              </w:rPr>
              <w:t>his services because current ones are not technically feasible at the new address</w:t>
            </w:r>
          </w:p>
          <w:p w14:paraId="3ECC4420" w14:textId="77777777" w:rsidR="00FD798F" w:rsidRPr="00FD798F" w:rsidRDefault="00FD798F" w:rsidP="00FD798F">
            <w:pPr>
              <w:numPr>
                <w:ilvl w:val="0"/>
                <w:numId w:val="30"/>
              </w:numPr>
              <w:rPr>
                <w:lang w:eastAsia="ja-JP"/>
              </w:rPr>
            </w:pPr>
            <w:proofErr w:type="gramStart"/>
            <w:r w:rsidRPr="00FD798F">
              <w:rPr>
                <w:lang w:eastAsia="ja-JP"/>
              </w:rPr>
              <w:t>he</w:t>
            </w:r>
            <w:proofErr w:type="gramEnd"/>
            <w:r w:rsidRPr="00FD798F">
              <w:rPr>
                <w:lang w:eastAsia="ja-JP"/>
              </w:rPr>
              <w:t xml:space="preserve"> can keep but also he is </w:t>
            </w:r>
            <w:r w:rsidRPr="00FD798F">
              <w:rPr>
                <w:b/>
                <w:bCs/>
                <w:lang w:eastAsia="ja-JP"/>
              </w:rPr>
              <w:t xml:space="preserve">eligible to </w:t>
            </w:r>
            <w:r w:rsidRPr="00FD798F">
              <w:rPr>
                <w:lang w:eastAsia="ja-JP"/>
              </w:rPr>
              <w:t xml:space="preserve">an </w:t>
            </w:r>
            <w:r w:rsidRPr="00FD798F">
              <w:rPr>
                <w:b/>
                <w:bCs/>
                <w:lang w:eastAsia="ja-JP"/>
              </w:rPr>
              <w:t>upgrade</w:t>
            </w:r>
            <w:r w:rsidRPr="00FD798F">
              <w:rPr>
                <w:lang w:eastAsia="ja-JP"/>
              </w:rPr>
              <w:t xml:space="preserve"> and benefit for example to a FTTH broadband at his new address.</w:t>
            </w:r>
          </w:p>
        </w:tc>
      </w:tr>
      <w:tr w:rsidR="00FD798F" w:rsidRPr="00FD798F" w14:paraId="50DFFFD4"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4C69C7E" w14:textId="77777777" w:rsidR="00FD798F" w:rsidRPr="00FD798F" w:rsidRDefault="00FD798F" w:rsidP="00FD798F">
            <w:pPr>
              <w:rPr>
                <w:lang w:eastAsia="ja-JP"/>
              </w:rPr>
            </w:pPr>
            <w:r>
              <w:rPr>
                <w:rFonts w:hint="eastAsia"/>
                <w:lang w:eastAsia="ja-JP"/>
              </w:rPr>
              <w:t>6</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6E69DD" w14:textId="77777777" w:rsidR="00FD798F" w:rsidRPr="00FD798F" w:rsidRDefault="00FD798F" w:rsidP="00FD798F">
            <w:pPr>
              <w:rPr>
                <w:lang w:eastAsia="ja-JP"/>
              </w:rPr>
            </w:pPr>
            <w:r w:rsidRPr="00FD798F">
              <w:rPr>
                <w:lang w:eastAsia="ja-JP"/>
              </w:rPr>
              <w:t xml:space="preserve">A </w:t>
            </w:r>
            <w:r w:rsidRPr="00CA23EB">
              <w:rPr>
                <w:b/>
                <w:lang w:eastAsia="ja-JP"/>
              </w:rPr>
              <w:t>TV channel provider</w:t>
            </w:r>
            <w:r w:rsidRPr="00FD798F">
              <w:rPr>
                <w:lang w:eastAsia="ja-JP"/>
              </w:rPr>
              <w:t xml:space="preserve"> wants to sell a set of channel for a customer. He will ask for the customer </w:t>
            </w:r>
            <w:r w:rsidRPr="00CA23EB">
              <w:rPr>
                <w:b/>
                <w:lang w:eastAsia="ja-JP"/>
              </w:rPr>
              <w:t>broadband company</w:t>
            </w:r>
            <w:r w:rsidRPr="00FD798F">
              <w:rPr>
                <w:lang w:eastAsia="ja-JP"/>
              </w:rPr>
              <w:t xml:space="preserve"> [API provider] and an </w:t>
            </w:r>
            <w:r w:rsidRPr="00CA23EB">
              <w:rPr>
                <w:b/>
                <w:lang w:eastAsia="ja-JP"/>
              </w:rPr>
              <w:t>access id</w:t>
            </w:r>
            <w:r w:rsidRPr="00FD798F">
              <w:rPr>
                <w:lang w:eastAsia="ja-JP"/>
              </w:rPr>
              <w:t xml:space="preserve"> (email address for example). He will use this </w:t>
            </w:r>
            <w:r w:rsidRPr="00FD798F">
              <w:rPr>
                <w:lang w:eastAsia="ja-JP"/>
              </w:rPr>
              <w:lastRenderedPageBreak/>
              <w:t xml:space="preserve">information with this POST /serviceQualificationRequest api to be able to </w:t>
            </w:r>
            <w:r w:rsidRPr="00CA23EB">
              <w:rPr>
                <w:b/>
                <w:lang w:eastAsia="ja-JP"/>
              </w:rPr>
              <w:t>retrieve</w:t>
            </w:r>
            <w:r w:rsidRPr="00FD798F">
              <w:rPr>
                <w:lang w:eastAsia="ja-JP"/>
              </w:rPr>
              <w:t xml:space="preserve"> information on customer </w:t>
            </w:r>
            <w:r w:rsidRPr="00CA23EB">
              <w:rPr>
                <w:b/>
                <w:lang w:eastAsia="ja-JP"/>
              </w:rPr>
              <w:t>access capabilities</w:t>
            </w:r>
            <w:r w:rsidRPr="00FD798F">
              <w:rPr>
                <w:lang w:eastAsia="ja-JP"/>
              </w:rPr>
              <w:t xml:space="preserve"> (and check if the customer will be able to get his service from the service point).</w:t>
            </w:r>
          </w:p>
        </w:tc>
      </w:tr>
      <w:tr w:rsidR="00FD798F" w:rsidRPr="00FD798F" w14:paraId="79204DF1"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6638DD" w14:textId="77777777" w:rsidR="00FD798F" w:rsidRDefault="00FD798F" w:rsidP="00FD798F">
            <w:pPr>
              <w:rPr>
                <w:lang w:eastAsia="ja-JP"/>
              </w:rPr>
            </w:pPr>
            <w:r>
              <w:rPr>
                <w:rFonts w:hint="eastAsia"/>
                <w:lang w:eastAsia="ja-JP"/>
              </w:rPr>
              <w:lastRenderedPageBreak/>
              <w:t>7</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8A04FC0" w14:textId="77777777" w:rsidR="00FD798F" w:rsidRPr="00FD798F" w:rsidRDefault="00FD798F" w:rsidP="00FD798F">
            <w:pPr>
              <w:rPr>
                <w:lang w:eastAsia="ja-JP"/>
              </w:rPr>
            </w:pPr>
            <w:proofErr w:type="gramStart"/>
            <w:r w:rsidRPr="00FD798F">
              <w:rPr>
                <w:lang w:eastAsia="ja-JP"/>
              </w:rPr>
              <w:t>A</w:t>
            </w:r>
            <w:proofErr w:type="gramEnd"/>
            <w:r w:rsidRPr="00FD798F">
              <w:rPr>
                <w:lang w:eastAsia="ja-JP"/>
              </w:rPr>
              <w:t xml:space="preserve"> </w:t>
            </w:r>
            <w:r w:rsidRPr="00CA23EB">
              <w:rPr>
                <w:b/>
                <w:lang w:eastAsia="ja-JP"/>
              </w:rPr>
              <w:t>MVNO/other provider</w:t>
            </w:r>
            <w:r w:rsidRPr="00FD798F">
              <w:rPr>
                <w:lang w:eastAsia="ja-JP"/>
              </w:rPr>
              <w:t xml:space="preserve"> who use provider network will call this api to be able to </w:t>
            </w:r>
            <w:r w:rsidRPr="00CA23EB">
              <w:rPr>
                <w:b/>
                <w:lang w:eastAsia="ja-JP"/>
              </w:rPr>
              <w:t>check capabilities</w:t>
            </w:r>
            <w:r w:rsidRPr="00FD798F">
              <w:rPr>
                <w:lang w:eastAsia="ja-JP"/>
              </w:rPr>
              <w:t xml:space="preserve"> for one prospect. With this api he will have all technical information and he should have to apply his own commercial rules to make a proposal to this customer.</w:t>
            </w:r>
            <w:r w:rsidRPr="00FD798F">
              <w:rPr>
                <w:lang w:eastAsia="ja-JP"/>
              </w:rPr>
              <w:br/>
              <w:t>This UC could be a mandatory one for contractual reason where network is still owned by legacy Telco Company but they have to open it for competitors.</w:t>
            </w:r>
          </w:p>
        </w:tc>
      </w:tr>
      <w:tr w:rsidR="00FD798F" w:rsidRPr="00FD798F" w14:paraId="4E4E63FA"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75B048B" w14:textId="77777777" w:rsidR="00FD798F" w:rsidRDefault="00FD798F" w:rsidP="00FD798F">
            <w:pPr>
              <w:rPr>
                <w:lang w:eastAsia="ja-JP"/>
              </w:rPr>
            </w:pPr>
            <w:r>
              <w:rPr>
                <w:rFonts w:hint="eastAsia"/>
                <w:lang w:eastAsia="ja-JP"/>
              </w:rPr>
              <w:t>8</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9CA3B37" w14:textId="77777777" w:rsidR="00FD798F" w:rsidRPr="00FD798F" w:rsidRDefault="00FD798F" w:rsidP="00FD798F">
            <w:pPr>
              <w:rPr>
                <w:lang w:eastAsia="ja-JP"/>
              </w:rPr>
            </w:pPr>
            <w:proofErr w:type="gramStart"/>
            <w:r w:rsidRPr="00FD798F">
              <w:rPr>
                <w:lang w:eastAsia="ja-JP"/>
              </w:rPr>
              <w:t>this</w:t>
            </w:r>
            <w:proofErr w:type="gramEnd"/>
            <w:r w:rsidRPr="00FD798F">
              <w:rPr>
                <w:lang w:eastAsia="ja-JP"/>
              </w:rPr>
              <w:t xml:space="preserve"> api could be used in </w:t>
            </w:r>
            <w:r w:rsidRPr="00CA23EB">
              <w:rPr>
                <w:b/>
                <w:lang w:eastAsia="ja-JP"/>
              </w:rPr>
              <w:t>internal channel</w:t>
            </w:r>
            <w:r w:rsidRPr="00FD798F">
              <w:rPr>
                <w:lang w:eastAsia="ja-JP"/>
              </w:rPr>
              <w:t xml:space="preserve"> to be able to check technical </w:t>
            </w:r>
            <w:r w:rsidRPr="00CA23EB">
              <w:rPr>
                <w:b/>
                <w:lang w:eastAsia="ja-JP"/>
              </w:rPr>
              <w:t>capabilities</w:t>
            </w:r>
            <w:r w:rsidRPr="00FD798F">
              <w:rPr>
                <w:lang w:eastAsia="ja-JP"/>
              </w:rPr>
              <w:t xml:space="preserve"> without any commercial filter. It could be useful in some customer support UC.</w:t>
            </w:r>
          </w:p>
        </w:tc>
      </w:tr>
      <w:tr w:rsidR="006D5E2D" w:rsidRPr="00FD798F" w14:paraId="30823F6B"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5E5419" w14:textId="77777777" w:rsidR="006D5E2D" w:rsidRPr="000427F5" w:rsidRDefault="006D5E2D" w:rsidP="00FD798F">
            <w:pPr>
              <w:rPr>
                <w:lang w:eastAsia="ja-JP"/>
              </w:rPr>
            </w:pPr>
            <w:r w:rsidRPr="000427F5">
              <w:rPr>
                <w:lang w:eastAsia="ja-JP"/>
              </w:rPr>
              <w:t>9</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CD1A9A" w14:textId="484701BA" w:rsidR="006D5E2D" w:rsidRPr="000427F5" w:rsidRDefault="006D5E2D" w:rsidP="0078187D">
            <w:pPr>
              <w:rPr>
                <w:lang w:eastAsia="ja-JP"/>
              </w:rPr>
            </w:pPr>
            <w:proofErr w:type="gramStart"/>
            <w:r w:rsidRPr="000427F5">
              <w:rPr>
                <w:lang w:eastAsia="ja-JP"/>
              </w:rPr>
              <w:t>a</w:t>
            </w:r>
            <w:proofErr w:type="gramEnd"/>
            <w:r w:rsidRPr="000427F5">
              <w:rPr>
                <w:lang w:eastAsia="ja-JP"/>
              </w:rPr>
              <w:t xml:space="preserve"> </w:t>
            </w:r>
            <w:r w:rsidR="0078187D" w:rsidRPr="000427F5">
              <w:rPr>
                <w:lang w:eastAsia="ja-JP"/>
              </w:rPr>
              <w:t>A customer wishes to enjoy different products over multiple accesses. For example: HD TV, internet by fiber and phone service on ADSL. Customer is interested on the commercial offering and not on technical aspects so she calls to a sales representative for that.</w:t>
            </w:r>
          </w:p>
        </w:tc>
      </w:tr>
    </w:tbl>
    <w:p w14:paraId="0FC7AB90" w14:textId="77777777" w:rsidR="00FD798F" w:rsidRDefault="00FD798F" w:rsidP="001C3F58">
      <w:pPr>
        <w:rPr>
          <w:lang w:eastAsia="ja-JP"/>
        </w:rPr>
      </w:pPr>
    </w:p>
    <w:p w14:paraId="7A0D75EC" w14:textId="77777777" w:rsidR="00F76979" w:rsidRPr="0078187D" w:rsidRDefault="00F76979" w:rsidP="001C3F58">
      <w:pPr>
        <w:rPr>
          <w:lang w:eastAsia="ja-JP"/>
        </w:rPr>
      </w:pPr>
    </w:p>
    <w:p w14:paraId="7171CAEE" w14:textId="77777777" w:rsidR="008B1B95" w:rsidRPr="006341A9" w:rsidRDefault="008B1B95" w:rsidP="008B1B95">
      <w:pPr>
        <w:pStyle w:val="Heading1"/>
      </w:pPr>
      <w:bookmarkStart w:id="6" w:name="_Toc325550040"/>
      <w:r>
        <w:lastRenderedPageBreak/>
        <w:t>RESOURCE MODEL</w:t>
      </w:r>
      <w:bookmarkEnd w:id="6"/>
    </w:p>
    <w:p w14:paraId="3582F164" w14:textId="77777777"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7" w:name="_Toc325550041"/>
      <w:r>
        <w:rPr>
          <w:rFonts w:ascii="Helvetica" w:eastAsia="Times New Roman" w:hAnsi="Helvetica" w:cs="Helvetica"/>
          <w:caps w:val="0"/>
          <w:spacing w:val="0"/>
          <w:sz w:val="24"/>
          <w:szCs w:val="24"/>
          <w:lang w:val="en-US" w:eastAsia="it-IT"/>
        </w:rPr>
        <w:t>Managed Entity and Task Resource Models</w:t>
      </w:r>
      <w:bookmarkEnd w:id="7"/>
    </w:p>
    <w:p w14:paraId="7B735693" w14:textId="671A28EA" w:rsidR="004D67A8" w:rsidRDefault="00A50814" w:rsidP="004D67A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 xml:space="preserve">ervice Qualification API has </w:t>
      </w:r>
      <w:r w:rsidR="004D67A8">
        <w:rPr>
          <w:rFonts w:ascii="Helvetica" w:hAnsi="Helvetica" w:cs="Helvetica"/>
          <w:sz w:val="24"/>
          <w:lang w:eastAsia="ja-JP"/>
        </w:rPr>
        <w:t xml:space="preserve">2 Resources </w:t>
      </w:r>
      <w:r>
        <w:rPr>
          <w:rFonts w:ascii="Helvetica" w:hAnsi="Helvetica" w:cs="Helvetica"/>
          <w:sz w:val="24"/>
          <w:lang w:eastAsia="ja-JP"/>
        </w:rPr>
        <w:t>(subclassing</w:t>
      </w:r>
      <w:r w:rsidR="00137792">
        <w:rPr>
          <w:rFonts w:ascii="Helvetica" w:hAnsi="Helvetica" w:cs="Helvetica"/>
          <w:sz w:val="24"/>
          <w:lang w:eastAsia="ja-JP"/>
        </w:rPr>
        <w:t xml:space="preserve"> Business </w:t>
      </w:r>
      <w:r w:rsidR="00354602">
        <w:rPr>
          <w:rFonts w:ascii="Helvetica" w:hAnsi="Helvetica" w:cs="Helvetica"/>
          <w:sz w:val="24"/>
          <w:lang w:eastAsia="ja-JP"/>
        </w:rPr>
        <w:t>Interaction)</w:t>
      </w:r>
      <w:r>
        <w:rPr>
          <w:rFonts w:ascii="Helvetica" w:hAnsi="Helvetica" w:cs="Helvetica" w:hint="eastAsia"/>
          <w:sz w:val="24"/>
          <w:lang w:eastAsia="ja-JP"/>
        </w:rPr>
        <w:t>.</w:t>
      </w:r>
    </w:p>
    <w:p w14:paraId="12CD5006" w14:textId="77777777" w:rsidR="00137792" w:rsidRDefault="00A50814" w:rsidP="004D67A8">
      <w:pPr>
        <w:rPr>
          <w:rFonts w:ascii="Helvetica" w:hAnsi="Helvetica" w:cs="Helvetica"/>
          <w:sz w:val="24"/>
          <w:lang w:eastAsia="ja-JP"/>
        </w:rPr>
      </w:pPr>
      <w:r w:rsidRPr="00A50814">
        <w:rPr>
          <w:rFonts w:ascii="Helvetica" w:hAnsi="Helvetica" w:cs="Helvetica"/>
          <w:sz w:val="24"/>
          <w:lang w:eastAsia="ja-JP"/>
        </w:rPr>
        <w:t>Service Qualification Request resource</w:t>
      </w:r>
      <w:r w:rsidR="00137792" w:rsidRPr="00776E61">
        <w:rPr>
          <w:rFonts w:ascii="Helvetica" w:hAnsi="Helvetica" w:cs="Helvetica"/>
          <w:sz w:val="24"/>
          <w:lang w:eastAsia="ja-JP"/>
        </w:rPr>
        <w:t xml:space="preserve"> for knowing the allowed services based on specific criterions such as </w:t>
      </w:r>
    </w:p>
    <w:p w14:paraId="6983AB27" w14:textId="77777777" w:rsidR="00137792" w:rsidRPr="000427F5" w:rsidRDefault="00266D09" w:rsidP="00776E61">
      <w:pPr>
        <w:pStyle w:val="ListParagraph"/>
        <w:numPr>
          <w:ilvl w:val="0"/>
          <w:numId w:val="31"/>
        </w:numPr>
        <w:rPr>
          <w:rFonts w:ascii="Helvetica" w:hAnsi="Helvetica" w:cs="Helvetica"/>
          <w:sz w:val="24"/>
          <w:lang w:eastAsia="ja-JP"/>
        </w:rPr>
      </w:pPr>
      <w:r w:rsidRPr="000427F5">
        <w:rPr>
          <w:rFonts w:ascii="Helvetica" w:eastAsiaTheme="minorEastAsia" w:hAnsi="Helvetica" w:cs="Helvetica"/>
          <w:sz w:val="24"/>
          <w:szCs w:val="24"/>
          <w:lang w:val="en-US" w:eastAsia="ja-JP"/>
        </w:rPr>
        <w:t xml:space="preserve">[IN] </w:t>
      </w:r>
      <w:r w:rsidR="00137792" w:rsidRPr="000427F5">
        <w:rPr>
          <w:rFonts w:ascii="Helvetica" w:eastAsiaTheme="minorEastAsia" w:hAnsi="Helvetica" w:cs="Helvetica"/>
          <w:sz w:val="24"/>
          <w:szCs w:val="24"/>
          <w:lang w:val="en-US" w:eastAsia="ja-JP"/>
        </w:rPr>
        <w:t>location</w:t>
      </w:r>
    </w:p>
    <w:p w14:paraId="7B49E11D" w14:textId="71A08BDF" w:rsidR="00137792" w:rsidRPr="00C53CD0" w:rsidRDefault="00266D09" w:rsidP="00776E61">
      <w:pPr>
        <w:pStyle w:val="ListParagraph"/>
        <w:numPr>
          <w:ilvl w:val="0"/>
          <w:numId w:val="31"/>
        </w:numPr>
        <w:rPr>
          <w:rFonts w:ascii="Helvetica" w:hAnsi="Helvetica" w:cs="Helvetica"/>
          <w:sz w:val="24"/>
          <w:lang w:eastAsia="ja-JP"/>
        </w:rPr>
      </w:pPr>
      <w:r w:rsidRPr="000427F5">
        <w:rPr>
          <w:rFonts w:ascii="Helvetica" w:eastAsiaTheme="minorEastAsia" w:hAnsi="Helvetica" w:cs="Helvetica"/>
          <w:sz w:val="24"/>
          <w:szCs w:val="24"/>
          <w:lang w:val="en-US" w:eastAsia="ja-JP"/>
        </w:rPr>
        <w:t>[OUT] Access NW</w:t>
      </w:r>
    </w:p>
    <w:p w14:paraId="5C4E0F98" w14:textId="77777777" w:rsidR="00585AA9" w:rsidRPr="000427F5" w:rsidRDefault="00266D09">
      <w:pPr>
        <w:pStyle w:val="ListParagraph"/>
        <w:numPr>
          <w:ilvl w:val="0"/>
          <w:numId w:val="31"/>
        </w:numPr>
        <w:rPr>
          <w:rFonts w:ascii="Helvetica" w:hAnsi="Helvetica" w:cs="Helvetica"/>
          <w:sz w:val="24"/>
          <w:lang w:eastAsia="ja-JP"/>
        </w:rPr>
      </w:pPr>
      <w:r w:rsidRPr="000427F5">
        <w:rPr>
          <w:rFonts w:ascii="Helvetica" w:eastAsiaTheme="minorEastAsia" w:hAnsi="Helvetica" w:cs="Helvetica"/>
          <w:sz w:val="24"/>
          <w:szCs w:val="24"/>
          <w:lang w:val="en-US" w:eastAsia="ja-JP"/>
        </w:rPr>
        <w:t>[OUT] Service</w:t>
      </w:r>
    </w:p>
    <w:p w14:paraId="39B91003" w14:textId="77777777" w:rsidR="00137792" w:rsidRPr="00B61B31" w:rsidRDefault="00137792" w:rsidP="004D67A8">
      <w:pPr>
        <w:rPr>
          <w:rFonts w:ascii="Helvetica" w:hAnsi="Helvetica" w:cs="Helvetica"/>
          <w:sz w:val="24"/>
          <w:lang w:eastAsia="ja-JP"/>
        </w:rPr>
      </w:pPr>
    </w:p>
    <w:p w14:paraId="0BA81C1C" w14:textId="38005E1A" w:rsidR="00137792" w:rsidRPr="00776E61" w:rsidRDefault="004C7D81" w:rsidP="004D67A8">
      <w:pPr>
        <w:rPr>
          <w:rFonts w:ascii="Helvetica" w:hAnsi="Helvetica" w:cs="Helvetica"/>
          <w:sz w:val="24"/>
          <w:lang w:eastAsia="ja-JP"/>
        </w:rPr>
      </w:pPr>
      <w:proofErr w:type="gramStart"/>
      <w:r>
        <w:rPr>
          <w:rFonts w:ascii="Helvetica" w:hAnsi="Helvetica" w:cs="Helvetica"/>
          <w:sz w:val="24"/>
          <w:lang w:eastAsia="ja-JP"/>
        </w:rPr>
        <w:t>p</w:t>
      </w:r>
      <w:r w:rsidR="00354602">
        <w:rPr>
          <w:rFonts w:ascii="Helvetica" w:hAnsi="Helvetica" w:cs="Helvetica" w:hint="eastAsia"/>
          <w:sz w:val="24"/>
          <w:lang w:eastAsia="ja-JP"/>
        </w:rPr>
        <w:t>roductOfferingQualification</w:t>
      </w:r>
      <w:proofErr w:type="gramEnd"/>
      <w:r w:rsidR="00354602" w:rsidRPr="00A50814">
        <w:rPr>
          <w:rFonts w:ascii="Helvetica" w:hAnsi="Helvetica" w:cs="Helvetica"/>
          <w:sz w:val="24"/>
          <w:lang w:eastAsia="ja-JP"/>
        </w:rPr>
        <w:t xml:space="preserve"> </w:t>
      </w:r>
      <w:r w:rsidR="00A50814" w:rsidRPr="00A50814">
        <w:rPr>
          <w:rFonts w:ascii="Helvetica" w:hAnsi="Helvetica" w:cs="Helvetica"/>
          <w:sz w:val="24"/>
          <w:lang w:eastAsia="ja-JP"/>
        </w:rPr>
        <w:t>resource</w:t>
      </w:r>
      <w:r w:rsidR="00137792" w:rsidRPr="00776E61">
        <w:rPr>
          <w:rFonts w:ascii="Helvetica" w:hAnsi="Helvetica" w:cs="Helvetica"/>
          <w:sz w:val="24"/>
          <w:lang w:eastAsia="ja-JP"/>
        </w:rPr>
        <w:t xml:space="preserve"> for knowing the product offering based on specific criterions such as </w:t>
      </w:r>
    </w:p>
    <w:p w14:paraId="18BA6CF2" w14:textId="4D9E4306" w:rsidR="00137792" w:rsidRPr="00C53CD0" w:rsidRDefault="00585AA9" w:rsidP="00776E61">
      <w:pPr>
        <w:pStyle w:val="ListParagraph"/>
        <w:numPr>
          <w:ilvl w:val="0"/>
          <w:numId w:val="32"/>
        </w:numPr>
        <w:rPr>
          <w:rFonts w:ascii="Helvetica" w:hAnsi="Helvetica" w:cs="Helvetica"/>
          <w:sz w:val="24"/>
          <w:lang w:eastAsia="ja-JP"/>
        </w:rPr>
      </w:pPr>
      <w:r w:rsidRPr="000427F5">
        <w:rPr>
          <w:rFonts w:ascii="Helvetica" w:hAnsi="Helvetica" w:cs="Helvetica"/>
          <w:sz w:val="24"/>
          <w:lang w:eastAsia="ja-JP"/>
        </w:rPr>
        <w:t>[IN/OUT]</w:t>
      </w:r>
      <w:r w:rsidR="00266D09" w:rsidRPr="000427F5">
        <w:rPr>
          <w:rFonts w:ascii="Helvetica" w:eastAsiaTheme="minorEastAsia" w:hAnsi="Helvetica" w:cs="Helvetica"/>
          <w:sz w:val="24"/>
          <w:szCs w:val="24"/>
          <w:lang w:val="en-US" w:eastAsia="ja-JP"/>
        </w:rPr>
        <w:t>ProductOffering</w:t>
      </w:r>
    </w:p>
    <w:p w14:paraId="42F24A05" w14:textId="77777777" w:rsidR="004C7D81" w:rsidRPr="000427F5" w:rsidRDefault="004C7D81" w:rsidP="004C7D81">
      <w:pPr>
        <w:pStyle w:val="ListParagraph"/>
        <w:numPr>
          <w:ilvl w:val="0"/>
          <w:numId w:val="32"/>
        </w:numPr>
        <w:rPr>
          <w:rFonts w:ascii="Helvetica" w:hAnsi="Helvetica" w:cs="Helvetica"/>
          <w:sz w:val="24"/>
          <w:lang w:eastAsia="ja-JP"/>
        </w:rPr>
      </w:pPr>
      <w:r w:rsidRPr="00C53CD0">
        <w:rPr>
          <w:rFonts w:ascii="Helvetica" w:hAnsi="Helvetica" w:cs="Helvetica"/>
          <w:sz w:val="24"/>
          <w:lang w:eastAsia="ja-JP"/>
        </w:rPr>
        <w:t>[IN]</w:t>
      </w:r>
      <w:r w:rsidRPr="00C53CD0">
        <w:rPr>
          <w:rFonts w:ascii="Helvetica" w:eastAsiaTheme="minorEastAsia" w:hAnsi="Helvetica" w:cs="Helvetica"/>
          <w:sz w:val="24"/>
          <w:szCs w:val="24"/>
          <w:lang w:val="en-US" w:eastAsia="ja-JP"/>
        </w:rPr>
        <w:t xml:space="preserve"> location</w:t>
      </w:r>
      <w:r w:rsidR="00C0001A" w:rsidRPr="00C53CD0">
        <w:rPr>
          <w:rFonts w:ascii="Helvetica" w:eastAsiaTheme="minorEastAsia" w:hAnsi="Helvetica" w:cs="Helvetica"/>
          <w:sz w:val="24"/>
          <w:szCs w:val="24"/>
          <w:lang w:val="en-US" w:eastAsia="ja-JP"/>
        </w:rPr>
        <w:t xml:space="preserve"> (optional)</w:t>
      </w:r>
    </w:p>
    <w:p w14:paraId="189CA55F" w14:textId="2161CA2A" w:rsidR="009949EC" w:rsidRPr="00C53CD0" w:rsidRDefault="00585AA9">
      <w:pPr>
        <w:pStyle w:val="ListParagraph"/>
        <w:numPr>
          <w:ilvl w:val="0"/>
          <w:numId w:val="32"/>
        </w:numPr>
        <w:rPr>
          <w:rFonts w:ascii="Helvetica" w:hAnsi="Helvetica" w:cs="Helvetica"/>
          <w:sz w:val="24"/>
          <w:lang w:eastAsia="ja-JP"/>
        </w:rPr>
      </w:pPr>
      <w:r w:rsidRPr="000427F5">
        <w:rPr>
          <w:rFonts w:ascii="Helvetica" w:hAnsi="Helvetica" w:cs="Helvetica"/>
          <w:sz w:val="24"/>
          <w:lang w:eastAsia="ja-JP"/>
        </w:rPr>
        <w:t>[IN]</w:t>
      </w:r>
      <w:r w:rsidR="009949EC" w:rsidRPr="00C53CD0">
        <w:rPr>
          <w:rFonts w:ascii="Helvetica" w:eastAsiaTheme="minorEastAsia" w:hAnsi="Helvetica" w:cs="Helvetica"/>
          <w:sz w:val="24"/>
          <w:lang w:eastAsia="ja-JP"/>
        </w:rPr>
        <w:t>related</w:t>
      </w:r>
      <w:r w:rsidR="00270DBA" w:rsidRPr="00C53CD0">
        <w:rPr>
          <w:rFonts w:ascii="Helvetica" w:eastAsiaTheme="minorEastAsia" w:hAnsi="Helvetica" w:cs="Helvetica"/>
          <w:sz w:val="24"/>
          <w:szCs w:val="24"/>
          <w:lang w:val="en-US" w:eastAsia="ja-JP"/>
        </w:rPr>
        <w:t xml:space="preserve"> party</w:t>
      </w:r>
      <w:r w:rsidR="009949EC" w:rsidRPr="00C53CD0">
        <w:rPr>
          <w:rFonts w:ascii="Helvetica" w:eastAsiaTheme="minorEastAsia" w:hAnsi="Helvetica" w:cs="Helvetica"/>
          <w:sz w:val="24"/>
          <w:szCs w:val="24"/>
          <w:lang w:val="en-US" w:eastAsia="ja-JP"/>
        </w:rPr>
        <w:t xml:space="preserve"> (</w:t>
      </w:r>
      <w:r w:rsidR="009949EC" w:rsidRPr="00C53CD0">
        <w:rPr>
          <w:rFonts w:ascii="Helvetica" w:hAnsi="Helvetica" w:cs="Helvetica"/>
          <w:sz w:val="24"/>
          <w:lang w:eastAsia="ja-JP"/>
        </w:rPr>
        <w:t xml:space="preserve">cf. </w:t>
      </w:r>
      <w:r w:rsidR="009949EC" w:rsidRPr="00C53CD0">
        <w:rPr>
          <w:rFonts w:ascii="Helvetica" w:eastAsiaTheme="minorEastAsia" w:hAnsi="Helvetica" w:cs="Helvetica"/>
          <w:sz w:val="24"/>
          <w:lang w:eastAsia="ja-JP"/>
        </w:rPr>
        <w:t xml:space="preserve">party id, </w:t>
      </w:r>
      <w:r w:rsidR="009949EC" w:rsidRPr="00C53CD0">
        <w:rPr>
          <w:rFonts w:ascii="Helvetica" w:hAnsi="Helvetica" w:cs="Helvetica"/>
          <w:sz w:val="24"/>
          <w:lang w:eastAsia="ja-JP"/>
        </w:rPr>
        <w:t>channel</w:t>
      </w:r>
      <w:r w:rsidR="009949EC" w:rsidRPr="00C53CD0">
        <w:rPr>
          <w:rFonts w:ascii="Helvetica" w:eastAsiaTheme="minorEastAsia" w:hAnsi="Helvetica" w:cs="Helvetica"/>
          <w:sz w:val="24"/>
          <w:lang w:eastAsia="ja-JP"/>
        </w:rPr>
        <w:t>)</w:t>
      </w:r>
    </w:p>
    <w:p w14:paraId="4C80F9CA" w14:textId="77777777" w:rsidR="009949EC" w:rsidRPr="00C53CD0" w:rsidRDefault="009949EC" w:rsidP="00C53CD0">
      <w:pPr>
        <w:rPr>
          <w:rFonts w:ascii="Helvetica" w:hAnsi="Helvetica" w:cs="Helvetica"/>
          <w:sz w:val="24"/>
          <w:highlight w:val="yellow"/>
          <w:lang w:eastAsia="ja-JP"/>
        </w:rPr>
      </w:pPr>
    </w:p>
    <w:p w14:paraId="0AFB90C7" w14:textId="77777777" w:rsidR="005C121A" w:rsidRDefault="005C121A" w:rsidP="005C121A">
      <w:pPr>
        <w:rPr>
          <w:rFonts w:ascii="Helvetica" w:hAnsi="Helvetica" w:cs="Helvetica"/>
          <w:sz w:val="24"/>
          <w:lang w:eastAsia="ja-JP"/>
        </w:rPr>
      </w:pPr>
    </w:p>
    <w:p w14:paraId="6FEDE653" w14:textId="77777777" w:rsidR="00CD5023" w:rsidRPr="00CD5023" w:rsidRDefault="00CD5023" w:rsidP="005C121A">
      <w:pPr>
        <w:rPr>
          <w:rFonts w:ascii="Helvetica" w:hAnsi="Helvetica" w:cs="Helvetica"/>
          <w:sz w:val="24"/>
          <w:lang w:eastAsia="ja-JP"/>
        </w:rPr>
      </w:pPr>
      <w:r w:rsidRPr="00C53CD0">
        <w:rPr>
          <w:rFonts w:ascii="Helvetica" w:hAnsi="Helvetica" w:cs="Helvetica"/>
          <w:sz w:val="24"/>
          <w:lang w:eastAsia="ja-JP"/>
        </w:rPr>
        <w:t>Here is the state machine diagram for a qualification. Each qualification states are described in the tab below.</w:t>
      </w:r>
    </w:p>
    <w:p w14:paraId="14A9FBA9" w14:textId="77777777" w:rsidR="00CD5023" w:rsidRDefault="00CD5023" w:rsidP="00C53CD0">
      <w:pPr>
        <w:jc w:val="center"/>
        <w:rPr>
          <w:rFonts w:ascii="Helvetica" w:hAnsi="Helvetica" w:cs="Helvetica"/>
          <w:sz w:val="24"/>
          <w:lang w:eastAsia="ja-JP"/>
        </w:rPr>
      </w:pPr>
      <w:r w:rsidRPr="00C53CD0">
        <w:rPr>
          <w:rFonts w:ascii="Helvetica" w:hAnsi="Helvetica" w:cs="Helvetica"/>
          <w:noProof/>
          <w:sz w:val="24"/>
        </w:rPr>
        <w:drawing>
          <wp:inline distT="0" distB="0" distL="0" distR="0" wp14:anchorId="53DBA32E" wp14:editId="2C1002AA">
            <wp:extent cx="3397128" cy="3078596"/>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fication state machine.jpg"/>
                    <pic:cNvPicPr/>
                  </pic:nvPicPr>
                  <pic:blipFill>
                    <a:blip r:embed="rId15">
                      <a:extLst>
                        <a:ext uri="{28A0092B-C50C-407E-A947-70E740481C1C}">
                          <a14:useLocalDpi xmlns:a14="http://schemas.microsoft.com/office/drawing/2010/main" val="0"/>
                        </a:ext>
                      </a:extLst>
                    </a:blip>
                    <a:stretch>
                      <a:fillRect/>
                    </a:stretch>
                  </pic:blipFill>
                  <pic:spPr>
                    <a:xfrm>
                      <a:off x="0" y="0"/>
                      <a:ext cx="3396261" cy="3077811"/>
                    </a:xfrm>
                    <a:prstGeom prst="rect">
                      <a:avLst/>
                    </a:prstGeom>
                  </pic:spPr>
                </pic:pic>
              </a:graphicData>
            </a:graphic>
          </wp:inline>
        </w:drawing>
      </w: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8419"/>
      </w:tblGrid>
      <w:tr w:rsidR="00CD5023" w:rsidRPr="0006439B" w14:paraId="6CC26DF7" w14:textId="77777777" w:rsidTr="00CD5023">
        <w:trPr>
          <w:trHeight w:val="200"/>
          <w:jc w:val="center"/>
        </w:trPr>
        <w:tc>
          <w:tcPr>
            <w:tcW w:w="1751" w:type="dxa"/>
            <w:tcBorders>
              <w:top w:val="single" w:sz="4" w:space="0" w:color="auto"/>
              <w:left w:val="single" w:sz="4" w:space="0" w:color="auto"/>
              <w:bottom w:val="single" w:sz="4" w:space="0" w:color="auto"/>
              <w:right w:val="single" w:sz="4" w:space="0" w:color="auto"/>
            </w:tcBorders>
          </w:tcPr>
          <w:p w14:paraId="58283F76" w14:textId="77777777" w:rsidR="00CD5023" w:rsidRPr="00C53CD0" w:rsidRDefault="00CD5023" w:rsidP="00C53CD0">
            <w:pPr>
              <w:rPr>
                <w:rFonts w:ascii="Helvetica" w:hAnsi="Helvetica" w:cs="Helvetica"/>
                <w:sz w:val="24"/>
                <w:lang w:eastAsia="ja-JP"/>
              </w:rPr>
            </w:pPr>
            <w:proofErr w:type="gramStart"/>
            <w:r w:rsidRPr="00C53CD0">
              <w:rPr>
                <w:rFonts w:ascii="Helvetica" w:hAnsi="Helvetica" w:cs="Helvetica"/>
                <w:sz w:val="24"/>
                <w:lang w:eastAsia="ja-JP"/>
              </w:rPr>
              <w:lastRenderedPageBreak/>
              <w:t>qualification</w:t>
            </w:r>
            <w:proofErr w:type="gramEnd"/>
            <w:r w:rsidRPr="00C53CD0">
              <w:rPr>
                <w:rFonts w:ascii="Helvetica" w:hAnsi="Helvetica" w:cs="Helvetica"/>
                <w:sz w:val="24"/>
                <w:lang w:eastAsia="ja-JP"/>
              </w:rPr>
              <w:t xml:space="preserve"> State</w:t>
            </w:r>
          </w:p>
        </w:tc>
        <w:tc>
          <w:tcPr>
            <w:tcW w:w="8419" w:type="dxa"/>
            <w:tcBorders>
              <w:top w:val="single" w:sz="4" w:space="0" w:color="auto"/>
              <w:left w:val="single" w:sz="4" w:space="0" w:color="auto"/>
              <w:bottom w:val="single" w:sz="4" w:space="0" w:color="auto"/>
              <w:right w:val="single" w:sz="4" w:space="0" w:color="auto"/>
            </w:tcBorders>
          </w:tcPr>
          <w:p w14:paraId="1B176D22" w14:textId="77777777" w:rsidR="00CD5023" w:rsidRPr="00C53CD0" w:rsidRDefault="00CD5023" w:rsidP="00C53CD0">
            <w:pPr>
              <w:rPr>
                <w:rFonts w:ascii="Helvetica" w:hAnsi="Helvetica" w:cs="Helvetica"/>
                <w:sz w:val="24"/>
                <w:lang w:eastAsia="ja-JP"/>
              </w:rPr>
            </w:pPr>
            <w:r w:rsidRPr="00C53CD0">
              <w:rPr>
                <w:rFonts w:ascii="Helvetica" w:hAnsi="Helvetica" w:cs="Helvetica"/>
                <w:sz w:val="24"/>
                <w:lang w:eastAsia="ja-JP"/>
              </w:rPr>
              <w:t>Significance</w:t>
            </w:r>
          </w:p>
        </w:tc>
      </w:tr>
      <w:tr w:rsidR="00CD5023" w:rsidRPr="0006439B" w14:paraId="71D90C8D" w14:textId="77777777" w:rsidTr="00CD5023">
        <w:trPr>
          <w:trHeight w:val="199"/>
          <w:jc w:val="center"/>
        </w:trPr>
        <w:tc>
          <w:tcPr>
            <w:tcW w:w="1751" w:type="dxa"/>
            <w:tcBorders>
              <w:top w:val="single" w:sz="4" w:space="0" w:color="auto"/>
              <w:left w:val="single" w:sz="4" w:space="0" w:color="auto"/>
              <w:bottom w:val="single" w:sz="4" w:space="0" w:color="auto"/>
              <w:right w:val="single" w:sz="4" w:space="0" w:color="auto"/>
            </w:tcBorders>
            <w:hideMark/>
          </w:tcPr>
          <w:p w14:paraId="7A019AE8" w14:textId="77777777" w:rsidR="00CD5023" w:rsidRPr="00C53CD0" w:rsidRDefault="00CD5023" w:rsidP="00C53CD0">
            <w:pPr>
              <w:rPr>
                <w:rFonts w:ascii="Helvetica" w:hAnsi="Helvetica" w:cs="Helvetica"/>
                <w:sz w:val="24"/>
                <w:lang w:eastAsia="ja-JP"/>
              </w:rPr>
            </w:pPr>
            <w:r w:rsidRPr="00C53CD0">
              <w:rPr>
                <w:rFonts w:ascii="Helvetica" w:hAnsi="Helvetica" w:cs="Helvetica"/>
                <w:sz w:val="24"/>
                <w:lang w:eastAsia="ja-JP"/>
              </w:rPr>
              <w:t xml:space="preserve">In Progress </w:t>
            </w:r>
          </w:p>
        </w:tc>
        <w:tc>
          <w:tcPr>
            <w:tcW w:w="8419" w:type="dxa"/>
            <w:tcBorders>
              <w:top w:val="single" w:sz="4" w:space="0" w:color="auto"/>
              <w:left w:val="single" w:sz="4" w:space="0" w:color="auto"/>
              <w:bottom w:val="single" w:sz="4" w:space="0" w:color="auto"/>
              <w:right w:val="single" w:sz="4" w:space="0" w:color="auto"/>
            </w:tcBorders>
            <w:hideMark/>
          </w:tcPr>
          <w:p w14:paraId="2AA0B1FD" w14:textId="77777777" w:rsidR="00CD5023" w:rsidRPr="00C53CD0" w:rsidRDefault="00CD5023" w:rsidP="00C53CD0">
            <w:pPr>
              <w:rPr>
                <w:rFonts w:ascii="Helvetica" w:hAnsi="Helvetica" w:cs="Helvetica"/>
                <w:sz w:val="24"/>
                <w:lang w:eastAsia="ja-JP"/>
              </w:rPr>
            </w:pPr>
            <w:proofErr w:type="gramStart"/>
            <w:r w:rsidRPr="00C53CD0">
              <w:rPr>
                <w:rFonts w:ascii="Helvetica" w:hAnsi="Helvetica" w:cs="Helvetica"/>
                <w:sz w:val="24"/>
                <w:lang w:eastAsia="ja-JP"/>
              </w:rPr>
              <w:t>the</w:t>
            </w:r>
            <w:proofErr w:type="gramEnd"/>
            <w:r w:rsidRPr="00C53CD0">
              <w:rPr>
                <w:rFonts w:ascii="Helvetica" w:hAnsi="Helvetica" w:cs="Helvetica"/>
                <w:sz w:val="24"/>
                <w:lang w:eastAsia="ja-JP"/>
              </w:rPr>
              <w:t xml:space="preserve"> qualification is still pending – the supplier has not yet make the qualification request</w:t>
            </w:r>
          </w:p>
        </w:tc>
      </w:tr>
      <w:tr w:rsidR="00CD5023" w:rsidRPr="0006439B" w14:paraId="3A14C3BD" w14:textId="77777777" w:rsidTr="00CD502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2EC36EAA" w14:textId="77777777" w:rsidR="00CD5023" w:rsidRPr="00C53CD0" w:rsidRDefault="00CD5023" w:rsidP="00C53CD0">
            <w:pPr>
              <w:rPr>
                <w:rFonts w:ascii="Helvetica" w:hAnsi="Helvetica" w:cs="Helvetica"/>
                <w:sz w:val="24"/>
                <w:lang w:eastAsia="ja-JP"/>
              </w:rPr>
            </w:pPr>
            <w:r w:rsidRPr="00C53CD0">
              <w:rPr>
                <w:rFonts w:ascii="Helvetica" w:hAnsi="Helvetica" w:cs="Helvetica"/>
                <w:sz w:val="24"/>
                <w:lang w:eastAsia="ja-JP"/>
              </w:rPr>
              <w:t xml:space="preserve">Done </w:t>
            </w:r>
          </w:p>
        </w:tc>
        <w:tc>
          <w:tcPr>
            <w:tcW w:w="8419" w:type="dxa"/>
            <w:tcBorders>
              <w:top w:val="single" w:sz="4" w:space="0" w:color="auto"/>
              <w:left w:val="single" w:sz="4" w:space="0" w:color="auto"/>
              <w:bottom w:val="single" w:sz="4" w:space="0" w:color="auto"/>
              <w:right w:val="single" w:sz="4" w:space="0" w:color="auto"/>
            </w:tcBorders>
            <w:hideMark/>
          </w:tcPr>
          <w:p w14:paraId="1A7949E6" w14:textId="77777777" w:rsidR="00CD5023" w:rsidRPr="00C53CD0" w:rsidRDefault="00CD5023" w:rsidP="00C53CD0">
            <w:pPr>
              <w:rPr>
                <w:rFonts w:ascii="Helvetica" w:hAnsi="Helvetica" w:cs="Helvetica"/>
                <w:sz w:val="24"/>
                <w:lang w:eastAsia="ja-JP"/>
              </w:rPr>
            </w:pPr>
            <w:proofErr w:type="gramStart"/>
            <w:r w:rsidRPr="00C53CD0">
              <w:rPr>
                <w:rFonts w:ascii="Helvetica" w:hAnsi="Helvetica" w:cs="Helvetica"/>
                <w:sz w:val="24"/>
                <w:lang w:eastAsia="ja-JP"/>
              </w:rPr>
              <w:t>the</w:t>
            </w:r>
            <w:proofErr w:type="gramEnd"/>
            <w:r w:rsidRPr="00C53CD0">
              <w:rPr>
                <w:rFonts w:ascii="Helvetica" w:hAnsi="Helvetica" w:cs="Helvetica"/>
                <w:sz w:val="24"/>
                <w:lang w:eastAsia="ja-JP"/>
              </w:rPr>
              <w:t xml:space="preserve"> qualification has been done and the result is available in the qualification </w:t>
            </w:r>
            <w:r w:rsidRPr="00CD5023">
              <w:rPr>
                <w:rFonts w:ascii="Helvetica" w:hAnsi="Helvetica" w:cs="Helvetica"/>
                <w:sz w:val="24"/>
                <w:lang w:eastAsia="ja-JP"/>
              </w:rPr>
              <w:t>resource</w:t>
            </w:r>
          </w:p>
        </w:tc>
      </w:tr>
      <w:tr w:rsidR="00CD5023" w:rsidRPr="0006439B" w14:paraId="7C195115" w14:textId="77777777" w:rsidTr="00CD502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49A5F291" w14:textId="77777777" w:rsidR="00CD5023" w:rsidRPr="00C53CD0" w:rsidRDefault="00CD5023" w:rsidP="00C53CD0">
            <w:pPr>
              <w:rPr>
                <w:rFonts w:ascii="Helvetica" w:hAnsi="Helvetica" w:cs="Helvetica"/>
                <w:sz w:val="24"/>
                <w:lang w:eastAsia="ja-JP"/>
              </w:rPr>
            </w:pPr>
            <w:r w:rsidRPr="00C53CD0">
              <w:rPr>
                <w:rFonts w:ascii="Helvetica" w:hAnsi="Helvetica" w:cs="Helvetica"/>
                <w:sz w:val="24"/>
                <w:lang w:eastAsia="ja-JP"/>
              </w:rPr>
              <w:t xml:space="preserve">Terminated with Error </w:t>
            </w:r>
          </w:p>
        </w:tc>
        <w:tc>
          <w:tcPr>
            <w:tcW w:w="8419" w:type="dxa"/>
            <w:tcBorders>
              <w:top w:val="single" w:sz="4" w:space="0" w:color="auto"/>
              <w:left w:val="single" w:sz="4" w:space="0" w:color="auto"/>
              <w:bottom w:val="single" w:sz="4" w:space="0" w:color="auto"/>
              <w:right w:val="single" w:sz="4" w:space="0" w:color="auto"/>
            </w:tcBorders>
            <w:hideMark/>
          </w:tcPr>
          <w:p w14:paraId="7E577465" w14:textId="77777777" w:rsidR="00CD5023" w:rsidRPr="00C53CD0" w:rsidRDefault="00CD5023" w:rsidP="00C53CD0">
            <w:pPr>
              <w:rPr>
                <w:rFonts w:ascii="Helvetica" w:hAnsi="Helvetica" w:cs="Helvetica"/>
                <w:sz w:val="24"/>
                <w:lang w:eastAsia="ja-JP"/>
              </w:rPr>
            </w:pPr>
            <w:r w:rsidRPr="00C53CD0">
              <w:rPr>
                <w:rFonts w:ascii="Helvetica" w:hAnsi="Helvetica" w:cs="Helvetica"/>
                <w:sz w:val="24"/>
                <w:lang w:eastAsia="ja-JP"/>
              </w:rPr>
              <w:t xml:space="preserve">The qualification has </w:t>
            </w:r>
            <w:r w:rsidRPr="00CD5023">
              <w:rPr>
                <w:rFonts w:ascii="Helvetica" w:hAnsi="Helvetica" w:cs="Helvetica"/>
                <w:sz w:val="24"/>
                <w:lang w:eastAsia="ja-JP"/>
              </w:rPr>
              <w:t>been</w:t>
            </w:r>
            <w:r w:rsidRPr="00C53CD0">
              <w:rPr>
                <w:rFonts w:ascii="Helvetica" w:hAnsi="Helvetica" w:cs="Helvetica"/>
                <w:sz w:val="24"/>
                <w:lang w:eastAsia="ja-JP"/>
              </w:rPr>
              <w:t xml:space="preserve"> done but there </w:t>
            </w:r>
            <w:r w:rsidRPr="00CD5023">
              <w:rPr>
                <w:rFonts w:ascii="Helvetica" w:hAnsi="Helvetica" w:cs="Helvetica"/>
                <w:sz w:val="24"/>
                <w:lang w:eastAsia="ja-JP"/>
              </w:rPr>
              <w:t>are</w:t>
            </w:r>
            <w:r w:rsidRPr="00C53CD0">
              <w:rPr>
                <w:rFonts w:ascii="Helvetica" w:hAnsi="Helvetica" w:cs="Helvetica"/>
                <w:sz w:val="24"/>
                <w:lang w:eastAsia="ja-JP"/>
              </w:rPr>
              <w:t xml:space="preserve"> some errors and result could be incomplete. </w:t>
            </w:r>
          </w:p>
        </w:tc>
      </w:tr>
    </w:tbl>
    <w:p w14:paraId="72487F59" w14:textId="77777777" w:rsidR="00CD5023" w:rsidRDefault="00CD5023" w:rsidP="005C121A">
      <w:pPr>
        <w:rPr>
          <w:rFonts w:ascii="Helvetica" w:hAnsi="Helvetica" w:cs="Helvetica"/>
          <w:sz w:val="24"/>
          <w:lang w:eastAsia="ja-JP"/>
        </w:rPr>
      </w:pPr>
    </w:p>
    <w:p w14:paraId="624A68C0" w14:textId="77777777" w:rsidR="00CD5023" w:rsidRDefault="00CD5023" w:rsidP="005C121A">
      <w:pPr>
        <w:rPr>
          <w:rFonts w:ascii="Helvetica" w:hAnsi="Helvetica" w:cs="Helvetica"/>
          <w:sz w:val="24"/>
          <w:lang w:eastAsia="ja-JP"/>
        </w:rPr>
      </w:pPr>
    </w:p>
    <w:p w14:paraId="5BA16B7C" w14:textId="77777777" w:rsidR="00CD5023" w:rsidRPr="00195B70" w:rsidRDefault="00CD5023" w:rsidP="005C121A">
      <w:pPr>
        <w:rPr>
          <w:rFonts w:ascii="Helvetica" w:hAnsi="Helvetica" w:cs="Helvetica"/>
          <w:sz w:val="24"/>
          <w:lang w:eastAsia="ja-JP"/>
        </w:rPr>
      </w:pPr>
    </w:p>
    <w:p w14:paraId="5AA556CD" w14:textId="77777777" w:rsidR="005C121A" w:rsidRPr="00195B70" w:rsidRDefault="00B711C7" w:rsidP="005C121A">
      <w:pPr>
        <w:pStyle w:val="Heading3"/>
        <w:rPr>
          <w:lang w:val="en-US" w:eastAsia="it-IT"/>
        </w:rPr>
      </w:pPr>
      <w:bookmarkStart w:id="8" w:name="_Toc325550042"/>
      <w:r>
        <w:rPr>
          <w:rFonts w:hint="eastAsia"/>
          <w:lang w:val="en-US" w:eastAsia="ja-JP"/>
        </w:rPr>
        <w:t>Service qualification</w:t>
      </w:r>
      <w:r w:rsidR="005C121A">
        <w:rPr>
          <w:lang w:val="en-US" w:eastAsia="it-IT"/>
        </w:rPr>
        <w:t xml:space="preserve"> </w:t>
      </w:r>
      <w:r w:rsidR="005C121A" w:rsidRPr="00195B70">
        <w:rPr>
          <w:lang w:val="en-US" w:eastAsia="it-IT"/>
        </w:rPr>
        <w:t>Resource</w:t>
      </w:r>
      <w:bookmarkEnd w:id="8"/>
    </w:p>
    <w:p w14:paraId="13FFDFC0" w14:textId="77777777" w:rsidR="00BD5DAC" w:rsidRDefault="00BD5DAC" w:rsidP="001C3F58">
      <w:pPr>
        <w:rPr>
          <w:rFonts w:ascii="Helvetica" w:hAnsi="Helvetica" w:cs="Helvetica"/>
          <w:sz w:val="24"/>
          <w:lang w:eastAsia="ja-JP"/>
        </w:rPr>
      </w:pPr>
    </w:p>
    <w:p w14:paraId="5A378418" w14:textId="77777777" w:rsidR="008B1B95" w:rsidRDefault="009949EC" w:rsidP="001C3F58">
      <w:pPr>
        <w:rPr>
          <w:rFonts w:ascii="Helvetica" w:hAnsi="Helvetica" w:cs="Helvetica"/>
          <w:sz w:val="24"/>
          <w:lang w:eastAsia="it-IT"/>
        </w:rPr>
      </w:pPr>
      <w:r>
        <w:rPr>
          <w:rFonts w:ascii="Helvetica" w:hAnsi="Helvetica" w:cs="Helvetica" w:hint="eastAsia"/>
          <w:sz w:val="24"/>
          <w:lang w:eastAsia="ja-JP"/>
        </w:rPr>
        <w:t xml:space="preserve">4 </w:t>
      </w:r>
      <w:r w:rsidR="00CF752B" w:rsidRPr="00466319">
        <w:rPr>
          <w:rFonts w:ascii="Helvetica" w:hAnsi="Helvetica" w:cs="Helvetica"/>
          <w:sz w:val="24"/>
          <w:lang w:eastAsia="it-IT"/>
        </w:rPr>
        <w:t>Example of the JSON representation of</w:t>
      </w:r>
      <w:r w:rsidR="00CF752B">
        <w:rPr>
          <w:rFonts w:ascii="Helvetica" w:hAnsi="Helvetica" w:cs="Helvetica" w:hint="eastAsia"/>
          <w:sz w:val="24"/>
          <w:lang w:eastAsia="ja-JP"/>
        </w:rPr>
        <w:t xml:space="preserve"> </w:t>
      </w:r>
      <w:r w:rsidR="00B711C7">
        <w:rPr>
          <w:rFonts w:ascii="Helvetica" w:hAnsi="Helvetica" w:cs="Helvetica" w:hint="eastAsia"/>
          <w:sz w:val="24"/>
          <w:lang w:eastAsia="ja-JP"/>
        </w:rPr>
        <w:t>Service Qualification</w:t>
      </w:r>
      <w:r w:rsidR="008B1B95" w:rsidRPr="000179B2">
        <w:rPr>
          <w:rFonts w:ascii="Helvetica" w:hAnsi="Helvetica" w:cs="Helvetica"/>
          <w:sz w:val="24"/>
          <w:lang w:eastAsia="it-IT"/>
        </w:rPr>
        <w:t>:</w:t>
      </w:r>
    </w:p>
    <w:p w14:paraId="1ED3612A" w14:textId="77777777" w:rsidR="00116CB4" w:rsidRPr="009A53F2" w:rsidRDefault="00116CB4" w:rsidP="00116CB4">
      <w:pPr>
        <w:spacing w:after="0"/>
        <w:rPr>
          <w:rFonts w:ascii="Helvetica" w:hAnsi="Helvetica"/>
          <w:szCs w:val="20"/>
          <w:lang w:eastAsia="it-IT"/>
        </w:rPr>
      </w:pPr>
      <w:r w:rsidRPr="009A53F2">
        <w:rPr>
          <w:rFonts w:ascii="Helvetica" w:hAnsi="Helvetica"/>
          <w:szCs w:val="20"/>
          <w:lang w:eastAsia="it-IT"/>
        </w:rPr>
        <w:t>1 of Address, Address description, geoCode and publicKey should be provided</w:t>
      </w:r>
    </w:p>
    <w:p w14:paraId="2E4356EF" w14:textId="77777777" w:rsidR="00116CB4" w:rsidRDefault="00116CB4" w:rsidP="001C3F58">
      <w:pPr>
        <w:rPr>
          <w:rFonts w:ascii="Helvetica" w:hAnsi="Helvetica" w:cs="Helvetica"/>
          <w:sz w:val="24"/>
          <w:lang w:eastAsia="ja-JP"/>
        </w:rPr>
      </w:pPr>
    </w:p>
    <w:p w14:paraId="686ADE05" w14:textId="77777777" w:rsidR="009949EC" w:rsidRPr="007149D1" w:rsidRDefault="009949EC" w:rsidP="00C53CD0">
      <w:pPr>
        <w:pStyle w:val="ListParagraph"/>
        <w:numPr>
          <w:ilvl w:val="0"/>
          <w:numId w:val="34"/>
        </w:numPr>
        <w:rPr>
          <w:rFonts w:ascii="Helvetica" w:hAnsi="Helvetica" w:cs="Helvetica"/>
          <w:sz w:val="24"/>
          <w:lang w:eastAsia="ja-JP"/>
        </w:rPr>
      </w:pPr>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id for location info</w:t>
      </w:r>
    </w:p>
    <w:p w14:paraId="66D465CB" w14:textId="77777777" w:rsidR="009949EC" w:rsidRPr="007149D1" w:rsidRDefault="009949EC" w:rsidP="00C53CD0">
      <w:pPr>
        <w:pStyle w:val="ListParagraph"/>
        <w:numPr>
          <w:ilvl w:val="0"/>
          <w:numId w:val="34"/>
        </w:numPr>
        <w:rPr>
          <w:rFonts w:ascii="Helvetica" w:hAnsi="Helvetica" w:cs="Helvetica"/>
          <w:sz w:val="24"/>
          <w:lang w:eastAsia="ja-JP"/>
        </w:rPr>
      </w:pPr>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discription for location info</w:t>
      </w:r>
    </w:p>
    <w:p w14:paraId="7D51FFDF" w14:textId="77777777" w:rsidR="009949EC" w:rsidRPr="007149D1" w:rsidRDefault="009949EC" w:rsidP="00C53CD0">
      <w:pPr>
        <w:pStyle w:val="ListParagraph"/>
        <w:numPr>
          <w:ilvl w:val="0"/>
          <w:numId w:val="34"/>
        </w:numPr>
        <w:rPr>
          <w:rFonts w:ascii="Helvetica" w:hAnsi="Helvetica" w:cs="Helvetica"/>
          <w:sz w:val="24"/>
          <w:lang w:eastAsia="ja-JP"/>
        </w:rPr>
      </w:pPr>
      <w:r>
        <w:rPr>
          <w:rFonts w:ascii="Helvetica" w:eastAsiaTheme="minorEastAsia" w:hAnsi="Helvetica" w:cs="Helvetica"/>
          <w:sz w:val="24"/>
          <w:lang w:eastAsia="ja-JP"/>
        </w:rPr>
        <w:t>G</w:t>
      </w:r>
      <w:r>
        <w:rPr>
          <w:rFonts w:ascii="Helvetica" w:eastAsiaTheme="minorEastAsia" w:hAnsi="Helvetica" w:cs="Helvetica" w:hint="eastAsia"/>
          <w:sz w:val="24"/>
          <w:lang w:eastAsia="ja-JP"/>
        </w:rPr>
        <w:t xml:space="preserve">eocode for location info </w:t>
      </w:r>
    </w:p>
    <w:p w14:paraId="4DD21A21" w14:textId="77777777" w:rsidR="009949EC" w:rsidRPr="00C53CD0" w:rsidRDefault="009949EC" w:rsidP="00C53CD0">
      <w:pPr>
        <w:pStyle w:val="ListParagraph"/>
        <w:numPr>
          <w:ilvl w:val="0"/>
          <w:numId w:val="34"/>
        </w:numPr>
        <w:rPr>
          <w:rFonts w:ascii="Helvetica" w:hAnsi="Helvetica" w:cs="Helvetica"/>
          <w:sz w:val="24"/>
          <w:lang w:eastAsia="ja-JP"/>
        </w:rPr>
      </w:pPr>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 for location info</w:t>
      </w:r>
    </w:p>
    <w:p w14:paraId="1041313E" w14:textId="77777777" w:rsidR="009949EC" w:rsidRDefault="009949EC" w:rsidP="001C3F58">
      <w:pPr>
        <w:rPr>
          <w:rFonts w:ascii="Helvetica" w:hAnsi="Helvetica" w:cs="Helvetica"/>
          <w:sz w:val="24"/>
          <w:lang w:eastAsia="ja-JP"/>
        </w:rPr>
      </w:pPr>
    </w:p>
    <w:p w14:paraId="300AD56A" w14:textId="77777777" w:rsidR="003E00CD" w:rsidRDefault="003E00CD" w:rsidP="001C3F5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ervice provider execute service qualification request with location information to get technical eligibility that is network access speed, available service list.</w:t>
      </w:r>
    </w:p>
    <w:p w14:paraId="2AAA1EB2" w14:textId="77777777" w:rsidR="003B3AB5" w:rsidRDefault="003B3AB5" w:rsidP="001C3F58">
      <w:pPr>
        <w:rPr>
          <w:rFonts w:ascii="Helvetica" w:hAnsi="Helvetica" w:cs="Helvetica"/>
          <w:sz w:val="24"/>
          <w:lang w:eastAsia="ja-JP"/>
        </w:rPr>
      </w:pPr>
    </w:p>
    <w:p w14:paraId="5B686EAD" w14:textId="77777777" w:rsidR="008662FE" w:rsidRPr="00C53CD0" w:rsidRDefault="008662FE" w:rsidP="00C53CD0">
      <w:pPr>
        <w:pStyle w:val="ListParagraph"/>
        <w:numPr>
          <w:ilvl w:val="0"/>
          <w:numId w:val="35"/>
        </w:numPr>
        <w:rPr>
          <w:rFonts w:ascii="Helvetica" w:hAnsi="Helvetica" w:cs="Helvetica"/>
          <w:sz w:val="24"/>
          <w:lang w:eastAsia="ja-JP"/>
        </w:rPr>
      </w:pPr>
      <w:r w:rsidRPr="008662FE">
        <w:rPr>
          <w:rFonts w:ascii="Helvetica" w:hAnsi="Helvetica" w:cs="Helvetica"/>
          <w:sz w:val="24"/>
          <w:lang w:eastAsia="ja-JP"/>
        </w:rPr>
        <w:t>Address id for location info</w:t>
      </w: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CF752B" w14:paraId="7512A4C9" w14:textId="77777777" w:rsidTr="00552B59">
        <w:tc>
          <w:tcPr>
            <w:tcW w:w="9590" w:type="dxa"/>
            <w:shd w:val="clear" w:color="auto" w:fill="D9D9D9" w:themeFill="background1" w:themeFillShade="D9"/>
          </w:tcPr>
          <w:p w14:paraId="00526C55" w14:textId="14010B45" w:rsidR="005A1227" w:rsidRPr="00C53CD0" w:rsidRDefault="00BA0ADF" w:rsidP="00C53CD0">
            <w:pPr>
              <w:spacing w:after="0"/>
              <w:rPr>
                <w:rFonts w:ascii="Consolas" w:hAnsi="Consolas" w:cs="Consolas"/>
                <w:color w:val="FF0000"/>
                <w:sz w:val="24"/>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 xml:space="preserve">"exmple of a qualification </w:t>
            </w:r>
            <w:r w:rsidR="00AB553F">
              <w:rPr>
                <w:rFonts w:ascii="Times New Roman" w:hAnsi="Times New Roman"/>
                <w:color w:val="0000FF"/>
                <w:sz w:val="24"/>
                <w:lang w:eastAsia="it-IT"/>
              </w:rPr>
              <w:t>task</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w:t>
            </w:r>
            <w:proofErr w:type="gramStart"/>
            <w:r>
              <w:rPr>
                <w:rFonts w:ascii="Times New Roman" w:hAnsi="Times New Roman"/>
                <w:color w:val="0000FF"/>
                <w:sz w:val="24"/>
                <w:lang w:eastAsia="it-IT"/>
              </w:rPr>
              <w:t>,-</w:t>
            </w:r>
            <w:proofErr w:type="gramEnd"/>
            <w:r>
              <w:rPr>
                <w:rFonts w:ascii="Times New Roman" w:hAnsi="Times New Roman"/>
                <w:color w:val="0000FF"/>
                <w:sz w:val="24"/>
                <w:lang w:eastAsia="it-IT"/>
              </w:rPr>
              <w:t>73.6393962,12z/data=!3m1!4b1!4m8!4m7!1m0!1m5!1m1!1s0x4cc91a4498f8f3db:0xa2760b4a779d61d3!2m2!1d-73.5693564!2d45.5014666"</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7489DCB" w14:textId="77777777" w:rsidR="0081445C" w:rsidRDefault="0081445C" w:rsidP="001C3F58">
      <w:pPr>
        <w:rPr>
          <w:rFonts w:ascii="Helvetica" w:hAnsi="Helvetica" w:cs="Helvetica"/>
          <w:sz w:val="24"/>
          <w:lang w:eastAsia="ja-JP"/>
        </w:rPr>
      </w:pPr>
    </w:p>
    <w:p w14:paraId="67DA56D3" w14:textId="77777777" w:rsidR="008662FE" w:rsidRPr="00C53CD0" w:rsidRDefault="008662FE" w:rsidP="00C53CD0">
      <w:pPr>
        <w:pStyle w:val="ListParagraph"/>
        <w:numPr>
          <w:ilvl w:val="0"/>
          <w:numId w:val="35"/>
        </w:numPr>
        <w:rPr>
          <w:rFonts w:ascii="Helvetica" w:hAnsi="Helvetica" w:cs="Helvetica"/>
          <w:sz w:val="24"/>
          <w:lang w:eastAsia="ja-JP"/>
        </w:rPr>
      </w:pPr>
      <w:r w:rsidRPr="007149D1">
        <w:rPr>
          <w:rFonts w:ascii="Helvetica" w:hAnsi="Helvetica" w:cs="Helvetica"/>
          <w:sz w:val="24"/>
          <w:lang w:eastAsia="ja-JP"/>
        </w:rPr>
        <w:lastRenderedPageBreak/>
        <w:t>Address discription for location info</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662FE" w:rsidRPr="00CF752B" w14:paraId="53874377" w14:textId="77777777" w:rsidTr="008662FE">
        <w:tc>
          <w:tcPr>
            <w:tcW w:w="9590" w:type="dxa"/>
            <w:shd w:val="clear" w:color="auto" w:fill="D9D9D9" w:themeFill="background1" w:themeFillShade="D9"/>
          </w:tcPr>
          <w:p w14:paraId="364A17FE" w14:textId="2255A529" w:rsidR="008662FE" w:rsidRPr="00C53CD0" w:rsidRDefault="00BA0ADF" w:rsidP="00C53CD0">
            <w:pPr>
              <w:spacing w:after="0"/>
              <w:rPr>
                <w:rFonts w:ascii="Consolas" w:hAnsi="Consolas" w:cs="Consolas"/>
                <w:color w:val="FF0000"/>
                <w:sz w:val="24"/>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 xml:space="preserve">"exmple of a qualification </w:t>
            </w:r>
            <w:r w:rsidR="00AB553F">
              <w:rPr>
                <w:rFonts w:ascii="Times New Roman" w:hAnsi="Times New Roman"/>
                <w:color w:val="0000FF"/>
                <w:sz w:val="24"/>
                <w:lang w:eastAsia="it-IT"/>
              </w:rPr>
              <w:t>task</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"streetNr"</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"streetName"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"ville Marie"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"montreal"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"stateOrProvince"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"Quebec"</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"country"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"Canada "</w:t>
            </w:r>
            <w:r>
              <w:rPr>
                <w:rFonts w:ascii="Times New Roman" w:hAnsi="Times New Roman"/>
                <w:color w:val="000000"/>
                <w:sz w:val="24"/>
                <w:lang w:eastAsia="it-IT"/>
              </w:rPr>
              <w:br/>
            </w:r>
            <w:proofErr w:type="gramStart"/>
            <w:r>
              <w:rPr>
                <w:rFonts w:ascii="Times New Roman" w:hAnsi="Times New Roman"/>
                <w:color w:val="000000"/>
                <w:sz w:val="24"/>
                <w:lang w:eastAsia="it-IT"/>
              </w:rPr>
              <w:t xml:space="preserve">    </w:t>
            </w:r>
            <w:r>
              <w:rPr>
                <w:rFonts w:ascii="Times New Roman" w:hAnsi="Times New Roman"/>
                <w:color w:val="960000"/>
                <w:sz w:val="24"/>
                <w:lang w:eastAsia="it-IT"/>
              </w:rPr>
              <w:t>}</w:t>
            </w:r>
            <w:proofErr w:type="gramEnd"/>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0733FE0E" w14:textId="77777777" w:rsidR="008662FE" w:rsidRDefault="008662FE" w:rsidP="001C3F58">
      <w:pPr>
        <w:rPr>
          <w:rFonts w:ascii="Helvetica" w:hAnsi="Helvetica" w:cs="Helvetica"/>
          <w:sz w:val="24"/>
          <w:lang w:eastAsia="ja-JP"/>
        </w:rPr>
      </w:pPr>
    </w:p>
    <w:p w14:paraId="70A6200C" w14:textId="77777777" w:rsidR="008662FE" w:rsidRPr="00EB4616" w:rsidRDefault="008662FE" w:rsidP="00C53CD0">
      <w:pPr>
        <w:pStyle w:val="ListParagraph"/>
        <w:numPr>
          <w:ilvl w:val="0"/>
          <w:numId w:val="36"/>
        </w:numPr>
        <w:rPr>
          <w:rFonts w:ascii="Helvetica" w:hAnsi="Helvetica" w:cs="Helvetica"/>
          <w:sz w:val="24"/>
          <w:lang w:eastAsia="ja-JP"/>
        </w:rPr>
      </w:pPr>
      <w:r>
        <w:rPr>
          <w:rFonts w:ascii="Helvetica" w:eastAsiaTheme="minorEastAsia" w:hAnsi="Helvetica" w:cs="Helvetica"/>
          <w:sz w:val="24"/>
          <w:lang w:eastAsia="ja-JP"/>
        </w:rPr>
        <w:t>G</w:t>
      </w:r>
      <w:r>
        <w:rPr>
          <w:rFonts w:ascii="Helvetica" w:eastAsiaTheme="minorEastAsia" w:hAnsi="Helvetica" w:cs="Helvetica" w:hint="eastAsia"/>
          <w:sz w:val="24"/>
          <w:lang w:eastAsia="ja-JP"/>
        </w:rPr>
        <w:t xml:space="preserve">eocode for location info </w:t>
      </w:r>
    </w:p>
    <w:p w14:paraId="302858B5" w14:textId="77777777" w:rsidR="008662FE" w:rsidRDefault="008662FE" w:rsidP="001C3F58">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662FE" w:rsidRPr="00CF752B" w14:paraId="4A39D577" w14:textId="77777777" w:rsidTr="008662FE">
        <w:tc>
          <w:tcPr>
            <w:tcW w:w="9590" w:type="dxa"/>
            <w:shd w:val="clear" w:color="auto" w:fill="D9D9D9" w:themeFill="background1" w:themeFillShade="D9"/>
          </w:tcPr>
          <w:p w14:paraId="5E49A488" w14:textId="49469990" w:rsidR="008662FE" w:rsidRPr="00C53CD0" w:rsidRDefault="00BA0ADF" w:rsidP="00C53CD0">
            <w:pPr>
              <w:spacing w:after="0"/>
              <w:rPr>
                <w:rFonts w:ascii="Consolas" w:hAnsi="Consolas" w:cs="Consolas"/>
                <w:color w:val="FF0000"/>
                <w:sz w:val="24"/>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request"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"geocode"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"latitude"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"73.6393962"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"longitude"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"45.5014452"</w:t>
            </w:r>
            <w:r>
              <w:rPr>
                <w:rFonts w:ascii="Times New Roman" w:hAnsi="Times New Roman"/>
                <w:color w:val="000000"/>
                <w:sz w:val="24"/>
                <w:lang w:eastAsia="it-IT"/>
              </w:rPr>
              <w:br/>
            </w:r>
            <w:proofErr w:type="gramStart"/>
            <w:r>
              <w:rPr>
                <w:rFonts w:ascii="Times New Roman" w:hAnsi="Times New Roman"/>
                <w:color w:val="000000"/>
                <w:sz w:val="24"/>
                <w:lang w:eastAsia="it-IT"/>
              </w:rPr>
              <w:t xml:space="preserve">    </w:t>
            </w:r>
            <w:r>
              <w:rPr>
                <w:rFonts w:ascii="Times New Roman" w:hAnsi="Times New Roman"/>
                <w:color w:val="960000"/>
                <w:sz w:val="24"/>
                <w:lang w:eastAsia="it-IT"/>
              </w:rPr>
              <w:t>}</w:t>
            </w:r>
            <w:proofErr w:type="gramEnd"/>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27BF0AD4" w14:textId="77777777" w:rsidR="008662FE" w:rsidRDefault="008662FE" w:rsidP="001C3F58">
      <w:pPr>
        <w:rPr>
          <w:rFonts w:ascii="Helvetica" w:hAnsi="Helvetica" w:cs="Helvetica"/>
          <w:sz w:val="24"/>
          <w:lang w:eastAsia="ja-JP"/>
        </w:rPr>
      </w:pPr>
    </w:p>
    <w:p w14:paraId="670F1D43" w14:textId="77777777" w:rsidR="00DF28BF" w:rsidRDefault="00DF28BF" w:rsidP="001C3F58">
      <w:pPr>
        <w:rPr>
          <w:rFonts w:ascii="Helvetica" w:hAnsi="Helvetica" w:cs="Helvetica"/>
          <w:sz w:val="24"/>
          <w:lang w:eastAsia="ja-JP"/>
        </w:rPr>
      </w:pPr>
    </w:p>
    <w:p w14:paraId="49E280A9" w14:textId="77777777" w:rsidR="00DF28BF" w:rsidRPr="00EB4616" w:rsidRDefault="00DF28BF" w:rsidP="00C53CD0">
      <w:pPr>
        <w:pStyle w:val="ListParagraph"/>
        <w:numPr>
          <w:ilvl w:val="0"/>
          <w:numId w:val="38"/>
        </w:numPr>
        <w:rPr>
          <w:rFonts w:ascii="Helvetica" w:hAnsi="Helvetica" w:cs="Helvetica"/>
          <w:sz w:val="24"/>
          <w:lang w:eastAsia="ja-JP"/>
        </w:rPr>
      </w:pPr>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 for location info</w:t>
      </w:r>
    </w:p>
    <w:p w14:paraId="116EADC3" w14:textId="77777777" w:rsidR="00BD1434" w:rsidRDefault="00BD1434" w:rsidP="001C3F58">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BD1434" w:rsidRPr="00CF752B" w14:paraId="5509868D" w14:textId="77777777" w:rsidTr="00DF28BF">
        <w:tc>
          <w:tcPr>
            <w:tcW w:w="9590" w:type="dxa"/>
            <w:shd w:val="clear" w:color="auto" w:fill="D9D9D9" w:themeFill="background1" w:themeFillShade="D9"/>
          </w:tcPr>
          <w:p w14:paraId="74D61C53" w14:textId="1CDAB2AF" w:rsidR="00BD1434" w:rsidRPr="00C53CD0" w:rsidRDefault="00BA0ADF" w:rsidP="00C53CD0">
            <w:pPr>
              <w:spacing w:after="0"/>
              <w:rPr>
                <w:rFonts w:ascii="Consolas" w:hAnsi="Consolas" w:cs="Consolas"/>
                <w:color w:val="FF0000"/>
                <w:sz w:val="24"/>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request"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"publicKey"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"public-Key_ 00000000"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r>
            <w:proofErr w:type="gramStart"/>
            <w:r>
              <w:rPr>
                <w:rFonts w:ascii="Times New Roman" w:hAnsi="Times New Roman"/>
                <w:color w:val="000000"/>
                <w:sz w:val="24"/>
                <w:lang w:eastAsia="it-IT"/>
              </w:rPr>
              <w:t xml:space="preserve">    </w:t>
            </w:r>
            <w:r>
              <w:rPr>
                <w:rFonts w:ascii="Times New Roman" w:hAnsi="Times New Roman"/>
                <w:color w:val="960000"/>
                <w:sz w:val="24"/>
                <w:lang w:eastAsia="it-IT"/>
              </w:rPr>
              <w:t>]</w:t>
            </w:r>
            <w:proofErr w:type="gramEnd"/>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97BA65D" w14:textId="77777777" w:rsidR="00BD1434" w:rsidRDefault="00BD1434" w:rsidP="001C3F58">
      <w:pPr>
        <w:rPr>
          <w:rFonts w:ascii="Helvetica" w:hAnsi="Helvetica" w:cs="Helvetica"/>
          <w:sz w:val="24"/>
          <w:lang w:eastAsia="ja-JP"/>
        </w:rPr>
      </w:pPr>
    </w:p>
    <w:p w14:paraId="64C6365F" w14:textId="77777777" w:rsidR="001F5733" w:rsidRDefault="001F5733" w:rsidP="001C3F58">
      <w:pPr>
        <w:rPr>
          <w:rFonts w:ascii="Helvetica" w:hAnsi="Helvetica" w:cs="Helvetica"/>
          <w:sz w:val="24"/>
          <w:lang w:eastAsia="it-IT"/>
        </w:rPr>
      </w:pPr>
    </w:p>
    <w:p w14:paraId="2320C19D" w14:textId="5365433E" w:rsidR="001F5733" w:rsidRPr="00C53CD0" w:rsidRDefault="009E64EB" w:rsidP="001C3F58">
      <w:pPr>
        <w:rPr>
          <w:rFonts w:ascii="Helvetica" w:hAnsi="Helvetica" w:cs="Helvetica"/>
          <w:sz w:val="24"/>
          <w:u w:val="single"/>
          <w:lang w:eastAsia="ja-JP"/>
        </w:rPr>
      </w:pPr>
      <w:r w:rsidRPr="00C53CD0">
        <w:rPr>
          <w:rFonts w:ascii="Helvetica" w:hAnsi="Helvetica" w:cs="Helvetica"/>
          <w:sz w:val="24"/>
          <w:u w:val="single"/>
          <w:lang w:eastAsia="ja-JP"/>
        </w:rPr>
        <w:t>Fields</w:t>
      </w:r>
      <w:r w:rsidR="00A80802" w:rsidRPr="00C53CD0">
        <w:rPr>
          <w:rFonts w:ascii="Helvetica" w:hAnsi="Helvetica" w:cs="Helvetica"/>
          <w:sz w:val="24"/>
          <w:u w:val="single"/>
          <w:lang w:eastAsia="ja-JP"/>
        </w:rPr>
        <w:t xml:space="preserve"> Description</w:t>
      </w:r>
    </w:p>
    <w:p w14:paraId="3AB07B7A" w14:textId="6ED180FB" w:rsidR="002649F3" w:rsidRPr="00C53CD0" w:rsidRDefault="00CD1737" w:rsidP="00C53CD0">
      <w:pPr>
        <w:ind w:leftChars="100" w:left="200"/>
        <w:rPr>
          <w:rFonts w:ascii="Helvetica" w:hAnsi="Helvetica" w:cs="Helvetica"/>
          <w:sz w:val="24"/>
          <w:u w:val="single"/>
          <w:lang w:eastAsia="ja-JP"/>
        </w:rPr>
      </w:pPr>
      <w:r w:rsidRPr="00C53CD0">
        <w:rPr>
          <w:rFonts w:ascii="Helvetica" w:hAnsi="Helvetica" w:cs="Helvetica"/>
          <w:sz w:val="24"/>
          <w:u w:val="single"/>
          <w:lang w:eastAsia="ja-JP"/>
        </w:rPr>
        <w:t>ServiceQualification</w:t>
      </w:r>
    </w:p>
    <w:tbl>
      <w:tblPr>
        <w:tblStyle w:val="LightShading-Accent1"/>
        <w:tblW w:w="0" w:type="auto"/>
        <w:tblLayout w:type="fixed"/>
        <w:tblLook w:val="04A0" w:firstRow="1" w:lastRow="0" w:firstColumn="1" w:lastColumn="0" w:noHBand="0" w:noVBand="1"/>
      </w:tblPr>
      <w:tblGrid>
        <w:gridCol w:w="2660"/>
        <w:gridCol w:w="7901"/>
      </w:tblGrid>
      <w:tr w:rsidR="002649F3" w:rsidRPr="004B23A3" w14:paraId="340CAA7D" w14:textId="77777777" w:rsidTr="00C53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Pr>
          <w:p w14:paraId="1F7DD030" w14:textId="77777777" w:rsidR="002649F3" w:rsidRPr="000427F5" w:rsidRDefault="002649F3" w:rsidP="002649F3">
            <w:pPr>
              <w:rPr>
                <w:rFonts w:ascii="Helvetica" w:hAnsi="Helvetica" w:cs="Helvetica"/>
                <w:sz w:val="24"/>
                <w:lang w:eastAsia="it-IT"/>
              </w:rPr>
            </w:pPr>
            <w:r w:rsidRPr="000427F5">
              <w:rPr>
                <w:rFonts w:ascii="Helvetica" w:hAnsi="Helvetica" w:cs="Helvetica"/>
                <w:sz w:val="24"/>
                <w:lang w:eastAsia="it-IT"/>
              </w:rPr>
              <w:t>Field</w:t>
            </w:r>
          </w:p>
        </w:tc>
        <w:tc>
          <w:tcPr>
            <w:tcW w:w="7901" w:type="dxa"/>
          </w:tcPr>
          <w:p w14:paraId="38A88540" w14:textId="77777777" w:rsidR="002649F3" w:rsidRPr="000427F5" w:rsidRDefault="002649F3" w:rsidP="002649F3">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0427F5">
              <w:rPr>
                <w:rFonts w:ascii="Helvetica" w:hAnsi="Helvetica" w:cs="Helvetica"/>
                <w:sz w:val="24"/>
                <w:lang w:eastAsia="it-IT"/>
              </w:rPr>
              <w:t>Description</w:t>
            </w:r>
          </w:p>
        </w:tc>
      </w:tr>
      <w:tr w:rsidR="002649F3" w:rsidRPr="004B23A3" w14:paraId="501D4E2D"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F546C3" w14:textId="77777777" w:rsidR="002649F3" w:rsidRPr="00C53CD0" w:rsidRDefault="00443600" w:rsidP="002649F3">
            <w:pPr>
              <w:spacing w:after="200" w:line="276" w:lineRule="auto"/>
              <w:rPr>
                <w:rFonts w:ascii="Helvetica" w:hAnsi="Helvetica" w:cs="Helvetica"/>
                <w:b w:val="0"/>
                <w:lang w:eastAsia="ja-JP"/>
              </w:rPr>
            </w:pPr>
            <w:proofErr w:type="gramStart"/>
            <w:r>
              <w:rPr>
                <w:rFonts w:ascii="Helvetica" w:hAnsi="Helvetica" w:cs="Helvetica" w:hint="eastAsia"/>
                <w:lang w:eastAsia="ja-JP"/>
              </w:rPr>
              <w:t>i</w:t>
            </w:r>
            <w:r w:rsidR="002649F3" w:rsidRPr="000427F5">
              <w:rPr>
                <w:rFonts w:ascii="Helvetica" w:hAnsi="Helvetica" w:cs="Helvetica"/>
                <w:lang w:eastAsia="ja-JP"/>
              </w:rPr>
              <w:t>d</w:t>
            </w:r>
            <w:proofErr w:type="gramEnd"/>
          </w:p>
        </w:tc>
        <w:tc>
          <w:tcPr>
            <w:tcW w:w="7901" w:type="dxa"/>
          </w:tcPr>
          <w:p w14:paraId="30A8A060" w14:textId="77777777" w:rsidR="002649F3" w:rsidRPr="000427F5" w:rsidRDefault="002649F3"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Unique identifier for Interaction.</w:t>
            </w:r>
          </w:p>
        </w:tc>
      </w:tr>
      <w:tr w:rsidR="002649F3" w:rsidRPr="004B23A3" w14:paraId="562F3BD6" w14:textId="77777777" w:rsidTr="002649F3">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0F4D033F"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eligibilityDate</w:t>
            </w:r>
            <w:proofErr w:type="gramEnd"/>
          </w:p>
        </w:tc>
        <w:tc>
          <w:tcPr>
            <w:tcW w:w="7901" w:type="dxa"/>
          </w:tcPr>
          <w:p w14:paraId="188234C6"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The Date requested eligibility</w:t>
            </w:r>
          </w:p>
        </w:tc>
      </w:tr>
      <w:tr w:rsidR="002649F3" w:rsidRPr="004B23A3" w14:paraId="135F2828"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176B83" w14:textId="77777777" w:rsidR="002649F3" w:rsidRPr="00C53CD0" w:rsidRDefault="00443600" w:rsidP="002649F3">
            <w:pPr>
              <w:spacing w:after="200" w:line="276" w:lineRule="auto"/>
              <w:rPr>
                <w:rFonts w:ascii="Helvetica" w:hAnsi="Helvetica" w:cs="Helvetica"/>
                <w:b w:val="0"/>
                <w:lang w:eastAsia="ja-JP"/>
              </w:rPr>
            </w:pPr>
            <w:proofErr w:type="gramStart"/>
            <w:r>
              <w:rPr>
                <w:rFonts w:ascii="Helvetica" w:hAnsi="Helvetica" w:cs="Helvetica" w:hint="eastAsia"/>
                <w:lang w:eastAsia="ja-JP"/>
              </w:rPr>
              <w:t>a</w:t>
            </w:r>
            <w:r w:rsidR="002649F3" w:rsidRPr="000427F5">
              <w:rPr>
                <w:rFonts w:ascii="Helvetica" w:hAnsi="Helvetica" w:cs="Helvetica"/>
                <w:lang w:eastAsia="ja-JP"/>
              </w:rPr>
              <w:t>ddress</w:t>
            </w:r>
            <w:proofErr w:type="gramEnd"/>
          </w:p>
        </w:tc>
        <w:tc>
          <w:tcPr>
            <w:tcW w:w="7901" w:type="dxa"/>
          </w:tcPr>
          <w:p w14:paraId="36847A93" w14:textId="77777777" w:rsidR="002649F3" w:rsidRPr="000427F5" w:rsidRDefault="002649F3"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2649F3" w:rsidRPr="004B23A3" w14:paraId="530D4DCD"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44943656" w14:textId="77777777" w:rsidR="002649F3" w:rsidRPr="00C53CD0" w:rsidRDefault="00443600" w:rsidP="002649F3">
            <w:pPr>
              <w:spacing w:after="200" w:line="276" w:lineRule="auto"/>
              <w:ind w:leftChars="100" w:left="200"/>
              <w:rPr>
                <w:rFonts w:ascii="Helvetica" w:hAnsi="Helvetica" w:cs="Helvetica"/>
                <w:b w:val="0"/>
                <w:lang w:eastAsia="ja-JP"/>
              </w:rPr>
            </w:pPr>
            <w:proofErr w:type="gramStart"/>
            <w:r>
              <w:rPr>
                <w:rFonts w:ascii="Helvetica" w:hAnsi="Helvetica" w:cs="Helvetica" w:hint="eastAsia"/>
                <w:lang w:eastAsia="ja-JP"/>
              </w:rPr>
              <w:t>t</w:t>
            </w:r>
            <w:r w:rsidR="002649F3" w:rsidRPr="000427F5">
              <w:rPr>
                <w:rFonts w:ascii="Helvetica" w:hAnsi="Helvetica" w:cs="Helvetica"/>
                <w:lang w:eastAsia="ja-JP"/>
              </w:rPr>
              <w:t>ype</w:t>
            </w:r>
            <w:proofErr w:type="gramEnd"/>
          </w:p>
        </w:tc>
        <w:tc>
          <w:tcPr>
            <w:tcW w:w="7901" w:type="dxa"/>
          </w:tcPr>
          <w:p w14:paraId="04F556BD" w14:textId="77777777" w:rsidR="002649F3" w:rsidRPr="000427F5" w:rsidRDefault="00B05E76"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T</w:t>
            </w:r>
            <w:r>
              <w:rPr>
                <w:rFonts w:ascii="Helvetica" w:hAnsi="Helvetica" w:cs="Helvetica" w:hint="eastAsia"/>
                <w:bCs/>
                <w:lang w:eastAsia="ja-JP"/>
              </w:rPr>
              <w:t>ype of place</w:t>
            </w:r>
          </w:p>
        </w:tc>
      </w:tr>
      <w:tr w:rsidR="002649F3" w:rsidRPr="004B23A3" w14:paraId="48F85271"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06E93B4" w14:textId="77777777" w:rsidR="002649F3" w:rsidRPr="000427F5" w:rsidRDefault="00443600" w:rsidP="002649F3">
            <w:pPr>
              <w:ind w:leftChars="100" w:left="200"/>
              <w:rPr>
                <w:rFonts w:ascii="Helvetica" w:hAnsi="Helvetica" w:cs="Helvetica"/>
                <w:b w:val="0"/>
                <w:bCs w:val="0"/>
                <w:color w:val="auto"/>
                <w:lang w:eastAsia="ja-JP"/>
              </w:rPr>
            </w:pPr>
            <w:proofErr w:type="gramStart"/>
            <w:r>
              <w:rPr>
                <w:rFonts w:ascii="Helvetica" w:hAnsi="Helvetica" w:cs="Helvetica" w:hint="eastAsia"/>
                <w:lang w:eastAsia="ja-JP"/>
              </w:rPr>
              <w:t>t</w:t>
            </w:r>
            <w:r w:rsidR="002649F3" w:rsidRPr="000427F5">
              <w:rPr>
                <w:rFonts w:ascii="Helvetica" w:hAnsi="Helvetica" w:cs="Helvetica"/>
                <w:lang w:eastAsia="ja-JP"/>
              </w:rPr>
              <w:t>d</w:t>
            </w:r>
            <w:proofErr w:type="gramEnd"/>
          </w:p>
        </w:tc>
        <w:tc>
          <w:tcPr>
            <w:tcW w:w="7901" w:type="dxa"/>
          </w:tcPr>
          <w:p w14:paraId="6D253F3F" w14:textId="77777777" w:rsidR="002649F3" w:rsidRPr="000427F5" w:rsidRDefault="002649F3"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Unique identifier for Place</w:t>
            </w:r>
          </w:p>
        </w:tc>
      </w:tr>
      <w:tr w:rsidR="002649F3" w:rsidRPr="004B23A3" w14:paraId="4D655D7B"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797F8AF2" w14:textId="77777777" w:rsidR="002649F3" w:rsidRPr="000427F5" w:rsidRDefault="00443600" w:rsidP="002649F3">
            <w:pPr>
              <w:ind w:leftChars="100" w:left="200"/>
              <w:rPr>
                <w:rFonts w:ascii="Helvetica" w:hAnsi="Helvetica" w:cs="Helvetica"/>
                <w:b w:val="0"/>
                <w:lang w:eastAsia="ja-JP"/>
              </w:rPr>
            </w:pPr>
            <w:proofErr w:type="gramStart"/>
            <w:r>
              <w:rPr>
                <w:rFonts w:ascii="Helvetica" w:hAnsi="Helvetica" w:cs="Helvetica" w:hint="eastAsia"/>
                <w:lang w:eastAsia="ja-JP"/>
              </w:rPr>
              <w:t>h</w:t>
            </w:r>
            <w:r w:rsidR="002649F3" w:rsidRPr="000427F5">
              <w:rPr>
                <w:rFonts w:ascii="Helvetica" w:hAnsi="Helvetica" w:cs="Helvetica"/>
                <w:lang w:eastAsia="ja-JP"/>
              </w:rPr>
              <w:t>ref</w:t>
            </w:r>
            <w:proofErr w:type="gramEnd"/>
          </w:p>
        </w:tc>
        <w:tc>
          <w:tcPr>
            <w:tcW w:w="7901" w:type="dxa"/>
          </w:tcPr>
          <w:p w14:paraId="2D025436"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Reference of a place (for instance in google map)</w:t>
            </w:r>
          </w:p>
        </w:tc>
      </w:tr>
      <w:tr w:rsidR="002649F3" w:rsidRPr="004B23A3" w14:paraId="48F6AE00"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C0048F"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address</w:t>
            </w:r>
            <w:proofErr w:type="gramEnd"/>
            <w:r w:rsidRPr="000427F5">
              <w:rPr>
                <w:rFonts w:ascii="Helvetica" w:hAnsi="Helvetica" w:cs="Helvetica"/>
                <w:lang w:eastAsia="ja-JP"/>
              </w:rPr>
              <w:t xml:space="preserve"> description</w:t>
            </w:r>
          </w:p>
        </w:tc>
        <w:tc>
          <w:tcPr>
            <w:tcW w:w="7901" w:type="dxa"/>
          </w:tcPr>
          <w:p w14:paraId="157BC9BA" w14:textId="77777777" w:rsidR="002649F3" w:rsidRPr="00C53CD0"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Address description</w:t>
            </w:r>
          </w:p>
        </w:tc>
      </w:tr>
      <w:tr w:rsidR="002649F3" w:rsidRPr="004B23A3" w14:paraId="12035F40"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3A7E1024" w14:textId="77777777" w:rsidR="002649F3" w:rsidRPr="00C53CD0" w:rsidRDefault="002649F3" w:rsidP="002649F3">
            <w:pPr>
              <w:spacing w:after="200" w:line="276" w:lineRule="auto"/>
              <w:ind w:leftChars="100" w:left="200"/>
              <w:rPr>
                <w:rFonts w:ascii="Helvetica" w:hAnsi="Helvetica" w:cs="Helvetica"/>
                <w:b w:val="0"/>
                <w:lang w:eastAsia="ja-JP"/>
              </w:rPr>
            </w:pPr>
            <w:proofErr w:type="gramStart"/>
            <w:r w:rsidRPr="000427F5">
              <w:rPr>
                <w:rFonts w:ascii="Helvetica" w:hAnsi="Helvetica" w:cs="Helvetica"/>
                <w:lang w:eastAsia="ja-JP"/>
              </w:rPr>
              <w:t>streetNr</w:t>
            </w:r>
            <w:proofErr w:type="gramEnd"/>
          </w:p>
        </w:tc>
        <w:tc>
          <w:tcPr>
            <w:tcW w:w="7901" w:type="dxa"/>
          </w:tcPr>
          <w:p w14:paraId="113DFC43" w14:textId="77777777" w:rsidR="002649F3" w:rsidRPr="00C53CD0" w:rsidRDefault="000E270B" w:rsidP="002649F3">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E270B">
              <w:rPr>
                <w:rFonts w:ascii="Helvetica" w:hAnsi="Helvetica" w:cs="Helvetica"/>
                <w:bCs/>
                <w:lang w:eastAsia="it-IT"/>
              </w:rPr>
              <w:t>number</w:t>
            </w:r>
            <w:proofErr w:type="gramEnd"/>
            <w:r w:rsidRPr="000E270B">
              <w:rPr>
                <w:rFonts w:ascii="Helvetica" w:hAnsi="Helvetica" w:cs="Helvetica"/>
                <w:bCs/>
                <w:lang w:eastAsia="it-IT"/>
              </w:rPr>
              <w:t xml:space="preserve"> identifying a specific property on a public street. It may be combined with streetNrLast for ranged addresses</w:t>
            </w:r>
          </w:p>
        </w:tc>
      </w:tr>
      <w:tr w:rsidR="002649F3" w:rsidRPr="004B23A3" w14:paraId="146D8EAD"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69C39D" w14:textId="77777777" w:rsidR="002649F3" w:rsidRPr="00C53CD0" w:rsidRDefault="002649F3" w:rsidP="002649F3">
            <w:pPr>
              <w:spacing w:after="200" w:line="276" w:lineRule="auto"/>
              <w:ind w:leftChars="100" w:left="200"/>
              <w:rPr>
                <w:rFonts w:ascii="Helvetica" w:hAnsi="Helvetica" w:cs="Helvetica"/>
                <w:b w:val="0"/>
                <w:lang w:eastAsia="ja-JP"/>
              </w:rPr>
            </w:pPr>
            <w:proofErr w:type="gramStart"/>
            <w:r w:rsidRPr="000427F5">
              <w:rPr>
                <w:rFonts w:ascii="Helvetica" w:hAnsi="Helvetica" w:cs="Helvetica"/>
                <w:lang w:eastAsia="ja-JP"/>
              </w:rPr>
              <w:t>streetNrSuffix</w:t>
            </w:r>
            <w:proofErr w:type="gramEnd"/>
          </w:p>
        </w:tc>
        <w:tc>
          <w:tcPr>
            <w:tcW w:w="7901" w:type="dxa"/>
          </w:tcPr>
          <w:p w14:paraId="42821BB4" w14:textId="77777777" w:rsidR="002649F3" w:rsidRPr="00C53CD0" w:rsidRDefault="000E270B" w:rsidP="002649F3">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E270B">
              <w:rPr>
                <w:rFonts w:ascii="Helvetica" w:hAnsi="Helvetica" w:cs="Helvetica"/>
                <w:bCs/>
                <w:lang w:eastAsia="it-IT"/>
              </w:rPr>
              <w:t>the</w:t>
            </w:r>
            <w:proofErr w:type="gramEnd"/>
            <w:r w:rsidRPr="000E270B">
              <w:rPr>
                <w:rFonts w:ascii="Helvetica" w:hAnsi="Helvetica" w:cs="Helvetica"/>
                <w:bCs/>
                <w:lang w:eastAsia="it-IT"/>
              </w:rPr>
              <w:t xml:space="preserve"> first street number suffix</w:t>
            </w:r>
          </w:p>
        </w:tc>
      </w:tr>
      <w:tr w:rsidR="002649F3" w:rsidRPr="004B23A3" w14:paraId="00E2B9D6"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4A0744DC" w14:textId="77777777" w:rsidR="002649F3" w:rsidRPr="00C53CD0" w:rsidRDefault="002649F3" w:rsidP="002649F3">
            <w:pPr>
              <w:spacing w:after="200" w:line="276" w:lineRule="auto"/>
              <w:ind w:leftChars="100" w:left="200"/>
              <w:rPr>
                <w:rFonts w:ascii="Helvetica" w:hAnsi="Helvetica" w:cs="Helvetica"/>
                <w:b w:val="0"/>
                <w:lang w:eastAsia="ja-JP"/>
              </w:rPr>
            </w:pPr>
            <w:proofErr w:type="gramStart"/>
            <w:r w:rsidRPr="000427F5">
              <w:rPr>
                <w:rFonts w:ascii="Helvetica" w:hAnsi="Helvetica" w:cs="Helvetica"/>
                <w:lang w:eastAsia="ja-JP"/>
              </w:rPr>
              <w:t>streetName</w:t>
            </w:r>
            <w:proofErr w:type="gramEnd"/>
          </w:p>
        </w:tc>
        <w:tc>
          <w:tcPr>
            <w:tcW w:w="7901" w:type="dxa"/>
          </w:tcPr>
          <w:p w14:paraId="13E986BD" w14:textId="77777777" w:rsidR="002649F3" w:rsidRPr="00C53CD0" w:rsidRDefault="000E270B" w:rsidP="002649F3">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0E270B">
              <w:rPr>
                <w:rFonts w:ascii="Helvetica" w:hAnsi="Helvetica" w:cs="Helvetica"/>
                <w:bCs/>
                <w:lang w:eastAsia="ja-JP"/>
              </w:rPr>
              <w:t>the</w:t>
            </w:r>
            <w:proofErr w:type="gramEnd"/>
            <w:r w:rsidRPr="000E270B">
              <w:rPr>
                <w:rFonts w:ascii="Helvetica" w:hAnsi="Helvetica" w:cs="Helvetica"/>
                <w:bCs/>
                <w:lang w:eastAsia="ja-JP"/>
              </w:rPr>
              <w:t xml:space="preserve"> name of the street or other street type</w:t>
            </w:r>
          </w:p>
        </w:tc>
      </w:tr>
      <w:tr w:rsidR="002649F3" w:rsidRPr="004B23A3" w14:paraId="0ED6F333"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4FFEA90" w14:textId="77777777" w:rsidR="002649F3" w:rsidRPr="00C53CD0" w:rsidRDefault="002649F3" w:rsidP="002649F3">
            <w:pPr>
              <w:spacing w:after="200" w:line="276" w:lineRule="auto"/>
              <w:ind w:leftChars="100" w:left="200"/>
              <w:rPr>
                <w:rFonts w:ascii="Helvetica" w:hAnsi="Helvetica" w:cs="Helvetica"/>
                <w:b w:val="0"/>
                <w:lang w:eastAsia="ja-JP"/>
              </w:rPr>
            </w:pPr>
            <w:proofErr w:type="gramStart"/>
            <w:r w:rsidRPr="000427F5">
              <w:rPr>
                <w:rFonts w:ascii="Helvetica" w:hAnsi="Helvetica" w:cs="Helvetica"/>
                <w:lang w:eastAsia="ja-JP"/>
              </w:rPr>
              <w:lastRenderedPageBreak/>
              <w:t>streetType</w:t>
            </w:r>
            <w:proofErr w:type="gramEnd"/>
          </w:p>
        </w:tc>
        <w:tc>
          <w:tcPr>
            <w:tcW w:w="7901" w:type="dxa"/>
          </w:tcPr>
          <w:p w14:paraId="38D6430C" w14:textId="77777777" w:rsidR="002649F3" w:rsidRPr="00C53CD0" w:rsidRDefault="000E270B" w:rsidP="002649F3">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0E270B">
              <w:rPr>
                <w:rFonts w:ascii="Helvetica" w:hAnsi="Helvetica" w:cs="Helvetica"/>
                <w:bCs/>
                <w:lang w:eastAsia="ja-JP"/>
              </w:rPr>
              <w:t>alley</w:t>
            </w:r>
            <w:proofErr w:type="gramEnd"/>
            <w:r w:rsidRPr="000E270B">
              <w:rPr>
                <w:rFonts w:ascii="Helvetica" w:hAnsi="Helvetica" w:cs="Helvetica"/>
                <w:bCs/>
                <w:lang w:eastAsia="ja-JP"/>
              </w:rPr>
              <w:t>, avenue, boulevard, brae, crescent, drive, highway, lane, terrace, parade, place, tarn, way, wharf ?</w:t>
            </w:r>
          </w:p>
        </w:tc>
      </w:tr>
      <w:tr w:rsidR="002649F3" w:rsidRPr="004B23A3" w14:paraId="7BC9FD94"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673CA06D" w14:textId="77777777" w:rsidR="002649F3" w:rsidRPr="000427F5" w:rsidRDefault="002649F3"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streetSuffix</w:t>
            </w:r>
            <w:proofErr w:type="gramEnd"/>
          </w:p>
        </w:tc>
        <w:tc>
          <w:tcPr>
            <w:tcW w:w="7901" w:type="dxa"/>
          </w:tcPr>
          <w:p w14:paraId="1BE35895" w14:textId="77777777" w:rsidR="002649F3" w:rsidRPr="000427F5" w:rsidRDefault="000E270B"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 modifier denoting a relative direction</w:t>
            </w:r>
          </w:p>
        </w:tc>
      </w:tr>
      <w:tr w:rsidR="002649F3" w:rsidRPr="004B23A3" w14:paraId="2887BC06"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12127A" w14:textId="77777777" w:rsidR="002649F3" w:rsidRPr="000427F5" w:rsidDel="00DC69EC" w:rsidRDefault="00443600" w:rsidP="002649F3">
            <w:pPr>
              <w:ind w:leftChars="100" w:left="200"/>
              <w:rPr>
                <w:rFonts w:ascii="Helvetica" w:hAnsi="Helvetica" w:cs="Helvetica"/>
                <w:b w:val="0"/>
                <w:lang w:eastAsia="ja-JP"/>
              </w:rPr>
            </w:pPr>
            <w:proofErr w:type="gramStart"/>
            <w:r>
              <w:rPr>
                <w:rFonts w:ascii="Helvetica" w:hAnsi="Helvetica" w:cs="Helvetica" w:hint="eastAsia"/>
                <w:lang w:eastAsia="ja-JP"/>
              </w:rPr>
              <w:t>c</w:t>
            </w:r>
            <w:r w:rsidR="002649F3" w:rsidRPr="000427F5">
              <w:rPr>
                <w:rFonts w:ascii="Helvetica" w:hAnsi="Helvetica" w:cs="Helvetica"/>
                <w:lang w:eastAsia="ja-JP"/>
              </w:rPr>
              <w:t>ity</w:t>
            </w:r>
            <w:proofErr w:type="gramEnd"/>
          </w:p>
        </w:tc>
        <w:tc>
          <w:tcPr>
            <w:tcW w:w="7901" w:type="dxa"/>
          </w:tcPr>
          <w:p w14:paraId="435B819A" w14:textId="77777777" w:rsidR="002649F3" w:rsidRPr="000427F5" w:rsidRDefault="0044360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443600">
              <w:rPr>
                <w:rFonts w:ascii="Helvetica" w:hAnsi="Helvetica" w:cs="Helvetica"/>
                <w:bCs/>
                <w:lang w:eastAsia="it-IT"/>
              </w:rPr>
              <w:t>the</w:t>
            </w:r>
            <w:proofErr w:type="gramEnd"/>
            <w:r w:rsidRPr="00443600">
              <w:rPr>
                <w:rFonts w:ascii="Helvetica" w:hAnsi="Helvetica" w:cs="Helvetica"/>
                <w:bCs/>
                <w:lang w:eastAsia="it-IT"/>
              </w:rPr>
              <w:t xml:space="preserve"> </w:t>
            </w:r>
            <w:r>
              <w:rPr>
                <w:rFonts w:ascii="Helvetica" w:hAnsi="Helvetica" w:cs="Helvetica" w:hint="eastAsia"/>
                <w:bCs/>
                <w:lang w:eastAsia="ja-JP"/>
              </w:rPr>
              <w:t>City</w:t>
            </w:r>
            <w:r w:rsidRPr="00443600">
              <w:rPr>
                <w:rFonts w:ascii="Helvetica" w:hAnsi="Helvetica" w:cs="Helvetica"/>
                <w:bCs/>
                <w:lang w:eastAsia="it-IT"/>
              </w:rPr>
              <w:t xml:space="preserve"> that the address is in</w:t>
            </w:r>
          </w:p>
        </w:tc>
      </w:tr>
      <w:tr w:rsidR="002649F3" w:rsidRPr="004B23A3" w14:paraId="3D328195"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7A450C2A" w14:textId="77777777" w:rsidR="002649F3" w:rsidRPr="000427F5" w:rsidRDefault="002649F3" w:rsidP="002649F3">
            <w:pPr>
              <w:ind w:leftChars="100" w:left="200"/>
              <w:rPr>
                <w:rFonts w:ascii="Helvetica" w:hAnsi="Helvetica" w:cs="Helvetica"/>
                <w:b w:val="0"/>
                <w:lang w:eastAsia="ja-JP"/>
              </w:rPr>
            </w:pPr>
            <w:proofErr w:type="gramStart"/>
            <w:r w:rsidRPr="000427F5">
              <w:rPr>
                <w:rFonts w:ascii="Helvetica" w:hAnsi="Helvetica" w:cs="Helvetica"/>
                <w:lang w:eastAsia="ja-JP"/>
              </w:rPr>
              <w:t>locality</w:t>
            </w:r>
            <w:proofErr w:type="gramEnd"/>
          </w:p>
        </w:tc>
        <w:tc>
          <w:tcPr>
            <w:tcW w:w="7901" w:type="dxa"/>
          </w:tcPr>
          <w:p w14:paraId="45F0AD3B" w14:textId="77777777" w:rsidR="002649F3" w:rsidRPr="000427F5" w:rsidRDefault="000E270B"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"An area of defined or undefined boundaries within a local authority or other legislatively defined area, usually rural or semi rural in nature." [ANZLIC-STREET], or a suburb "a bounded locality within a city, town or shire principally of urban character " [ANZLIC-STREET]</w:t>
            </w:r>
          </w:p>
        </w:tc>
      </w:tr>
      <w:tr w:rsidR="002649F3" w:rsidRPr="004B23A3" w14:paraId="454E4772"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A2001A" w14:textId="77777777" w:rsidR="002649F3" w:rsidRPr="000427F5" w:rsidRDefault="002649F3"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postcode</w:t>
            </w:r>
            <w:proofErr w:type="gramEnd"/>
          </w:p>
        </w:tc>
        <w:tc>
          <w:tcPr>
            <w:tcW w:w="7901" w:type="dxa"/>
          </w:tcPr>
          <w:p w14:paraId="42EAD085" w14:textId="77777777" w:rsidR="002649F3" w:rsidRPr="000427F5" w:rsidRDefault="000E270B"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 descriptor for a postal delivery area, used to speed and simplify the delivery of mail</w:t>
            </w:r>
          </w:p>
        </w:tc>
      </w:tr>
      <w:tr w:rsidR="002649F3" w:rsidRPr="004B23A3" w14:paraId="0F12572B"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6717C50A" w14:textId="77777777" w:rsidR="002649F3" w:rsidRPr="000427F5" w:rsidRDefault="002649F3"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stateOrProvince</w:t>
            </w:r>
            <w:proofErr w:type="gramEnd"/>
          </w:p>
        </w:tc>
        <w:tc>
          <w:tcPr>
            <w:tcW w:w="7901" w:type="dxa"/>
          </w:tcPr>
          <w:p w14:paraId="15EF0EAA" w14:textId="77777777" w:rsidR="002649F3" w:rsidRPr="000427F5" w:rsidRDefault="00443600"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443600">
              <w:rPr>
                <w:rFonts w:ascii="Helvetica" w:hAnsi="Helvetica" w:cs="Helvetica"/>
                <w:bCs/>
                <w:lang w:eastAsia="ja-JP"/>
              </w:rPr>
              <w:t>the</w:t>
            </w:r>
            <w:proofErr w:type="gramEnd"/>
            <w:r w:rsidRPr="00443600">
              <w:rPr>
                <w:rFonts w:ascii="Helvetica" w:hAnsi="Helvetica" w:cs="Helvetica"/>
                <w:bCs/>
                <w:lang w:eastAsia="ja-JP"/>
              </w:rPr>
              <w:t xml:space="preserve"> State or Province that the address is in</w:t>
            </w:r>
          </w:p>
        </w:tc>
      </w:tr>
      <w:tr w:rsidR="002649F3" w:rsidRPr="004B23A3" w14:paraId="0DCEC1B6"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A6C411" w14:textId="77777777" w:rsidR="002649F3" w:rsidRPr="000427F5" w:rsidRDefault="002649F3"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country</w:t>
            </w:r>
            <w:proofErr w:type="gramEnd"/>
          </w:p>
        </w:tc>
        <w:tc>
          <w:tcPr>
            <w:tcW w:w="7901" w:type="dxa"/>
          </w:tcPr>
          <w:p w14:paraId="11BCA9E7" w14:textId="77777777" w:rsidR="002649F3" w:rsidRPr="000427F5" w:rsidRDefault="00443600"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443600">
              <w:rPr>
                <w:rFonts w:ascii="Helvetica" w:hAnsi="Helvetica" w:cs="Helvetica"/>
                <w:bCs/>
                <w:lang w:eastAsia="ja-JP"/>
              </w:rPr>
              <w:t>the</w:t>
            </w:r>
            <w:proofErr w:type="gramEnd"/>
            <w:r w:rsidRPr="00443600">
              <w:rPr>
                <w:rFonts w:ascii="Helvetica" w:hAnsi="Helvetica" w:cs="Helvetica"/>
                <w:bCs/>
                <w:lang w:eastAsia="ja-JP"/>
              </w:rPr>
              <w:t xml:space="preserve"> Country that the address is in</w:t>
            </w:r>
          </w:p>
        </w:tc>
      </w:tr>
      <w:tr w:rsidR="002649F3" w:rsidRPr="004B23A3" w14:paraId="1CF80231"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4FEA1ED6"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geoCode</w:t>
            </w:r>
            <w:proofErr w:type="gramEnd"/>
          </w:p>
        </w:tc>
        <w:tc>
          <w:tcPr>
            <w:tcW w:w="7901" w:type="dxa"/>
          </w:tcPr>
          <w:p w14:paraId="63ADC8AA"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Geographic code</w:t>
            </w:r>
          </w:p>
        </w:tc>
      </w:tr>
      <w:tr w:rsidR="002649F3" w:rsidRPr="004B23A3" w14:paraId="50EB3F82"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178E2DF" w14:textId="77777777" w:rsidR="002649F3" w:rsidRPr="00C53CD0" w:rsidRDefault="002649F3" w:rsidP="00C53CD0">
            <w:pPr>
              <w:ind w:leftChars="100" w:left="200"/>
              <w:rPr>
                <w:rFonts w:ascii="Helvetica" w:hAnsi="Helvetica" w:cs="Helvetica"/>
                <w:b w:val="0"/>
                <w:lang w:eastAsia="ja-JP"/>
              </w:rPr>
            </w:pPr>
            <w:proofErr w:type="gramStart"/>
            <w:r w:rsidRPr="000427F5">
              <w:rPr>
                <w:rFonts w:ascii="Helvetica" w:hAnsi="Helvetica" w:cs="Helvetica"/>
                <w:lang w:eastAsia="ja-JP"/>
              </w:rPr>
              <w:t>latitude</w:t>
            </w:r>
            <w:proofErr w:type="gramEnd"/>
          </w:p>
        </w:tc>
        <w:tc>
          <w:tcPr>
            <w:tcW w:w="7901" w:type="dxa"/>
          </w:tcPr>
          <w:p w14:paraId="45A47362" w14:textId="77777777" w:rsidR="002649F3" w:rsidRPr="000427F5" w:rsidRDefault="002649F3"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Latitude</w:t>
            </w:r>
          </w:p>
        </w:tc>
      </w:tr>
      <w:tr w:rsidR="002649F3" w:rsidRPr="004B23A3" w14:paraId="7162480E"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6BF02DF3" w14:textId="77777777" w:rsidR="002649F3" w:rsidRPr="00C53CD0" w:rsidRDefault="00443600" w:rsidP="00C53CD0">
            <w:pPr>
              <w:ind w:leftChars="100" w:left="200"/>
              <w:rPr>
                <w:rFonts w:ascii="Helvetica" w:hAnsi="Helvetica" w:cs="Helvetica"/>
                <w:b w:val="0"/>
                <w:lang w:eastAsia="ja-JP"/>
              </w:rPr>
            </w:pPr>
            <w:proofErr w:type="gramStart"/>
            <w:r>
              <w:rPr>
                <w:rFonts w:ascii="Helvetica" w:hAnsi="Helvetica" w:cs="Helvetica" w:hint="eastAsia"/>
                <w:lang w:eastAsia="ja-JP"/>
              </w:rPr>
              <w:t>l</w:t>
            </w:r>
            <w:r w:rsidR="002649F3" w:rsidRPr="000427F5">
              <w:rPr>
                <w:rFonts w:ascii="Helvetica" w:hAnsi="Helvetica" w:cs="Helvetica"/>
                <w:lang w:eastAsia="ja-JP"/>
              </w:rPr>
              <w:t>ongitude</w:t>
            </w:r>
            <w:proofErr w:type="gramEnd"/>
          </w:p>
        </w:tc>
        <w:tc>
          <w:tcPr>
            <w:tcW w:w="7901" w:type="dxa"/>
          </w:tcPr>
          <w:p w14:paraId="781FA74E"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Longitude</w:t>
            </w:r>
          </w:p>
        </w:tc>
      </w:tr>
      <w:tr w:rsidR="002649F3" w:rsidRPr="004B23A3" w14:paraId="6422AA56"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733081" w14:textId="77777777" w:rsidR="002649F3" w:rsidRPr="00C53CD0" w:rsidRDefault="002649F3" w:rsidP="00C53CD0">
            <w:pPr>
              <w:ind w:leftChars="100" w:left="200"/>
              <w:rPr>
                <w:rFonts w:ascii="Helvetica" w:hAnsi="Helvetica" w:cs="Helvetica"/>
                <w:b w:val="0"/>
                <w:lang w:eastAsia="ja-JP"/>
              </w:rPr>
            </w:pPr>
            <w:proofErr w:type="gramStart"/>
            <w:r w:rsidRPr="000427F5">
              <w:rPr>
                <w:rFonts w:ascii="Helvetica" w:hAnsi="Helvetica" w:cs="Helvetica"/>
                <w:lang w:eastAsia="ja-JP"/>
              </w:rPr>
              <w:t>geographicDatum</w:t>
            </w:r>
            <w:proofErr w:type="gramEnd"/>
          </w:p>
        </w:tc>
        <w:tc>
          <w:tcPr>
            <w:tcW w:w="7901" w:type="dxa"/>
          </w:tcPr>
          <w:p w14:paraId="7818A298" w14:textId="77777777" w:rsidR="002649F3" w:rsidRPr="000427F5" w:rsidRDefault="000E270B"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Geocoding referential</w:t>
            </w:r>
          </w:p>
        </w:tc>
      </w:tr>
      <w:tr w:rsidR="002649F3" w:rsidRPr="004B23A3" w14:paraId="5A00DE9E"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20ED8EAB"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publicKey</w:t>
            </w:r>
            <w:proofErr w:type="gramEnd"/>
          </w:p>
        </w:tc>
        <w:tc>
          <w:tcPr>
            <w:tcW w:w="7901" w:type="dxa"/>
          </w:tcPr>
          <w:p w14:paraId="5486FF66"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a</w:t>
            </w:r>
            <w:proofErr w:type="gramEnd"/>
            <w:r w:rsidRPr="000427F5">
              <w:rPr>
                <w:rFonts w:ascii="Helvetica" w:hAnsi="Helvetica" w:cs="Helvetica"/>
                <w:bCs/>
                <w:lang w:eastAsia="it-IT"/>
              </w:rPr>
              <w:t xml:space="preserve"> landline number or an internet access id</w:t>
            </w:r>
          </w:p>
        </w:tc>
      </w:tr>
      <w:tr w:rsidR="002649F3" w:rsidRPr="004B23A3" w14:paraId="4AEA640F"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E69492F"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serviceSpecification</w:t>
            </w:r>
            <w:proofErr w:type="gramEnd"/>
          </w:p>
        </w:tc>
        <w:tc>
          <w:tcPr>
            <w:tcW w:w="7901" w:type="dxa"/>
          </w:tcPr>
          <w:p w14:paraId="58297E98" w14:textId="77777777" w:rsidR="002649F3" w:rsidRPr="00C53CD0" w:rsidRDefault="006D2973" w:rsidP="002649F3">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Requested service specification</w:t>
            </w:r>
          </w:p>
        </w:tc>
      </w:tr>
      <w:tr w:rsidR="002649F3" w:rsidRPr="004B23A3" w14:paraId="0EB56EC9"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1D0D814C" w14:textId="77777777" w:rsidR="002649F3" w:rsidRPr="00C53CD0" w:rsidRDefault="00443600" w:rsidP="00C53CD0">
            <w:pPr>
              <w:ind w:leftChars="100" w:left="200"/>
              <w:rPr>
                <w:rFonts w:ascii="Helvetica" w:hAnsi="Helvetica" w:cs="Helvetica"/>
                <w:b w:val="0"/>
                <w:lang w:eastAsia="ja-JP"/>
              </w:rPr>
            </w:pPr>
            <w:proofErr w:type="gramStart"/>
            <w:r>
              <w:rPr>
                <w:rFonts w:ascii="Helvetica" w:hAnsi="Helvetica" w:cs="Helvetica" w:hint="eastAsia"/>
                <w:lang w:eastAsia="ja-JP"/>
              </w:rPr>
              <w:t>i</w:t>
            </w:r>
            <w:r w:rsidR="002649F3" w:rsidRPr="000427F5">
              <w:rPr>
                <w:rFonts w:ascii="Helvetica" w:hAnsi="Helvetica" w:cs="Helvetica"/>
                <w:lang w:eastAsia="ja-JP"/>
              </w:rPr>
              <w:t>d</w:t>
            </w:r>
            <w:proofErr w:type="gramEnd"/>
          </w:p>
        </w:tc>
        <w:tc>
          <w:tcPr>
            <w:tcW w:w="7901" w:type="dxa"/>
          </w:tcPr>
          <w:p w14:paraId="2A25FF07" w14:textId="77777777" w:rsidR="002649F3" w:rsidRPr="00C53CD0" w:rsidRDefault="006D2973" w:rsidP="002649F3">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Unique identifier for serviceSpecification</w:t>
            </w:r>
          </w:p>
        </w:tc>
      </w:tr>
      <w:tr w:rsidR="002649F3" w:rsidRPr="004B23A3" w14:paraId="34004288"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167D42F"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serviceCharacteristic</w:t>
            </w:r>
            <w:proofErr w:type="gramEnd"/>
          </w:p>
        </w:tc>
        <w:tc>
          <w:tcPr>
            <w:tcW w:w="7901" w:type="dxa"/>
          </w:tcPr>
          <w:p w14:paraId="6743EDA2" w14:textId="77777777" w:rsidR="002649F3" w:rsidRPr="000427F5" w:rsidRDefault="002649F3"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2649F3" w:rsidRPr="004B23A3" w14:paraId="65509BFB"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09053DB7" w14:textId="77777777" w:rsidR="002649F3" w:rsidRPr="00C53CD0" w:rsidRDefault="00443600" w:rsidP="00C53CD0">
            <w:pPr>
              <w:ind w:leftChars="100" w:left="200"/>
              <w:rPr>
                <w:rFonts w:ascii="Helvetica" w:hAnsi="Helvetica" w:cs="Helvetica"/>
                <w:b w:val="0"/>
                <w:lang w:eastAsia="ja-JP"/>
              </w:rPr>
            </w:pPr>
            <w:proofErr w:type="gramStart"/>
            <w:r>
              <w:rPr>
                <w:rFonts w:ascii="Helvetica" w:hAnsi="Helvetica" w:cs="Helvetica" w:hint="eastAsia"/>
                <w:lang w:eastAsia="ja-JP"/>
              </w:rPr>
              <w:t>i</w:t>
            </w:r>
            <w:r w:rsidR="002649F3" w:rsidRPr="000427F5">
              <w:rPr>
                <w:rFonts w:ascii="Helvetica" w:hAnsi="Helvetica" w:cs="Helvetica"/>
                <w:lang w:eastAsia="ja-JP"/>
              </w:rPr>
              <w:t>d</w:t>
            </w:r>
            <w:proofErr w:type="gramEnd"/>
          </w:p>
        </w:tc>
        <w:tc>
          <w:tcPr>
            <w:tcW w:w="7901" w:type="dxa"/>
          </w:tcPr>
          <w:p w14:paraId="291D54F2" w14:textId="77777777" w:rsidR="002649F3" w:rsidRPr="00C53CD0" w:rsidRDefault="003B3AB5" w:rsidP="002649F3">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 xml:space="preserve">Servicecharactristic </w:t>
            </w:r>
            <w:proofErr w:type="gramStart"/>
            <w:r w:rsidRPr="00C53CD0">
              <w:rPr>
                <w:rFonts w:ascii="Helvetica" w:hAnsi="Helvetica" w:cs="Helvetica"/>
                <w:bCs/>
                <w:lang w:eastAsia="ja-JP"/>
              </w:rPr>
              <w:t>for  requested</w:t>
            </w:r>
            <w:proofErr w:type="gramEnd"/>
            <w:r w:rsidRPr="00C53CD0">
              <w:rPr>
                <w:rFonts w:ascii="Helvetica" w:hAnsi="Helvetica" w:cs="Helvetica"/>
                <w:bCs/>
                <w:lang w:eastAsia="ja-JP"/>
              </w:rPr>
              <w:t xml:space="preserve"> service</w:t>
            </w:r>
          </w:p>
        </w:tc>
      </w:tr>
      <w:tr w:rsidR="002649F3" w:rsidRPr="004B23A3" w14:paraId="2F3E0CC2"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7CE4BE" w14:textId="77777777" w:rsidR="002649F3" w:rsidRPr="00C53CD0" w:rsidRDefault="00443600" w:rsidP="00C53CD0">
            <w:pPr>
              <w:ind w:leftChars="100" w:left="200"/>
              <w:rPr>
                <w:rFonts w:ascii="Helvetica" w:hAnsi="Helvetica" w:cs="Helvetica"/>
                <w:b w:val="0"/>
                <w:lang w:eastAsia="ja-JP"/>
              </w:rPr>
            </w:pPr>
            <w:proofErr w:type="gramStart"/>
            <w:r>
              <w:rPr>
                <w:rFonts w:ascii="Helvetica" w:hAnsi="Helvetica" w:cs="Helvetica" w:hint="eastAsia"/>
                <w:lang w:eastAsia="ja-JP"/>
              </w:rPr>
              <w:t>v</w:t>
            </w:r>
            <w:r w:rsidR="002649F3" w:rsidRPr="000427F5">
              <w:rPr>
                <w:rFonts w:ascii="Helvetica" w:hAnsi="Helvetica" w:cs="Helvetica"/>
                <w:lang w:eastAsia="ja-JP"/>
              </w:rPr>
              <w:t>alue</w:t>
            </w:r>
            <w:proofErr w:type="gramEnd"/>
          </w:p>
        </w:tc>
        <w:tc>
          <w:tcPr>
            <w:tcW w:w="7901" w:type="dxa"/>
          </w:tcPr>
          <w:p w14:paraId="326030D4" w14:textId="77777777" w:rsidR="002649F3" w:rsidRPr="00C53CD0" w:rsidRDefault="003B3AB5" w:rsidP="002649F3">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C53CD0">
              <w:rPr>
                <w:rFonts w:ascii="Helvetica" w:hAnsi="Helvetica" w:cs="Helvetica"/>
                <w:bCs/>
                <w:lang w:eastAsia="ja-JP"/>
              </w:rPr>
              <w:t>serviceCharacteristic</w:t>
            </w:r>
            <w:proofErr w:type="gramEnd"/>
            <w:r w:rsidRPr="00C53CD0">
              <w:rPr>
                <w:rFonts w:ascii="Helvetica" w:hAnsi="Helvetica" w:cs="Helvetica"/>
                <w:bCs/>
                <w:lang w:eastAsia="ja-JP"/>
              </w:rPr>
              <w:t xml:space="preserve"> value for requested service</w:t>
            </w:r>
          </w:p>
        </w:tc>
      </w:tr>
      <w:tr w:rsidR="002649F3" w:rsidRPr="004B23A3" w14:paraId="6426D846"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7A7C3CD9"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serviceCategory</w:t>
            </w:r>
            <w:proofErr w:type="gramEnd"/>
          </w:p>
        </w:tc>
        <w:tc>
          <w:tcPr>
            <w:tcW w:w="7901" w:type="dxa"/>
          </w:tcPr>
          <w:p w14:paraId="0B3750E3" w14:textId="77777777" w:rsidR="002649F3" w:rsidRPr="000427F5" w:rsidRDefault="002649F3"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2649F3" w:rsidRPr="004B23A3" w14:paraId="7DC2B782"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143DE08" w14:textId="77777777" w:rsidR="002649F3" w:rsidRPr="00C53CD0" w:rsidRDefault="00443600" w:rsidP="00C53CD0">
            <w:pPr>
              <w:ind w:leftChars="100" w:left="200"/>
              <w:rPr>
                <w:rFonts w:ascii="Helvetica" w:hAnsi="Helvetica" w:cs="Helvetica"/>
                <w:b w:val="0"/>
                <w:lang w:eastAsia="ja-JP"/>
              </w:rPr>
            </w:pPr>
            <w:proofErr w:type="gramStart"/>
            <w:r>
              <w:rPr>
                <w:rFonts w:ascii="Helvetica" w:hAnsi="Helvetica" w:cs="Helvetica" w:hint="eastAsia"/>
                <w:lang w:eastAsia="ja-JP"/>
              </w:rPr>
              <w:t>i</w:t>
            </w:r>
            <w:r w:rsidR="002649F3" w:rsidRPr="000427F5">
              <w:rPr>
                <w:rFonts w:ascii="Helvetica" w:hAnsi="Helvetica" w:cs="Helvetica"/>
                <w:lang w:eastAsia="ja-JP"/>
              </w:rPr>
              <w:t>d</w:t>
            </w:r>
            <w:proofErr w:type="gramEnd"/>
          </w:p>
        </w:tc>
        <w:tc>
          <w:tcPr>
            <w:tcW w:w="7901" w:type="dxa"/>
          </w:tcPr>
          <w:p w14:paraId="63A9A242" w14:textId="77777777" w:rsidR="002649F3" w:rsidRPr="000427F5" w:rsidRDefault="000E270B"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for</w:t>
            </w:r>
            <w:r>
              <w:rPr>
                <w:rFonts w:ascii="Helvetica" w:hAnsi="Helvetica" w:cs="Helvetica" w:hint="eastAsia"/>
                <w:bCs/>
                <w:lang w:eastAsia="ja-JP"/>
              </w:rPr>
              <w:t xml:space="preserve"> </w:t>
            </w:r>
            <w:r w:rsidRPr="000E270B">
              <w:rPr>
                <w:rFonts w:ascii="Helvetica" w:hAnsi="Helvetica" w:cs="Helvetica"/>
                <w:bCs/>
                <w:lang w:eastAsia="ja-JP"/>
              </w:rPr>
              <w:t>serviceCategory</w:t>
            </w:r>
          </w:p>
        </w:tc>
      </w:tr>
      <w:tr w:rsidR="002649F3" w:rsidRPr="004B23A3" w14:paraId="31F3E053" w14:textId="77777777" w:rsidTr="002649F3">
        <w:tc>
          <w:tcPr>
            <w:cnfStyle w:val="001000000000" w:firstRow="0" w:lastRow="0" w:firstColumn="1" w:lastColumn="0" w:oddVBand="0" w:evenVBand="0" w:oddHBand="0" w:evenHBand="0" w:firstRowFirstColumn="0" w:firstRowLastColumn="0" w:lastRowFirstColumn="0" w:lastRowLastColumn="0"/>
            <w:tcW w:w="2660" w:type="dxa"/>
          </w:tcPr>
          <w:p w14:paraId="3206E7E5"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provideAlternative</w:t>
            </w:r>
            <w:proofErr w:type="gramEnd"/>
          </w:p>
        </w:tc>
        <w:tc>
          <w:tcPr>
            <w:tcW w:w="7901" w:type="dxa"/>
          </w:tcPr>
          <w:p w14:paraId="4DFB04CC" w14:textId="77777777" w:rsidR="002649F3" w:rsidRPr="000427F5" w:rsidRDefault="008A064E"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if</w:t>
            </w:r>
            <w:proofErr w:type="gramEnd"/>
            <w:r w:rsidRPr="000427F5">
              <w:rPr>
                <w:rFonts w:ascii="Helvetica" w:hAnsi="Helvetica" w:cs="Helvetica"/>
                <w:bCs/>
                <w:lang w:eastAsia="it-IT"/>
              </w:rPr>
              <w:t xml:space="preserve"> this flag I set to Yes - the API will retrieve closest value available for this same service</w:t>
            </w:r>
          </w:p>
        </w:tc>
      </w:tr>
      <w:tr w:rsidR="002649F3" w14:paraId="6892DDAB" w14:textId="77777777"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3F19E4D" w14:textId="77777777" w:rsidR="002649F3" w:rsidRPr="00C53CD0" w:rsidRDefault="002649F3" w:rsidP="002649F3">
            <w:pPr>
              <w:spacing w:after="200" w:line="276" w:lineRule="auto"/>
              <w:rPr>
                <w:rFonts w:ascii="Helvetica" w:hAnsi="Helvetica" w:cs="Helvetica"/>
                <w:b w:val="0"/>
                <w:lang w:eastAsia="ja-JP"/>
              </w:rPr>
            </w:pPr>
            <w:proofErr w:type="gramStart"/>
            <w:r w:rsidRPr="000427F5">
              <w:rPr>
                <w:rFonts w:ascii="Helvetica" w:hAnsi="Helvetica" w:cs="Helvetica"/>
                <w:lang w:eastAsia="ja-JP"/>
              </w:rPr>
              <w:t>provideOnlyEligible</w:t>
            </w:r>
            <w:proofErr w:type="gramEnd"/>
          </w:p>
        </w:tc>
        <w:tc>
          <w:tcPr>
            <w:tcW w:w="7901" w:type="dxa"/>
          </w:tcPr>
          <w:p w14:paraId="1752DB1F" w14:textId="77777777" w:rsidR="002649F3" w:rsidRPr="000427F5" w:rsidRDefault="008A064E"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0427F5">
              <w:rPr>
                <w:rFonts w:ascii="Helvetica" w:hAnsi="Helvetica" w:cs="Helvetica"/>
                <w:bCs/>
                <w:lang w:eastAsia="it-IT"/>
              </w:rPr>
              <w:t>used</w:t>
            </w:r>
            <w:proofErr w:type="gramEnd"/>
            <w:r w:rsidRPr="000427F5">
              <w:rPr>
                <w:rFonts w:ascii="Helvetica" w:hAnsi="Helvetica" w:cs="Helvetica"/>
                <w:bCs/>
                <w:lang w:eastAsia="it-IT"/>
              </w:rPr>
              <w:t xml:space="preserve"> to restrict API response to only available services</w:t>
            </w:r>
            <w:r w:rsidRPr="000427F5">
              <w:rPr>
                <w:rFonts w:ascii="Helvetica" w:hAnsi="Helvetica" w:cs="Helvetica"/>
                <w:bCs/>
                <w:lang w:eastAsia="ja-JP"/>
              </w:rPr>
              <w:t>.</w:t>
            </w:r>
          </w:p>
          <w:p w14:paraId="60AD0482" w14:textId="77777777" w:rsidR="008A064E" w:rsidRPr="000427F5" w:rsidRDefault="008A064E"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If this flag is set to No the API will provide both positive and negative eligibility results.</w:t>
            </w:r>
          </w:p>
        </w:tc>
      </w:tr>
      <w:tr w:rsidR="002B6A32" w14:paraId="1E1D98B2" w14:textId="09CB3F8A" w:rsidTr="002649F3">
        <w:tc>
          <w:tcPr>
            <w:cnfStyle w:val="001000000000" w:firstRow="0" w:lastRow="0" w:firstColumn="1" w:lastColumn="0" w:oddVBand="0" w:evenVBand="0" w:oddHBand="0" w:evenHBand="0" w:firstRowFirstColumn="0" w:firstRowLastColumn="0" w:lastRowFirstColumn="0" w:lastRowLastColumn="0"/>
            <w:tcW w:w="2660" w:type="dxa"/>
          </w:tcPr>
          <w:p w14:paraId="654EDF48" w14:textId="742AC5E7" w:rsidR="002B6A32" w:rsidRPr="00C53CD0" w:rsidRDefault="002B6A32" w:rsidP="002649F3">
            <w:pPr>
              <w:spacing w:after="200" w:line="276" w:lineRule="auto"/>
              <w:rPr>
                <w:rFonts w:ascii="Helvetica" w:hAnsi="Helvetica" w:cs="Helvetica"/>
                <w:b w:val="0"/>
                <w:lang w:eastAsia="it-IT"/>
              </w:rPr>
            </w:pPr>
            <w:proofErr w:type="gramStart"/>
            <w:r w:rsidRPr="00B92003">
              <w:rPr>
                <w:rFonts w:ascii="Helvetica" w:hAnsi="Helvetica" w:cs="Helvetica"/>
                <w:lang w:eastAsia="it-IT"/>
              </w:rPr>
              <w:t>terminationError</w:t>
            </w:r>
            <w:proofErr w:type="gramEnd"/>
          </w:p>
        </w:tc>
        <w:tc>
          <w:tcPr>
            <w:tcW w:w="7901" w:type="dxa"/>
          </w:tcPr>
          <w:p w14:paraId="1DD8B828" w14:textId="4F5EFAE0" w:rsidR="002B6A32" w:rsidRPr="000427F5" w:rsidRDefault="002B6A32"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if</w:t>
            </w:r>
            <w:proofErr w:type="gramEnd"/>
            <w:r w:rsidRPr="000427F5">
              <w:rPr>
                <w:rFonts w:ascii="Helvetica" w:hAnsi="Helvetica" w:cs="Helvetica"/>
                <w:bCs/>
                <w:lang w:eastAsia="it-IT"/>
              </w:rPr>
              <w:t xml:space="preserve"> qualification has not been done properly we indicate there termination error</w:t>
            </w:r>
          </w:p>
        </w:tc>
      </w:tr>
      <w:tr w:rsidR="002B6A32" w14:paraId="484588BA" w14:textId="1CBC7E0B" w:rsidTr="00264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28FEE5" w14:textId="2C290AAB" w:rsidR="002B6A32" w:rsidRPr="00B92003" w:rsidRDefault="002B6A32" w:rsidP="002649F3">
            <w:pPr>
              <w:rPr>
                <w:rFonts w:ascii="Helvetica" w:hAnsi="Helvetica" w:cs="Helvetica"/>
                <w:lang w:eastAsia="it-IT"/>
              </w:rPr>
            </w:pPr>
            <w:proofErr w:type="gramStart"/>
            <w:r w:rsidRPr="000427F5">
              <w:rPr>
                <w:rFonts w:ascii="Helvetica" w:hAnsi="Helvetica" w:cs="Helvetica"/>
                <w:lang w:eastAsia="ja-JP"/>
              </w:rPr>
              <w:t>id</w:t>
            </w:r>
            <w:proofErr w:type="gramEnd"/>
          </w:p>
        </w:tc>
        <w:tc>
          <w:tcPr>
            <w:tcW w:w="7901" w:type="dxa"/>
          </w:tcPr>
          <w:p w14:paraId="3CC7639E" w14:textId="3D8B1BF6" w:rsidR="002B6A32" w:rsidRPr="000427F5" w:rsidRDefault="002B6A32" w:rsidP="002649F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2B6A32" w14:paraId="323801D4" w14:textId="04A7CA03" w:rsidTr="002649F3">
        <w:tc>
          <w:tcPr>
            <w:cnfStyle w:val="001000000000" w:firstRow="0" w:lastRow="0" w:firstColumn="1" w:lastColumn="0" w:oddVBand="0" w:evenVBand="0" w:oddHBand="0" w:evenHBand="0" w:firstRowFirstColumn="0" w:firstRowLastColumn="0" w:lastRowFirstColumn="0" w:lastRowLastColumn="0"/>
            <w:tcW w:w="2660" w:type="dxa"/>
          </w:tcPr>
          <w:p w14:paraId="54F0B128" w14:textId="063C1F07" w:rsidR="002B6A32" w:rsidRPr="000427F5" w:rsidRDefault="002B6A32" w:rsidP="002649F3">
            <w:pPr>
              <w:rPr>
                <w:rFonts w:ascii="Helvetica" w:hAnsi="Helvetica" w:cs="Helvetica"/>
                <w:lang w:eastAsia="ja-JP"/>
              </w:rPr>
            </w:pPr>
            <w:proofErr w:type="gramStart"/>
            <w:r w:rsidRPr="000427F5">
              <w:rPr>
                <w:rFonts w:ascii="Helvetica" w:hAnsi="Helvetica" w:cs="Helvetica"/>
                <w:lang w:eastAsia="ja-JP"/>
              </w:rPr>
              <w:t>value</w:t>
            </w:r>
            <w:proofErr w:type="gramEnd"/>
          </w:p>
        </w:tc>
        <w:tc>
          <w:tcPr>
            <w:tcW w:w="7901" w:type="dxa"/>
          </w:tcPr>
          <w:p w14:paraId="30C93661" w14:textId="34FA62A9" w:rsidR="002B6A32" w:rsidRPr="000427F5" w:rsidRDefault="002B6A32" w:rsidP="002649F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E270B">
              <w:rPr>
                <w:rFonts w:ascii="Helvetica" w:hAnsi="Helvetica" w:cs="Helvetica"/>
                <w:bCs/>
                <w:lang w:eastAsia="it-IT"/>
              </w:rPr>
              <w:t>Unique identifier for</w:t>
            </w:r>
            <w:r>
              <w:rPr>
                <w:rFonts w:ascii="Helvetica" w:hAnsi="Helvetica" w:cs="Helvetica" w:hint="eastAsia"/>
                <w:bCs/>
                <w:lang w:eastAsia="ja-JP"/>
              </w:rPr>
              <w:t xml:space="preserve"> </w:t>
            </w:r>
            <w:r w:rsidRPr="000E270B">
              <w:rPr>
                <w:rFonts w:ascii="Helvetica" w:hAnsi="Helvetica" w:cs="Helvetica"/>
                <w:bCs/>
                <w:lang w:eastAsia="ja-JP"/>
              </w:rPr>
              <w:t>terminationErro</w:t>
            </w:r>
            <w:r w:rsidR="00C53CD0">
              <w:rPr>
                <w:rFonts w:ascii="Helvetica" w:hAnsi="Helvetica" w:cs="Helvetica"/>
                <w:bCs/>
                <w:lang w:eastAsia="ja-JP"/>
              </w:rPr>
              <w:t>r</w:t>
            </w:r>
          </w:p>
        </w:tc>
      </w:tr>
    </w:tbl>
    <w:p w14:paraId="7077A70C" w14:textId="77777777" w:rsidR="002649F3" w:rsidRPr="002649F3" w:rsidRDefault="002649F3" w:rsidP="001C3F58">
      <w:pPr>
        <w:rPr>
          <w:rFonts w:ascii="Helvetica" w:hAnsi="Helvetica" w:cs="Helvetica"/>
          <w:sz w:val="24"/>
          <w:lang w:eastAsia="ja-JP"/>
        </w:rPr>
      </w:pPr>
    </w:p>
    <w:p w14:paraId="39507504" w14:textId="2DAE2C24" w:rsidR="002649F3" w:rsidRPr="00C53CD0" w:rsidRDefault="002649F3" w:rsidP="00C53CD0">
      <w:pPr>
        <w:ind w:leftChars="100" w:left="200"/>
        <w:rPr>
          <w:rFonts w:ascii="Helvetica" w:hAnsi="Helvetica" w:cs="Helvetica"/>
          <w:sz w:val="24"/>
          <w:u w:val="single"/>
          <w:lang w:eastAsia="ja-JP"/>
        </w:rPr>
      </w:pPr>
    </w:p>
    <w:tbl>
      <w:tblPr>
        <w:tblStyle w:val="LightShading-Accent1"/>
        <w:tblW w:w="0" w:type="auto"/>
        <w:tblLayout w:type="fixed"/>
        <w:tblLook w:val="04A0" w:firstRow="1" w:lastRow="0" w:firstColumn="1" w:lastColumn="0" w:noHBand="0" w:noVBand="1"/>
      </w:tblPr>
      <w:tblGrid>
        <w:gridCol w:w="2660"/>
        <w:gridCol w:w="7901"/>
      </w:tblGrid>
      <w:tr w:rsidR="00DB7F9F" w:rsidRPr="004B23A3" w14:paraId="1BFBD469" w14:textId="77777777" w:rsidTr="00C53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Pr>
          <w:p w14:paraId="5EA5E574" w14:textId="77777777" w:rsidR="00DB7F9F" w:rsidRPr="000427F5" w:rsidRDefault="00DB7F9F" w:rsidP="00DB7F9F">
            <w:pPr>
              <w:rPr>
                <w:rFonts w:ascii="Helvetica" w:hAnsi="Helvetica" w:cs="Helvetica"/>
                <w:sz w:val="24"/>
                <w:lang w:eastAsia="it-IT"/>
              </w:rPr>
            </w:pPr>
            <w:r w:rsidRPr="000427F5">
              <w:rPr>
                <w:rFonts w:ascii="Helvetica" w:hAnsi="Helvetica" w:cs="Helvetica"/>
                <w:sz w:val="24"/>
                <w:lang w:eastAsia="it-IT"/>
              </w:rPr>
              <w:t>Field</w:t>
            </w:r>
          </w:p>
        </w:tc>
        <w:tc>
          <w:tcPr>
            <w:tcW w:w="7901" w:type="dxa"/>
          </w:tcPr>
          <w:p w14:paraId="1D608C87" w14:textId="77777777" w:rsidR="00DB7F9F" w:rsidRPr="000427F5" w:rsidRDefault="00DB7F9F" w:rsidP="00DB7F9F">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0427F5">
              <w:rPr>
                <w:rFonts w:ascii="Helvetica" w:hAnsi="Helvetica" w:cs="Helvetica"/>
                <w:sz w:val="24"/>
                <w:lang w:eastAsia="it-IT"/>
              </w:rPr>
              <w:t>Description</w:t>
            </w:r>
          </w:p>
        </w:tc>
      </w:tr>
      <w:tr w:rsidR="000559B2" w:rsidRPr="004B23A3" w14:paraId="734872F6"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1090EB" w14:textId="764E06C1" w:rsidR="000559B2" w:rsidRPr="00C53CD0" w:rsidRDefault="00443600" w:rsidP="00DB7F9F">
            <w:pPr>
              <w:spacing w:after="200" w:line="276" w:lineRule="auto"/>
              <w:rPr>
                <w:rFonts w:ascii="Helvetica" w:hAnsi="Helvetica" w:cs="Helvetica"/>
                <w:b w:val="0"/>
                <w:lang w:eastAsia="ja-JP"/>
              </w:rPr>
            </w:pPr>
            <w:proofErr w:type="gramStart"/>
            <w:r>
              <w:rPr>
                <w:rFonts w:ascii="Helvetica" w:hAnsi="Helvetica" w:cs="Helvetica" w:hint="eastAsia"/>
                <w:lang w:eastAsia="ja-JP"/>
              </w:rPr>
              <w:t>i</w:t>
            </w:r>
            <w:r w:rsidR="00270DBA" w:rsidRPr="000427F5">
              <w:rPr>
                <w:rFonts w:ascii="Helvetica" w:hAnsi="Helvetica" w:cs="Helvetica"/>
                <w:lang w:eastAsia="ja-JP"/>
              </w:rPr>
              <w:t>d</w:t>
            </w:r>
            <w:proofErr w:type="gramEnd"/>
          </w:p>
        </w:tc>
        <w:tc>
          <w:tcPr>
            <w:tcW w:w="7901" w:type="dxa"/>
          </w:tcPr>
          <w:p w14:paraId="419459DE" w14:textId="77777777" w:rsidR="000559B2" w:rsidRPr="000427F5"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Unique identifier for Interaction.</w:t>
            </w:r>
          </w:p>
        </w:tc>
      </w:tr>
      <w:tr w:rsidR="00CD1737" w:rsidRPr="004B23A3" w14:paraId="074C185B"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F875CEC" w14:textId="77777777" w:rsidR="00CD1737" w:rsidRPr="000427F5" w:rsidDel="00DC69EC" w:rsidRDefault="00CD1737" w:rsidP="00DB7F9F">
            <w:pPr>
              <w:rPr>
                <w:rFonts w:ascii="Helvetica" w:hAnsi="Helvetica" w:cs="Helvetica"/>
                <w:b w:val="0"/>
                <w:lang w:eastAsia="ja-JP"/>
              </w:rPr>
            </w:pPr>
            <w:proofErr w:type="gramStart"/>
            <w:r w:rsidRPr="000427F5">
              <w:rPr>
                <w:rFonts w:ascii="Helvetica" w:hAnsi="Helvetica" w:cs="Helvetica"/>
                <w:lang w:eastAsia="ja-JP"/>
              </w:rPr>
              <w:t>eligibilityDate</w:t>
            </w:r>
            <w:proofErr w:type="gramEnd"/>
          </w:p>
        </w:tc>
        <w:tc>
          <w:tcPr>
            <w:tcW w:w="7901" w:type="dxa"/>
          </w:tcPr>
          <w:p w14:paraId="77049EC6" w14:textId="77777777" w:rsidR="00CD1737" w:rsidRPr="000427F5" w:rsidRDefault="00CD1737"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0559B2" w:rsidRPr="004B23A3" w14:paraId="6124FAE0"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4F0971" w14:textId="29AAAB92" w:rsidR="000559B2" w:rsidRPr="00C53CD0" w:rsidRDefault="00DC69EC" w:rsidP="00DB7F9F">
            <w:pPr>
              <w:spacing w:after="200" w:line="276" w:lineRule="auto"/>
              <w:rPr>
                <w:rFonts w:ascii="Helvetica" w:hAnsi="Helvetica" w:cs="Helvetica"/>
                <w:b w:val="0"/>
                <w:lang w:eastAsia="ja-JP"/>
              </w:rPr>
            </w:pPr>
            <w:proofErr w:type="gramStart"/>
            <w:r w:rsidRPr="000427F5">
              <w:rPr>
                <w:rFonts w:ascii="Helvetica" w:hAnsi="Helvetica" w:cs="Helvetica"/>
                <w:lang w:eastAsia="ja-JP"/>
              </w:rPr>
              <w:t>address</w:t>
            </w:r>
            <w:proofErr w:type="gramEnd"/>
          </w:p>
        </w:tc>
        <w:tc>
          <w:tcPr>
            <w:tcW w:w="7901" w:type="dxa"/>
          </w:tcPr>
          <w:p w14:paraId="2C29F83D" w14:textId="77777777" w:rsidR="000559B2" w:rsidRPr="000427F5"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4D03F1" w:rsidRPr="004B23A3" w14:paraId="2D2D4033" w14:textId="77777777" w:rsidTr="004D03F1">
        <w:tc>
          <w:tcPr>
            <w:cnfStyle w:val="001000000000" w:firstRow="0" w:lastRow="0" w:firstColumn="1" w:lastColumn="0" w:oddVBand="0" w:evenVBand="0" w:oddHBand="0" w:evenHBand="0" w:firstRowFirstColumn="0" w:firstRowLastColumn="0" w:lastRowFirstColumn="0" w:lastRowLastColumn="0"/>
            <w:tcW w:w="2660" w:type="dxa"/>
          </w:tcPr>
          <w:p w14:paraId="62B93E7C" w14:textId="77777777" w:rsidR="004D03F1" w:rsidRPr="00C53CD0" w:rsidRDefault="004D03F1" w:rsidP="004D03F1">
            <w:pPr>
              <w:spacing w:after="200" w:line="276" w:lineRule="auto"/>
              <w:ind w:leftChars="100" w:left="200"/>
              <w:rPr>
                <w:rFonts w:ascii="Helvetica" w:hAnsi="Helvetica" w:cs="Helvetica"/>
                <w:b w:val="0"/>
                <w:lang w:eastAsia="ja-JP"/>
              </w:rPr>
            </w:pPr>
            <w:proofErr w:type="gramStart"/>
            <w:r w:rsidRPr="000427F5">
              <w:rPr>
                <w:rFonts w:ascii="Helvetica" w:hAnsi="Helvetica" w:cs="Helvetica"/>
                <w:lang w:eastAsia="ja-JP"/>
              </w:rPr>
              <w:t>type</w:t>
            </w:r>
            <w:proofErr w:type="gramEnd"/>
          </w:p>
        </w:tc>
        <w:tc>
          <w:tcPr>
            <w:tcW w:w="7901" w:type="dxa"/>
          </w:tcPr>
          <w:p w14:paraId="779F1673" w14:textId="1384D310" w:rsidR="004D03F1" w:rsidRPr="000427F5" w:rsidRDefault="00B05E76" w:rsidP="004D03F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ja-JP"/>
              </w:rPr>
              <w:t>T</w:t>
            </w:r>
            <w:r>
              <w:rPr>
                <w:rFonts w:ascii="Helvetica" w:hAnsi="Helvetica" w:cs="Helvetica" w:hint="eastAsia"/>
                <w:bCs/>
                <w:lang w:eastAsia="ja-JP"/>
              </w:rPr>
              <w:t>ype of place</w:t>
            </w:r>
          </w:p>
        </w:tc>
      </w:tr>
      <w:tr w:rsidR="004D03F1" w:rsidRPr="004B23A3" w14:paraId="09874A1E"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C04B946" w14:textId="69A1CA2D" w:rsidR="004D03F1" w:rsidRPr="000427F5" w:rsidRDefault="00443600" w:rsidP="00776E61">
            <w:pPr>
              <w:ind w:leftChars="100" w:left="200"/>
              <w:rPr>
                <w:rFonts w:ascii="Helvetica" w:hAnsi="Helvetica" w:cs="Helvetica"/>
                <w:b w:val="0"/>
                <w:bCs w:val="0"/>
                <w:color w:val="auto"/>
                <w:lang w:eastAsia="ja-JP"/>
              </w:rPr>
            </w:pPr>
            <w:proofErr w:type="gramStart"/>
            <w:r>
              <w:rPr>
                <w:rFonts w:ascii="Helvetica" w:hAnsi="Helvetica" w:cs="Helvetica" w:hint="eastAsia"/>
                <w:lang w:eastAsia="ja-JP"/>
              </w:rPr>
              <w:t>i</w:t>
            </w:r>
            <w:r w:rsidR="004D03F1" w:rsidRPr="000427F5">
              <w:rPr>
                <w:rFonts w:ascii="Helvetica" w:hAnsi="Helvetica" w:cs="Helvetica"/>
                <w:lang w:eastAsia="ja-JP"/>
              </w:rPr>
              <w:t>d</w:t>
            </w:r>
            <w:proofErr w:type="gramEnd"/>
          </w:p>
        </w:tc>
        <w:tc>
          <w:tcPr>
            <w:tcW w:w="7901" w:type="dxa"/>
          </w:tcPr>
          <w:p w14:paraId="1C44769E" w14:textId="77777777" w:rsidR="004D03F1" w:rsidRPr="000427F5"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Unique identifier for Place</w:t>
            </w:r>
          </w:p>
        </w:tc>
      </w:tr>
      <w:tr w:rsidR="004D03F1" w:rsidRPr="004B23A3" w14:paraId="70477463" w14:textId="77777777" w:rsidTr="00270DBA">
        <w:tc>
          <w:tcPr>
            <w:cnfStyle w:val="001000000000" w:firstRow="0" w:lastRow="0" w:firstColumn="1" w:lastColumn="0" w:oddVBand="0" w:evenVBand="0" w:oddHBand="0" w:evenHBand="0" w:firstRowFirstColumn="0" w:firstRowLastColumn="0" w:lastRowFirstColumn="0" w:lastRowLastColumn="0"/>
            <w:tcW w:w="2660" w:type="dxa"/>
          </w:tcPr>
          <w:p w14:paraId="263315A6" w14:textId="77777777" w:rsidR="004D03F1" w:rsidRPr="000427F5" w:rsidRDefault="004D03F1" w:rsidP="00270DBA">
            <w:pPr>
              <w:ind w:leftChars="100" w:left="200"/>
              <w:rPr>
                <w:rFonts w:ascii="Helvetica" w:hAnsi="Helvetica" w:cs="Helvetica"/>
                <w:b w:val="0"/>
                <w:lang w:eastAsia="ja-JP"/>
              </w:rPr>
            </w:pPr>
            <w:proofErr w:type="gramStart"/>
            <w:r w:rsidRPr="000427F5">
              <w:rPr>
                <w:rFonts w:ascii="Helvetica" w:hAnsi="Helvetica" w:cs="Helvetica"/>
                <w:lang w:eastAsia="ja-JP"/>
              </w:rPr>
              <w:lastRenderedPageBreak/>
              <w:t>href</w:t>
            </w:r>
            <w:proofErr w:type="gramEnd"/>
          </w:p>
        </w:tc>
        <w:tc>
          <w:tcPr>
            <w:tcW w:w="7901" w:type="dxa"/>
          </w:tcPr>
          <w:p w14:paraId="10D2565A" w14:textId="77777777" w:rsidR="004D03F1" w:rsidRPr="000427F5"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Reference of a place (for instance in google map)</w:t>
            </w:r>
          </w:p>
        </w:tc>
      </w:tr>
      <w:tr w:rsidR="00CD1737" w:rsidRPr="004B23A3" w14:paraId="45A9A329"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8F4ED" w14:textId="77777777" w:rsidR="00CD1737" w:rsidRPr="00C53CD0" w:rsidDel="00955AF6" w:rsidRDefault="00CD1737">
            <w:pPr>
              <w:spacing w:after="200" w:line="276" w:lineRule="auto"/>
              <w:rPr>
                <w:rFonts w:ascii="Helvetica" w:hAnsi="Helvetica" w:cs="Helvetica"/>
                <w:b w:val="0"/>
                <w:lang w:eastAsia="ja-JP"/>
              </w:rPr>
            </w:pPr>
            <w:proofErr w:type="gramStart"/>
            <w:r w:rsidRPr="00C53CD0">
              <w:rPr>
                <w:rFonts w:ascii="Helvetica" w:hAnsi="Helvetica" w:cs="Helvetica"/>
                <w:lang w:eastAsia="ja-JP"/>
              </w:rPr>
              <w:t>publicKey</w:t>
            </w:r>
            <w:proofErr w:type="gramEnd"/>
          </w:p>
        </w:tc>
        <w:tc>
          <w:tcPr>
            <w:tcW w:w="7901" w:type="dxa"/>
          </w:tcPr>
          <w:p w14:paraId="09E8DE6D" w14:textId="77777777" w:rsidR="00CD1737" w:rsidRPr="00C53CD0" w:rsidRDefault="008A064E">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a</w:t>
            </w:r>
            <w:proofErr w:type="gramEnd"/>
            <w:r w:rsidRPr="000427F5">
              <w:rPr>
                <w:rFonts w:ascii="Helvetica" w:hAnsi="Helvetica" w:cs="Helvetica"/>
                <w:bCs/>
                <w:lang w:eastAsia="it-IT"/>
              </w:rPr>
              <w:t xml:space="preserve"> landline number or an internet access id</w:t>
            </w:r>
          </w:p>
        </w:tc>
      </w:tr>
      <w:tr w:rsidR="00596FF6" w:rsidRPr="004B23A3" w14:paraId="0E8D388E"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7E54084" w14:textId="77777777" w:rsidR="00596FF6" w:rsidRPr="00C53CD0" w:rsidRDefault="00596FF6">
            <w:pPr>
              <w:spacing w:after="200" w:line="276" w:lineRule="auto"/>
              <w:rPr>
                <w:rFonts w:ascii="Helvetica" w:hAnsi="Helvetica" w:cs="Helvetica"/>
                <w:b w:val="0"/>
                <w:lang w:eastAsia="ja-JP"/>
              </w:rPr>
            </w:pPr>
            <w:proofErr w:type="gramStart"/>
            <w:r w:rsidRPr="00C53CD0">
              <w:rPr>
                <w:rFonts w:ascii="Helvetica" w:hAnsi="Helvetica" w:cs="Helvetica"/>
                <w:lang w:eastAsia="ja-JP"/>
              </w:rPr>
              <w:t>physicalResource</w:t>
            </w:r>
            <w:proofErr w:type="gramEnd"/>
          </w:p>
        </w:tc>
        <w:tc>
          <w:tcPr>
            <w:tcW w:w="7901" w:type="dxa"/>
          </w:tcPr>
          <w:p w14:paraId="50E8D055" w14:textId="77777777" w:rsidR="0007128D" w:rsidRPr="00C53CD0" w:rsidRDefault="004A64DA">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Array of physical</w:t>
            </w:r>
            <w:r w:rsidR="0007128D" w:rsidRPr="00C53CD0">
              <w:rPr>
                <w:rFonts w:ascii="Helvetica" w:hAnsi="Helvetica" w:cs="Helvetica"/>
                <w:bCs/>
                <w:lang w:eastAsia="ja-JP"/>
              </w:rPr>
              <w:t xml:space="preserve"> resource for multiple access </w:t>
            </w:r>
            <w:r w:rsidRPr="00C53CD0">
              <w:rPr>
                <w:rFonts w:ascii="Helvetica" w:hAnsi="Helvetica" w:cs="Helvetica"/>
                <w:bCs/>
                <w:lang w:eastAsia="ja-JP"/>
              </w:rPr>
              <w:t>NW</w:t>
            </w:r>
          </w:p>
        </w:tc>
      </w:tr>
      <w:tr w:rsidR="004D03F1" w:rsidRPr="004B23A3" w14:paraId="7FC94D73"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BF53BC" w14:textId="764FC28A" w:rsidR="004D03F1" w:rsidRPr="000427F5" w:rsidRDefault="00955AF6" w:rsidP="00C53CD0">
            <w:pPr>
              <w:rPr>
                <w:rFonts w:ascii="Helvetica" w:hAnsi="Helvetica" w:cs="Helvetica"/>
                <w:b w:val="0"/>
                <w:bCs w:val="0"/>
                <w:color w:val="auto"/>
                <w:lang w:eastAsia="ja-JP"/>
              </w:rPr>
            </w:pPr>
            <w:proofErr w:type="gramStart"/>
            <w:r w:rsidRPr="00C53CD0">
              <w:rPr>
                <w:rFonts w:ascii="Helvetica" w:hAnsi="Helvetica" w:cs="Helvetica"/>
                <w:lang w:eastAsia="ja-JP"/>
              </w:rPr>
              <w:t>p</w:t>
            </w:r>
            <w:r w:rsidR="004D03F1" w:rsidRPr="000427F5">
              <w:rPr>
                <w:rFonts w:ascii="Helvetica" w:hAnsi="Helvetica" w:cs="Helvetica"/>
                <w:lang w:eastAsia="ja-JP"/>
              </w:rPr>
              <w:t>hysical</w:t>
            </w:r>
            <w:r w:rsidRPr="00C53CD0">
              <w:rPr>
                <w:rFonts w:ascii="Helvetica" w:hAnsi="Helvetica" w:cs="Helvetica"/>
                <w:lang w:eastAsia="ja-JP"/>
              </w:rPr>
              <w:t>TerminationPoint</w:t>
            </w:r>
            <w:proofErr w:type="gramEnd"/>
          </w:p>
        </w:tc>
        <w:tc>
          <w:tcPr>
            <w:tcW w:w="7901" w:type="dxa"/>
          </w:tcPr>
          <w:p w14:paraId="78FC3D51" w14:textId="77777777" w:rsidR="004D03F1" w:rsidRPr="00C53CD0" w:rsidRDefault="0007128D">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Logical</w:t>
            </w:r>
            <w:r w:rsidR="004A64DA" w:rsidRPr="00C53CD0">
              <w:rPr>
                <w:rFonts w:ascii="Helvetica" w:hAnsi="Helvetica" w:cs="Helvetica"/>
                <w:bCs/>
                <w:lang w:eastAsia="ja-JP"/>
              </w:rPr>
              <w:t xml:space="preserve"> resource for multiple access NW</w:t>
            </w:r>
            <w:r w:rsidRPr="00C53CD0">
              <w:rPr>
                <w:rFonts w:ascii="Helvetica" w:hAnsi="Helvetica" w:cs="Helvetica"/>
                <w:bCs/>
                <w:lang w:eastAsia="ja-JP"/>
              </w:rPr>
              <w:t xml:space="preserve"> </w:t>
            </w:r>
          </w:p>
        </w:tc>
      </w:tr>
      <w:tr w:rsidR="004D03F1" w:rsidRPr="004B23A3" w14:paraId="4E83A8A0"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68AD2CE3" w14:textId="77777777" w:rsidR="004D03F1" w:rsidRPr="000427F5" w:rsidRDefault="004D03F1"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accessType</w:t>
            </w:r>
            <w:proofErr w:type="gramEnd"/>
          </w:p>
        </w:tc>
        <w:tc>
          <w:tcPr>
            <w:tcW w:w="7901" w:type="dxa"/>
          </w:tcPr>
          <w:p w14:paraId="569FE0E6" w14:textId="77777777" w:rsidR="004D03F1" w:rsidRPr="000427F5" w:rsidRDefault="004D03F1" w:rsidP="00BD79FB">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ja-JP"/>
              </w:rPr>
              <w:t xml:space="preserve">Access </w:t>
            </w:r>
            <w:r w:rsidRPr="000427F5">
              <w:rPr>
                <w:rFonts w:ascii="Helvetica" w:hAnsi="Helvetica" w:cs="Helvetica"/>
                <w:bCs/>
                <w:lang w:eastAsia="it-IT"/>
              </w:rPr>
              <w:t xml:space="preserve">Technology </w:t>
            </w:r>
            <w:r w:rsidRPr="000427F5">
              <w:rPr>
                <w:rFonts w:ascii="Helvetica" w:hAnsi="Helvetica" w:cs="Helvetica"/>
                <w:bCs/>
                <w:lang w:eastAsia="ja-JP"/>
              </w:rPr>
              <w:t>Type</w:t>
            </w:r>
            <w:r w:rsidRPr="000427F5">
              <w:rPr>
                <w:rFonts w:ascii="Helvetica" w:hAnsi="Helvetica" w:cs="Helvetica"/>
                <w:bCs/>
                <w:lang w:eastAsia="it-IT"/>
              </w:rPr>
              <w:t>: ADSL, VDSL, fiber</w:t>
            </w:r>
          </w:p>
        </w:tc>
      </w:tr>
      <w:tr w:rsidR="004D03F1" w:rsidRPr="004B23A3" w14:paraId="5A386C21"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8FFE49" w14:textId="6CE727E2" w:rsidR="004D03F1" w:rsidRPr="000427F5" w:rsidRDefault="00DC69EC" w:rsidP="00D1529F">
            <w:pPr>
              <w:rPr>
                <w:rFonts w:ascii="Helvetica" w:hAnsi="Helvetica" w:cs="Helvetica"/>
                <w:b w:val="0"/>
                <w:lang w:eastAsia="ja-JP"/>
              </w:rPr>
            </w:pPr>
            <w:proofErr w:type="gramStart"/>
            <w:r w:rsidRPr="000427F5">
              <w:rPr>
                <w:rFonts w:ascii="Helvetica" w:hAnsi="Helvetica" w:cs="Helvetica"/>
                <w:lang w:eastAsia="ja-JP"/>
              </w:rPr>
              <w:t>serviceSpecification</w:t>
            </w:r>
            <w:proofErr w:type="gramEnd"/>
          </w:p>
        </w:tc>
        <w:tc>
          <w:tcPr>
            <w:tcW w:w="7901" w:type="dxa"/>
          </w:tcPr>
          <w:p w14:paraId="651B0FC2" w14:textId="77777777" w:rsidR="004D03F1" w:rsidRPr="00C53CD0" w:rsidRDefault="003B3AB5">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Service specification for qualification service</w:t>
            </w:r>
          </w:p>
        </w:tc>
      </w:tr>
      <w:tr w:rsidR="00CD1737" w:rsidRPr="004B23A3" w14:paraId="337AF2DB"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419901FC" w14:textId="77777777" w:rsidR="00CD1737" w:rsidRPr="000427F5" w:rsidRDefault="00443600">
            <w:pPr>
              <w:ind w:leftChars="100" w:left="200"/>
              <w:rPr>
                <w:rFonts w:ascii="Helvetica" w:hAnsi="Helvetica" w:cs="Helvetica"/>
                <w:b w:val="0"/>
                <w:lang w:eastAsia="ja-JP"/>
              </w:rPr>
            </w:pPr>
            <w:proofErr w:type="gramStart"/>
            <w:r>
              <w:rPr>
                <w:rFonts w:ascii="Helvetica" w:hAnsi="Helvetica" w:cs="Helvetica" w:hint="eastAsia"/>
                <w:lang w:eastAsia="ja-JP"/>
              </w:rPr>
              <w:t>i</w:t>
            </w:r>
            <w:r w:rsidR="00CD1737" w:rsidRPr="000427F5">
              <w:rPr>
                <w:rFonts w:ascii="Helvetica" w:hAnsi="Helvetica" w:cs="Helvetica"/>
                <w:lang w:eastAsia="ja-JP"/>
              </w:rPr>
              <w:t>d</w:t>
            </w:r>
            <w:proofErr w:type="gramEnd"/>
          </w:p>
        </w:tc>
        <w:tc>
          <w:tcPr>
            <w:tcW w:w="7901" w:type="dxa"/>
          </w:tcPr>
          <w:p w14:paraId="25EDEBC7" w14:textId="77777777" w:rsidR="00CD1737" w:rsidRPr="000427F5" w:rsidRDefault="000E270B"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for</w:t>
            </w:r>
            <w:r>
              <w:rPr>
                <w:rFonts w:ascii="Helvetica" w:hAnsi="Helvetica" w:cs="Helvetica" w:hint="eastAsia"/>
                <w:bCs/>
                <w:lang w:eastAsia="ja-JP"/>
              </w:rPr>
              <w:t xml:space="preserve"> </w:t>
            </w:r>
            <w:r w:rsidRPr="000E270B">
              <w:rPr>
                <w:rFonts w:ascii="Helvetica" w:hAnsi="Helvetica" w:cs="Helvetica"/>
                <w:bCs/>
                <w:lang w:eastAsia="ja-JP"/>
              </w:rPr>
              <w:t>Service specification</w:t>
            </w:r>
          </w:p>
        </w:tc>
      </w:tr>
      <w:tr w:rsidR="00CD1737" w:rsidRPr="004B23A3" w14:paraId="10B78192"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C392EE" w14:textId="77777777" w:rsidR="00CD1737" w:rsidRPr="000427F5" w:rsidRDefault="00CD1737">
            <w:pPr>
              <w:ind w:leftChars="100" w:left="200"/>
              <w:rPr>
                <w:rFonts w:ascii="Helvetica" w:hAnsi="Helvetica" w:cs="Helvetica"/>
                <w:b w:val="0"/>
                <w:lang w:eastAsia="ja-JP"/>
              </w:rPr>
            </w:pPr>
            <w:proofErr w:type="gramStart"/>
            <w:r w:rsidRPr="000427F5">
              <w:rPr>
                <w:rFonts w:ascii="Helvetica" w:hAnsi="Helvetica" w:cs="Helvetica"/>
                <w:lang w:eastAsia="ja-JP"/>
              </w:rPr>
              <w:t>serviceCategoryId</w:t>
            </w:r>
            <w:proofErr w:type="gramEnd"/>
          </w:p>
        </w:tc>
        <w:tc>
          <w:tcPr>
            <w:tcW w:w="7901" w:type="dxa"/>
          </w:tcPr>
          <w:p w14:paraId="7FE85FFE" w14:textId="77777777" w:rsidR="00CD1737" w:rsidRPr="00C53CD0" w:rsidRDefault="003B3AB5" w:rsidP="00DB7F9F">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Category id for requested service</w:t>
            </w:r>
          </w:p>
        </w:tc>
      </w:tr>
      <w:tr w:rsidR="00DC69EC" w:rsidRPr="004B23A3" w14:paraId="46498CAC"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6AF27FE6" w14:textId="77777777" w:rsidR="00DC69EC" w:rsidRPr="000427F5" w:rsidDel="00DC69EC" w:rsidRDefault="00DC69EC"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serviceSpecificationCharacteristic</w:t>
            </w:r>
            <w:proofErr w:type="gramEnd"/>
          </w:p>
        </w:tc>
        <w:tc>
          <w:tcPr>
            <w:tcW w:w="7901" w:type="dxa"/>
          </w:tcPr>
          <w:p w14:paraId="74218DCB" w14:textId="77777777" w:rsidR="00DC69EC" w:rsidRPr="00C53CD0" w:rsidRDefault="003B3AB5" w:rsidP="00DB7F9F">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Characteristic for requested service</w:t>
            </w:r>
          </w:p>
        </w:tc>
      </w:tr>
      <w:tr w:rsidR="00CD1737" w:rsidRPr="004B23A3" w14:paraId="5875348A"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A679EE" w14:textId="77777777" w:rsidR="00CD1737" w:rsidRPr="000427F5" w:rsidDel="00DC69EC" w:rsidRDefault="00443600" w:rsidP="00C53CD0">
            <w:pPr>
              <w:ind w:leftChars="200" w:left="400"/>
              <w:rPr>
                <w:rFonts w:ascii="Helvetica" w:hAnsi="Helvetica" w:cs="Helvetica"/>
                <w:b w:val="0"/>
                <w:bCs w:val="0"/>
                <w:color w:val="auto"/>
                <w:lang w:eastAsia="ja-JP"/>
              </w:rPr>
            </w:pPr>
            <w:proofErr w:type="gramStart"/>
            <w:r>
              <w:rPr>
                <w:rFonts w:ascii="Helvetica" w:hAnsi="Helvetica" w:cs="Helvetica" w:hint="eastAsia"/>
                <w:lang w:eastAsia="ja-JP"/>
              </w:rPr>
              <w:t>i</w:t>
            </w:r>
            <w:r w:rsidR="00CD1737" w:rsidRPr="000427F5">
              <w:rPr>
                <w:rFonts w:ascii="Helvetica" w:hAnsi="Helvetica" w:cs="Helvetica"/>
                <w:lang w:eastAsia="ja-JP"/>
              </w:rPr>
              <w:t>d</w:t>
            </w:r>
            <w:proofErr w:type="gramEnd"/>
          </w:p>
        </w:tc>
        <w:tc>
          <w:tcPr>
            <w:tcW w:w="7901" w:type="dxa"/>
          </w:tcPr>
          <w:p w14:paraId="23A051F7" w14:textId="77777777" w:rsidR="00CD1737" w:rsidRPr="000427F5" w:rsidRDefault="000E270B"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for</w:t>
            </w:r>
          </w:p>
        </w:tc>
      </w:tr>
      <w:tr w:rsidR="00CD1737" w:rsidRPr="004B23A3" w14:paraId="376BA4D7"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36D7ABC" w14:textId="77777777" w:rsidR="00CD1737" w:rsidRPr="000427F5" w:rsidDel="00DC69EC" w:rsidRDefault="00CD1737"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value</w:t>
            </w:r>
            <w:proofErr w:type="gramEnd"/>
          </w:p>
        </w:tc>
        <w:tc>
          <w:tcPr>
            <w:tcW w:w="7901" w:type="dxa"/>
          </w:tcPr>
          <w:p w14:paraId="3A0A47A7" w14:textId="77777777" w:rsidR="00CD1737" w:rsidRPr="000427F5" w:rsidRDefault="00CD1737"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4D03F1" w:rsidRPr="004B23A3" w14:paraId="57E34318"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79F9769" w14:textId="7AF1FDC3" w:rsidR="004D03F1" w:rsidRPr="000427F5" w:rsidRDefault="00DC69EC">
            <w:pPr>
              <w:ind w:leftChars="100" w:left="200"/>
              <w:rPr>
                <w:rFonts w:ascii="Helvetica" w:hAnsi="Helvetica" w:cs="Helvetica"/>
                <w:b w:val="0"/>
                <w:lang w:eastAsia="ja-JP"/>
              </w:rPr>
            </w:pPr>
            <w:proofErr w:type="gramStart"/>
            <w:r w:rsidRPr="000427F5">
              <w:rPr>
                <w:rFonts w:ascii="Helvetica" w:hAnsi="Helvetica" w:cs="Helvetica"/>
                <w:lang w:eastAsia="ja-JP"/>
              </w:rPr>
              <w:t>serviceQualification</w:t>
            </w:r>
            <w:proofErr w:type="gramEnd"/>
          </w:p>
        </w:tc>
        <w:tc>
          <w:tcPr>
            <w:tcW w:w="7901" w:type="dxa"/>
          </w:tcPr>
          <w:p w14:paraId="00805FAE" w14:textId="77777777" w:rsidR="004D03F1" w:rsidRPr="000427F5"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services</w:t>
            </w:r>
            <w:proofErr w:type="gramEnd"/>
            <w:r w:rsidRPr="000427F5">
              <w:rPr>
                <w:rFonts w:ascii="Helvetica" w:hAnsi="Helvetica" w:cs="Helvetica"/>
                <w:bCs/>
                <w:lang w:eastAsia="it-IT"/>
              </w:rPr>
              <w:t xml:space="preserve"> with a specific eligibility check will be listed there with </w:t>
            </w:r>
            <w:r w:rsidRPr="000427F5">
              <w:rPr>
                <w:rFonts w:ascii="Helvetica" w:hAnsi="Helvetica" w:cs="Helvetica"/>
                <w:bCs/>
                <w:lang w:eastAsia="ja-JP"/>
              </w:rPr>
              <w:t xml:space="preserve">technical </w:t>
            </w:r>
            <w:r w:rsidRPr="000427F5">
              <w:rPr>
                <w:rFonts w:ascii="Helvetica" w:hAnsi="Helvetica" w:cs="Helvetica"/>
                <w:bCs/>
                <w:lang w:eastAsia="it-IT"/>
              </w:rPr>
              <w:t>eligibility result</w:t>
            </w:r>
          </w:p>
        </w:tc>
      </w:tr>
      <w:tr w:rsidR="004D03F1" w:rsidRPr="004B23A3" w14:paraId="7ABB6667"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4491C1FE" w14:textId="30A11B00" w:rsidR="004D03F1" w:rsidRPr="000427F5" w:rsidRDefault="00CD1737" w:rsidP="000559B2">
            <w:pPr>
              <w:ind w:leftChars="200" w:left="400"/>
              <w:rPr>
                <w:rFonts w:ascii="Helvetica" w:hAnsi="Helvetica" w:cs="Helvetica"/>
                <w:b w:val="0"/>
                <w:lang w:eastAsia="ja-JP"/>
              </w:rPr>
            </w:pPr>
            <w:proofErr w:type="gramStart"/>
            <w:r w:rsidRPr="000427F5">
              <w:rPr>
                <w:rFonts w:ascii="Helvetica" w:hAnsi="Helvetica" w:cs="Helvetica"/>
                <w:lang w:eastAsia="ja-JP"/>
              </w:rPr>
              <w:t>qualificationResult</w:t>
            </w:r>
            <w:proofErr w:type="gramEnd"/>
          </w:p>
        </w:tc>
        <w:tc>
          <w:tcPr>
            <w:tcW w:w="7901" w:type="dxa"/>
          </w:tcPr>
          <w:p w14:paraId="26CBFD26" w14:textId="77777777" w:rsidR="004D03F1" w:rsidRPr="000427F5" w:rsidRDefault="009E64EB"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Technical eligibility result:  service availability status which explain below</w:t>
            </w:r>
          </w:p>
        </w:tc>
      </w:tr>
      <w:tr w:rsidR="004D03F1" w:rsidRPr="004B23A3" w14:paraId="1C52E44D"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548830" w14:textId="2F959DE7" w:rsidR="004D03F1" w:rsidRPr="000427F5" w:rsidRDefault="00CD1737"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comment</w:t>
            </w:r>
            <w:proofErr w:type="gramEnd"/>
          </w:p>
        </w:tc>
        <w:tc>
          <w:tcPr>
            <w:tcW w:w="7901" w:type="dxa"/>
          </w:tcPr>
          <w:p w14:paraId="7FF95C32" w14:textId="19D764A9" w:rsidR="004D03F1" w:rsidRPr="000427F5" w:rsidRDefault="005E506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Comment for technical eligibility result</w:t>
            </w:r>
          </w:p>
        </w:tc>
      </w:tr>
      <w:tr w:rsidR="004D03F1" w:rsidRPr="004B23A3" w14:paraId="5FF14556"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330D2B60" w14:textId="773D74A4" w:rsidR="004D03F1" w:rsidRPr="000427F5" w:rsidRDefault="00CD1737"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qualificationResultDate</w:t>
            </w:r>
            <w:proofErr w:type="gramEnd"/>
          </w:p>
        </w:tc>
        <w:tc>
          <w:tcPr>
            <w:tcW w:w="7901" w:type="dxa"/>
          </w:tcPr>
          <w:p w14:paraId="1B45CDB4" w14:textId="1716D381" w:rsidR="004D03F1" w:rsidRPr="000427F5" w:rsidRDefault="005E506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C53CD0">
              <w:rPr>
                <w:rFonts w:ascii="Helvetica" w:hAnsi="Helvetica" w:cs="Helvetica"/>
                <w:bCs/>
                <w:lang w:eastAsia="ja-JP"/>
              </w:rPr>
              <w:t>qualification</w:t>
            </w:r>
            <w:proofErr w:type="gramEnd"/>
            <w:r w:rsidRPr="00C53CD0">
              <w:rPr>
                <w:rFonts w:ascii="Helvetica" w:hAnsi="Helvetica" w:cs="Helvetica"/>
                <w:bCs/>
                <w:lang w:eastAsia="ja-JP"/>
              </w:rPr>
              <w:t xml:space="preserve"> judgement date</w:t>
            </w:r>
          </w:p>
        </w:tc>
      </w:tr>
      <w:tr w:rsidR="00CD1737" w14:paraId="64F1DEA1"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8B9379" w14:textId="77777777" w:rsidR="00CD1737" w:rsidRPr="000427F5" w:rsidRDefault="00CD5023" w:rsidP="00DB7F9F">
            <w:pPr>
              <w:rPr>
                <w:rFonts w:ascii="Helvetica" w:hAnsi="Helvetica" w:cs="Helvetica"/>
                <w:lang w:eastAsia="it-IT"/>
              </w:rPr>
            </w:pPr>
            <w:proofErr w:type="gramStart"/>
            <w:r w:rsidRPr="00C53CD0">
              <w:rPr>
                <w:rFonts w:ascii="Helvetica" w:hAnsi="Helvetica" w:cs="Helvetica"/>
                <w:lang w:eastAsia="it-IT"/>
              </w:rPr>
              <w:t>terminationError</w:t>
            </w:r>
            <w:proofErr w:type="gramEnd"/>
          </w:p>
        </w:tc>
        <w:tc>
          <w:tcPr>
            <w:tcW w:w="7901" w:type="dxa"/>
          </w:tcPr>
          <w:p w14:paraId="54A54FC3" w14:textId="77777777" w:rsidR="00CD1737" w:rsidRPr="000427F5" w:rsidRDefault="00CD5023"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if</w:t>
            </w:r>
            <w:proofErr w:type="gramEnd"/>
            <w:r w:rsidRPr="000427F5">
              <w:rPr>
                <w:rFonts w:ascii="Helvetica" w:hAnsi="Helvetica" w:cs="Helvetica"/>
                <w:bCs/>
                <w:lang w:eastAsia="it-IT"/>
              </w:rPr>
              <w:t xml:space="preserve"> qualification has not been done properly we indicate there termination error</w:t>
            </w:r>
          </w:p>
        </w:tc>
      </w:tr>
      <w:tr w:rsidR="00CD5023" w14:paraId="12045B86"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DF6AAD2" w14:textId="77777777" w:rsidR="00CD5023" w:rsidRPr="00C53CD0" w:rsidRDefault="001C61EF" w:rsidP="00C53CD0">
            <w:pPr>
              <w:ind w:leftChars="100" w:left="200"/>
              <w:rPr>
                <w:rFonts w:ascii="Helvetica" w:hAnsi="Helvetica" w:cs="Helvetica"/>
                <w:b w:val="0"/>
                <w:lang w:eastAsia="it-IT"/>
              </w:rPr>
            </w:pPr>
            <w:proofErr w:type="gramStart"/>
            <w:r w:rsidRPr="000427F5">
              <w:rPr>
                <w:rFonts w:ascii="Helvetica" w:hAnsi="Helvetica" w:cs="Helvetica"/>
                <w:lang w:eastAsia="ja-JP"/>
              </w:rPr>
              <w:t>id</w:t>
            </w:r>
            <w:proofErr w:type="gramEnd"/>
          </w:p>
        </w:tc>
        <w:tc>
          <w:tcPr>
            <w:tcW w:w="7901" w:type="dxa"/>
          </w:tcPr>
          <w:p w14:paraId="6B03F614" w14:textId="77777777" w:rsidR="00CD5023" w:rsidRPr="000427F5" w:rsidRDefault="000E270B"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for</w:t>
            </w:r>
            <w:r>
              <w:rPr>
                <w:rFonts w:ascii="Helvetica" w:hAnsi="Helvetica" w:cs="Helvetica" w:hint="eastAsia"/>
                <w:bCs/>
                <w:lang w:eastAsia="ja-JP"/>
              </w:rPr>
              <w:t xml:space="preserve"> </w:t>
            </w:r>
            <w:r w:rsidRPr="000E270B">
              <w:rPr>
                <w:rFonts w:ascii="Helvetica" w:hAnsi="Helvetica" w:cs="Helvetica"/>
                <w:bCs/>
                <w:lang w:eastAsia="ja-JP"/>
              </w:rPr>
              <w:t>terminationError</w:t>
            </w:r>
          </w:p>
        </w:tc>
      </w:tr>
      <w:tr w:rsidR="00CD5023" w14:paraId="5BB71390"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C37D9B4" w14:textId="77777777" w:rsidR="00CD5023" w:rsidRPr="000427F5" w:rsidRDefault="001C61EF" w:rsidP="00CD5023">
            <w:pPr>
              <w:ind w:leftChars="100" w:left="200"/>
              <w:rPr>
                <w:rFonts w:ascii="Helvetica" w:hAnsi="Helvetica" w:cs="Helvetica"/>
                <w:lang w:eastAsia="ja-JP"/>
              </w:rPr>
            </w:pPr>
            <w:proofErr w:type="gramStart"/>
            <w:r w:rsidRPr="000427F5">
              <w:rPr>
                <w:rFonts w:ascii="Helvetica" w:hAnsi="Helvetica" w:cs="Helvetica"/>
                <w:lang w:eastAsia="ja-JP"/>
              </w:rPr>
              <w:t>value</w:t>
            </w:r>
            <w:proofErr w:type="gramEnd"/>
          </w:p>
        </w:tc>
        <w:tc>
          <w:tcPr>
            <w:tcW w:w="7901" w:type="dxa"/>
          </w:tcPr>
          <w:p w14:paraId="15A7A6CF" w14:textId="77777777" w:rsidR="00CD5023" w:rsidRPr="000427F5" w:rsidRDefault="00CD5023"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bl>
    <w:p w14:paraId="19765647" w14:textId="77777777" w:rsidR="00DB7F9F" w:rsidRPr="00BB109A" w:rsidRDefault="00BB109A" w:rsidP="00BB109A">
      <w:pPr>
        <w:pStyle w:val="Caption"/>
        <w:rPr>
          <w:lang w:eastAsia="ja-JP"/>
        </w:rPr>
      </w:pPr>
      <w:bookmarkStart w:id="9" w:name="_Toc440565683"/>
      <w:r>
        <w:t xml:space="preserve">Table </w:t>
      </w:r>
      <w:r>
        <w:fldChar w:fldCharType="begin"/>
      </w:r>
      <w:r>
        <w:instrText xml:space="preserve"> SEQ Table \* ARABIC </w:instrText>
      </w:r>
      <w:r>
        <w:fldChar w:fldCharType="separate"/>
      </w:r>
      <w:r w:rsidR="00B866B0">
        <w:rPr>
          <w:noProof/>
        </w:rPr>
        <w:t>1</w:t>
      </w:r>
      <w:r>
        <w:fldChar w:fldCharType="end"/>
      </w:r>
      <w:r>
        <w:rPr>
          <w:rFonts w:hint="eastAsia"/>
          <w:lang w:eastAsia="ja-JP"/>
        </w:rPr>
        <w:t xml:space="preserve"> Service Qualification field description</w:t>
      </w:r>
      <w:bookmarkEnd w:id="9"/>
    </w:p>
    <w:p w14:paraId="6BD8A8E6" w14:textId="77777777" w:rsidR="00A80802" w:rsidRDefault="00A80802" w:rsidP="001C3F58">
      <w:pPr>
        <w:rPr>
          <w:rFonts w:ascii="Helvetica" w:hAnsi="Helvetica" w:cs="Helvetica"/>
          <w:sz w:val="24"/>
          <w:lang w:eastAsia="ja-JP"/>
        </w:rPr>
      </w:pPr>
    </w:p>
    <w:p w14:paraId="71D467DA" w14:textId="21097279" w:rsidR="00F34649" w:rsidRPr="00776E61" w:rsidRDefault="00F34649" w:rsidP="00F34649">
      <w:pPr>
        <w:rPr>
          <w:sz w:val="24"/>
          <w:lang w:eastAsia="ja-JP"/>
        </w:rPr>
      </w:pPr>
      <w:r w:rsidRPr="00776E61">
        <w:rPr>
          <w:sz w:val="24"/>
          <w:lang w:eastAsia="ja-JP"/>
        </w:rPr>
        <w:t xml:space="preserve">Serviceability status may be represented </w:t>
      </w:r>
      <w:r w:rsidR="00162739">
        <w:rPr>
          <w:rFonts w:hint="eastAsia"/>
          <w:sz w:val="24"/>
          <w:lang w:eastAsia="ja-JP"/>
        </w:rPr>
        <w:t>the following</w:t>
      </w:r>
      <w:r w:rsidRPr="00776E61">
        <w:rPr>
          <w:sz w:val="24"/>
          <w:lang w:eastAsia="ja-JP"/>
        </w:rPr>
        <w:t xml:space="preserve"> table.</w:t>
      </w:r>
    </w:p>
    <w:p w14:paraId="7CA11066" w14:textId="77777777" w:rsidR="00F34649" w:rsidRPr="00776E61" w:rsidRDefault="00F34649" w:rsidP="00F34649">
      <w:pPr>
        <w:rPr>
          <w:sz w:val="24"/>
          <w:lang w:eastAsia="ja-JP"/>
        </w:rPr>
      </w:pPr>
    </w:p>
    <w:p w14:paraId="49FF2326" w14:textId="77777777" w:rsidR="00F34649" w:rsidRDefault="00F34649" w:rsidP="00F34649">
      <w:pPr>
        <w:jc w:val="center"/>
        <w:rPr>
          <w:lang w:eastAsia="ja-JP"/>
        </w:rPr>
      </w:pPr>
      <w:r>
        <w:rPr>
          <w:noProof/>
        </w:rPr>
        <w:drawing>
          <wp:inline distT="0" distB="0" distL="0" distR="0" wp14:anchorId="7D42FD42" wp14:editId="0DFAD473">
            <wp:extent cx="6286500" cy="2605402"/>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5618" cy="2605036"/>
                    </a:xfrm>
                    <a:prstGeom prst="rect">
                      <a:avLst/>
                    </a:prstGeom>
                    <a:noFill/>
                    <a:ln>
                      <a:noFill/>
                    </a:ln>
                  </pic:spPr>
                </pic:pic>
              </a:graphicData>
            </a:graphic>
          </wp:inline>
        </w:drawing>
      </w:r>
    </w:p>
    <w:p w14:paraId="5BF439A7" w14:textId="77777777" w:rsidR="00F34649" w:rsidRDefault="00F34649" w:rsidP="00F34649">
      <w:pPr>
        <w:rPr>
          <w:lang w:eastAsia="ja-JP"/>
        </w:rPr>
      </w:pPr>
    </w:p>
    <w:p w14:paraId="43549522" w14:textId="77777777" w:rsidR="00F34649" w:rsidRDefault="00F34649" w:rsidP="00F34649">
      <w:pPr>
        <w:rPr>
          <w:sz w:val="24"/>
          <w:lang w:eastAsia="ja-JP"/>
        </w:rPr>
      </w:pPr>
      <w:proofErr w:type="gramStart"/>
      <w:r w:rsidRPr="00776E61">
        <w:rPr>
          <w:sz w:val="24"/>
          <w:lang w:eastAsia="ja-JP"/>
        </w:rPr>
        <w:t>serviceable</w:t>
      </w:r>
      <w:proofErr w:type="gramEnd"/>
      <w:r w:rsidRPr="00776E61">
        <w:rPr>
          <w:sz w:val="24"/>
          <w:lang w:eastAsia="ja-JP"/>
        </w:rPr>
        <w:t>-shortfall is include updating access NW.</w:t>
      </w:r>
    </w:p>
    <w:p w14:paraId="1EEA0E8C" w14:textId="77777777" w:rsidR="007F6FA3" w:rsidRDefault="007F6FA3" w:rsidP="00F34649">
      <w:pPr>
        <w:rPr>
          <w:sz w:val="24"/>
          <w:lang w:eastAsia="ja-JP"/>
        </w:rPr>
      </w:pPr>
    </w:p>
    <w:p w14:paraId="7D4A261F" w14:textId="01969747" w:rsidR="007F6FA3" w:rsidRPr="00776E61" w:rsidRDefault="007F6FA3" w:rsidP="00F34649">
      <w:pPr>
        <w:rPr>
          <w:sz w:val="24"/>
          <w:lang w:eastAsia="ja-JP"/>
        </w:rPr>
      </w:pPr>
      <w:proofErr w:type="gramStart"/>
      <w:r>
        <w:rPr>
          <w:sz w:val="24"/>
          <w:lang w:eastAsia="ja-JP"/>
        </w:rPr>
        <w:t>substatus</w:t>
      </w:r>
      <w:proofErr w:type="gramEnd"/>
      <w:r>
        <w:rPr>
          <w:sz w:val="24"/>
          <w:lang w:eastAsia="ja-JP"/>
        </w:rPr>
        <w:t xml:space="preserve"> are captured via notation</w:t>
      </w:r>
      <w:r w:rsidR="00C53CD0">
        <w:rPr>
          <w:sz w:val="24"/>
          <w:lang w:eastAsia="ja-JP"/>
        </w:rPr>
        <w:t xml:space="preserve"> </w:t>
      </w:r>
      <w:r>
        <w:rPr>
          <w:sz w:val="24"/>
          <w:lang w:eastAsia="ja-JP"/>
        </w:rPr>
        <w:t xml:space="preserve">i.e </w:t>
      </w:r>
      <w:r w:rsidR="00D27621">
        <w:rPr>
          <w:sz w:val="24"/>
          <w:lang w:eastAsia="ja-JP"/>
        </w:rPr>
        <w:t xml:space="preserve"> serviceable.existing etc…</w:t>
      </w:r>
    </w:p>
    <w:p w14:paraId="20A576FD" w14:textId="77777777" w:rsidR="00B711C7" w:rsidRPr="00CE2814" w:rsidRDefault="006B3CEF" w:rsidP="00B711C7">
      <w:pPr>
        <w:rPr>
          <w:rFonts w:ascii="Helvetica" w:hAnsi="Helvetica" w:cs="Helvetica"/>
          <w:sz w:val="24"/>
          <w:lang w:eastAsia="it-IT"/>
        </w:rPr>
      </w:pPr>
      <w:r w:rsidRPr="000427F5">
        <w:rPr>
          <w:rFonts w:ascii="Helvetica" w:hAnsi="Helvetica" w:cs="Helvetica"/>
          <w:sz w:val="24"/>
          <w:lang w:eastAsia="it-IT"/>
        </w:rPr>
        <w:t>In the case that the service provider or broker responding to the request alread</w:t>
      </w:r>
      <w:r w:rsidRPr="00C53CD0">
        <w:rPr>
          <w:rFonts w:ascii="Helvetica" w:hAnsi="Helvetica" w:cs="Helvetica"/>
          <w:sz w:val="24"/>
          <w:lang w:eastAsia="it-IT"/>
        </w:rPr>
        <w:t xml:space="preserve">y knows about an upcoming change in the serviceability status, it is intended that the response is sent as a collection of the </w:t>
      </w:r>
      <w:r w:rsidR="00C17C29" w:rsidRPr="00C53CD0">
        <w:rPr>
          <w:rFonts w:ascii="Helvetica" w:hAnsi="Helvetica" w:cs="Helvetica"/>
          <w:sz w:val="24"/>
          <w:lang w:eastAsia="it-IT"/>
        </w:rPr>
        <w:t>about results, listing both the current and the future valid response with its state and a matching eligibility date.</w:t>
      </w:r>
      <w:r>
        <w:rPr>
          <w:rFonts w:ascii="Helvetica" w:hAnsi="Helvetica" w:cs="Helvetica"/>
          <w:sz w:val="24"/>
          <w:lang w:eastAsia="it-IT"/>
        </w:rPr>
        <w:t xml:space="preserve">  </w:t>
      </w:r>
    </w:p>
    <w:p w14:paraId="06D287FA" w14:textId="05A4FBE6" w:rsidR="00B711C7" w:rsidRPr="00195B70" w:rsidRDefault="00354602" w:rsidP="00B711C7">
      <w:pPr>
        <w:pStyle w:val="Heading3"/>
        <w:rPr>
          <w:lang w:val="en-US" w:eastAsia="it-IT"/>
        </w:rPr>
      </w:pPr>
      <w:bookmarkStart w:id="10" w:name="_Toc325550043"/>
      <w:r>
        <w:rPr>
          <w:rFonts w:hint="eastAsia"/>
          <w:lang w:val="en-US" w:eastAsia="ja-JP"/>
        </w:rPr>
        <w:t>Product-Offering Qualification</w:t>
      </w:r>
      <w:r w:rsidR="00B711C7">
        <w:rPr>
          <w:lang w:val="en-US" w:eastAsia="it-IT"/>
        </w:rPr>
        <w:t xml:space="preserve"> </w:t>
      </w:r>
      <w:r w:rsidR="00B711C7" w:rsidRPr="00195B70">
        <w:rPr>
          <w:lang w:val="en-US" w:eastAsia="it-IT"/>
        </w:rPr>
        <w:t>Resource</w:t>
      </w:r>
      <w:bookmarkEnd w:id="10"/>
    </w:p>
    <w:p w14:paraId="55B740E9" w14:textId="77777777" w:rsidR="00BD5DAC" w:rsidRDefault="00BD5DAC" w:rsidP="00BD5DAC">
      <w:pPr>
        <w:rPr>
          <w:rFonts w:ascii="Helvetica" w:hAnsi="Helvetica" w:cs="Helvetica"/>
          <w:sz w:val="24"/>
          <w:lang w:eastAsia="ja-JP"/>
        </w:rPr>
      </w:pPr>
    </w:p>
    <w:p w14:paraId="695C9E99" w14:textId="25605610" w:rsidR="00B711C7" w:rsidRDefault="00B711C7" w:rsidP="00B711C7">
      <w:pPr>
        <w:rPr>
          <w:rFonts w:ascii="Helvetica" w:hAnsi="Helvetica" w:cs="Helvetica"/>
          <w:sz w:val="24"/>
          <w:lang w:eastAsia="it-IT"/>
        </w:rPr>
      </w:pPr>
      <w:r w:rsidRPr="00466319">
        <w:rPr>
          <w:rFonts w:ascii="Helvetica" w:hAnsi="Helvetica" w:cs="Helvetica"/>
          <w:sz w:val="24"/>
          <w:lang w:eastAsia="it-IT"/>
        </w:rPr>
        <w:t>Example of the JSON representation of</w:t>
      </w:r>
      <w:r>
        <w:rPr>
          <w:rFonts w:ascii="Helvetica" w:hAnsi="Helvetica" w:cs="Helvetica" w:hint="eastAsia"/>
          <w:sz w:val="24"/>
          <w:lang w:eastAsia="ja-JP"/>
        </w:rPr>
        <w:t xml:space="preserve"> </w:t>
      </w:r>
      <w:r w:rsidR="00354602">
        <w:rPr>
          <w:rFonts w:ascii="Helvetica" w:hAnsi="Helvetica" w:cs="Helvetica" w:hint="eastAsia"/>
          <w:sz w:val="24"/>
          <w:lang w:eastAsia="ja-JP"/>
        </w:rPr>
        <w:t>Product-Offering Qualification</w:t>
      </w:r>
      <w:r w:rsidRPr="000179B2">
        <w:rPr>
          <w:rFonts w:ascii="Helvetica" w:hAnsi="Helvetica" w:cs="Helvetica"/>
          <w:sz w:val="24"/>
          <w:lang w:eastAsia="it-IT"/>
        </w:rPr>
        <w:t>:</w:t>
      </w:r>
    </w:p>
    <w:p w14:paraId="213D3584" w14:textId="3FCF5211" w:rsidR="00B711C7" w:rsidRDefault="003E00CD" w:rsidP="00B711C7">
      <w:pPr>
        <w:rPr>
          <w:rFonts w:ascii="Helvetica" w:hAnsi="Helvetica" w:cs="Helvetica"/>
          <w:sz w:val="24"/>
          <w:lang w:eastAsia="ja-JP"/>
        </w:rPr>
      </w:pPr>
      <w:r>
        <w:rPr>
          <w:rFonts w:ascii="Helvetica" w:hAnsi="Helvetica" w:cs="Helvetica" w:hint="eastAsia"/>
          <w:sz w:val="24"/>
          <w:lang w:eastAsia="ja-JP"/>
        </w:rPr>
        <w:t xml:space="preserve">Service provider execute </w:t>
      </w:r>
      <w:r w:rsidR="00354602">
        <w:rPr>
          <w:rFonts w:ascii="Helvetica" w:hAnsi="Helvetica" w:cs="Helvetica" w:hint="eastAsia"/>
          <w:sz w:val="24"/>
          <w:lang w:eastAsia="ja-JP"/>
        </w:rPr>
        <w:t>Pro</w:t>
      </w:r>
      <w:r w:rsidR="00151CE2">
        <w:rPr>
          <w:rFonts w:ascii="Helvetica" w:hAnsi="Helvetica" w:cs="Helvetica" w:hint="eastAsia"/>
          <w:sz w:val="24"/>
          <w:lang w:eastAsia="ja-JP"/>
        </w:rPr>
        <w:t>d</w:t>
      </w:r>
      <w:r w:rsidR="00354602">
        <w:rPr>
          <w:rFonts w:ascii="Helvetica" w:hAnsi="Helvetica" w:cs="Helvetica" w:hint="eastAsia"/>
          <w:sz w:val="24"/>
          <w:lang w:eastAsia="ja-JP"/>
        </w:rPr>
        <w:t>uct-Offering Qualification</w:t>
      </w:r>
      <w:r>
        <w:rPr>
          <w:rFonts w:ascii="Helvetica" w:hAnsi="Helvetica" w:cs="Helvetica" w:hint="eastAsia"/>
          <w:sz w:val="24"/>
          <w:lang w:eastAsia="ja-JP"/>
        </w:rPr>
        <w:t xml:space="preserve"> </w:t>
      </w:r>
      <w:r w:rsidR="00AB553F">
        <w:rPr>
          <w:rFonts w:ascii="Helvetica" w:hAnsi="Helvetica" w:cs="Helvetica"/>
          <w:sz w:val="24"/>
          <w:lang w:eastAsia="ja-JP"/>
        </w:rPr>
        <w:t>task</w:t>
      </w:r>
      <w:r>
        <w:rPr>
          <w:rFonts w:ascii="Helvetica" w:hAnsi="Helvetica" w:cs="Helvetica" w:hint="eastAsia"/>
          <w:sz w:val="24"/>
          <w:lang w:eastAsia="ja-JP"/>
        </w:rPr>
        <w:t xml:space="preserve"> to get </w:t>
      </w:r>
      <w:r w:rsidR="00E07A18">
        <w:rPr>
          <w:rFonts w:ascii="Helvetica" w:hAnsi="Helvetica" w:cs="Helvetica" w:hint="eastAsia"/>
          <w:sz w:val="24"/>
          <w:lang w:eastAsia="ja-JP"/>
        </w:rPr>
        <w:t>the customer location Feasibility</w:t>
      </w:r>
      <w:r w:rsidR="002A7736">
        <w:rPr>
          <w:rFonts w:ascii="Helvetica" w:hAnsi="Helvetica" w:cs="Helvetica" w:hint="eastAsia"/>
          <w:sz w:val="24"/>
          <w:lang w:eastAsia="ja-JP"/>
        </w:rPr>
        <w:t xml:space="preserve"> include Commercial and Technical eligibility</w:t>
      </w:r>
      <w:r w:rsidR="00E07A18">
        <w:rPr>
          <w:rFonts w:ascii="Helvetica" w:hAnsi="Helvetica" w:cs="Helvetica" w:hint="eastAsia"/>
          <w:sz w:val="24"/>
          <w:lang w:eastAsia="ja-JP"/>
        </w:rPr>
        <w:t>.</w:t>
      </w:r>
    </w:p>
    <w:p w14:paraId="443ACBF0" w14:textId="77777777" w:rsidR="003E00CD" w:rsidRPr="00014AEA" w:rsidRDefault="003E00CD" w:rsidP="00B711C7">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B711C7" w:rsidRPr="00CF752B" w14:paraId="2F82D961" w14:textId="77777777" w:rsidTr="00B711C7">
        <w:tc>
          <w:tcPr>
            <w:tcW w:w="9590" w:type="dxa"/>
            <w:shd w:val="clear" w:color="auto" w:fill="D9D9D9" w:themeFill="background1" w:themeFillShade="D9"/>
          </w:tcPr>
          <w:p w14:paraId="59B929BB" w14:textId="236D8B27" w:rsidR="00C156D1" w:rsidRPr="000427F5" w:rsidRDefault="005430CA" w:rsidP="00C53CD0">
            <w:pPr>
              <w:spacing w:after="0"/>
              <w:rPr>
                <w:rFonts w:ascii="Helvetica" w:hAnsi="Helvetica"/>
                <w:szCs w:val="20"/>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"http::..//productOfferingQualification/42"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"productInventoryId"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"ADSL_locate_No"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"provideOnlyAvailable"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"provideUnavailabilityReason"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"partyId"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"service_provider_0001"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"channel"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"web store"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 //serverlocation: port/catalogManagement/productOffering/42"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"http://serverlocation:port/catalogManagement/productSpecification/13"</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"version"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"specification product 1"</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"orderFeasibilityCheck"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"eligibilityResult"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 //serverlocation: port/catalogManagement/productOffering/42"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"http://serverlocation:port/catalogManagement/productSpecification/13"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"version"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"specification product 1"</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"orderFeasibilityCheck"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"eligibilityResult"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"unavailable"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"eligibilityUnavailablityReason"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"UNAVAILABLE-300"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"label"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"need more bandwidth"</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r>
              <w:rPr>
                <w:rFonts w:ascii="Times New Roman" w:hAnsi="Times New Roman"/>
                <w:color w:val="000000"/>
                <w:sz w:val="24"/>
                <w:lang w:eastAsia="it-IT"/>
              </w:rPr>
              <w:br/>
            </w:r>
          </w:p>
        </w:tc>
      </w:tr>
    </w:tbl>
    <w:p w14:paraId="49DA2E09" w14:textId="77777777" w:rsidR="005E43FD" w:rsidRDefault="005E43FD" w:rsidP="00B711C7">
      <w:pPr>
        <w:rPr>
          <w:rFonts w:ascii="Helvetica" w:hAnsi="Helvetica" w:cs="Helvetica"/>
          <w:sz w:val="24"/>
          <w:lang w:eastAsia="ja-JP"/>
        </w:rPr>
      </w:pPr>
    </w:p>
    <w:p w14:paraId="5224FA44" w14:textId="77777777" w:rsidR="00B711C7" w:rsidRDefault="00B711C7" w:rsidP="00B711C7">
      <w:pPr>
        <w:rPr>
          <w:rFonts w:ascii="Helvetica" w:hAnsi="Helvetica" w:cs="Helvetica"/>
          <w:sz w:val="24"/>
          <w:lang w:eastAsia="it-IT"/>
        </w:rPr>
      </w:pPr>
      <w:r>
        <w:rPr>
          <w:rFonts w:ascii="Helvetica" w:hAnsi="Helvetica" w:cs="Helvetica"/>
          <w:sz w:val="24"/>
          <w:lang w:eastAsia="it-IT"/>
        </w:rPr>
        <w:lastRenderedPageBreak/>
        <w:t>For each resource in your model fill the following table.</w:t>
      </w:r>
    </w:p>
    <w:p w14:paraId="6FA1EB3A" w14:textId="77777777" w:rsidR="00B711C7" w:rsidRDefault="00B711C7" w:rsidP="00B711C7">
      <w:pPr>
        <w:rPr>
          <w:rFonts w:ascii="Helvetica" w:hAnsi="Helvetica" w:cs="Helvetica"/>
          <w:sz w:val="24"/>
          <w:lang w:eastAsia="it-IT"/>
        </w:rPr>
      </w:pPr>
    </w:p>
    <w:p w14:paraId="31C9F8D2" w14:textId="724F2F15" w:rsidR="00B711C7" w:rsidRPr="00C53CD0" w:rsidRDefault="009E64EB" w:rsidP="00B711C7">
      <w:pPr>
        <w:rPr>
          <w:rFonts w:ascii="Helvetica" w:hAnsi="Helvetica" w:cs="Helvetica"/>
          <w:sz w:val="24"/>
          <w:u w:val="single"/>
          <w:lang w:eastAsia="ja-JP"/>
        </w:rPr>
      </w:pPr>
      <w:r w:rsidRPr="00C53CD0">
        <w:rPr>
          <w:rFonts w:ascii="Helvetica" w:hAnsi="Helvetica" w:cs="Helvetica"/>
          <w:sz w:val="24"/>
          <w:u w:val="single"/>
          <w:lang w:eastAsia="ja-JP"/>
        </w:rPr>
        <w:t>Fields</w:t>
      </w:r>
      <w:r w:rsidR="00B711C7" w:rsidRPr="00C53CD0">
        <w:rPr>
          <w:rFonts w:ascii="Helvetica" w:hAnsi="Helvetica" w:cs="Helvetica"/>
          <w:sz w:val="24"/>
          <w:u w:val="single"/>
          <w:lang w:eastAsia="ja-JP"/>
        </w:rPr>
        <w:t xml:space="preserve"> Description</w:t>
      </w:r>
    </w:p>
    <w:p w14:paraId="2C5B67BB" w14:textId="4B8BC09D" w:rsidR="00304609" w:rsidRPr="00C53CD0" w:rsidRDefault="00882781" w:rsidP="00C53CD0">
      <w:pPr>
        <w:ind w:leftChars="100" w:left="200"/>
        <w:rPr>
          <w:rFonts w:ascii="Helvetica" w:hAnsi="Helvetica"/>
          <w:sz w:val="24"/>
          <w:u w:val="single"/>
          <w:lang w:eastAsia="ja-JP"/>
        </w:rPr>
      </w:pPr>
      <w:r w:rsidRPr="000427F5">
        <w:rPr>
          <w:rFonts w:ascii="Helvetica" w:hAnsi="Helvetica"/>
          <w:sz w:val="24"/>
          <w:u w:val="single"/>
          <w:lang w:eastAsia="ja-JP"/>
        </w:rPr>
        <w:t>ProductOffering</w:t>
      </w:r>
      <w:r w:rsidR="00304609" w:rsidRPr="00C53CD0">
        <w:rPr>
          <w:rFonts w:ascii="Helvetica" w:hAnsi="Helvetica"/>
          <w:sz w:val="24"/>
          <w:u w:val="single"/>
          <w:lang w:eastAsia="it-IT"/>
        </w:rPr>
        <w:t>Qualification</w:t>
      </w:r>
    </w:p>
    <w:tbl>
      <w:tblPr>
        <w:tblStyle w:val="LightShading-Accent1"/>
        <w:tblW w:w="0" w:type="auto"/>
        <w:tblLayout w:type="fixed"/>
        <w:tblLook w:val="04A0" w:firstRow="1" w:lastRow="0" w:firstColumn="1" w:lastColumn="0" w:noHBand="0" w:noVBand="1"/>
      </w:tblPr>
      <w:tblGrid>
        <w:gridCol w:w="2660"/>
        <w:gridCol w:w="7901"/>
      </w:tblGrid>
      <w:tr w:rsidR="00304609" w:rsidRPr="004B23A3" w14:paraId="3A890FC2" w14:textId="77777777" w:rsidTr="00C53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Pr>
          <w:p w14:paraId="49A749CC" w14:textId="77777777" w:rsidR="00304609" w:rsidRPr="000427F5" w:rsidRDefault="00304609" w:rsidP="00304609">
            <w:pPr>
              <w:rPr>
                <w:rFonts w:ascii="Helvetica" w:hAnsi="Helvetica" w:cs="Helvetica"/>
                <w:sz w:val="24"/>
                <w:lang w:eastAsia="it-IT"/>
              </w:rPr>
            </w:pPr>
            <w:r w:rsidRPr="000427F5">
              <w:rPr>
                <w:rFonts w:ascii="Helvetica" w:hAnsi="Helvetica" w:cs="Helvetica"/>
                <w:sz w:val="24"/>
                <w:lang w:eastAsia="it-IT"/>
              </w:rPr>
              <w:t>Field</w:t>
            </w:r>
          </w:p>
        </w:tc>
        <w:tc>
          <w:tcPr>
            <w:tcW w:w="7901" w:type="dxa"/>
          </w:tcPr>
          <w:p w14:paraId="31C70149" w14:textId="77777777" w:rsidR="00304609" w:rsidRPr="000427F5" w:rsidRDefault="00304609" w:rsidP="0030460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0427F5">
              <w:rPr>
                <w:rFonts w:ascii="Helvetica" w:hAnsi="Helvetica" w:cs="Helvetica"/>
                <w:sz w:val="24"/>
                <w:lang w:eastAsia="it-IT"/>
              </w:rPr>
              <w:t>Description</w:t>
            </w:r>
          </w:p>
        </w:tc>
      </w:tr>
      <w:tr w:rsidR="00304609" w:rsidRPr="004B23A3" w14:paraId="53883086"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72E4ED5" w14:textId="77777777" w:rsidR="00304609" w:rsidRPr="00C53CD0" w:rsidRDefault="00304609" w:rsidP="00304609">
            <w:pPr>
              <w:spacing w:after="200" w:line="276" w:lineRule="auto"/>
              <w:rPr>
                <w:rFonts w:ascii="Helvetica" w:hAnsi="Helvetica" w:cs="Helvetica"/>
                <w:b w:val="0"/>
                <w:lang w:eastAsia="ja-JP"/>
              </w:rPr>
            </w:pPr>
            <w:proofErr w:type="gramStart"/>
            <w:r w:rsidRPr="000427F5">
              <w:rPr>
                <w:rFonts w:ascii="Helvetica" w:hAnsi="Helvetica" w:cs="Helvetica"/>
                <w:lang w:eastAsia="ja-JP"/>
              </w:rPr>
              <w:t>partyId</w:t>
            </w:r>
            <w:proofErr w:type="gramEnd"/>
          </w:p>
        </w:tc>
        <w:tc>
          <w:tcPr>
            <w:tcW w:w="7901" w:type="dxa"/>
          </w:tcPr>
          <w:p w14:paraId="0693148E" w14:textId="77777777" w:rsidR="00304609" w:rsidRPr="000427F5" w:rsidRDefault="00304609"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it-IT"/>
              </w:rPr>
              <w:t xml:space="preserve">Unique identifier for </w:t>
            </w:r>
            <w:r w:rsidRPr="000427F5">
              <w:rPr>
                <w:rFonts w:ascii="Helvetica" w:hAnsi="Helvetica" w:cs="Helvetica"/>
                <w:bCs/>
                <w:lang w:eastAsia="ja-JP"/>
              </w:rPr>
              <w:t xml:space="preserve">party </w:t>
            </w:r>
          </w:p>
        </w:tc>
      </w:tr>
      <w:tr w:rsidR="00304609" w:rsidRPr="004B23A3" w14:paraId="23762F94" w14:textId="77777777" w:rsidTr="00304609">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ABA7393" w14:textId="77777777" w:rsidR="00304609" w:rsidRPr="00C53CD0" w:rsidRDefault="00304609" w:rsidP="00304609">
            <w:pPr>
              <w:spacing w:after="200" w:line="276" w:lineRule="auto"/>
              <w:rPr>
                <w:rFonts w:ascii="Helvetica" w:hAnsi="Helvetica" w:cs="Helvetica"/>
                <w:b w:val="0"/>
                <w:lang w:eastAsia="ja-JP"/>
              </w:rPr>
            </w:pPr>
            <w:proofErr w:type="gramStart"/>
            <w:r w:rsidRPr="000427F5">
              <w:rPr>
                <w:rFonts w:ascii="Helvetica" w:hAnsi="Helvetica" w:cs="Helvetica"/>
                <w:lang w:eastAsia="ja-JP"/>
              </w:rPr>
              <w:t>channel</w:t>
            </w:r>
            <w:proofErr w:type="gramEnd"/>
          </w:p>
        </w:tc>
        <w:tc>
          <w:tcPr>
            <w:tcW w:w="7901" w:type="dxa"/>
          </w:tcPr>
          <w:p w14:paraId="4DF0A1A6" w14:textId="77777777" w:rsidR="00304609" w:rsidRPr="000427F5" w:rsidRDefault="000928AC"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C</w:t>
            </w:r>
            <w:r w:rsidR="00304609" w:rsidRPr="000427F5">
              <w:rPr>
                <w:rFonts w:ascii="Helvetica" w:hAnsi="Helvetica" w:cs="Helvetica"/>
                <w:bCs/>
                <w:lang w:eastAsia="ja-JP"/>
              </w:rPr>
              <w:t>hannel</w:t>
            </w:r>
          </w:p>
        </w:tc>
      </w:tr>
      <w:tr w:rsidR="00304609" w:rsidRPr="004B23A3" w14:paraId="44F492D8"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0C052E"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productInventoryId</w:t>
            </w:r>
            <w:proofErr w:type="gramEnd"/>
          </w:p>
        </w:tc>
        <w:tc>
          <w:tcPr>
            <w:tcW w:w="7901" w:type="dxa"/>
          </w:tcPr>
          <w:p w14:paraId="502F62F8" w14:textId="77777777" w:rsidR="00304609" w:rsidRPr="000427F5" w:rsidRDefault="003E7F3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Product</w:t>
            </w:r>
            <w:r w:rsidRPr="00C53CD0">
              <w:rPr>
                <w:rFonts w:ascii="Helvetica" w:hAnsi="Helvetica" w:cs="Helvetica"/>
                <w:bCs/>
                <w:lang w:eastAsia="ja-JP"/>
              </w:rPr>
              <w:t xml:space="preserve"> Inventory ID </w:t>
            </w:r>
            <w:r w:rsidRPr="000427F5">
              <w:rPr>
                <w:rFonts w:ascii="Helvetica" w:hAnsi="Helvetica" w:cs="Helvetica"/>
                <w:bCs/>
                <w:lang w:eastAsia="it-IT"/>
              </w:rPr>
              <w:t>for commercial eli</w:t>
            </w:r>
            <w:r w:rsidR="00FA1F53" w:rsidRPr="00C53CD0">
              <w:rPr>
                <w:rFonts w:ascii="Helvetica" w:hAnsi="Helvetica" w:cs="Helvetica"/>
                <w:bCs/>
                <w:lang w:eastAsia="ja-JP"/>
              </w:rPr>
              <w:t>gi</w:t>
            </w:r>
            <w:r w:rsidRPr="000427F5">
              <w:rPr>
                <w:rFonts w:ascii="Helvetica" w:hAnsi="Helvetica" w:cs="Helvetica"/>
                <w:bCs/>
                <w:lang w:eastAsia="it-IT"/>
              </w:rPr>
              <w:t>bility</w:t>
            </w:r>
          </w:p>
        </w:tc>
      </w:tr>
      <w:tr w:rsidR="00304609" w:rsidRPr="004B23A3" w14:paraId="4235AB55"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75B23EA2" w14:textId="77777777" w:rsidR="00304609" w:rsidRPr="00C53CD0" w:rsidRDefault="00304609" w:rsidP="00304609">
            <w:pPr>
              <w:spacing w:after="200" w:line="276" w:lineRule="auto"/>
              <w:rPr>
                <w:rFonts w:ascii="Helvetica" w:hAnsi="Helvetica" w:cs="Helvetica"/>
                <w:b w:val="0"/>
                <w:lang w:eastAsia="ja-JP"/>
              </w:rPr>
            </w:pPr>
            <w:proofErr w:type="gramStart"/>
            <w:r w:rsidRPr="000427F5">
              <w:rPr>
                <w:rFonts w:ascii="Helvetica" w:hAnsi="Helvetica" w:cs="Helvetica"/>
                <w:lang w:eastAsia="ja-JP"/>
              </w:rPr>
              <w:t>address</w:t>
            </w:r>
            <w:proofErr w:type="gramEnd"/>
          </w:p>
        </w:tc>
        <w:tc>
          <w:tcPr>
            <w:tcW w:w="7901" w:type="dxa"/>
          </w:tcPr>
          <w:p w14:paraId="5219C8B5"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304609" w:rsidRPr="004B23A3" w14:paraId="0480DDEF"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FAC515" w14:textId="77777777" w:rsidR="00304609" w:rsidRPr="000427F5" w:rsidRDefault="00304609" w:rsidP="00304609">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id</w:t>
            </w:r>
            <w:proofErr w:type="gramEnd"/>
          </w:p>
        </w:tc>
        <w:tc>
          <w:tcPr>
            <w:tcW w:w="7901" w:type="dxa"/>
          </w:tcPr>
          <w:p w14:paraId="72676B00" w14:textId="77777777" w:rsidR="00304609" w:rsidRPr="000427F5" w:rsidRDefault="00304609"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Unique identifier for Place</w:t>
            </w:r>
          </w:p>
        </w:tc>
      </w:tr>
      <w:tr w:rsidR="00304609" w:rsidRPr="004B23A3" w14:paraId="2769B7F4"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5ECEC1E9"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href</w:t>
            </w:r>
            <w:proofErr w:type="gramEnd"/>
          </w:p>
        </w:tc>
        <w:tc>
          <w:tcPr>
            <w:tcW w:w="7901" w:type="dxa"/>
          </w:tcPr>
          <w:p w14:paraId="3CF1E84D"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Reference of a place (for instance in google map)</w:t>
            </w:r>
          </w:p>
        </w:tc>
      </w:tr>
      <w:tr w:rsidR="00304609" w:rsidRPr="004B23A3" w14:paraId="1C32D783"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C2C749"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address</w:t>
            </w:r>
            <w:proofErr w:type="gramEnd"/>
            <w:r w:rsidRPr="000427F5">
              <w:rPr>
                <w:rFonts w:ascii="Helvetica" w:hAnsi="Helvetica" w:cs="Helvetica"/>
                <w:lang w:eastAsia="ja-JP"/>
              </w:rPr>
              <w:t xml:space="preserve"> description</w:t>
            </w:r>
          </w:p>
        </w:tc>
        <w:tc>
          <w:tcPr>
            <w:tcW w:w="7901" w:type="dxa"/>
          </w:tcPr>
          <w:p w14:paraId="54640579" w14:textId="77777777" w:rsidR="00304609" w:rsidRPr="000427F5" w:rsidRDefault="00304609"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Address description</w:t>
            </w:r>
          </w:p>
        </w:tc>
      </w:tr>
      <w:tr w:rsidR="00304609" w:rsidRPr="004B23A3" w14:paraId="46EF6894"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65828D49"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streetNr</w:t>
            </w:r>
            <w:proofErr w:type="gramEnd"/>
          </w:p>
        </w:tc>
        <w:tc>
          <w:tcPr>
            <w:tcW w:w="7901" w:type="dxa"/>
          </w:tcPr>
          <w:p w14:paraId="5C731B69"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E270B">
              <w:rPr>
                <w:rFonts w:ascii="Helvetica" w:hAnsi="Helvetica" w:cs="Helvetica"/>
                <w:bCs/>
                <w:lang w:eastAsia="it-IT"/>
              </w:rPr>
              <w:t>number</w:t>
            </w:r>
            <w:proofErr w:type="gramEnd"/>
            <w:r w:rsidRPr="000E270B">
              <w:rPr>
                <w:rFonts w:ascii="Helvetica" w:hAnsi="Helvetica" w:cs="Helvetica"/>
                <w:bCs/>
                <w:lang w:eastAsia="it-IT"/>
              </w:rPr>
              <w:t xml:space="preserve"> identifying a specific property on a public street. It may be combined with streetNrLast for ranged addresses</w:t>
            </w:r>
          </w:p>
        </w:tc>
      </w:tr>
      <w:tr w:rsidR="00304609" w:rsidRPr="004B23A3" w14:paraId="69C21E41"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8BE302"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streetNrSuffix</w:t>
            </w:r>
            <w:proofErr w:type="gramEnd"/>
          </w:p>
        </w:tc>
        <w:tc>
          <w:tcPr>
            <w:tcW w:w="7901" w:type="dxa"/>
          </w:tcPr>
          <w:p w14:paraId="3690BD7C" w14:textId="77777777" w:rsidR="00304609" w:rsidRPr="000427F5" w:rsidRDefault="000E270B"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E270B">
              <w:rPr>
                <w:rFonts w:ascii="Helvetica" w:hAnsi="Helvetica" w:cs="Helvetica"/>
                <w:bCs/>
                <w:lang w:eastAsia="it-IT"/>
              </w:rPr>
              <w:t>the</w:t>
            </w:r>
            <w:proofErr w:type="gramEnd"/>
            <w:r w:rsidRPr="000E270B">
              <w:rPr>
                <w:rFonts w:ascii="Helvetica" w:hAnsi="Helvetica" w:cs="Helvetica"/>
                <w:bCs/>
                <w:lang w:eastAsia="it-IT"/>
              </w:rPr>
              <w:t xml:space="preserve"> first street number suffix</w:t>
            </w:r>
          </w:p>
        </w:tc>
      </w:tr>
      <w:tr w:rsidR="00304609" w:rsidRPr="004B23A3" w14:paraId="7610AC44"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570F8625"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streetName</w:t>
            </w:r>
            <w:proofErr w:type="gramEnd"/>
          </w:p>
        </w:tc>
        <w:tc>
          <w:tcPr>
            <w:tcW w:w="7901" w:type="dxa"/>
          </w:tcPr>
          <w:p w14:paraId="099A0DD0"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0E270B">
              <w:rPr>
                <w:rFonts w:ascii="Helvetica" w:hAnsi="Helvetica" w:cs="Helvetica"/>
                <w:bCs/>
                <w:lang w:eastAsia="ja-JP"/>
              </w:rPr>
              <w:t>the</w:t>
            </w:r>
            <w:proofErr w:type="gramEnd"/>
            <w:r w:rsidRPr="000E270B">
              <w:rPr>
                <w:rFonts w:ascii="Helvetica" w:hAnsi="Helvetica" w:cs="Helvetica"/>
                <w:bCs/>
                <w:lang w:eastAsia="ja-JP"/>
              </w:rPr>
              <w:t xml:space="preserve"> name of the street or other street type</w:t>
            </w:r>
          </w:p>
        </w:tc>
      </w:tr>
      <w:tr w:rsidR="00304609" w:rsidRPr="004B23A3" w14:paraId="5E029A9E"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ADA662"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streetType</w:t>
            </w:r>
            <w:proofErr w:type="gramEnd"/>
          </w:p>
        </w:tc>
        <w:tc>
          <w:tcPr>
            <w:tcW w:w="7901" w:type="dxa"/>
          </w:tcPr>
          <w:p w14:paraId="38D4FD35" w14:textId="77777777" w:rsidR="00304609" w:rsidRPr="000427F5" w:rsidRDefault="000E270B"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0E270B">
              <w:rPr>
                <w:rFonts w:ascii="Helvetica" w:hAnsi="Helvetica" w:cs="Helvetica"/>
                <w:bCs/>
                <w:lang w:eastAsia="ja-JP"/>
              </w:rPr>
              <w:t>alley</w:t>
            </w:r>
            <w:proofErr w:type="gramEnd"/>
            <w:r w:rsidRPr="000E270B">
              <w:rPr>
                <w:rFonts w:ascii="Helvetica" w:hAnsi="Helvetica" w:cs="Helvetica"/>
                <w:bCs/>
                <w:lang w:eastAsia="ja-JP"/>
              </w:rPr>
              <w:t>, avenue, boulevard, brae, crescent, drive, highway, lane, terrace, parade, place, tarn, way, wharf ?</w:t>
            </w:r>
          </w:p>
        </w:tc>
      </w:tr>
      <w:tr w:rsidR="00304609" w:rsidRPr="004B23A3" w14:paraId="775AFB20"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24F27A5D"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streetSuffix</w:t>
            </w:r>
            <w:proofErr w:type="gramEnd"/>
          </w:p>
        </w:tc>
        <w:tc>
          <w:tcPr>
            <w:tcW w:w="7901" w:type="dxa"/>
          </w:tcPr>
          <w:p w14:paraId="054D08E5"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 modifier denoting a relative direction</w:t>
            </w:r>
          </w:p>
        </w:tc>
      </w:tr>
      <w:tr w:rsidR="00304609" w:rsidRPr="004B23A3" w14:paraId="4555CA05"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60F4D4" w14:textId="77777777" w:rsidR="00304609" w:rsidRPr="000427F5" w:rsidDel="00DC69EC"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city</w:t>
            </w:r>
            <w:proofErr w:type="gramEnd"/>
          </w:p>
        </w:tc>
        <w:tc>
          <w:tcPr>
            <w:tcW w:w="7901" w:type="dxa"/>
          </w:tcPr>
          <w:p w14:paraId="3A9D731C" w14:textId="77777777" w:rsidR="00304609" w:rsidRPr="000427F5" w:rsidRDefault="00443600"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443600">
              <w:rPr>
                <w:rFonts w:ascii="Helvetica" w:hAnsi="Helvetica" w:cs="Helvetica"/>
                <w:bCs/>
                <w:lang w:eastAsia="it-IT"/>
              </w:rPr>
              <w:t>the</w:t>
            </w:r>
            <w:proofErr w:type="gramEnd"/>
            <w:r w:rsidRPr="00443600">
              <w:rPr>
                <w:rFonts w:ascii="Helvetica" w:hAnsi="Helvetica" w:cs="Helvetica"/>
                <w:bCs/>
                <w:lang w:eastAsia="it-IT"/>
              </w:rPr>
              <w:t xml:space="preserve"> C</w:t>
            </w:r>
            <w:r>
              <w:rPr>
                <w:rFonts w:ascii="Helvetica" w:hAnsi="Helvetica" w:cs="Helvetica" w:hint="eastAsia"/>
                <w:bCs/>
                <w:lang w:eastAsia="ja-JP"/>
              </w:rPr>
              <w:t>ity</w:t>
            </w:r>
            <w:r w:rsidRPr="00443600">
              <w:rPr>
                <w:rFonts w:ascii="Helvetica" w:hAnsi="Helvetica" w:cs="Helvetica"/>
                <w:bCs/>
                <w:lang w:eastAsia="it-IT"/>
              </w:rPr>
              <w:t xml:space="preserve"> that the address is in</w:t>
            </w:r>
          </w:p>
        </w:tc>
      </w:tr>
      <w:tr w:rsidR="00304609" w:rsidRPr="004B23A3" w14:paraId="41681A54"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0733FB49"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locality</w:t>
            </w:r>
            <w:proofErr w:type="gramEnd"/>
          </w:p>
        </w:tc>
        <w:tc>
          <w:tcPr>
            <w:tcW w:w="7901" w:type="dxa"/>
          </w:tcPr>
          <w:p w14:paraId="703BCE59"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"An area of defined or undefined boundaries within a local authority or other legislatively defined area, usually rural or semi rural in nature." [ANZLIC-STREET], or a suburb "a bounded locality within a city, town or shire principally of urban character " [ANZLIC-STREET]</w:t>
            </w:r>
          </w:p>
        </w:tc>
      </w:tr>
      <w:tr w:rsidR="00304609" w:rsidRPr="004B23A3" w14:paraId="7F7C0100"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C6D4DE"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postcode</w:t>
            </w:r>
            <w:proofErr w:type="gramEnd"/>
          </w:p>
        </w:tc>
        <w:tc>
          <w:tcPr>
            <w:tcW w:w="7901" w:type="dxa"/>
          </w:tcPr>
          <w:p w14:paraId="53E12602" w14:textId="77777777" w:rsidR="00304609" w:rsidRPr="000427F5" w:rsidRDefault="000E270B"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A descriptor for a postal delivery area, used to speed and simplify the delivery of mail</w:t>
            </w:r>
          </w:p>
        </w:tc>
      </w:tr>
      <w:tr w:rsidR="00304609" w:rsidRPr="004B23A3" w14:paraId="2DA94C18"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533F5AE1"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stateOrProvince</w:t>
            </w:r>
            <w:proofErr w:type="gramEnd"/>
          </w:p>
        </w:tc>
        <w:tc>
          <w:tcPr>
            <w:tcW w:w="7901" w:type="dxa"/>
          </w:tcPr>
          <w:p w14:paraId="408E4992" w14:textId="77777777" w:rsidR="00304609" w:rsidRPr="000427F5" w:rsidRDefault="00443600"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443600">
              <w:rPr>
                <w:rFonts w:ascii="Helvetica" w:hAnsi="Helvetica" w:cs="Helvetica"/>
                <w:bCs/>
                <w:lang w:eastAsia="ja-JP"/>
              </w:rPr>
              <w:t>the</w:t>
            </w:r>
            <w:proofErr w:type="gramEnd"/>
            <w:r w:rsidRPr="00443600">
              <w:rPr>
                <w:rFonts w:ascii="Helvetica" w:hAnsi="Helvetica" w:cs="Helvetica"/>
                <w:bCs/>
                <w:lang w:eastAsia="ja-JP"/>
              </w:rPr>
              <w:t xml:space="preserve"> State or Province that the address is in</w:t>
            </w:r>
          </w:p>
        </w:tc>
      </w:tr>
      <w:tr w:rsidR="00304609" w:rsidRPr="004B23A3" w14:paraId="406D540C"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2D8F754"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country</w:t>
            </w:r>
            <w:proofErr w:type="gramEnd"/>
          </w:p>
        </w:tc>
        <w:tc>
          <w:tcPr>
            <w:tcW w:w="7901" w:type="dxa"/>
          </w:tcPr>
          <w:p w14:paraId="68953DB6" w14:textId="77777777" w:rsidR="00304609" w:rsidRPr="000427F5" w:rsidRDefault="00443600"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443600">
              <w:rPr>
                <w:rFonts w:ascii="Helvetica" w:hAnsi="Helvetica" w:cs="Helvetica"/>
                <w:bCs/>
                <w:lang w:eastAsia="ja-JP"/>
              </w:rPr>
              <w:t>the</w:t>
            </w:r>
            <w:proofErr w:type="gramEnd"/>
            <w:r w:rsidRPr="00443600">
              <w:rPr>
                <w:rFonts w:ascii="Helvetica" w:hAnsi="Helvetica" w:cs="Helvetica"/>
                <w:bCs/>
                <w:lang w:eastAsia="ja-JP"/>
              </w:rPr>
              <w:t xml:space="preserve"> Country that the address is in</w:t>
            </w:r>
          </w:p>
        </w:tc>
      </w:tr>
      <w:tr w:rsidR="00304609" w:rsidRPr="004B23A3" w14:paraId="7F5C6E64"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3D3E1D89"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geoCode</w:t>
            </w:r>
            <w:proofErr w:type="gramEnd"/>
          </w:p>
        </w:tc>
        <w:tc>
          <w:tcPr>
            <w:tcW w:w="7901" w:type="dxa"/>
          </w:tcPr>
          <w:p w14:paraId="12FFEE0F"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Geographic code</w:t>
            </w:r>
          </w:p>
        </w:tc>
      </w:tr>
      <w:tr w:rsidR="00304609" w:rsidRPr="004B23A3" w14:paraId="0D112EE8"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3F455"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latitude</w:t>
            </w:r>
            <w:proofErr w:type="gramEnd"/>
          </w:p>
        </w:tc>
        <w:tc>
          <w:tcPr>
            <w:tcW w:w="7901" w:type="dxa"/>
          </w:tcPr>
          <w:p w14:paraId="6AC11A0C" w14:textId="77777777" w:rsidR="00304609" w:rsidRPr="000427F5" w:rsidRDefault="00304609"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Latitude</w:t>
            </w:r>
          </w:p>
        </w:tc>
      </w:tr>
      <w:tr w:rsidR="00304609" w:rsidRPr="004B23A3" w14:paraId="2FC67A09"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67412703" w14:textId="77777777" w:rsidR="00304609" w:rsidRPr="000427F5" w:rsidRDefault="00443600" w:rsidP="00304609">
            <w:pPr>
              <w:ind w:leftChars="100" w:left="200"/>
              <w:rPr>
                <w:rFonts w:ascii="Helvetica" w:hAnsi="Helvetica" w:cs="Helvetica"/>
                <w:b w:val="0"/>
                <w:lang w:eastAsia="ja-JP"/>
              </w:rPr>
            </w:pPr>
            <w:proofErr w:type="gramStart"/>
            <w:r>
              <w:rPr>
                <w:rFonts w:ascii="Helvetica" w:hAnsi="Helvetica" w:cs="Helvetica" w:hint="eastAsia"/>
                <w:lang w:eastAsia="ja-JP"/>
              </w:rPr>
              <w:t>l</w:t>
            </w:r>
            <w:r w:rsidR="00304609" w:rsidRPr="000427F5">
              <w:rPr>
                <w:rFonts w:ascii="Helvetica" w:hAnsi="Helvetica" w:cs="Helvetica"/>
                <w:lang w:eastAsia="ja-JP"/>
              </w:rPr>
              <w:t>ongitude</w:t>
            </w:r>
            <w:proofErr w:type="gramEnd"/>
          </w:p>
        </w:tc>
        <w:tc>
          <w:tcPr>
            <w:tcW w:w="7901" w:type="dxa"/>
          </w:tcPr>
          <w:p w14:paraId="498288CA"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Longitude</w:t>
            </w:r>
          </w:p>
        </w:tc>
      </w:tr>
      <w:tr w:rsidR="00304609" w:rsidRPr="004B23A3" w14:paraId="3A36441A"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447E23"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geographicDatum</w:t>
            </w:r>
            <w:proofErr w:type="gramEnd"/>
          </w:p>
        </w:tc>
        <w:tc>
          <w:tcPr>
            <w:tcW w:w="7901" w:type="dxa"/>
          </w:tcPr>
          <w:p w14:paraId="1AA800E0" w14:textId="77777777" w:rsidR="00304609" w:rsidRPr="000427F5" w:rsidRDefault="000E270B"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Geocoding referential</w:t>
            </w:r>
          </w:p>
        </w:tc>
      </w:tr>
      <w:tr w:rsidR="00304609" w:rsidRPr="004B23A3" w14:paraId="35B9C1D5"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4EDF7229"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publicKey</w:t>
            </w:r>
            <w:proofErr w:type="gramEnd"/>
          </w:p>
        </w:tc>
        <w:tc>
          <w:tcPr>
            <w:tcW w:w="7901" w:type="dxa"/>
          </w:tcPr>
          <w:p w14:paraId="6D2B6B21"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a</w:t>
            </w:r>
            <w:proofErr w:type="gramEnd"/>
            <w:r w:rsidRPr="000427F5">
              <w:rPr>
                <w:rFonts w:ascii="Helvetica" w:hAnsi="Helvetica" w:cs="Helvetica"/>
                <w:bCs/>
                <w:lang w:eastAsia="it-IT"/>
              </w:rPr>
              <w:t xml:space="preserve"> landline number or an internet access id</w:t>
            </w:r>
          </w:p>
        </w:tc>
      </w:tr>
      <w:tr w:rsidR="00304609" w:rsidRPr="004B23A3" w14:paraId="7E1033C5"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4DD123"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productOfferingSpecification</w:t>
            </w:r>
            <w:proofErr w:type="gramEnd"/>
          </w:p>
        </w:tc>
        <w:tc>
          <w:tcPr>
            <w:tcW w:w="7901" w:type="dxa"/>
          </w:tcPr>
          <w:p w14:paraId="6E5CED80" w14:textId="77777777" w:rsidR="00304609" w:rsidRPr="00C53CD0" w:rsidRDefault="00C03EE7" w:rsidP="00304609">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Requested product-offering specification</w:t>
            </w:r>
          </w:p>
        </w:tc>
      </w:tr>
      <w:tr w:rsidR="00304609" w:rsidRPr="004B23A3" w14:paraId="0EDD35F2"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4E9EF88A" w14:textId="77777777" w:rsidR="00304609" w:rsidRPr="000427F5" w:rsidRDefault="00AE0009" w:rsidP="00304609">
            <w:pPr>
              <w:ind w:leftChars="100" w:left="200"/>
              <w:rPr>
                <w:rFonts w:ascii="Helvetica" w:hAnsi="Helvetica" w:cs="Helvetica"/>
                <w:b w:val="0"/>
                <w:lang w:eastAsia="ja-JP"/>
              </w:rPr>
            </w:pPr>
            <w:proofErr w:type="gramStart"/>
            <w:r w:rsidRPr="00C53CD0">
              <w:rPr>
                <w:rFonts w:ascii="Helvetica" w:hAnsi="Helvetica" w:cs="Helvetica"/>
                <w:lang w:eastAsia="ja-JP"/>
              </w:rPr>
              <w:t>i</w:t>
            </w:r>
            <w:r w:rsidR="00304609" w:rsidRPr="000427F5">
              <w:rPr>
                <w:rFonts w:ascii="Helvetica" w:hAnsi="Helvetica" w:cs="Helvetica"/>
                <w:lang w:eastAsia="ja-JP"/>
              </w:rPr>
              <w:t>d</w:t>
            </w:r>
            <w:proofErr w:type="gramEnd"/>
          </w:p>
        </w:tc>
        <w:tc>
          <w:tcPr>
            <w:tcW w:w="7901" w:type="dxa"/>
          </w:tcPr>
          <w:p w14:paraId="43B1963B"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of</w:t>
            </w:r>
            <w:r>
              <w:rPr>
                <w:rFonts w:ascii="Helvetica" w:hAnsi="Helvetica" w:cs="Helvetica" w:hint="eastAsia"/>
                <w:bCs/>
                <w:lang w:eastAsia="ja-JP"/>
              </w:rPr>
              <w:t xml:space="preserve"> </w:t>
            </w:r>
            <w:r w:rsidRPr="000E270B">
              <w:rPr>
                <w:rFonts w:ascii="Helvetica" w:hAnsi="Helvetica" w:cs="Helvetica"/>
                <w:bCs/>
                <w:lang w:eastAsia="ja-JP"/>
              </w:rPr>
              <w:t>product-offering specification</w:t>
            </w:r>
          </w:p>
        </w:tc>
      </w:tr>
      <w:tr w:rsidR="00304609" w:rsidRPr="004B23A3" w14:paraId="51A7BA03"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6B3697"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productOfferingCategory</w:t>
            </w:r>
            <w:proofErr w:type="gramEnd"/>
          </w:p>
        </w:tc>
        <w:tc>
          <w:tcPr>
            <w:tcW w:w="7901" w:type="dxa"/>
          </w:tcPr>
          <w:p w14:paraId="471A291B" w14:textId="77777777" w:rsidR="00304609" w:rsidRPr="000427F5" w:rsidRDefault="00C03EE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C53CD0">
              <w:rPr>
                <w:rFonts w:ascii="Helvetica" w:hAnsi="Helvetica" w:cs="Helvetica"/>
                <w:bCs/>
                <w:lang w:eastAsia="ja-JP"/>
              </w:rPr>
              <w:t>Requested product-offering category</w:t>
            </w:r>
          </w:p>
        </w:tc>
      </w:tr>
      <w:tr w:rsidR="00304609" w:rsidRPr="004B23A3" w14:paraId="776A53D3"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2A97F0B0" w14:textId="77777777" w:rsidR="00304609" w:rsidRPr="000427F5" w:rsidRDefault="00304609" w:rsidP="00304609">
            <w:pPr>
              <w:ind w:leftChars="100" w:left="200"/>
              <w:rPr>
                <w:rFonts w:ascii="Helvetica" w:hAnsi="Helvetica" w:cs="Helvetica"/>
                <w:b w:val="0"/>
                <w:lang w:eastAsia="ja-JP"/>
              </w:rPr>
            </w:pPr>
            <w:proofErr w:type="gramStart"/>
            <w:r w:rsidRPr="000427F5">
              <w:rPr>
                <w:rFonts w:ascii="Helvetica" w:hAnsi="Helvetica" w:cs="Helvetica"/>
                <w:lang w:eastAsia="ja-JP"/>
              </w:rPr>
              <w:t>id</w:t>
            </w:r>
            <w:proofErr w:type="gramEnd"/>
          </w:p>
        </w:tc>
        <w:tc>
          <w:tcPr>
            <w:tcW w:w="7901" w:type="dxa"/>
          </w:tcPr>
          <w:p w14:paraId="21F9637C"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of</w:t>
            </w:r>
            <w:r>
              <w:rPr>
                <w:rFonts w:ascii="Helvetica" w:hAnsi="Helvetica" w:cs="Helvetica" w:hint="eastAsia"/>
                <w:bCs/>
                <w:lang w:eastAsia="ja-JP"/>
              </w:rPr>
              <w:t xml:space="preserve"> </w:t>
            </w:r>
            <w:r w:rsidRPr="000E270B">
              <w:rPr>
                <w:rFonts w:ascii="Helvetica" w:hAnsi="Helvetica" w:cs="Helvetica"/>
                <w:bCs/>
                <w:lang w:eastAsia="ja-JP"/>
              </w:rPr>
              <w:t>product-offering category</w:t>
            </w:r>
          </w:p>
        </w:tc>
      </w:tr>
      <w:tr w:rsidR="00304609" w:rsidRPr="004B23A3" w14:paraId="4E1EF00A"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1EC64E"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productOfferingCharacteristic</w:t>
            </w:r>
            <w:proofErr w:type="gramEnd"/>
          </w:p>
        </w:tc>
        <w:tc>
          <w:tcPr>
            <w:tcW w:w="7901" w:type="dxa"/>
          </w:tcPr>
          <w:p w14:paraId="48AA7387" w14:textId="77777777" w:rsidR="00304609" w:rsidRPr="00C53CD0" w:rsidRDefault="003E7F3C" w:rsidP="00304609">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A characteristic quality or distinctive feature of a product-Offering</w:t>
            </w:r>
          </w:p>
        </w:tc>
      </w:tr>
      <w:tr w:rsidR="00304609" w:rsidRPr="004B23A3" w14:paraId="43065D8F"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13EB7BFD" w14:textId="77777777" w:rsidR="00304609" w:rsidRPr="000427F5" w:rsidRDefault="00AE0009" w:rsidP="00304609">
            <w:pPr>
              <w:ind w:leftChars="100" w:left="200"/>
              <w:rPr>
                <w:rFonts w:ascii="Helvetica" w:hAnsi="Helvetica" w:cs="Helvetica"/>
                <w:b w:val="0"/>
                <w:lang w:eastAsia="ja-JP"/>
              </w:rPr>
            </w:pPr>
            <w:proofErr w:type="gramStart"/>
            <w:r w:rsidRPr="00C53CD0">
              <w:rPr>
                <w:rFonts w:ascii="Helvetica" w:hAnsi="Helvetica" w:cs="Helvetica"/>
                <w:lang w:eastAsia="ja-JP"/>
              </w:rPr>
              <w:t>i</w:t>
            </w:r>
            <w:r w:rsidR="00304609" w:rsidRPr="000427F5">
              <w:rPr>
                <w:rFonts w:ascii="Helvetica" w:hAnsi="Helvetica" w:cs="Helvetica"/>
                <w:lang w:eastAsia="ja-JP"/>
              </w:rPr>
              <w:t>d</w:t>
            </w:r>
            <w:proofErr w:type="gramEnd"/>
          </w:p>
        </w:tc>
        <w:tc>
          <w:tcPr>
            <w:tcW w:w="7901" w:type="dxa"/>
          </w:tcPr>
          <w:p w14:paraId="4C004FE8" w14:textId="77777777" w:rsidR="00304609" w:rsidRPr="000427F5" w:rsidRDefault="000E270B"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of</w:t>
            </w:r>
            <w:r>
              <w:rPr>
                <w:rFonts w:ascii="Helvetica" w:hAnsi="Helvetica" w:cs="Helvetica" w:hint="eastAsia"/>
                <w:bCs/>
                <w:lang w:eastAsia="ja-JP"/>
              </w:rPr>
              <w:t xml:space="preserve"> </w:t>
            </w:r>
            <w:r w:rsidRPr="000E270B">
              <w:rPr>
                <w:rFonts w:ascii="Helvetica" w:hAnsi="Helvetica" w:cs="Helvetica"/>
                <w:bCs/>
                <w:lang w:eastAsia="ja-JP"/>
              </w:rPr>
              <w:t>productOfferingCharacteristic</w:t>
            </w:r>
          </w:p>
        </w:tc>
      </w:tr>
      <w:tr w:rsidR="00AE0009" w:rsidRPr="004B23A3" w14:paraId="08B60ADE"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400E77" w14:textId="77777777" w:rsidR="00AE0009" w:rsidRPr="00C53CD0" w:rsidRDefault="00AE0009" w:rsidP="00304609">
            <w:pPr>
              <w:spacing w:after="200" w:line="276" w:lineRule="auto"/>
              <w:ind w:leftChars="100" w:left="200"/>
              <w:rPr>
                <w:rFonts w:ascii="Helvetica" w:hAnsi="Helvetica" w:cs="Helvetica"/>
                <w:b w:val="0"/>
                <w:lang w:eastAsia="ja-JP"/>
              </w:rPr>
            </w:pPr>
            <w:proofErr w:type="gramStart"/>
            <w:r w:rsidRPr="00C53CD0">
              <w:rPr>
                <w:rFonts w:ascii="Helvetica" w:hAnsi="Helvetica" w:cs="Helvetica"/>
                <w:lang w:eastAsia="ja-JP"/>
              </w:rPr>
              <w:t>value</w:t>
            </w:r>
            <w:proofErr w:type="gramEnd"/>
          </w:p>
        </w:tc>
        <w:tc>
          <w:tcPr>
            <w:tcW w:w="7901" w:type="dxa"/>
          </w:tcPr>
          <w:p w14:paraId="4277CB10" w14:textId="77777777" w:rsidR="00AE0009" w:rsidRPr="00C53CD0" w:rsidRDefault="00AE0009" w:rsidP="00304609">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304609" w:rsidRPr="004B23A3" w14:paraId="01E9BDEB"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4ACBA942" w14:textId="77777777" w:rsidR="00304609" w:rsidRPr="000427F5" w:rsidRDefault="00304609">
            <w:pPr>
              <w:rPr>
                <w:rFonts w:ascii="Helvetica" w:hAnsi="Helvetica" w:cs="Helvetica"/>
                <w:b w:val="0"/>
                <w:lang w:eastAsia="ja-JP"/>
              </w:rPr>
            </w:pPr>
            <w:proofErr w:type="gramStart"/>
            <w:r w:rsidRPr="000427F5">
              <w:rPr>
                <w:rFonts w:ascii="Helvetica" w:hAnsi="Helvetica" w:cs="Helvetica"/>
                <w:lang w:eastAsia="ja-JP"/>
              </w:rPr>
              <w:t>provideOnlyAvailable</w:t>
            </w:r>
            <w:proofErr w:type="gramEnd"/>
          </w:p>
        </w:tc>
        <w:tc>
          <w:tcPr>
            <w:tcW w:w="7901" w:type="dxa"/>
          </w:tcPr>
          <w:p w14:paraId="0229352D" w14:textId="77777777" w:rsidR="00304609" w:rsidRPr="000427F5" w:rsidRDefault="00C03EE7"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427F5">
              <w:rPr>
                <w:rFonts w:ascii="Helvetica" w:hAnsi="Helvetica" w:cs="Helvetica"/>
                <w:bCs/>
                <w:lang w:eastAsia="it-IT"/>
              </w:rPr>
              <w:t>If this flag is set to No the API will provide both positive and negative availability results.</w:t>
            </w:r>
          </w:p>
        </w:tc>
      </w:tr>
      <w:tr w:rsidR="00304609" w14:paraId="26EC3A2C" w14:textId="77777777" w:rsidTr="00304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F27872F" w14:textId="77777777" w:rsidR="00304609" w:rsidRPr="000427F5" w:rsidRDefault="00304609" w:rsidP="00304609">
            <w:pPr>
              <w:rPr>
                <w:rFonts w:ascii="Helvetica" w:hAnsi="Helvetica" w:cs="Helvetica"/>
                <w:b w:val="0"/>
                <w:lang w:eastAsia="ja-JP"/>
              </w:rPr>
            </w:pPr>
            <w:proofErr w:type="gramStart"/>
            <w:r w:rsidRPr="000427F5">
              <w:rPr>
                <w:rFonts w:ascii="Helvetica" w:hAnsi="Helvetica" w:cs="Helvetica"/>
                <w:lang w:eastAsia="ja-JP"/>
              </w:rPr>
              <w:t>provideUnavailabilityReason</w:t>
            </w:r>
            <w:proofErr w:type="gramEnd"/>
          </w:p>
        </w:tc>
        <w:tc>
          <w:tcPr>
            <w:tcW w:w="7901" w:type="dxa"/>
          </w:tcPr>
          <w:p w14:paraId="2A7A0A5C" w14:textId="77777777" w:rsidR="00304609" w:rsidRPr="000427F5" w:rsidRDefault="00C03EE7" w:rsidP="0030460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roofErr w:type="gramStart"/>
            <w:r w:rsidRPr="000427F5">
              <w:rPr>
                <w:rFonts w:ascii="Helvetica" w:hAnsi="Helvetica" w:cs="Helvetica"/>
                <w:bCs/>
                <w:lang w:eastAsia="it-IT"/>
              </w:rPr>
              <w:t>add</w:t>
            </w:r>
            <w:proofErr w:type="gramEnd"/>
            <w:r w:rsidRPr="000427F5">
              <w:rPr>
                <w:rFonts w:ascii="Helvetica" w:hAnsi="Helvetica" w:cs="Helvetica"/>
                <w:bCs/>
                <w:lang w:eastAsia="it-IT"/>
              </w:rPr>
              <w:t xml:space="preserve"> in the API the rational for not-authorized productOffering. The rationales for non-authorized are described in the eligibilityUnvailabilityReason structure in the response.</w:t>
            </w:r>
          </w:p>
        </w:tc>
      </w:tr>
      <w:tr w:rsidR="00304609" w14:paraId="01018FE7" w14:textId="77777777" w:rsidTr="00304609">
        <w:tc>
          <w:tcPr>
            <w:cnfStyle w:val="001000000000" w:firstRow="0" w:lastRow="0" w:firstColumn="1" w:lastColumn="0" w:oddVBand="0" w:evenVBand="0" w:oddHBand="0" w:evenHBand="0" w:firstRowFirstColumn="0" w:firstRowLastColumn="0" w:lastRowFirstColumn="0" w:lastRowLastColumn="0"/>
            <w:tcW w:w="2660" w:type="dxa"/>
          </w:tcPr>
          <w:p w14:paraId="4F808027" w14:textId="77777777" w:rsidR="00304609" w:rsidRPr="000427F5" w:rsidRDefault="00304609" w:rsidP="00304609">
            <w:pPr>
              <w:rPr>
                <w:rFonts w:ascii="Helvetica" w:hAnsi="Helvetica" w:cs="Helvetica"/>
                <w:b w:val="0"/>
                <w:lang w:eastAsia="it-IT"/>
              </w:rPr>
            </w:pPr>
          </w:p>
        </w:tc>
        <w:tc>
          <w:tcPr>
            <w:tcW w:w="7901" w:type="dxa"/>
          </w:tcPr>
          <w:p w14:paraId="0FC12DAA" w14:textId="77777777" w:rsidR="00304609" w:rsidRPr="000427F5" w:rsidRDefault="00304609" w:rsidP="0030460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bl>
    <w:p w14:paraId="33FA4CC9" w14:textId="77777777" w:rsidR="00304609" w:rsidRDefault="00304609" w:rsidP="00B711C7">
      <w:pPr>
        <w:rPr>
          <w:rFonts w:ascii="Helvetica" w:hAnsi="Helvetica" w:cs="Helvetica"/>
          <w:sz w:val="24"/>
          <w:lang w:eastAsia="ja-JP"/>
        </w:rPr>
      </w:pPr>
    </w:p>
    <w:p w14:paraId="28FC306F" w14:textId="77777777" w:rsidR="00304609" w:rsidRDefault="00304609" w:rsidP="00B711C7">
      <w:pPr>
        <w:rPr>
          <w:rFonts w:ascii="Helvetica" w:hAnsi="Helvetica" w:cs="Helvetica"/>
          <w:sz w:val="24"/>
          <w:lang w:eastAsia="ja-JP"/>
        </w:rPr>
      </w:pPr>
    </w:p>
    <w:tbl>
      <w:tblPr>
        <w:tblStyle w:val="LightShading-Accent1"/>
        <w:tblW w:w="0" w:type="auto"/>
        <w:tblLayout w:type="fixed"/>
        <w:tblLook w:val="04A0" w:firstRow="1" w:lastRow="0" w:firstColumn="1" w:lastColumn="0" w:noHBand="0" w:noVBand="1"/>
      </w:tblPr>
      <w:tblGrid>
        <w:gridCol w:w="3369"/>
        <w:gridCol w:w="6804"/>
      </w:tblGrid>
      <w:tr w:rsidR="00E07A18" w:rsidRPr="004B23A3" w14:paraId="4EECCF44" w14:textId="77777777" w:rsidTr="00C53C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9" w:type="dxa"/>
          </w:tcPr>
          <w:p w14:paraId="6DDACC6E" w14:textId="77777777" w:rsidR="00B711C7" w:rsidRPr="000427F5" w:rsidRDefault="00B711C7" w:rsidP="00B711C7">
            <w:pPr>
              <w:rPr>
                <w:rFonts w:ascii="Helvetica" w:hAnsi="Helvetica" w:cs="Helvetica"/>
                <w:sz w:val="24"/>
                <w:lang w:eastAsia="it-IT"/>
              </w:rPr>
            </w:pPr>
            <w:r w:rsidRPr="000427F5">
              <w:rPr>
                <w:rFonts w:ascii="Helvetica" w:hAnsi="Helvetica" w:cs="Helvetica"/>
                <w:sz w:val="24"/>
                <w:lang w:eastAsia="it-IT"/>
              </w:rPr>
              <w:t>Field</w:t>
            </w:r>
          </w:p>
        </w:tc>
        <w:tc>
          <w:tcPr>
            <w:tcW w:w="6804" w:type="dxa"/>
          </w:tcPr>
          <w:p w14:paraId="7DE17FB2" w14:textId="77777777" w:rsidR="00B711C7" w:rsidRPr="000427F5" w:rsidRDefault="00B711C7" w:rsidP="00B711C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0427F5">
              <w:rPr>
                <w:rFonts w:ascii="Helvetica" w:hAnsi="Helvetica" w:cs="Helvetica"/>
                <w:sz w:val="24"/>
                <w:lang w:eastAsia="it-IT"/>
              </w:rPr>
              <w:t>Description</w:t>
            </w:r>
          </w:p>
        </w:tc>
      </w:tr>
      <w:tr w:rsidR="00E07A18" w:rsidRPr="004B23A3" w14:paraId="1C0E378E" w14:textId="77777777" w:rsidTr="00C53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C2AC7F7" w14:textId="77777777" w:rsidR="00BD79FB" w:rsidRPr="000427F5" w:rsidRDefault="00B350D3" w:rsidP="00C53CD0">
            <w:pPr>
              <w:rPr>
                <w:rFonts w:ascii="Helvetica" w:hAnsi="Helvetica" w:cs="Helvetica"/>
                <w:b w:val="0"/>
                <w:bCs w:val="0"/>
                <w:color w:val="auto"/>
                <w:lang w:eastAsia="ja-JP"/>
              </w:rPr>
            </w:pPr>
            <w:proofErr w:type="gramStart"/>
            <w:r w:rsidRPr="000427F5">
              <w:rPr>
                <w:rFonts w:ascii="Helvetica" w:hAnsi="Helvetica" w:cs="Helvetica"/>
                <w:lang w:eastAsia="ja-JP"/>
              </w:rPr>
              <w:t>p</w:t>
            </w:r>
            <w:r w:rsidR="00BD79FB" w:rsidRPr="000427F5">
              <w:rPr>
                <w:rFonts w:ascii="Helvetica" w:hAnsi="Helvetica" w:cs="Helvetica"/>
                <w:lang w:eastAsia="ja-JP"/>
              </w:rPr>
              <w:t>roduct</w:t>
            </w:r>
            <w:r w:rsidR="00F01C8F" w:rsidRPr="000427F5">
              <w:rPr>
                <w:rFonts w:ascii="Helvetica" w:hAnsi="Helvetica" w:cs="Helvetica"/>
                <w:lang w:eastAsia="ja-JP"/>
              </w:rPr>
              <w:t>Offering</w:t>
            </w:r>
            <w:r w:rsidR="009455B8" w:rsidRPr="000427F5">
              <w:rPr>
                <w:rFonts w:ascii="Helvetica" w:hAnsi="Helvetica" w:cs="Helvetica"/>
                <w:lang w:eastAsia="ja-JP"/>
              </w:rPr>
              <w:t>Specification</w:t>
            </w:r>
            <w:proofErr w:type="gramEnd"/>
          </w:p>
        </w:tc>
        <w:tc>
          <w:tcPr>
            <w:tcW w:w="6804" w:type="dxa"/>
          </w:tcPr>
          <w:p w14:paraId="004617DD" w14:textId="77777777" w:rsidR="00BD79FB" w:rsidRPr="000427F5" w:rsidRDefault="00BD79F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
        </w:tc>
      </w:tr>
      <w:tr w:rsidR="00E07A18" w:rsidRPr="004B23A3" w14:paraId="5B3A77C6" w14:textId="77777777" w:rsidTr="00C53CD0">
        <w:tc>
          <w:tcPr>
            <w:cnfStyle w:val="001000000000" w:firstRow="0" w:lastRow="0" w:firstColumn="1" w:lastColumn="0" w:oddVBand="0" w:evenVBand="0" w:oddHBand="0" w:evenHBand="0" w:firstRowFirstColumn="0" w:firstRowLastColumn="0" w:lastRowFirstColumn="0" w:lastRowLastColumn="0"/>
            <w:tcW w:w="3369" w:type="dxa"/>
          </w:tcPr>
          <w:p w14:paraId="6875F3E3" w14:textId="62CE378E" w:rsidR="00BD79FB" w:rsidRPr="000427F5" w:rsidRDefault="00443600" w:rsidP="00C53CD0">
            <w:pPr>
              <w:ind w:leftChars="100" w:left="200"/>
              <w:rPr>
                <w:rFonts w:ascii="Helvetica" w:hAnsi="Helvetica" w:cs="Helvetica"/>
                <w:b w:val="0"/>
                <w:bCs w:val="0"/>
                <w:color w:val="auto"/>
                <w:lang w:eastAsia="ja-JP"/>
              </w:rPr>
            </w:pPr>
            <w:proofErr w:type="gramStart"/>
            <w:r>
              <w:rPr>
                <w:rFonts w:ascii="Helvetica" w:hAnsi="Helvetica" w:cs="Helvetica" w:hint="eastAsia"/>
                <w:lang w:eastAsia="ja-JP"/>
              </w:rPr>
              <w:t>i</w:t>
            </w:r>
            <w:r w:rsidR="00BD79FB" w:rsidRPr="000427F5">
              <w:rPr>
                <w:rFonts w:ascii="Helvetica" w:hAnsi="Helvetica" w:cs="Helvetica"/>
                <w:lang w:eastAsia="ja-JP"/>
              </w:rPr>
              <w:t>d</w:t>
            </w:r>
            <w:proofErr w:type="gramEnd"/>
          </w:p>
        </w:tc>
        <w:tc>
          <w:tcPr>
            <w:tcW w:w="6804" w:type="dxa"/>
          </w:tcPr>
          <w:p w14:paraId="101A47A0" w14:textId="1C363767" w:rsidR="00BD79FB" w:rsidRPr="000427F5" w:rsidRDefault="003A321E"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ID of the top level productOffering</w:t>
            </w:r>
          </w:p>
        </w:tc>
      </w:tr>
      <w:tr w:rsidR="009455B8" w:rsidRPr="004B23A3" w14:paraId="47307487" w14:textId="77777777" w:rsidTr="00945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11DF0A" w14:textId="77777777" w:rsidR="009455B8" w:rsidRPr="000427F5" w:rsidRDefault="009455B8" w:rsidP="009455B8">
            <w:pPr>
              <w:ind w:leftChars="100" w:left="200"/>
              <w:rPr>
                <w:rFonts w:ascii="Helvetica" w:hAnsi="Helvetica" w:cs="Helvetica"/>
                <w:b w:val="0"/>
                <w:lang w:eastAsia="ja-JP"/>
              </w:rPr>
            </w:pPr>
            <w:proofErr w:type="gramStart"/>
            <w:r w:rsidRPr="000427F5">
              <w:rPr>
                <w:rFonts w:ascii="Helvetica" w:hAnsi="Helvetica" w:cs="Helvetica"/>
                <w:lang w:eastAsia="ja-JP"/>
              </w:rPr>
              <w:t>productOfferingCategoryId</w:t>
            </w:r>
            <w:proofErr w:type="gramEnd"/>
          </w:p>
        </w:tc>
        <w:tc>
          <w:tcPr>
            <w:tcW w:w="6804" w:type="dxa"/>
          </w:tcPr>
          <w:p w14:paraId="61A662FD" w14:textId="77777777" w:rsidR="009455B8" w:rsidRPr="000427F5" w:rsidRDefault="009F6141" w:rsidP="00014AE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Unique identifier for productOfferingCategory</w:t>
            </w:r>
          </w:p>
        </w:tc>
      </w:tr>
      <w:tr w:rsidR="009455B8" w:rsidRPr="004B23A3" w14:paraId="333C4DFE" w14:textId="77777777" w:rsidTr="009455B8">
        <w:tc>
          <w:tcPr>
            <w:cnfStyle w:val="001000000000" w:firstRow="0" w:lastRow="0" w:firstColumn="1" w:lastColumn="0" w:oddVBand="0" w:evenVBand="0" w:oddHBand="0" w:evenHBand="0" w:firstRowFirstColumn="0" w:firstRowLastColumn="0" w:lastRowFirstColumn="0" w:lastRowLastColumn="0"/>
            <w:tcW w:w="3369" w:type="dxa"/>
          </w:tcPr>
          <w:p w14:paraId="28F3391C" w14:textId="77777777" w:rsidR="009455B8" w:rsidRPr="000427F5" w:rsidRDefault="009455B8" w:rsidP="009455B8">
            <w:pPr>
              <w:ind w:leftChars="100" w:left="200"/>
              <w:rPr>
                <w:rFonts w:ascii="Helvetica" w:hAnsi="Helvetica" w:cs="Helvetica"/>
                <w:b w:val="0"/>
                <w:lang w:eastAsia="ja-JP"/>
              </w:rPr>
            </w:pPr>
            <w:proofErr w:type="gramStart"/>
            <w:r w:rsidRPr="000427F5">
              <w:rPr>
                <w:rFonts w:ascii="Helvetica" w:hAnsi="Helvetica" w:cs="Helvetica"/>
                <w:lang w:eastAsia="ja-JP"/>
              </w:rPr>
              <w:t>productCharacteristic</w:t>
            </w:r>
            <w:proofErr w:type="gramEnd"/>
          </w:p>
        </w:tc>
        <w:tc>
          <w:tcPr>
            <w:tcW w:w="6804" w:type="dxa"/>
          </w:tcPr>
          <w:p w14:paraId="15E2A763" w14:textId="77777777" w:rsidR="009455B8" w:rsidRPr="000427F5" w:rsidRDefault="009455B8" w:rsidP="00014AEA">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
        </w:tc>
      </w:tr>
      <w:tr w:rsidR="009455B8" w:rsidRPr="004B23A3" w14:paraId="491C5EF3" w14:textId="77777777" w:rsidTr="00945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B88D8A0" w14:textId="77777777" w:rsidR="009455B8" w:rsidRPr="000427F5" w:rsidRDefault="009F6141"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i</w:t>
            </w:r>
            <w:r w:rsidR="009455B8" w:rsidRPr="000427F5">
              <w:rPr>
                <w:rFonts w:ascii="Helvetica" w:hAnsi="Helvetica" w:cs="Helvetica"/>
                <w:lang w:eastAsia="ja-JP"/>
              </w:rPr>
              <w:t>d</w:t>
            </w:r>
            <w:proofErr w:type="gramEnd"/>
          </w:p>
        </w:tc>
        <w:tc>
          <w:tcPr>
            <w:tcW w:w="6804" w:type="dxa"/>
          </w:tcPr>
          <w:p w14:paraId="3BEB3350" w14:textId="77777777" w:rsidR="009455B8" w:rsidRPr="000427F5" w:rsidRDefault="009F6141" w:rsidP="00014AE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Unique identifier for productCharacteristic</w:t>
            </w:r>
          </w:p>
        </w:tc>
      </w:tr>
      <w:tr w:rsidR="009455B8" w:rsidRPr="004B23A3" w14:paraId="54A8EBF3" w14:textId="77777777" w:rsidTr="009455B8">
        <w:tc>
          <w:tcPr>
            <w:cnfStyle w:val="001000000000" w:firstRow="0" w:lastRow="0" w:firstColumn="1" w:lastColumn="0" w:oddVBand="0" w:evenVBand="0" w:oddHBand="0" w:evenHBand="0" w:firstRowFirstColumn="0" w:firstRowLastColumn="0" w:lastRowFirstColumn="0" w:lastRowLastColumn="0"/>
            <w:tcW w:w="3369" w:type="dxa"/>
          </w:tcPr>
          <w:p w14:paraId="607376C7" w14:textId="77777777" w:rsidR="009455B8" w:rsidRPr="000427F5" w:rsidRDefault="009455B8"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value</w:t>
            </w:r>
            <w:proofErr w:type="gramEnd"/>
          </w:p>
        </w:tc>
        <w:tc>
          <w:tcPr>
            <w:tcW w:w="6804" w:type="dxa"/>
          </w:tcPr>
          <w:p w14:paraId="48A09CB7" w14:textId="77777777" w:rsidR="009455B8" w:rsidRPr="000427F5" w:rsidRDefault="009F6141" w:rsidP="00014AEA">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The value for productCharacteristic in this productOffering</w:t>
            </w:r>
          </w:p>
        </w:tc>
      </w:tr>
      <w:tr w:rsidR="00E07A18" w:rsidRPr="004B23A3" w14:paraId="740965F7" w14:textId="77777777" w:rsidTr="00C53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F70B073" w14:textId="58A54018" w:rsidR="00BD79FB" w:rsidRPr="000427F5" w:rsidRDefault="009455B8" w:rsidP="00C53CD0">
            <w:pPr>
              <w:ind w:leftChars="100" w:left="200"/>
              <w:rPr>
                <w:rFonts w:ascii="Helvetica" w:hAnsi="Helvetica" w:cs="Helvetica"/>
                <w:b w:val="0"/>
                <w:bCs w:val="0"/>
                <w:color w:val="auto"/>
                <w:lang w:eastAsia="ja-JP"/>
              </w:rPr>
            </w:pPr>
            <w:proofErr w:type="gramStart"/>
            <w:r w:rsidRPr="000427F5">
              <w:rPr>
                <w:rFonts w:ascii="Helvetica" w:hAnsi="Helvetica" w:cs="Helvetica"/>
                <w:lang w:eastAsia="ja-JP"/>
              </w:rPr>
              <w:t>orderFeasibilityCheck</w:t>
            </w:r>
            <w:proofErr w:type="gramEnd"/>
          </w:p>
        </w:tc>
        <w:tc>
          <w:tcPr>
            <w:tcW w:w="6804" w:type="dxa"/>
          </w:tcPr>
          <w:p w14:paraId="512E308D" w14:textId="77777777" w:rsidR="00BD79FB" w:rsidRPr="000427F5" w:rsidRDefault="00E07A18" w:rsidP="00014AE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 xml:space="preserve">Commercial and </w:t>
            </w:r>
            <w:r w:rsidR="003A321E" w:rsidRPr="000427F5">
              <w:rPr>
                <w:rFonts w:ascii="Helvetica" w:hAnsi="Helvetica" w:cs="Helvetica"/>
                <w:bCs/>
                <w:lang w:eastAsia="ja-JP"/>
              </w:rPr>
              <w:t xml:space="preserve">Technical eligibility result for this offer: </w:t>
            </w:r>
          </w:p>
        </w:tc>
      </w:tr>
      <w:tr w:rsidR="00E07A18" w:rsidRPr="004B23A3" w14:paraId="13F144DE"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27999F48" w14:textId="5698BAB9" w:rsidR="00570A27" w:rsidRPr="000427F5" w:rsidRDefault="00937BD8"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eligibilityResult</w:t>
            </w:r>
            <w:proofErr w:type="gramEnd"/>
          </w:p>
        </w:tc>
        <w:tc>
          <w:tcPr>
            <w:tcW w:w="6804" w:type="dxa"/>
          </w:tcPr>
          <w:p w14:paraId="4B804C05" w14:textId="1A03967F" w:rsidR="00570A27" w:rsidRPr="000427F5" w:rsidRDefault="009F6141" w:rsidP="00BA2F16">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Eligibility result for this offer</w:t>
            </w:r>
          </w:p>
        </w:tc>
      </w:tr>
      <w:tr w:rsidR="00E07A18" w:rsidRPr="004B23A3" w14:paraId="62CA210B"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9EBC574" w14:textId="77777777" w:rsidR="00570A27" w:rsidRPr="000427F5" w:rsidRDefault="00937BD8" w:rsidP="00C53CD0">
            <w:pPr>
              <w:ind w:leftChars="200" w:left="400"/>
              <w:rPr>
                <w:rFonts w:ascii="Helvetica" w:hAnsi="Helvetica" w:cs="Helvetica"/>
                <w:b w:val="0"/>
                <w:bCs w:val="0"/>
                <w:color w:val="auto"/>
                <w:lang w:eastAsia="ja-JP"/>
              </w:rPr>
            </w:pPr>
            <w:proofErr w:type="gramStart"/>
            <w:r w:rsidRPr="000427F5">
              <w:rPr>
                <w:rFonts w:ascii="Helvetica" w:hAnsi="Helvetica" w:cs="Helvetica"/>
                <w:lang w:eastAsia="ja-JP"/>
              </w:rPr>
              <w:t>eligibilityUnavailabilityReason</w:t>
            </w:r>
            <w:proofErr w:type="gramEnd"/>
          </w:p>
        </w:tc>
        <w:tc>
          <w:tcPr>
            <w:tcW w:w="6804" w:type="dxa"/>
          </w:tcPr>
          <w:p w14:paraId="5502AD95" w14:textId="77777777" w:rsidR="00570A27" w:rsidRPr="000427F5" w:rsidRDefault="009F6141"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proofErr w:type="gramStart"/>
            <w:r w:rsidRPr="000427F5">
              <w:rPr>
                <w:rFonts w:ascii="Helvetica" w:hAnsi="Helvetica" w:cs="Helvetica"/>
                <w:bCs/>
                <w:lang w:eastAsia="ja-JP"/>
              </w:rPr>
              <w:t>reason</w:t>
            </w:r>
            <w:proofErr w:type="gramEnd"/>
            <w:r w:rsidRPr="000427F5">
              <w:rPr>
                <w:rFonts w:ascii="Helvetica" w:hAnsi="Helvetica" w:cs="Helvetica"/>
                <w:bCs/>
                <w:lang w:eastAsia="ja-JP"/>
              </w:rPr>
              <w:t xml:space="preserve"> for eligibility result if the offer was unavailable</w:t>
            </w:r>
          </w:p>
        </w:tc>
      </w:tr>
      <w:tr w:rsidR="00937BD8" w:rsidRPr="004B23A3" w14:paraId="73B62514"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7F627CC2" w14:textId="77777777" w:rsidR="00937BD8" w:rsidRPr="000427F5" w:rsidRDefault="00937BD8" w:rsidP="00C53CD0">
            <w:pPr>
              <w:ind w:leftChars="300" w:left="600"/>
              <w:rPr>
                <w:rFonts w:ascii="Helvetica" w:hAnsi="Helvetica" w:cs="Helvetica"/>
                <w:b w:val="0"/>
                <w:bCs w:val="0"/>
                <w:color w:val="auto"/>
                <w:lang w:eastAsia="ja-JP"/>
              </w:rPr>
            </w:pPr>
            <w:proofErr w:type="gramStart"/>
            <w:r w:rsidRPr="000427F5">
              <w:rPr>
                <w:rFonts w:ascii="Helvetica" w:hAnsi="Helvetica" w:cs="Helvetica"/>
                <w:lang w:eastAsia="ja-JP"/>
              </w:rPr>
              <w:t>code</w:t>
            </w:r>
            <w:proofErr w:type="gramEnd"/>
          </w:p>
        </w:tc>
        <w:tc>
          <w:tcPr>
            <w:tcW w:w="6804" w:type="dxa"/>
          </w:tcPr>
          <w:p w14:paraId="00590F8C" w14:textId="77777777" w:rsidR="00937BD8" w:rsidRPr="000427F5" w:rsidRDefault="005E5061"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sidRPr="00C53CD0">
              <w:rPr>
                <w:rFonts w:ascii="Helvetica" w:hAnsi="Helvetica" w:cs="Helvetica"/>
                <w:bCs/>
                <w:lang w:eastAsia="ja-JP"/>
              </w:rPr>
              <w:t>Unavailable reason code</w:t>
            </w:r>
          </w:p>
        </w:tc>
      </w:tr>
      <w:tr w:rsidR="00937BD8" w14:paraId="0BB8A397"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B96B73" w14:textId="77777777" w:rsidR="00937BD8" w:rsidRPr="000427F5" w:rsidRDefault="00937BD8" w:rsidP="00C53CD0">
            <w:pPr>
              <w:ind w:leftChars="300" w:left="600"/>
              <w:rPr>
                <w:rFonts w:ascii="Helvetica" w:hAnsi="Helvetica" w:cs="Helvetica"/>
                <w:b w:val="0"/>
                <w:bCs w:val="0"/>
                <w:color w:val="auto"/>
                <w:lang w:eastAsia="ja-JP"/>
              </w:rPr>
            </w:pPr>
            <w:proofErr w:type="gramStart"/>
            <w:r w:rsidRPr="000427F5">
              <w:rPr>
                <w:rFonts w:ascii="Helvetica" w:hAnsi="Helvetica" w:cs="Helvetica"/>
                <w:lang w:eastAsia="ja-JP"/>
              </w:rPr>
              <w:t>label</w:t>
            </w:r>
            <w:proofErr w:type="gramEnd"/>
          </w:p>
        </w:tc>
        <w:tc>
          <w:tcPr>
            <w:tcW w:w="6804" w:type="dxa"/>
          </w:tcPr>
          <w:p w14:paraId="3D5BF451" w14:textId="77777777" w:rsidR="00937BD8" w:rsidRPr="000427F5" w:rsidRDefault="005E5061"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0427F5">
              <w:rPr>
                <w:rFonts w:ascii="Helvetica" w:hAnsi="Helvetica" w:cs="Helvetica"/>
                <w:bCs/>
                <w:lang w:eastAsia="ja-JP"/>
              </w:rPr>
              <w:t>Unavailable reason label</w:t>
            </w:r>
          </w:p>
        </w:tc>
      </w:tr>
      <w:tr w:rsidR="00CD5023" w14:paraId="500F3837"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45689B5E" w14:textId="77777777" w:rsidR="00CD5023" w:rsidRPr="00C53CD0" w:rsidRDefault="00CD5023" w:rsidP="00C53CD0">
            <w:pPr>
              <w:rPr>
                <w:rFonts w:ascii="Helvetica" w:hAnsi="Helvetica" w:cs="Helvetica"/>
                <w:lang w:eastAsia="ja-JP"/>
              </w:rPr>
            </w:pPr>
            <w:proofErr w:type="gramStart"/>
            <w:r w:rsidRPr="00C53CD0">
              <w:rPr>
                <w:rFonts w:ascii="Helvetica" w:hAnsi="Helvetica" w:cs="Helvetica"/>
                <w:lang w:eastAsia="it-IT"/>
              </w:rPr>
              <w:t>terminationError</w:t>
            </w:r>
            <w:proofErr w:type="gramEnd"/>
          </w:p>
        </w:tc>
        <w:tc>
          <w:tcPr>
            <w:tcW w:w="6804" w:type="dxa"/>
          </w:tcPr>
          <w:p w14:paraId="591D31E0" w14:textId="77777777" w:rsidR="00CD5023" w:rsidRPr="00C53CD0" w:rsidRDefault="00CD5023" w:rsidP="00B711C7">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roofErr w:type="gramStart"/>
            <w:r w:rsidRPr="000427F5">
              <w:rPr>
                <w:rFonts w:ascii="Helvetica" w:hAnsi="Helvetica" w:cs="Helvetica"/>
                <w:bCs/>
                <w:lang w:eastAsia="it-IT"/>
              </w:rPr>
              <w:t>if</w:t>
            </w:r>
            <w:proofErr w:type="gramEnd"/>
            <w:r w:rsidRPr="000427F5">
              <w:rPr>
                <w:rFonts w:ascii="Helvetica" w:hAnsi="Helvetica" w:cs="Helvetica"/>
                <w:bCs/>
                <w:lang w:eastAsia="it-IT"/>
              </w:rPr>
              <w:t xml:space="preserve"> qualification has not been done properly we indicate there termination error</w:t>
            </w:r>
          </w:p>
        </w:tc>
      </w:tr>
      <w:tr w:rsidR="001C61EF" w14:paraId="33B94CC0"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2EC67A6" w14:textId="77777777" w:rsidR="001C61EF" w:rsidRPr="00C53CD0" w:rsidRDefault="001C61EF" w:rsidP="00C53CD0">
            <w:pPr>
              <w:ind w:leftChars="100" w:left="200"/>
              <w:rPr>
                <w:rFonts w:ascii="Helvetica" w:hAnsi="Helvetica" w:cs="Helvetica"/>
                <w:lang w:eastAsia="ja-JP"/>
              </w:rPr>
            </w:pPr>
            <w:proofErr w:type="gramStart"/>
            <w:r w:rsidRPr="000427F5">
              <w:rPr>
                <w:rFonts w:ascii="Helvetica" w:hAnsi="Helvetica" w:cs="Helvetica"/>
                <w:lang w:eastAsia="ja-JP"/>
              </w:rPr>
              <w:t>id</w:t>
            </w:r>
            <w:proofErr w:type="gramEnd"/>
          </w:p>
        </w:tc>
        <w:tc>
          <w:tcPr>
            <w:tcW w:w="6804" w:type="dxa"/>
          </w:tcPr>
          <w:p w14:paraId="72514B0E" w14:textId="77777777" w:rsidR="001C61EF" w:rsidRPr="000427F5" w:rsidRDefault="000E270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E270B">
              <w:rPr>
                <w:rFonts w:ascii="Helvetica" w:hAnsi="Helvetica" w:cs="Helvetica"/>
                <w:bCs/>
                <w:lang w:eastAsia="it-IT"/>
              </w:rPr>
              <w:t>Unique identifier for</w:t>
            </w:r>
            <w:r>
              <w:rPr>
                <w:rFonts w:ascii="Helvetica" w:hAnsi="Helvetica" w:cs="Helvetica" w:hint="eastAsia"/>
                <w:bCs/>
                <w:lang w:eastAsia="ja-JP"/>
              </w:rPr>
              <w:t xml:space="preserve"> </w:t>
            </w:r>
            <w:r w:rsidRPr="000E270B">
              <w:rPr>
                <w:rFonts w:ascii="Helvetica" w:hAnsi="Helvetica" w:cs="Helvetica"/>
                <w:bCs/>
                <w:lang w:eastAsia="ja-JP"/>
              </w:rPr>
              <w:t>termination error</w:t>
            </w:r>
          </w:p>
        </w:tc>
      </w:tr>
      <w:tr w:rsidR="001C61EF" w14:paraId="5521EFB6"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66C2348B" w14:textId="77777777" w:rsidR="001C61EF" w:rsidRPr="00C53CD0" w:rsidRDefault="001C61EF" w:rsidP="00C53CD0">
            <w:pPr>
              <w:ind w:leftChars="100" w:left="200"/>
              <w:rPr>
                <w:rFonts w:ascii="Helvetica" w:hAnsi="Helvetica" w:cs="Helvetica"/>
                <w:lang w:eastAsia="ja-JP"/>
              </w:rPr>
            </w:pPr>
            <w:proofErr w:type="gramStart"/>
            <w:r w:rsidRPr="000427F5">
              <w:rPr>
                <w:rFonts w:ascii="Helvetica" w:hAnsi="Helvetica" w:cs="Helvetica"/>
                <w:lang w:eastAsia="ja-JP"/>
              </w:rPr>
              <w:t>value</w:t>
            </w:r>
            <w:proofErr w:type="gramEnd"/>
          </w:p>
        </w:tc>
        <w:tc>
          <w:tcPr>
            <w:tcW w:w="6804" w:type="dxa"/>
          </w:tcPr>
          <w:p w14:paraId="4366ADAF" w14:textId="77777777" w:rsidR="001C61EF" w:rsidRPr="000427F5" w:rsidRDefault="001C61EF"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bl>
    <w:p w14:paraId="11F5EA7E" w14:textId="77777777" w:rsidR="00B711C7" w:rsidRDefault="00B711C7" w:rsidP="00B711C7">
      <w:pPr>
        <w:rPr>
          <w:rFonts w:ascii="Helvetica" w:hAnsi="Helvetica" w:cs="Helvetica"/>
          <w:sz w:val="24"/>
          <w:lang w:eastAsia="ja-JP"/>
        </w:rPr>
      </w:pPr>
    </w:p>
    <w:p w14:paraId="2231A14B" w14:textId="77777777" w:rsidR="00B711C7" w:rsidRPr="00570A27" w:rsidRDefault="00B711C7" w:rsidP="00B711C7">
      <w:pPr>
        <w:rPr>
          <w:rFonts w:ascii="Helvetica" w:hAnsi="Helvetica" w:cs="Helvetica"/>
          <w:sz w:val="24"/>
          <w:lang w:eastAsia="ja-JP"/>
        </w:rPr>
      </w:pPr>
    </w:p>
    <w:p w14:paraId="65057297" w14:textId="77777777" w:rsidR="00464EEF" w:rsidRDefault="00464EEF" w:rsidP="001C3F58">
      <w:pPr>
        <w:rPr>
          <w:rFonts w:ascii="Helvetica" w:hAnsi="Helvetica" w:cs="Helvetica"/>
          <w:sz w:val="24"/>
          <w:lang w:eastAsia="it-IT"/>
        </w:rPr>
      </w:pPr>
    </w:p>
    <w:p w14:paraId="1D09FB7A" w14:textId="77777777" w:rsidR="00464EEF" w:rsidRDefault="00E626E0" w:rsidP="001C3F58">
      <w:pPr>
        <w:rPr>
          <w:rFonts w:ascii="Helvetica" w:hAnsi="Helvetica" w:cs="Helvetica"/>
          <w:sz w:val="24"/>
          <w:lang w:eastAsia="it-IT"/>
        </w:rPr>
      </w:pPr>
      <w:r>
        <w:rPr>
          <w:rFonts w:ascii="Helvetica" w:hAnsi="Helvetica" w:cs="Helvetica"/>
          <w:sz w:val="24"/>
          <w:lang w:eastAsia="it-IT"/>
        </w:rPr>
        <w:t xml:space="preserve">For each resource in </w:t>
      </w:r>
      <w:r w:rsidR="00B711C7">
        <w:rPr>
          <w:rFonts w:ascii="Helvetica" w:hAnsi="Helvetica" w:cs="Helvetica" w:hint="eastAsia"/>
          <w:sz w:val="24"/>
          <w:lang w:eastAsia="ja-JP"/>
        </w:rPr>
        <w:t>the</w:t>
      </w:r>
      <w:r>
        <w:rPr>
          <w:rFonts w:ascii="Helvetica" w:hAnsi="Helvetica" w:cs="Helvetica"/>
          <w:sz w:val="24"/>
          <w:lang w:eastAsia="it-IT"/>
        </w:rPr>
        <w:t xml:space="preserve"> API provide a UML model:</w:t>
      </w:r>
    </w:p>
    <w:p w14:paraId="7EDC4564" w14:textId="77777777" w:rsidR="00E626E0" w:rsidRDefault="00E626E0" w:rsidP="00C53CD0">
      <w:pPr>
        <w:jc w:val="center"/>
        <w:rPr>
          <w:rFonts w:ascii="Helvetica" w:hAnsi="Helvetica" w:cs="Helvetica"/>
          <w:sz w:val="24"/>
          <w:lang w:eastAsia="ja-JP"/>
        </w:rPr>
      </w:pPr>
    </w:p>
    <w:p w14:paraId="635F00B7" w14:textId="77777777" w:rsidR="00986CA1" w:rsidRPr="000179B2" w:rsidRDefault="0007128D" w:rsidP="001C3F58">
      <w:pPr>
        <w:rPr>
          <w:rFonts w:ascii="Helvetica" w:hAnsi="Helvetica" w:cs="Helvetica"/>
          <w:sz w:val="24"/>
          <w:lang w:eastAsia="ja-JP"/>
        </w:rPr>
      </w:pPr>
      <w:r w:rsidRPr="00C53CD0">
        <w:rPr>
          <w:rFonts w:ascii="Helvetica" w:hAnsi="Helvetica" w:cs="Helvetica"/>
          <w:noProof/>
          <w:sz w:val="24"/>
        </w:rPr>
        <w:lastRenderedPageBreak/>
        <w:drawing>
          <wp:inline distT="0" distB="0" distL="0" distR="0" wp14:anchorId="1133912C" wp14:editId="0254EE0D">
            <wp:extent cx="6326372" cy="463872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314" cy="4646743"/>
                    </a:xfrm>
                    <a:prstGeom prst="rect">
                      <a:avLst/>
                    </a:prstGeom>
                    <a:noFill/>
                    <a:ln>
                      <a:noFill/>
                    </a:ln>
                  </pic:spPr>
                </pic:pic>
              </a:graphicData>
            </a:graphic>
          </wp:inline>
        </w:drawing>
      </w:r>
    </w:p>
    <w:p w14:paraId="4EAB6231" w14:textId="77777777" w:rsidR="00E626E0" w:rsidRPr="00395322" w:rsidRDefault="00E626E0" w:rsidP="00E626E0">
      <w:pPr>
        <w:pStyle w:val="Caption"/>
        <w:rPr>
          <w:noProof/>
        </w:rPr>
      </w:pPr>
      <w:r w:rsidRPr="00395322">
        <w:t xml:space="preserve">Figure </w:t>
      </w:r>
      <w:r>
        <w:fldChar w:fldCharType="begin"/>
      </w:r>
      <w:r w:rsidRPr="00395322">
        <w:instrText xml:space="preserve"> SEQ Figure \* ARABIC </w:instrText>
      </w:r>
      <w:r>
        <w:fldChar w:fldCharType="separate"/>
      </w:r>
      <w:r w:rsidR="00B866B0">
        <w:rPr>
          <w:noProof/>
        </w:rPr>
        <w:t>1</w:t>
      </w:r>
      <w:r>
        <w:fldChar w:fldCharType="end"/>
      </w:r>
      <w:r w:rsidRPr="00395322">
        <w:t xml:space="preserve"> </w:t>
      </w:r>
      <w:r>
        <w:t>–</w:t>
      </w:r>
      <w:r w:rsidRPr="00395322">
        <w:t xml:space="preserve"> </w:t>
      </w:r>
      <w:r w:rsidR="005A1227">
        <w:rPr>
          <w:rFonts w:hint="eastAsia"/>
          <w:lang w:eastAsia="ja-JP"/>
        </w:rPr>
        <w:t>Service Qualification</w:t>
      </w:r>
      <w:r w:rsidR="006E0091">
        <w:t xml:space="preserve"> </w:t>
      </w:r>
      <w:r>
        <w:t>resource model</w:t>
      </w:r>
    </w:p>
    <w:p w14:paraId="1FE2D95B" w14:textId="77777777" w:rsidR="008B1B95" w:rsidRDefault="008B1B95" w:rsidP="001C3F58"/>
    <w:p w14:paraId="4E6E7DF7" w14:textId="77777777" w:rsidR="005B377E" w:rsidRPr="000179B2" w:rsidRDefault="005B377E" w:rsidP="005B377E">
      <w:pPr>
        <w:pStyle w:val="Heading1"/>
        <w:rPr>
          <w:rFonts w:ascii="Helvetica" w:eastAsia="Times New Roman" w:hAnsi="Helvetica" w:cs="Helvetica"/>
          <w:caps w:val="0"/>
          <w:spacing w:val="0"/>
          <w:sz w:val="24"/>
          <w:szCs w:val="24"/>
          <w:lang w:val="en-US" w:eastAsia="it-IT"/>
        </w:rPr>
      </w:pPr>
      <w:bookmarkStart w:id="11" w:name="_Toc236137053"/>
      <w:bookmarkStart w:id="12" w:name="_Toc325550044"/>
      <w:r>
        <w:rPr>
          <w:rFonts w:ascii="Helvetica" w:eastAsia="Times New Roman" w:hAnsi="Helvetica" w:cs="Helvetica"/>
          <w:caps w:val="0"/>
          <w:spacing w:val="0"/>
          <w:sz w:val="24"/>
          <w:szCs w:val="24"/>
          <w:lang w:val="en-US" w:eastAsia="it-IT"/>
        </w:rPr>
        <w:lastRenderedPageBreak/>
        <w:t>Event Models</w:t>
      </w:r>
      <w:bookmarkEnd w:id="11"/>
      <w:bookmarkEnd w:id="12"/>
    </w:p>
    <w:p w14:paraId="7FE35733" w14:textId="77777777" w:rsidR="005B377E" w:rsidRPr="001D2D64" w:rsidRDefault="005B377E" w:rsidP="005B377E"/>
    <w:p w14:paraId="05006DD0" w14:textId="4EE9DB26" w:rsidR="005B377E" w:rsidRDefault="005B377E" w:rsidP="005B377E">
      <w:pPr>
        <w:rPr>
          <w:rFonts w:ascii="Helvetica" w:hAnsi="Helvetica" w:cs="Helvetica"/>
          <w:sz w:val="24"/>
          <w:lang w:eastAsia="it-IT"/>
        </w:rPr>
      </w:pPr>
      <w:r>
        <w:rPr>
          <w:rFonts w:ascii="Helvetica" w:hAnsi="Helvetica" w:cs="Helvetica"/>
          <w:sz w:val="24"/>
          <w:lang w:eastAsia="it-IT"/>
        </w:rPr>
        <w:t xml:space="preserve">The Service Qualification API supports a single event called QualificationStateChange Notification.This event is used to track the </w:t>
      </w:r>
      <w:r w:rsidRPr="006C09C8">
        <w:rPr>
          <w:rFonts w:ascii="Helvetica" w:hAnsi="Helvetica" w:cs="Helvetica"/>
          <w:sz w:val="24"/>
          <w:lang w:eastAsia="it-IT"/>
          <w:rPrChange w:id="13" w:author="pierre gauthier" w:date="2016-05-22T15:30:00Z">
            <w:rPr>
              <w:rFonts w:ascii="Times New Roman" w:hAnsi="Times New Roman"/>
              <w:color w:val="1E6496"/>
              <w:sz w:val="24"/>
              <w:lang w:eastAsia="it-IT"/>
            </w:rPr>
          </w:rPrChange>
        </w:rPr>
        <w:t>qualificationState of a service or product offering qualification.</w:t>
      </w:r>
      <w:bookmarkStart w:id="14" w:name="_GoBack"/>
      <w:bookmarkEnd w:id="14"/>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377E" w:rsidRPr="004A3159" w14:paraId="76D97D3B" w14:textId="77777777" w:rsidTr="005B377E">
        <w:tc>
          <w:tcPr>
            <w:tcW w:w="9720" w:type="dxa"/>
            <w:shd w:val="clear" w:color="auto" w:fill="D9D9D9" w:themeFill="background1" w:themeFillShade="D9"/>
          </w:tcPr>
          <w:p w14:paraId="7C818765" w14:textId="001005A3" w:rsidR="005B377E" w:rsidRPr="004A3159" w:rsidRDefault="005B377E" w:rsidP="005B377E">
            <w:pPr>
              <w:rPr>
                <w:rFonts w:ascii="Helvetica" w:hAnsi="Helvetica"/>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proofErr w:type="gramStart"/>
            <w:r w:rsidRPr="004A3159">
              <w:rPr>
                <w:rFonts w:ascii="Times New Roman" w:hAnsi="Times New Roman"/>
                <w:color w:val="1E6496"/>
                <w:sz w:val="24"/>
                <w:lang w:eastAsia="it-IT"/>
              </w:rPr>
              <w:t>event</w:t>
            </w:r>
            <w:proofErr w:type="gramEnd"/>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"http::..//productOfferingQualification/42"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"Done"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"productInventoryId"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"ADSL_locate_No"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"provideOnlyAvailable"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"provideUnavailabilityReason"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"partyId"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"service provider A"</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"channel"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"web store"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 //serverlocation: port/catalogManagement/productOffering/42"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"http://serverlocation:port/catalogManagement/productSpecification/13"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"version"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"orderFeasibilityCheck"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"eligibilityResult"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p w14:paraId="10342ECC" w14:textId="77777777" w:rsidR="005B377E" w:rsidRPr="004A3159" w:rsidRDefault="005B377E" w:rsidP="005B377E">
            <w:pPr>
              <w:rPr>
                <w:rFonts w:ascii="Helvetica" w:hAnsi="Helvetica"/>
                <w:lang w:eastAsia="it-IT"/>
              </w:rPr>
            </w:pPr>
            <w:r w:rsidRPr="004A3159">
              <w:rPr>
                <w:rFonts w:ascii="Helvetica" w:hAnsi="Helvetica"/>
                <w:lang w:eastAsia="it-IT"/>
              </w:rPr>
              <w:t>}</w:t>
            </w:r>
          </w:p>
          <w:p w14:paraId="3CF3FA63" w14:textId="32CA3DDF" w:rsidR="005B377E" w:rsidRPr="004A3159" w:rsidRDefault="005B377E" w:rsidP="005B377E">
            <w:pPr>
              <w:spacing w:before="0" w:after="0" w:line="240" w:lineRule="auto"/>
              <w:rPr>
                <w:rFonts w:ascii="Helvetica" w:hAnsi="Helvetica"/>
                <w:lang w:eastAsia="it-IT"/>
              </w:rPr>
            </w:pP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proofErr w:type="gramStart"/>
            <w:r w:rsidRPr="004A3159">
              <w:rPr>
                <w:rFonts w:ascii="Times New Roman" w:hAnsi="Times New Roman"/>
                <w:color w:val="1E6496"/>
                <w:sz w:val="24"/>
                <w:lang w:eastAsia="it-IT"/>
              </w:rPr>
              <w:t>eventType</w:t>
            </w:r>
            <w:proofErr w:type="gramEnd"/>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QualificationStateChange</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bl>
    <w:p w14:paraId="10A63566" w14:textId="77777777" w:rsidR="005B377E" w:rsidRDefault="005B377E" w:rsidP="005B377E">
      <w:pPr>
        <w:rPr>
          <w:rFonts w:ascii="Helvetica" w:hAnsi="Helvetica" w:cs="Helvetica"/>
          <w:sz w:val="24"/>
          <w:lang w:eastAsia="it-IT"/>
        </w:rPr>
      </w:pPr>
    </w:p>
    <w:p w14:paraId="086CAAEA" w14:textId="77777777" w:rsidR="005A1227" w:rsidRPr="005A1227" w:rsidRDefault="005A1227" w:rsidP="00D874A6">
      <w:pPr>
        <w:rPr>
          <w:lang w:eastAsia="ja-JP"/>
        </w:rPr>
      </w:pPr>
    </w:p>
    <w:p w14:paraId="4BE5801D" w14:textId="77777777" w:rsidR="004D2586" w:rsidRDefault="004D2586" w:rsidP="004D2586">
      <w:pPr>
        <w:rPr>
          <w:rFonts w:ascii="Helvetica" w:hAnsi="Helvetica" w:cs="Helvetica"/>
          <w:sz w:val="24"/>
          <w:lang w:eastAsia="it-IT"/>
        </w:rPr>
      </w:pPr>
    </w:p>
    <w:p w14:paraId="3E70BFB6" w14:textId="77777777" w:rsidR="005D446E" w:rsidRDefault="005D446E" w:rsidP="004D2586">
      <w:pPr>
        <w:rPr>
          <w:rFonts w:ascii="Helvetica" w:hAnsi="Helvetica" w:cs="Helvetica"/>
          <w:sz w:val="24"/>
          <w:lang w:eastAsia="it-IT"/>
        </w:rPr>
      </w:pPr>
    </w:p>
    <w:p w14:paraId="06778788" w14:textId="77777777" w:rsidR="00E626E0" w:rsidRDefault="00E626E0" w:rsidP="004D2586">
      <w:pPr>
        <w:rPr>
          <w:rFonts w:ascii="Helvetica" w:hAnsi="Helvetica" w:cs="Helvetica"/>
          <w:sz w:val="24"/>
          <w:lang w:eastAsia="it-IT"/>
        </w:rPr>
      </w:pPr>
    </w:p>
    <w:p w14:paraId="32971ACA" w14:textId="77777777" w:rsidR="00E626E0" w:rsidRDefault="00E626E0" w:rsidP="004D2586">
      <w:pPr>
        <w:rPr>
          <w:rFonts w:ascii="Helvetica" w:hAnsi="Helvetica" w:cs="Helvetica"/>
          <w:sz w:val="24"/>
          <w:lang w:eastAsia="it-IT"/>
        </w:rPr>
      </w:pPr>
    </w:p>
    <w:p w14:paraId="69EB7B91" w14:textId="77777777" w:rsidR="0081445C" w:rsidRDefault="0081445C" w:rsidP="004D2586">
      <w:pPr>
        <w:rPr>
          <w:rFonts w:ascii="Helvetica" w:hAnsi="Helvetica" w:cs="Helvetica"/>
          <w:sz w:val="24"/>
          <w:lang w:eastAsia="it-IT"/>
        </w:rPr>
      </w:pPr>
    </w:p>
    <w:p w14:paraId="09F04EC2" w14:textId="77777777" w:rsidR="00464EEF" w:rsidRPr="000179B2" w:rsidRDefault="00464EEF" w:rsidP="004D2586">
      <w:pPr>
        <w:rPr>
          <w:rFonts w:ascii="Helvetica" w:hAnsi="Helvetica" w:cs="Helvetica"/>
          <w:sz w:val="24"/>
          <w:lang w:eastAsia="it-IT"/>
        </w:rPr>
      </w:pPr>
    </w:p>
    <w:p w14:paraId="630A1D39" w14:textId="77777777" w:rsidR="001C3F58" w:rsidRDefault="001C3F58" w:rsidP="006C20B6">
      <w:pPr>
        <w:pStyle w:val="ListBullet2"/>
        <w:rPr>
          <w:b/>
          <w:bCs/>
        </w:rPr>
      </w:pPr>
    </w:p>
    <w:p w14:paraId="16100F1E" w14:textId="77777777" w:rsidR="00CA2BB0" w:rsidRDefault="004D2586" w:rsidP="006341A9">
      <w:pPr>
        <w:pStyle w:val="Heading1"/>
      </w:pPr>
      <w:bookmarkStart w:id="15" w:name="OLE_LINK4"/>
      <w:bookmarkStart w:id="16" w:name="_Toc203490678"/>
      <w:bookmarkStart w:id="17" w:name="_Toc223843133"/>
      <w:bookmarkStart w:id="18" w:name="_Toc225613409"/>
      <w:bookmarkStart w:id="19" w:name="_Ref225602564"/>
      <w:bookmarkStart w:id="20" w:name="_Ref225602608"/>
      <w:bookmarkStart w:id="21" w:name="_Toc225603198"/>
      <w:bookmarkStart w:id="22" w:name="_Ref226276288"/>
      <w:bookmarkStart w:id="23" w:name="_Ref226276315"/>
      <w:bookmarkStart w:id="24" w:name="_Ref226276328"/>
      <w:r>
        <w:lastRenderedPageBreak/>
        <w:t xml:space="preserve"> </w:t>
      </w:r>
      <w:bookmarkStart w:id="25" w:name="_Toc325550045"/>
      <w:r>
        <w:t>API OPERATION TEMPLATES</w:t>
      </w:r>
      <w:bookmarkEnd w:id="25"/>
    </w:p>
    <w:p w14:paraId="0120AB99" w14:textId="77777777"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5D63BAD0" w14:textId="77777777"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p w14:paraId="56029A2D"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19976A77" w14:textId="77777777" w:rsidTr="004D2586">
        <w:tc>
          <w:tcPr>
            <w:tcW w:w="3192" w:type="dxa"/>
            <w:shd w:val="clear" w:color="auto" w:fill="B3B3B3"/>
          </w:tcPr>
          <w:p w14:paraId="3CE182C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326291E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0A84896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73440E5E" w14:textId="77777777" w:rsidTr="004D2586">
        <w:tc>
          <w:tcPr>
            <w:tcW w:w="3192" w:type="dxa"/>
          </w:tcPr>
          <w:p w14:paraId="60DC265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78B843B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500A37A4"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3305741B"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425D635C" w14:textId="77777777" w:rsidTr="004D2586">
        <w:tc>
          <w:tcPr>
            <w:tcW w:w="3192" w:type="dxa"/>
          </w:tcPr>
          <w:p w14:paraId="14E80ED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258DBD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49A7B87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42A0333E" w14:textId="77777777" w:rsidTr="004D2586">
        <w:tc>
          <w:tcPr>
            <w:tcW w:w="3192" w:type="dxa"/>
          </w:tcPr>
          <w:p w14:paraId="13B992F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5148FA8E"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7C103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DA04C91" w14:textId="77777777" w:rsidTr="004D2586">
        <w:tc>
          <w:tcPr>
            <w:tcW w:w="3192" w:type="dxa"/>
          </w:tcPr>
          <w:p w14:paraId="16DA99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5B467EF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3A8223B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5D44500" w14:textId="77777777" w:rsidTr="004D2586">
        <w:tc>
          <w:tcPr>
            <w:tcW w:w="3192" w:type="dxa"/>
          </w:tcPr>
          <w:p w14:paraId="79A6158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7395382E"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E99300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CED151A" w14:textId="77777777" w:rsidTr="004D2586">
        <w:tc>
          <w:tcPr>
            <w:tcW w:w="3192" w:type="dxa"/>
          </w:tcPr>
          <w:p w14:paraId="0B67DD4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2AA0C330"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746CCC7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26AB96E8" w14:textId="77777777" w:rsidTr="004D2586">
        <w:tc>
          <w:tcPr>
            <w:tcW w:w="3192" w:type="dxa"/>
          </w:tcPr>
          <w:p w14:paraId="7E4F43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41DDD3D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7615355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1FC90F89" w14:textId="77777777" w:rsidR="004D2586" w:rsidRDefault="004D2586" w:rsidP="002B6E8C">
      <w:pPr>
        <w:rPr>
          <w:rFonts w:ascii="Times New Roman" w:hAnsi="Times New Roman"/>
          <w:color w:val="FF0000"/>
          <w:sz w:val="24"/>
          <w:lang w:eastAsia="it-IT"/>
        </w:rPr>
      </w:pPr>
    </w:p>
    <w:p w14:paraId="7F65B8A8" w14:textId="77777777"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7C6A0694" w14:textId="77777777" w:rsidR="008B21DE" w:rsidRPr="008B21DE" w:rsidRDefault="008B21DE" w:rsidP="002B6E8C">
      <w:pPr>
        <w:rPr>
          <w:rFonts w:ascii="Helvetica" w:hAnsi="Helvetica" w:cs="Helvetica"/>
          <w:sz w:val="24"/>
          <w:lang w:eastAsia="it-IT"/>
        </w:rPr>
      </w:pPr>
      <w:r>
        <w:rPr>
          <w:rFonts w:ascii="Helvetica" w:hAnsi="Helvetica" w:cs="Helvetica"/>
          <w:sz w:val="24"/>
          <w:lang w:eastAsia="it-IT"/>
        </w:rPr>
        <w:lastRenderedPageBreak/>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0A8B5E38" w14:textId="77777777" w:rsidR="004D2586" w:rsidRDefault="004D2586" w:rsidP="002B6E8C">
      <w:pPr>
        <w:rPr>
          <w:rFonts w:ascii="Times New Roman" w:hAnsi="Times New Roman"/>
          <w:color w:val="FF0000"/>
          <w:sz w:val="24"/>
          <w:lang w:eastAsia="it-IT"/>
        </w:rPr>
      </w:pPr>
    </w:p>
    <w:p w14:paraId="1FAA46F7" w14:textId="21D81B9B"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6" w:name="_Toc325550046"/>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/api/</w:t>
      </w:r>
      <w:r w:rsidR="005A1227">
        <w:rPr>
          <w:rFonts w:ascii="Helvetica" w:hAnsi="Helvetica" w:cs="Helvetica" w:hint="eastAsia"/>
          <w:caps w:val="0"/>
          <w:spacing w:val="0"/>
          <w:sz w:val="24"/>
          <w:szCs w:val="24"/>
          <w:lang w:val="en-US" w:eastAsia="ja-JP"/>
        </w:rPr>
        <w:t>serviceQualification</w:t>
      </w:r>
      <w:r w:rsidR="00FE1F89">
        <w:rPr>
          <w:rFonts w:ascii="Helvetica" w:hAnsi="Helvetica" w:cs="Helvetica"/>
          <w:caps w:val="0"/>
          <w:spacing w:val="0"/>
          <w:sz w:val="24"/>
          <w:szCs w:val="24"/>
          <w:lang w:val="en-US" w:eastAsia="ja-JP"/>
        </w:rPr>
        <w:t>/{ID}/</w:t>
      </w:r>
      <w:proofErr w:type="gramStart"/>
      <w:r w:rsidR="00DA0F80">
        <w:rPr>
          <w:rFonts w:ascii="Helvetica" w:hAnsi="Helvetica" w:cs="Helvetica" w:hint="eastAsia"/>
          <w:caps w:val="0"/>
          <w:spacing w:val="0"/>
          <w:sz w:val="24"/>
          <w:szCs w:val="24"/>
          <w:lang w:val="en-US" w:eastAsia="ja-JP"/>
        </w:rPr>
        <w:t>?{</w:t>
      </w:r>
      <w:proofErr w:type="gramEnd"/>
      <w:r w:rsidR="00DA0F80">
        <w:rPr>
          <w:rFonts w:ascii="Helvetica" w:hAnsi="Helvetica" w:cs="Helvetica" w:hint="eastAsia"/>
          <w:caps w:val="0"/>
          <w:spacing w:val="0"/>
          <w:sz w:val="24"/>
          <w:szCs w:val="24"/>
          <w:lang w:val="en-US" w:eastAsia="ja-JP"/>
        </w:rPr>
        <w:t>filter_</w:t>
      </w:r>
      <w:r w:rsidR="00FE1F89">
        <w:rPr>
          <w:rFonts w:ascii="Helvetica" w:hAnsi="Helvetica" w:cs="Helvetica"/>
          <w:caps w:val="0"/>
          <w:spacing w:val="0"/>
          <w:sz w:val="24"/>
          <w:szCs w:val="24"/>
          <w:lang w:val="en-US" w:eastAsia="ja-JP"/>
        </w:rPr>
        <w:t>and attribute selection</w:t>
      </w:r>
      <w:r w:rsidR="00DA0F80">
        <w:rPr>
          <w:rFonts w:ascii="Helvetica" w:hAnsi="Helvetica" w:cs="Helvetica" w:hint="eastAsia"/>
          <w:caps w:val="0"/>
          <w:spacing w:val="0"/>
          <w:sz w:val="24"/>
          <w:szCs w:val="24"/>
          <w:lang w:val="en-US" w:eastAsia="ja-JP"/>
        </w:rPr>
        <w:t>}</w:t>
      </w:r>
      <w:bookmarkEnd w:id="26"/>
    </w:p>
    <w:p w14:paraId="6271232E" w14:textId="77777777" w:rsidR="004D03F1" w:rsidRPr="004D03F1" w:rsidRDefault="004D03F1" w:rsidP="004D03F1">
      <w:pPr>
        <w:rPr>
          <w:rFonts w:ascii="Helvetica" w:hAnsi="Helvetica"/>
          <w:sz w:val="24"/>
          <w:lang w:eastAsia="it-IT"/>
        </w:rPr>
      </w:pPr>
      <w:proofErr w:type="gramStart"/>
      <w:r w:rsidRPr="004D03F1">
        <w:rPr>
          <w:rFonts w:ascii="Helvetica" w:hAnsi="Helvetica"/>
          <w:sz w:val="24"/>
          <w:u w:val="single"/>
          <w:lang w:eastAsia="it-IT"/>
        </w:rPr>
        <w:t>Description</w:t>
      </w:r>
      <w:r w:rsidRPr="004D03F1">
        <w:rPr>
          <w:rFonts w:ascii="Helvetica" w:hAnsi="Helvetica"/>
          <w:sz w:val="24"/>
          <w:lang w:eastAsia="it-IT"/>
        </w:rPr>
        <w:t xml:space="preserve"> :</w:t>
      </w:r>
      <w:proofErr w:type="gramEnd"/>
      <w:r w:rsidRPr="004D03F1">
        <w:rPr>
          <w:rFonts w:ascii="Helvetica" w:hAnsi="Helvetica"/>
          <w:sz w:val="24"/>
          <w:lang w:eastAsia="it-IT"/>
        </w:rPr>
        <w:t xml:space="preserve"> </w:t>
      </w:r>
    </w:p>
    <w:p w14:paraId="295F976B" w14:textId="7AA7C1A7" w:rsidR="00BE41CD" w:rsidRPr="00BE41CD" w:rsidRDefault="00BE41CD" w:rsidP="00BE41CD">
      <w:pPr>
        <w:rPr>
          <w:rFonts w:ascii="Helvetica" w:hAnsi="Helvetica" w:cs="Helvetica"/>
          <w:sz w:val="24"/>
          <w:lang w:eastAsia="ja-JP"/>
        </w:rPr>
      </w:pPr>
      <w:r w:rsidRPr="00BE41CD">
        <w:rPr>
          <w:rFonts w:ascii="Helvetica" w:hAnsi="Helvetica" w:cs="Helvetica"/>
          <w:sz w:val="24"/>
          <w:lang w:eastAsia="ja-JP"/>
        </w:rPr>
        <w:t xml:space="preserve">This operation is used to </w:t>
      </w:r>
      <w:r w:rsidR="00FE1F89">
        <w:rPr>
          <w:rFonts w:ascii="Helvetica" w:hAnsi="Helvetica" w:cs="Helvetica"/>
          <w:sz w:val="24"/>
          <w:lang w:eastAsia="ja-JP"/>
        </w:rPr>
        <w:t>retrieve current serviceQualification tasks.</w:t>
      </w:r>
    </w:p>
    <w:p w14:paraId="7516E828" w14:textId="77777777" w:rsidR="00BE41CD" w:rsidRDefault="00342547" w:rsidP="002B6E8C">
      <w:pPr>
        <w:rPr>
          <w:rFonts w:ascii="Helvetica" w:hAnsi="Helvetica" w:cs="Helvetica"/>
          <w:sz w:val="24"/>
          <w:lang w:eastAsia="ja-JP"/>
        </w:rPr>
      </w:pPr>
      <w:r>
        <w:rPr>
          <w:rFonts w:ascii="Helvetica" w:hAnsi="Helvetica" w:cs="Helvetica" w:hint="eastAsia"/>
          <w:sz w:val="24"/>
          <w:lang w:eastAsia="ja-JP"/>
        </w:rPr>
        <w:t xml:space="preserve">GET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w:t>
      </w:r>
      <w:r w:rsidR="002D3FA1">
        <w:rPr>
          <w:rFonts w:ascii="Helvetica" w:hAnsi="Helvetica" w:cs="Helvetica" w:hint="eastAsia"/>
          <w:sz w:val="24"/>
          <w:lang w:eastAsia="ja-JP"/>
        </w:rPr>
        <w:t>d at</w:t>
      </w:r>
      <w:r w:rsidRPr="00342547">
        <w:rPr>
          <w:rFonts w:ascii="Helvetica" w:hAnsi="Helvetica" w:cs="Helvetica"/>
          <w:sz w:val="24"/>
          <w:lang w:eastAsia="ja-JP"/>
        </w:rPr>
        <w:t xml:space="preserve"> other API/system</w:t>
      </w:r>
      <w:r>
        <w:rPr>
          <w:rFonts w:ascii="Helvetica" w:hAnsi="Helvetica" w:cs="Helvetica" w:hint="eastAsia"/>
          <w:sz w:val="24"/>
          <w:lang w:eastAsia="ja-JP"/>
        </w:rPr>
        <w:t>.</w:t>
      </w:r>
    </w:p>
    <w:p w14:paraId="0AD54B02" w14:textId="77777777" w:rsidR="00D1529F" w:rsidRDefault="00D1529F" w:rsidP="002B6E8C">
      <w:pPr>
        <w:rPr>
          <w:rFonts w:ascii="Helvetica" w:hAnsi="Helvetica" w:cs="Helvetica"/>
          <w:sz w:val="24"/>
          <w:lang w:eastAsia="ja-JP"/>
        </w:rPr>
      </w:pPr>
    </w:p>
    <w:p w14:paraId="348CE33D" w14:textId="77777777" w:rsidR="00002FE6" w:rsidRPr="00D1529F" w:rsidRDefault="00002FE6" w:rsidP="00D1529F">
      <w:pPr>
        <w:rPr>
          <w:rFonts w:ascii="Helvetica" w:hAnsi="Helvetica" w:cs="Helvetica"/>
          <w:sz w:val="24"/>
          <w:highlight w:val="yellow"/>
          <w:lang w:eastAsia="ja-JP"/>
        </w:rPr>
      </w:pPr>
    </w:p>
    <w:p w14:paraId="1BF67214" w14:textId="77777777" w:rsidR="002B6E8C" w:rsidRPr="000559B2" w:rsidRDefault="002B6E8C" w:rsidP="002B6E8C">
      <w:pPr>
        <w:rPr>
          <w:rFonts w:ascii="Helvetica" w:hAnsi="Helvetica" w:cs="Helvetica"/>
          <w:sz w:val="24"/>
          <w:lang w:eastAsia="it-IT"/>
        </w:rPr>
      </w:pPr>
      <w:proofErr w:type="gramStart"/>
      <w:r w:rsidRPr="00776E61">
        <w:rPr>
          <w:rFonts w:ascii="Helvetica" w:hAnsi="Helvetica" w:cs="Helvetica"/>
          <w:sz w:val="24"/>
          <w:u w:val="single"/>
          <w:lang w:eastAsia="it-IT"/>
        </w:rPr>
        <w:t>Behavior</w:t>
      </w:r>
      <w:r w:rsidRPr="000559B2">
        <w:rPr>
          <w:rFonts w:ascii="Helvetica" w:hAnsi="Helvetica" w:cs="Helvetica"/>
          <w:sz w:val="24"/>
          <w:lang w:eastAsia="it-IT"/>
        </w:rPr>
        <w:t xml:space="preserve"> :</w:t>
      </w:r>
      <w:proofErr w:type="gramEnd"/>
      <w:r w:rsidRPr="000559B2">
        <w:rPr>
          <w:rFonts w:ascii="Helvetica" w:hAnsi="Helvetica" w:cs="Helvetica"/>
          <w:sz w:val="24"/>
          <w:lang w:eastAsia="it-IT"/>
        </w:rPr>
        <w:t xml:space="preserve"> </w:t>
      </w:r>
    </w:p>
    <w:p w14:paraId="588337B7" w14:textId="77777777" w:rsidR="00DB7F9F" w:rsidRPr="000559B2" w:rsidRDefault="000559B2" w:rsidP="009C269F">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3CFD4823" w14:textId="77777777"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5BC54CB1" w14:textId="77777777"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3B1C044F" w14:textId="77777777" w:rsidR="000559B2" w:rsidRPr="00776E61" w:rsidRDefault="000559B2" w:rsidP="000559B2">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3CDE14A7" w14:textId="77777777" w:rsidR="000179B2" w:rsidRDefault="000179B2" w:rsidP="002B6E8C">
      <w:pPr>
        <w:rPr>
          <w:rFonts w:ascii="Helvetica" w:hAnsi="Helvetica" w:cs="Helvetica"/>
          <w:sz w:val="24"/>
          <w:lang w:eastAsia="ja-JP"/>
        </w:rPr>
      </w:pPr>
    </w:p>
    <w:p w14:paraId="2ECB2F39" w14:textId="22FF3094" w:rsidR="004D03F1" w:rsidRDefault="004D03F1" w:rsidP="002B6E8C">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6D9B574E" w14:textId="77777777" w:rsidTr="007A0606">
        <w:tc>
          <w:tcPr>
            <w:tcW w:w="9720" w:type="dxa"/>
            <w:shd w:val="clear" w:color="auto" w:fill="FFFFFF" w:themeFill="background1"/>
          </w:tcPr>
          <w:p w14:paraId="43DF6E68" w14:textId="77777777" w:rsidR="000179B2" w:rsidRPr="000427F5" w:rsidRDefault="000179B2" w:rsidP="007A0606">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0179B2" w14:paraId="09BDD8CB" w14:textId="77777777" w:rsidTr="007A0606">
        <w:tc>
          <w:tcPr>
            <w:tcW w:w="9720" w:type="dxa"/>
            <w:shd w:val="clear" w:color="auto" w:fill="D9D9D9" w:themeFill="background1" w:themeFillShade="D9"/>
          </w:tcPr>
          <w:p w14:paraId="7B714F22" w14:textId="3C5E3000" w:rsidR="005A1227" w:rsidRPr="000427F5" w:rsidRDefault="005A1227" w:rsidP="007A0606">
            <w:pPr>
              <w:spacing w:before="0" w:after="0" w:line="240" w:lineRule="auto"/>
              <w:rPr>
                <w:rFonts w:ascii="Helvetica" w:hAnsi="Helvetica"/>
                <w:szCs w:val="20"/>
                <w:lang w:eastAsia="ja-JP"/>
              </w:rPr>
            </w:pPr>
            <w:r w:rsidRPr="000427F5">
              <w:rPr>
                <w:rFonts w:ascii="Helvetica" w:hAnsi="Helvetica"/>
                <w:szCs w:val="20"/>
                <w:lang w:eastAsia="it-IT"/>
              </w:rPr>
              <w:t>GET /api/serviceQualification</w:t>
            </w:r>
            <w:r w:rsidR="00FE1F89">
              <w:rPr>
                <w:rFonts w:ascii="Helvetica" w:hAnsi="Helvetica"/>
                <w:szCs w:val="20"/>
                <w:lang w:eastAsia="it-IT"/>
              </w:rPr>
              <w:t>/42</w:t>
            </w:r>
          </w:p>
          <w:p w14:paraId="44F5B8AC" w14:textId="77777777" w:rsidR="000179B2" w:rsidRPr="000427F5" w:rsidRDefault="000179B2" w:rsidP="007A0606">
            <w:pPr>
              <w:spacing w:before="0" w:after="0" w:line="240" w:lineRule="auto"/>
              <w:rPr>
                <w:rFonts w:ascii="Helvetica" w:hAnsi="Helvetica"/>
                <w:szCs w:val="20"/>
                <w:lang w:eastAsia="ja-JP"/>
              </w:rPr>
            </w:pPr>
            <w:r w:rsidRPr="000427F5">
              <w:rPr>
                <w:rFonts w:ascii="Helvetica" w:hAnsi="Helvetica"/>
                <w:szCs w:val="20"/>
                <w:lang w:eastAsia="it-IT"/>
              </w:rPr>
              <w:t>Accept: application/json</w:t>
            </w:r>
          </w:p>
          <w:p w14:paraId="21BA78ED" w14:textId="77777777" w:rsidR="00345960" w:rsidRPr="000427F5" w:rsidRDefault="00345960" w:rsidP="007A0606">
            <w:pPr>
              <w:spacing w:before="0" w:after="0" w:line="240" w:lineRule="auto"/>
              <w:rPr>
                <w:rFonts w:ascii="Helvetica" w:hAnsi="Helvetica"/>
                <w:szCs w:val="20"/>
                <w:lang w:eastAsia="ja-JP"/>
              </w:rPr>
            </w:pPr>
          </w:p>
        </w:tc>
      </w:tr>
      <w:tr w:rsidR="000179B2" w14:paraId="579DEED8" w14:textId="77777777" w:rsidTr="007A0606">
        <w:tc>
          <w:tcPr>
            <w:tcW w:w="9720" w:type="dxa"/>
            <w:shd w:val="clear" w:color="auto" w:fill="FFFFFF" w:themeFill="background1"/>
          </w:tcPr>
          <w:p w14:paraId="53329C2B" w14:textId="77777777" w:rsidR="000179B2" w:rsidRPr="000427F5" w:rsidRDefault="000179B2" w:rsidP="007A0606">
            <w:pPr>
              <w:spacing w:after="0" w:line="240" w:lineRule="auto"/>
              <w:rPr>
                <w:rFonts w:ascii="Helvetica" w:hAnsi="Helvetica"/>
                <w:b/>
                <w:szCs w:val="20"/>
                <w:lang w:eastAsia="it-IT"/>
              </w:rPr>
            </w:pPr>
            <w:r w:rsidRPr="000427F5">
              <w:rPr>
                <w:rFonts w:ascii="Helvetica" w:hAnsi="Helvetica"/>
                <w:b/>
                <w:szCs w:val="20"/>
                <w:lang w:eastAsia="it-IT"/>
              </w:rPr>
              <w:t>RESPONSE</w:t>
            </w:r>
          </w:p>
        </w:tc>
      </w:tr>
      <w:tr w:rsidR="000179B2" w14:paraId="3E16BF42" w14:textId="77777777" w:rsidTr="007A0606">
        <w:tc>
          <w:tcPr>
            <w:tcW w:w="9720" w:type="dxa"/>
            <w:shd w:val="clear" w:color="auto" w:fill="D9D9D9" w:themeFill="background1" w:themeFillShade="D9"/>
          </w:tcPr>
          <w:p w14:paraId="60E0AA69" w14:textId="77777777" w:rsidR="00372076" w:rsidRPr="00C53CD0" w:rsidRDefault="00372076">
            <w:pPr>
              <w:spacing w:before="0" w:after="0" w:line="240" w:lineRule="auto"/>
              <w:rPr>
                <w:rFonts w:ascii="Helvetica" w:hAnsi="Helvetica"/>
                <w:szCs w:val="20"/>
                <w:lang w:eastAsia="it-IT"/>
              </w:rPr>
            </w:pPr>
            <w:r w:rsidRPr="00C53CD0">
              <w:rPr>
                <w:rFonts w:ascii="Helvetica" w:hAnsi="Helvetica"/>
                <w:szCs w:val="20"/>
                <w:lang w:eastAsia="it-IT"/>
              </w:rPr>
              <w:t>200</w:t>
            </w:r>
          </w:p>
          <w:p w14:paraId="25F66519" w14:textId="77777777" w:rsidR="00372076" w:rsidRPr="00C53CD0" w:rsidRDefault="00372076">
            <w:pPr>
              <w:spacing w:before="0" w:after="0" w:line="240" w:lineRule="auto"/>
              <w:rPr>
                <w:rFonts w:ascii="Helvetica" w:hAnsi="Helvetica"/>
                <w:szCs w:val="20"/>
                <w:lang w:eastAsia="it-IT"/>
              </w:rPr>
            </w:pPr>
            <w:r w:rsidRPr="00C53CD0">
              <w:rPr>
                <w:rFonts w:ascii="Helvetica" w:hAnsi="Helvetica"/>
                <w:szCs w:val="20"/>
                <w:lang w:eastAsia="it-IT"/>
              </w:rPr>
              <w:t>Content-Type: application/json</w:t>
            </w:r>
          </w:p>
          <w:p w14:paraId="78913995" w14:textId="77777777" w:rsidR="00372076" w:rsidRPr="00C53CD0" w:rsidRDefault="00372076">
            <w:pPr>
              <w:spacing w:before="0" w:after="0" w:line="240" w:lineRule="auto"/>
              <w:rPr>
                <w:rFonts w:ascii="Helvetica" w:hAnsi="Helvetica"/>
                <w:szCs w:val="20"/>
                <w:lang w:eastAsia="it-IT"/>
              </w:rPr>
            </w:pPr>
          </w:p>
          <w:p w14:paraId="6224EFF7" w14:textId="56F7E318" w:rsidR="001E0A5E" w:rsidRPr="000427F5" w:rsidRDefault="00810C50">
            <w:pPr>
              <w:spacing w:before="0" w:after="0" w:line="240" w:lineRule="auto"/>
              <w:rPr>
                <w:rFonts w:ascii="Helvetica" w:hAnsi="Helvetica"/>
                <w:szCs w:val="20"/>
                <w:lang w:eastAsia="ja-JP"/>
              </w:rPr>
            </w:pPr>
            <w:r>
              <w:rPr>
                <w:rFonts w:ascii="Times New Roman" w:hAnsi="Times New Roman"/>
                <w:color w:val="00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w:t>
            </w:r>
            <w:proofErr w:type="gramStart"/>
            <w:r>
              <w:rPr>
                <w:rFonts w:ascii="Times New Roman" w:hAnsi="Times New Roman"/>
                <w:color w:val="0000FF"/>
                <w:sz w:val="24"/>
                <w:lang w:eastAsia="it-IT"/>
              </w:rPr>
              <w:t>,-</w:t>
            </w:r>
            <w:proofErr w:type="gramEnd"/>
            <w:r>
              <w:rPr>
                <w:rFonts w:ascii="Times New Roman" w:hAnsi="Times New Roman"/>
                <w:color w:val="0000FF"/>
                <w:sz w:val="24"/>
                <w:lang w:eastAsia="it-IT"/>
              </w:rPr>
              <w:t>73.6393962,12z/data=!3m1!4b1!4m8!4m7!1m0!1m5!1m1!1s0x4cc91a4498f8f3db:0xa2760b4a779d61d3!2m2!1d-73.5693564!2d45.5014666"</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"streetNr"</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"streetName"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"ville Marie"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"montreal"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"stateOrProvince"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"Quebec"</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"country"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"Canada "</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"geocode"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"latitude"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"73.6393962"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"longitude"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"45.5014452"</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"publicKey"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"public-Key_ 00000000"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"string"</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"2222"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"2211"</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"2212"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09B4095E" w14:textId="77777777" w:rsidR="000179B2" w:rsidRPr="00AF3767" w:rsidRDefault="000179B2" w:rsidP="002B6E8C">
      <w:pPr>
        <w:rPr>
          <w:rFonts w:ascii="Helvetica" w:hAnsi="Helvetica" w:cs="Helvetica"/>
          <w:sz w:val="24"/>
          <w:lang w:eastAsia="it-IT"/>
        </w:rPr>
      </w:pPr>
    </w:p>
    <w:p w14:paraId="5AD80C13" w14:textId="77777777" w:rsidR="001C3F58" w:rsidRDefault="001C3F58" w:rsidP="002B6E8C">
      <w:pPr>
        <w:tabs>
          <w:tab w:val="left" w:pos="476"/>
        </w:tabs>
      </w:pPr>
    </w:p>
    <w:p w14:paraId="2D542632" w14:textId="77777777" w:rsidR="00002FE6" w:rsidRDefault="00002FE6" w:rsidP="00002FE6">
      <w:pPr>
        <w:spacing w:after="0" w:line="240" w:lineRule="auto"/>
        <w:rPr>
          <w:rFonts w:ascii="Helvetica" w:hAnsi="Helvetica"/>
          <w:szCs w:val="20"/>
          <w:lang w:eastAsia="it-IT"/>
        </w:rPr>
      </w:pPr>
    </w:p>
    <w:p w14:paraId="104A1838" w14:textId="77777777" w:rsidR="000B0D6A" w:rsidRDefault="000B0D6A" w:rsidP="000B0D6A">
      <w:pPr>
        <w:rPr>
          <w:rFonts w:ascii="Times New Roman" w:hAnsi="Times New Roman"/>
          <w:color w:val="FF0000"/>
          <w:sz w:val="24"/>
          <w:lang w:eastAsia="it-IT"/>
        </w:rPr>
      </w:pPr>
    </w:p>
    <w:p w14:paraId="058FDDD6" w14:textId="77777777" w:rsidR="00B711C7" w:rsidRDefault="00B711C7" w:rsidP="00B711C7">
      <w:pPr>
        <w:rPr>
          <w:rFonts w:ascii="Times New Roman" w:hAnsi="Times New Roman"/>
          <w:color w:val="FF0000"/>
          <w:sz w:val="24"/>
          <w:lang w:eastAsia="it-IT"/>
        </w:rPr>
      </w:pPr>
      <w:bookmarkStart w:id="27" w:name="_Ref234978967"/>
      <w:bookmarkStart w:id="28" w:name="_Toc235288517"/>
      <w:bookmarkStart w:id="29" w:name="_Toc236554611"/>
      <w:bookmarkStart w:id="30" w:name="_Toc236554912"/>
      <w:bookmarkStart w:id="31" w:name="_Toc236555375"/>
      <w:bookmarkStart w:id="32" w:name="_Toc225613455"/>
      <w:bookmarkStart w:id="33" w:name="_Toc225603244"/>
      <w:bookmarkStart w:id="34" w:name="_Ref226733430"/>
      <w:bookmarkStart w:id="35" w:name="_Ref230885009"/>
      <w:bookmarkStart w:id="36" w:name="_Ref231980155"/>
      <w:bookmarkStart w:id="37" w:name="_Ref232940733"/>
      <w:bookmarkStart w:id="38" w:name="_Ref232940829"/>
      <w:bookmarkEnd w:id="15"/>
      <w:bookmarkEnd w:id="16"/>
      <w:bookmarkEnd w:id="17"/>
      <w:bookmarkEnd w:id="18"/>
      <w:bookmarkEnd w:id="19"/>
      <w:bookmarkEnd w:id="20"/>
      <w:bookmarkEnd w:id="21"/>
      <w:bookmarkEnd w:id="22"/>
      <w:bookmarkEnd w:id="23"/>
      <w:bookmarkEnd w:id="24"/>
    </w:p>
    <w:p w14:paraId="7B3E04C6" w14:textId="7ECFF34C" w:rsidR="00B711C7" w:rsidRPr="001B7861" w:rsidRDefault="00B711C7" w:rsidP="00B711C7">
      <w:pPr>
        <w:pStyle w:val="Heading2"/>
        <w:tabs>
          <w:tab w:val="left" w:pos="1008"/>
        </w:tabs>
        <w:rPr>
          <w:rFonts w:ascii="Helvetica" w:eastAsia="Times New Roman" w:hAnsi="Helvetica" w:cs="Helvetica"/>
          <w:caps w:val="0"/>
          <w:spacing w:val="0"/>
          <w:sz w:val="24"/>
          <w:szCs w:val="24"/>
          <w:lang w:val="en-US" w:eastAsia="it-IT"/>
        </w:rPr>
      </w:pPr>
      <w:bookmarkStart w:id="39" w:name="_Toc325550047"/>
      <w:r>
        <w:rPr>
          <w:rFonts w:ascii="Helvetica" w:hAnsi="Helvetica" w:cs="Helvetica" w:hint="eastAsia"/>
          <w:caps w:val="0"/>
          <w:spacing w:val="0"/>
          <w:sz w:val="24"/>
          <w:szCs w:val="24"/>
          <w:lang w:val="en-US" w:eastAsia="ja-JP"/>
        </w:rPr>
        <w:t>POST</w:t>
      </w:r>
      <w:r w:rsidRPr="000179B2">
        <w:rPr>
          <w:rFonts w:ascii="Helvetica" w:eastAsia="Times New Roman" w:hAnsi="Helvetica" w:cs="Helvetica"/>
          <w:caps w:val="0"/>
          <w:spacing w:val="0"/>
          <w:sz w:val="24"/>
          <w:szCs w:val="24"/>
          <w:lang w:val="en-US" w:eastAsia="it-IT"/>
        </w:rPr>
        <w:t xml:space="preserve"> /api/</w:t>
      </w:r>
      <w:r>
        <w:rPr>
          <w:rFonts w:ascii="Helvetica" w:hAnsi="Helvetica" w:cs="Helvetica" w:hint="eastAsia"/>
          <w:caps w:val="0"/>
          <w:spacing w:val="0"/>
          <w:sz w:val="24"/>
          <w:szCs w:val="24"/>
          <w:lang w:val="en-US" w:eastAsia="ja-JP"/>
        </w:rPr>
        <w:t>serviceQualification</w:t>
      </w:r>
      <w:bookmarkEnd w:id="39"/>
    </w:p>
    <w:p w14:paraId="154A1C50" w14:textId="77777777" w:rsidR="004D03F1" w:rsidRDefault="004D03F1" w:rsidP="004D03F1">
      <w:pPr>
        <w:rPr>
          <w:sz w:val="24"/>
          <w:lang w:eastAsia="it-IT"/>
        </w:rPr>
      </w:pPr>
      <w:proofErr w:type="gramStart"/>
      <w:r w:rsidRPr="009F731F">
        <w:rPr>
          <w:sz w:val="24"/>
          <w:u w:val="single"/>
          <w:lang w:eastAsia="it-IT"/>
        </w:rPr>
        <w:t>Description</w:t>
      </w:r>
      <w:r>
        <w:rPr>
          <w:sz w:val="24"/>
          <w:lang w:eastAsia="it-IT"/>
        </w:rPr>
        <w:t xml:space="preserve"> :</w:t>
      </w:r>
      <w:proofErr w:type="gramEnd"/>
      <w:r>
        <w:rPr>
          <w:sz w:val="24"/>
          <w:lang w:eastAsia="it-IT"/>
        </w:rPr>
        <w:t xml:space="preserve"> </w:t>
      </w:r>
    </w:p>
    <w:p w14:paraId="572CF09E" w14:textId="0AB593D0" w:rsidR="00B711C7" w:rsidRPr="00BE41CD" w:rsidRDefault="00B711C7" w:rsidP="00B711C7">
      <w:pPr>
        <w:rPr>
          <w:rFonts w:ascii="Helvetica" w:hAnsi="Helvetica" w:cs="Helvetica"/>
          <w:sz w:val="24"/>
          <w:lang w:eastAsia="ja-JP"/>
        </w:rPr>
      </w:pPr>
      <w:r w:rsidRPr="00BE41CD">
        <w:rPr>
          <w:rFonts w:ascii="Helvetica" w:hAnsi="Helvetica" w:cs="Helvetica"/>
          <w:sz w:val="24"/>
          <w:lang w:eastAsia="ja-JP"/>
        </w:rPr>
        <w:t xml:space="preserve">This operation </w:t>
      </w:r>
      <w:r w:rsidR="00FE1F89">
        <w:rPr>
          <w:rFonts w:ascii="Helvetica" w:hAnsi="Helvetica" w:cs="Helvetica"/>
          <w:sz w:val="24"/>
          <w:lang w:eastAsia="ja-JP"/>
        </w:rPr>
        <w:t>creates a Task</w:t>
      </w:r>
      <w:r w:rsidRPr="00BE41CD">
        <w:rPr>
          <w:rFonts w:ascii="Helvetica" w:hAnsi="Helvetica" w:cs="Helvetica"/>
          <w:sz w:val="24"/>
          <w:lang w:eastAsia="ja-JP"/>
        </w:rPr>
        <w:t xml:space="preserve"> to provide technical Eligibility that is what service is available or when the service is available.</w:t>
      </w:r>
    </w:p>
    <w:p w14:paraId="7217C925" w14:textId="77777777" w:rsidR="00B711C7" w:rsidRDefault="00B711C7" w:rsidP="00B711C7">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158C71ED" w14:textId="77777777" w:rsidR="00B711C7" w:rsidRDefault="00342547" w:rsidP="00B711C7">
      <w:pPr>
        <w:rPr>
          <w:rFonts w:ascii="Helvetica" w:hAnsi="Helvetica" w:cs="Helvetica"/>
          <w:sz w:val="24"/>
          <w:lang w:eastAsia="ja-JP"/>
        </w:rPr>
      </w:pPr>
      <w:r>
        <w:rPr>
          <w:rFonts w:ascii="Helvetica" w:hAnsi="Helvetica" w:cs="Helvetica" w:hint="eastAsia"/>
          <w:sz w:val="24"/>
          <w:lang w:eastAsia="ja-JP"/>
        </w:rPr>
        <w:t>POST</w:t>
      </w:r>
      <w:r w:rsidRPr="00342547">
        <w:rPr>
          <w:rFonts w:ascii="Helvetica" w:hAnsi="Helvetica" w:cs="Helvetica"/>
          <w:sz w:val="24"/>
          <w:lang w:eastAsia="ja-JP"/>
        </w:rPr>
        <w:t xml:space="preserve">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 </w:t>
      </w:r>
      <w:r>
        <w:rPr>
          <w:rFonts w:ascii="Helvetica" w:hAnsi="Helvetica" w:cs="Helvetica" w:hint="eastAsia"/>
          <w:sz w:val="24"/>
          <w:lang w:eastAsia="ja-JP"/>
        </w:rPr>
        <w:t>at this operation</w:t>
      </w:r>
      <w:r w:rsidRPr="00342547">
        <w:rPr>
          <w:rFonts w:ascii="Helvetica" w:hAnsi="Helvetica" w:cs="Helvetica"/>
          <w:sz w:val="24"/>
          <w:lang w:eastAsia="ja-JP"/>
        </w:rPr>
        <w:t>.</w:t>
      </w:r>
    </w:p>
    <w:p w14:paraId="47FB50B6" w14:textId="77777777" w:rsidR="00342547" w:rsidRDefault="00342547"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809"/>
        <w:gridCol w:w="1504"/>
        <w:gridCol w:w="2832"/>
        <w:gridCol w:w="3416"/>
      </w:tblGrid>
      <w:tr w:rsidR="00304609" w:rsidRPr="00FA02FB" w14:paraId="6E0FC2E9" w14:textId="77777777" w:rsidTr="00304609">
        <w:tc>
          <w:tcPr>
            <w:tcW w:w="2809" w:type="dxa"/>
            <w:shd w:val="clear" w:color="auto" w:fill="B8CCE4" w:themeFill="accent1" w:themeFillTint="66"/>
          </w:tcPr>
          <w:p w14:paraId="42ADC3AC" w14:textId="77777777" w:rsidR="00304609" w:rsidRPr="000427F5" w:rsidRDefault="00304609" w:rsidP="00304609">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Attribute name</w:t>
            </w:r>
          </w:p>
        </w:tc>
        <w:tc>
          <w:tcPr>
            <w:tcW w:w="1504" w:type="dxa"/>
            <w:shd w:val="clear" w:color="auto" w:fill="B8CCE4" w:themeFill="accent1" w:themeFillTint="66"/>
          </w:tcPr>
          <w:p w14:paraId="1F38698A" w14:textId="77777777" w:rsidR="00304609" w:rsidRPr="000427F5" w:rsidRDefault="00304609" w:rsidP="00304609">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Mandatory</w:t>
            </w:r>
          </w:p>
        </w:tc>
        <w:tc>
          <w:tcPr>
            <w:tcW w:w="2832" w:type="dxa"/>
            <w:shd w:val="clear" w:color="auto" w:fill="B8CCE4" w:themeFill="accent1" w:themeFillTint="66"/>
          </w:tcPr>
          <w:p w14:paraId="5235949F" w14:textId="77777777" w:rsidR="00304609" w:rsidRPr="000427F5" w:rsidRDefault="00304609" w:rsidP="00304609">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Default</w:t>
            </w:r>
          </w:p>
        </w:tc>
        <w:tc>
          <w:tcPr>
            <w:tcW w:w="3416" w:type="dxa"/>
            <w:shd w:val="clear" w:color="auto" w:fill="B8CCE4" w:themeFill="accent1" w:themeFillTint="66"/>
          </w:tcPr>
          <w:p w14:paraId="6C936828" w14:textId="77777777" w:rsidR="00304609" w:rsidRPr="000427F5" w:rsidRDefault="00304609" w:rsidP="00304609">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Rule</w:t>
            </w:r>
          </w:p>
        </w:tc>
      </w:tr>
      <w:tr w:rsidR="00304609" w:rsidRPr="00FA02FB" w14:paraId="2CE466EB" w14:textId="77777777" w:rsidTr="00304609">
        <w:tc>
          <w:tcPr>
            <w:tcW w:w="2809" w:type="dxa"/>
          </w:tcPr>
          <w:p w14:paraId="6DB55290"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Id</w:t>
            </w:r>
          </w:p>
        </w:tc>
        <w:tc>
          <w:tcPr>
            <w:tcW w:w="1504" w:type="dxa"/>
          </w:tcPr>
          <w:p w14:paraId="602D4A22"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N</w:t>
            </w:r>
          </w:p>
        </w:tc>
        <w:tc>
          <w:tcPr>
            <w:tcW w:w="2832" w:type="dxa"/>
          </w:tcPr>
          <w:p w14:paraId="4481E2E0"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Blank</w:t>
            </w:r>
          </w:p>
        </w:tc>
        <w:tc>
          <w:tcPr>
            <w:tcW w:w="3416" w:type="dxa"/>
          </w:tcPr>
          <w:p w14:paraId="45E99420" w14:textId="77777777" w:rsidR="00304609" w:rsidRPr="000427F5" w:rsidRDefault="00304609" w:rsidP="00304609">
            <w:pPr>
              <w:rPr>
                <w:rFonts w:ascii="Helvetica" w:hAnsi="Helvetica" w:cs="Helvetica"/>
                <w:color w:val="000000"/>
                <w:sz w:val="22"/>
                <w:szCs w:val="22"/>
                <w:lang w:val="fr-FR" w:eastAsia="ja-JP"/>
              </w:rPr>
            </w:pPr>
          </w:p>
        </w:tc>
      </w:tr>
      <w:tr w:rsidR="00304609" w:rsidRPr="00FA02FB" w14:paraId="7292195A" w14:textId="77777777" w:rsidTr="00304609">
        <w:tc>
          <w:tcPr>
            <w:tcW w:w="2809" w:type="dxa"/>
          </w:tcPr>
          <w:p w14:paraId="514D104C" w14:textId="77777777" w:rsidR="00304609" w:rsidRPr="000427F5" w:rsidRDefault="00304609" w:rsidP="00304609">
            <w:pPr>
              <w:rPr>
                <w:rFonts w:ascii="Helvetica" w:hAnsi="Helvetica" w:cs="Helvetica"/>
                <w:color w:val="000000"/>
                <w:sz w:val="22"/>
                <w:szCs w:val="22"/>
                <w:lang w:val="fr-FR" w:eastAsia="ja-JP"/>
              </w:rPr>
            </w:pPr>
            <w:proofErr w:type="gramStart"/>
            <w:r w:rsidRPr="000427F5">
              <w:rPr>
                <w:rFonts w:ascii="Helvetica" w:hAnsi="Helvetica" w:cs="Helvetica"/>
                <w:color w:val="000000"/>
                <w:sz w:val="22"/>
                <w:szCs w:val="22"/>
                <w:lang w:eastAsia="fr-FR"/>
              </w:rPr>
              <w:t>eligibilityDate</w:t>
            </w:r>
            <w:proofErr w:type="gramEnd"/>
          </w:p>
        </w:tc>
        <w:tc>
          <w:tcPr>
            <w:tcW w:w="1504" w:type="dxa"/>
          </w:tcPr>
          <w:p w14:paraId="14772607"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N</w:t>
            </w:r>
          </w:p>
        </w:tc>
        <w:tc>
          <w:tcPr>
            <w:tcW w:w="2832" w:type="dxa"/>
          </w:tcPr>
          <w:p w14:paraId="39FA9C08"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 xml:space="preserve">Today </w:t>
            </w:r>
          </w:p>
        </w:tc>
        <w:tc>
          <w:tcPr>
            <w:tcW w:w="3416" w:type="dxa"/>
          </w:tcPr>
          <w:p w14:paraId="5E40AF4E" w14:textId="77777777" w:rsidR="00304609" w:rsidRPr="000427F5" w:rsidRDefault="00304609" w:rsidP="00304609">
            <w:pPr>
              <w:rPr>
                <w:rFonts w:ascii="Helvetica" w:hAnsi="Helvetica" w:cs="Helvetica"/>
                <w:color w:val="000000"/>
                <w:sz w:val="22"/>
                <w:szCs w:val="22"/>
                <w:lang w:val="fr-FR" w:eastAsia="fr-FR"/>
              </w:rPr>
            </w:pPr>
          </w:p>
        </w:tc>
      </w:tr>
      <w:tr w:rsidR="00304609" w:rsidRPr="00FA02FB" w14:paraId="1490FFA4" w14:textId="77777777" w:rsidTr="00304609">
        <w:tc>
          <w:tcPr>
            <w:tcW w:w="2809" w:type="dxa"/>
          </w:tcPr>
          <w:p w14:paraId="69E37F9D"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fr-FR"/>
              </w:rPr>
              <w:t>Address</w:t>
            </w:r>
          </w:p>
        </w:tc>
        <w:tc>
          <w:tcPr>
            <w:tcW w:w="1504" w:type="dxa"/>
          </w:tcPr>
          <w:p w14:paraId="57A395DB" w14:textId="77777777" w:rsidR="00304609" w:rsidRPr="000427F5" w:rsidRDefault="00F647C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N</w:t>
            </w:r>
          </w:p>
        </w:tc>
        <w:tc>
          <w:tcPr>
            <w:tcW w:w="2832" w:type="dxa"/>
          </w:tcPr>
          <w:p w14:paraId="39B8DB02" w14:textId="77777777" w:rsidR="00304609" w:rsidRPr="000427F5" w:rsidRDefault="00304609" w:rsidP="00304609">
            <w:pPr>
              <w:rPr>
                <w:rFonts w:ascii="Helvetica" w:hAnsi="Helvetica" w:cs="Helvetica"/>
                <w:color w:val="000000"/>
                <w:sz w:val="22"/>
                <w:szCs w:val="22"/>
                <w:lang w:val="fr-FR" w:eastAsia="fr-FR"/>
              </w:rPr>
            </w:pPr>
          </w:p>
        </w:tc>
        <w:tc>
          <w:tcPr>
            <w:tcW w:w="3416" w:type="dxa"/>
          </w:tcPr>
          <w:p w14:paraId="03B6BD83" w14:textId="77777777" w:rsidR="00304609" w:rsidRPr="00C53CD0" w:rsidRDefault="00304609" w:rsidP="00304609">
            <w:pPr>
              <w:spacing w:before="0"/>
              <w:rPr>
                <w:rFonts w:ascii="Helvetica" w:hAnsi="Helvetica" w:cs="Helvetica"/>
                <w:color w:val="000000"/>
                <w:sz w:val="22"/>
                <w:szCs w:val="22"/>
                <w:lang w:eastAsia="ja-JP"/>
              </w:rPr>
            </w:pPr>
            <w:r w:rsidRPr="00C53CD0">
              <w:rPr>
                <w:rFonts w:ascii="Helvetica" w:hAnsi="Helvetica" w:cs="Helvetica"/>
                <w:color w:val="000000"/>
                <w:sz w:val="22"/>
                <w:szCs w:val="22"/>
                <w:lang w:eastAsia="ja-JP"/>
              </w:rPr>
              <w:t>Address info need one from any address representaions</w:t>
            </w:r>
          </w:p>
        </w:tc>
      </w:tr>
      <w:tr w:rsidR="00304609" w:rsidRPr="00FA02FB" w14:paraId="532003B9" w14:textId="77777777" w:rsidTr="00304609">
        <w:tc>
          <w:tcPr>
            <w:tcW w:w="2809" w:type="dxa"/>
          </w:tcPr>
          <w:p w14:paraId="19AC0122"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Address description</w:t>
            </w:r>
          </w:p>
        </w:tc>
        <w:tc>
          <w:tcPr>
            <w:tcW w:w="1504" w:type="dxa"/>
          </w:tcPr>
          <w:p w14:paraId="76B444EC" w14:textId="77777777" w:rsidR="00304609" w:rsidRPr="000427F5" w:rsidRDefault="00F647C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7CC50E30" w14:textId="77777777" w:rsidR="00304609" w:rsidRPr="000427F5" w:rsidRDefault="00304609" w:rsidP="00304609">
            <w:pPr>
              <w:rPr>
                <w:rFonts w:ascii="Helvetica" w:hAnsi="Helvetica" w:cs="Helvetica"/>
                <w:color w:val="000000"/>
                <w:sz w:val="22"/>
                <w:szCs w:val="22"/>
                <w:lang w:eastAsia="fr-FR"/>
              </w:rPr>
            </w:pPr>
          </w:p>
        </w:tc>
        <w:tc>
          <w:tcPr>
            <w:tcW w:w="3416" w:type="dxa"/>
          </w:tcPr>
          <w:p w14:paraId="2EBE3C67" w14:textId="77777777" w:rsidR="00304609" w:rsidRPr="000427F5" w:rsidRDefault="00304609" w:rsidP="00304609">
            <w:pPr>
              <w:rPr>
                <w:rFonts w:ascii="Helvetica" w:hAnsi="Helvetica" w:cs="Helvetica"/>
                <w:color w:val="000000"/>
                <w:sz w:val="22"/>
                <w:szCs w:val="22"/>
                <w:lang w:eastAsia="fr-FR"/>
              </w:rPr>
            </w:pPr>
            <w:r w:rsidRPr="00C53CD0">
              <w:rPr>
                <w:rFonts w:ascii="Helvetica" w:hAnsi="Helvetica" w:cs="Helvetica"/>
                <w:color w:val="000000"/>
                <w:sz w:val="22"/>
                <w:szCs w:val="22"/>
                <w:lang w:eastAsia="ja-JP"/>
              </w:rPr>
              <w:t>Address info need one from any address representaions</w:t>
            </w:r>
          </w:p>
        </w:tc>
      </w:tr>
      <w:tr w:rsidR="00304609" w:rsidRPr="00FA02FB" w14:paraId="690EF2FF" w14:textId="77777777" w:rsidTr="00304609">
        <w:tc>
          <w:tcPr>
            <w:tcW w:w="2809" w:type="dxa"/>
          </w:tcPr>
          <w:p w14:paraId="0E3BB4EA"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geoCode</w:t>
            </w:r>
          </w:p>
        </w:tc>
        <w:tc>
          <w:tcPr>
            <w:tcW w:w="1504" w:type="dxa"/>
          </w:tcPr>
          <w:p w14:paraId="23982D48" w14:textId="77777777" w:rsidR="00304609" w:rsidRPr="000427F5" w:rsidRDefault="00F647C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200DE672" w14:textId="77777777" w:rsidR="00304609" w:rsidRPr="000427F5" w:rsidRDefault="00304609" w:rsidP="00304609">
            <w:pPr>
              <w:rPr>
                <w:rFonts w:ascii="Helvetica" w:hAnsi="Helvetica" w:cs="Helvetica"/>
                <w:color w:val="000000"/>
                <w:sz w:val="22"/>
                <w:szCs w:val="22"/>
                <w:lang w:eastAsia="fr-FR"/>
              </w:rPr>
            </w:pPr>
          </w:p>
        </w:tc>
        <w:tc>
          <w:tcPr>
            <w:tcW w:w="3416" w:type="dxa"/>
          </w:tcPr>
          <w:p w14:paraId="504E5B3C" w14:textId="77777777" w:rsidR="00304609" w:rsidRPr="000427F5" w:rsidRDefault="00304609" w:rsidP="00304609">
            <w:pPr>
              <w:rPr>
                <w:rFonts w:ascii="Helvetica" w:hAnsi="Helvetica" w:cs="Helvetica"/>
                <w:color w:val="000000"/>
                <w:sz w:val="22"/>
                <w:szCs w:val="22"/>
                <w:lang w:eastAsia="fr-FR"/>
              </w:rPr>
            </w:pPr>
            <w:r w:rsidRPr="00C53CD0">
              <w:rPr>
                <w:rFonts w:ascii="Helvetica" w:hAnsi="Helvetica" w:cs="Helvetica"/>
                <w:color w:val="000000"/>
                <w:sz w:val="22"/>
                <w:szCs w:val="22"/>
                <w:lang w:eastAsia="ja-JP"/>
              </w:rPr>
              <w:t>Address info need one from any address representaions</w:t>
            </w:r>
          </w:p>
        </w:tc>
      </w:tr>
      <w:tr w:rsidR="00304609" w:rsidRPr="00FA02FB" w14:paraId="3DC72140" w14:textId="77777777" w:rsidTr="00304609">
        <w:tc>
          <w:tcPr>
            <w:tcW w:w="2809" w:type="dxa"/>
          </w:tcPr>
          <w:p w14:paraId="7D8D178B"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publicKey</w:t>
            </w:r>
          </w:p>
        </w:tc>
        <w:tc>
          <w:tcPr>
            <w:tcW w:w="1504" w:type="dxa"/>
          </w:tcPr>
          <w:p w14:paraId="28CD39D1" w14:textId="77777777" w:rsidR="00304609" w:rsidRPr="000427F5" w:rsidRDefault="00F647C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642FC663" w14:textId="77777777" w:rsidR="00304609" w:rsidRPr="000427F5" w:rsidRDefault="00304609" w:rsidP="00304609">
            <w:pPr>
              <w:rPr>
                <w:rFonts w:ascii="Helvetica" w:hAnsi="Helvetica" w:cs="Helvetica"/>
                <w:color w:val="000000"/>
                <w:sz w:val="22"/>
                <w:szCs w:val="22"/>
                <w:lang w:eastAsia="fr-FR"/>
              </w:rPr>
            </w:pPr>
          </w:p>
        </w:tc>
        <w:tc>
          <w:tcPr>
            <w:tcW w:w="3416" w:type="dxa"/>
          </w:tcPr>
          <w:p w14:paraId="17DABE67" w14:textId="77777777" w:rsidR="00304609" w:rsidRPr="000427F5" w:rsidRDefault="00304609" w:rsidP="00304609">
            <w:pPr>
              <w:rPr>
                <w:rFonts w:ascii="Helvetica" w:hAnsi="Helvetica" w:cs="Helvetica"/>
                <w:color w:val="000000"/>
                <w:sz w:val="22"/>
                <w:szCs w:val="22"/>
                <w:lang w:eastAsia="fr-FR"/>
              </w:rPr>
            </w:pPr>
            <w:r w:rsidRPr="00C53CD0">
              <w:rPr>
                <w:rFonts w:ascii="Helvetica" w:hAnsi="Helvetica" w:cs="Helvetica"/>
                <w:color w:val="000000"/>
                <w:sz w:val="22"/>
                <w:szCs w:val="22"/>
                <w:lang w:eastAsia="ja-JP"/>
              </w:rPr>
              <w:t>Address info need one from any address representaions</w:t>
            </w:r>
          </w:p>
        </w:tc>
      </w:tr>
      <w:tr w:rsidR="00304609" w:rsidRPr="00FA02FB" w14:paraId="68B2144A" w14:textId="77777777" w:rsidTr="00304609">
        <w:tc>
          <w:tcPr>
            <w:tcW w:w="2809" w:type="dxa"/>
          </w:tcPr>
          <w:p w14:paraId="1B53780F"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serviceSpecification</w:t>
            </w:r>
          </w:p>
        </w:tc>
        <w:tc>
          <w:tcPr>
            <w:tcW w:w="1504" w:type="dxa"/>
          </w:tcPr>
          <w:p w14:paraId="6C3188D3"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435AFB64" w14:textId="77777777" w:rsidR="00304609" w:rsidRPr="000427F5" w:rsidRDefault="00304609" w:rsidP="00304609">
            <w:pPr>
              <w:rPr>
                <w:rFonts w:ascii="Helvetica" w:hAnsi="Helvetica" w:cs="Helvetica"/>
                <w:color w:val="000000"/>
                <w:sz w:val="22"/>
                <w:szCs w:val="22"/>
                <w:lang w:eastAsia="fr-FR"/>
              </w:rPr>
            </w:pPr>
          </w:p>
        </w:tc>
        <w:tc>
          <w:tcPr>
            <w:tcW w:w="3416" w:type="dxa"/>
          </w:tcPr>
          <w:p w14:paraId="146B052C" w14:textId="77777777" w:rsidR="00304609" w:rsidRPr="000427F5" w:rsidRDefault="00304609" w:rsidP="00304609">
            <w:pPr>
              <w:rPr>
                <w:rFonts w:ascii="Helvetica" w:hAnsi="Helvetica" w:cs="Helvetica"/>
                <w:color w:val="000000"/>
                <w:sz w:val="22"/>
                <w:szCs w:val="22"/>
                <w:lang w:eastAsia="fr-FR"/>
              </w:rPr>
            </w:pPr>
          </w:p>
        </w:tc>
      </w:tr>
      <w:tr w:rsidR="00304609" w:rsidRPr="00FA02FB" w14:paraId="11D07973" w14:textId="77777777" w:rsidTr="00304609">
        <w:tc>
          <w:tcPr>
            <w:tcW w:w="2809" w:type="dxa"/>
          </w:tcPr>
          <w:p w14:paraId="12C15AA3" w14:textId="77777777" w:rsidR="00304609" w:rsidRPr="000427F5" w:rsidDel="00304609"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serviceCharacteristic</w:t>
            </w:r>
          </w:p>
        </w:tc>
        <w:tc>
          <w:tcPr>
            <w:tcW w:w="1504" w:type="dxa"/>
          </w:tcPr>
          <w:p w14:paraId="1EBEED71"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1DA7D3CE" w14:textId="77777777" w:rsidR="00304609" w:rsidRPr="000427F5" w:rsidRDefault="00304609" w:rsidP="00304609">
            <w:pPr>
              <w:rPr>
                <w:rFonts w:ascii="Helvetica" w:hAnsi="Helvetica" w:cs="Helvetica"/>
                <w:color w:val="000000"/>
                <w:sz w:val="22"/>
                <w:szCs w:val="22"/>
                <w:lang w:eastAsia="fr-FR"/>
              </w:rPr>
            </w:pPr>
          </w:p>
        </w:tc>
        <w:tc>
          <w:tcPr>
            <w:tcW w:w="3416" w:type="dxa"/>
          </w:tcPr>
          <w:p w14:paraId="4A7551D0" w14:textId="77777777" w:rsidR="00304609" w:rsidRPr="000427F5" w:rsidRDefault="00304609" w:rsidP="00304609">
            <w:pPr>
              <w:rPr>
                <w:rFonts w:ascii="Helvetica" w:hAnsi="Helvetica" w:cs="Helvetica"/>
                <w:color w:val="000000"/>
                <w:sz w:val="22"/>
                <w:szCs w:val="22"/>
                <w:lang w:eastAsia="fr-FR"/>
              </w:rPr>
            </w:pPr>
          </w:p>
        </w:tc>
      </w:tr>
      <w:tr w:rsidR="00304609" w:rsidRPr="00FA02FB" w14:paraId="6DE81390" w14:textId="77777777" w:rsidTr="00304609">
        <w:tc>
          <w:tcPr>
            <w:tcW w:w="2809" w:type="dxa"/>
          </w:tcPr>
          <w:p w14:paraId="05CFDEF0" w14:textId="77777777" w:rsidR="00304609" w:rsidRPr="000427F5" w:rsidDel="00304609"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serviceCategory</w:t>
            </w:r>
          </w:p>
        </w:tc>
        <w:tc>
          <w:tcPr>
            <w:tcW w:w="1504" w:type="dxa"/>
          </w:tcPr>
          <w:p w14:paraId="12A84C78"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832" w:type="dxa"/>
          </w:tcPr>
          <w:p w14:paraId="5D8A62AC" w14:textId="77777777" w:rsidR="00304609" w:rsidRPr="000427F5" w:rsidRDefault="00304609" w:rsidP="00304609">
            <w:pPr>
              <w:rPr>
                <w:rFonts w:ascii="Helvetica" w:hAnsi="Helvetica" w:cs="Helvetica"/>
                <w:color w:val="000000"/>
                <w:sz w:val="22"/>
                <w:szCs w:val="22"/>
                <w:lang w:eastAsia="fr-FR"/>
              </w:rPr>
            </w:pPr>
          </w:p>
        </w:tc>
        <w:tc>
          <w:tcPr>
            <w:tcW w:w="3416" w:type="dxa"/>
          </w:tcPr>
          <w:p w14:paraId="20F83A7A" w14:textId="77777777" w:rsidR="00304609" w:rsidRPr="000427F5" w:rsidRDefault="00304609" w:rsidP="00304609">
            <w:pPr>
              <w:rPr>
                <w:rFonts w:ascii="Helvetica" w:hAnsi="Helvetica" w:cs="Helvetica"/>
                <w:color w:val="000000"/>
                <w:sz w:val="22"/>
                <w:szCs w:val="22"/>
                <w:lang w:eastAsia="fr-FR"/>
              </w:rPr>
            </w:pPr>
          </w:p>
        </w:tc>
      </w:tr>
      <w:tr w:rsidR="00304609" w:rsidRPr="00394AD9" w14:paraId="6C4F64C0" w14:textId="77777777" w:rsidTr="00304609">
        <w:tc>
          <w:tcPr>
            <w:tcW w:w="2809" w:type="dxa"/>
          </w:tcPr>
          <w:p w14:paraId="7B4372D2" w14:textId="77777777" w:rsidR="00304609" w:rsidRPr="00C53CD0" w:rsidRDefault="00304609" w:rsidP="00304609">
            <w:pPr>
              <w:spacing w:before="0"/>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provideAlternative</w:t>
            </w:r>
          </w:p>
        </w:tc>
        <w:tc>
          <w:tcPr>
            <w:tcW w:w="1504" w:type="dxa"/>
          </w:tcPr>
          <w:p w14:paraId="6598D7B3"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N</w:t>
            </w:r>
          </w:p>
        </w:tc>
        <w:tc>
          <w:tcPr>
            <w:tcW w:w="2832" w:type="dxa"/>
          </w:tcPr>
          <w:p w14:paraId="3397E025"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“No”</w:t>
            </w:r>
          </w:p>
        </w:tc>
        <w:tc>
          <w:tcPr>
            <w:tcW w:w="3416" w:type="dxa"/>
          </w:tcPr>
          <w:p w14:paraId="647EB76B" w14:textId="77777777" w:rsidR="00304609" w:rsidRPr="000427F5" w:rsidRDefault="00162739" w:rsidP="00304609">
            <w:pPr>
              <w:rPr>
                <w:rFonts w:ascii="Helvetica" w:hAnsi="Helvetica" w:cs="Helvetica"/>
                <w:color w:val="000000"/>
                <w:sz w:val="22"/>
                <w:szCs w:val="22"/>
                <w:lang w:eastAsia="fr-FR"/>
              </w:rPr>
            </w:pPr>
            <w:proofErr w:type="gramStart"/>
            <w:r w:rsidRPr="000427F5">
              <w:rPr>
                <w:rFonts w:ascii="Helvetica" w:hAnsi="Helvetica" w:cs="Helvetica"/>
                <w:color w:val="000000"/>
                <w:sz w:val="22"/>
                <w:szCs w:val="22"/>
                <w:lang w:eastAsia="fr-FR"/>
              </w:rPr>
              <w:t>if</w:t>
            </w:r>
            <w:proofErr w:type="gramEnd"/>
            <w:r w:rsidRPr="000427F5">
              <w:rPr>
                <w:rFonts w:ascii="Helvetica" w:hAnsi="Helvetica" w:cs="Helvetica"/>
                <w:color w:val="000000"/>
                <w:sz w:val="22"/>
                <w:szCs w:val="22"/>
                <w:lang w:eastAsia="fr-FR"/>
              </w:rPr>
              <w:t xml:space="preserve"> this flag I set to Yes - the API will retrieve closest value available for this same service</w:t>
            </w:r>
          </w:p>
        </w:tc>
      </w:tr>
      <w:tr w:rsidR="00304609" w:rsidRPr="00394AD9" w14:paraId="68EDAF84" w14:textId="77777777" w:rsidTr="00304609">
        <w:tc>
          <w:tcPr>
            <w:tcW w:w="2809" w:type="dxa"/>
          </w:tcPr>
          <w:p w14:paraId="3CD914A2"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provideOnlyEligible</w:t>
            </w:r>
          </w:p>
        </w:tc>
        <w:tc>
          <w:tcPr>
            <w:tcW w:w="1504" w:type="dxa"/>
          </w:tcPr>
          <w:p w14:paraId="6EF9607E" w14:textId="77777777" w:rsidR="00304609" w:rsidRPr="000427F5" w:rsidRDefault="00304609" w:rsidP="00304609">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N</w:t>
            </w:r>
          </w:p>
        </w:tc>
        <w:tc>
          <w:tcPr>
            <w:tcW w:w="2832" w:type="dxa"/>
          </w:tcPr>
          <w:p w14:paraId="6FF7B336" w14:textId="77777777" w:rsidR="00304609" w:rsidRPr="000427F5" w:rsidRDefault="00304609" w:rsidP="00304609">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“Yes”</w:t>
            </w:r>
          </w:p>
        </w:tc>
        <w:tc>
          <w:tcPr>
            <w:tcW w:w="3416" w:type="dxa"/>
          </w:tcPr>
          <w:p w14:paraId="0CA31F1F" w14:textId="77777777" w:rsidR="00304609" w:rsidRPr="000427F5" w:rsidRDefault="00162739" w:rsidP="00304609">
            <w:pPr>
              <w:rPr>
                <w:rFonts w:ascii="Helvetica" w:hAnsi="Helvetica" w:cs="Helvetica"/>
                <w:color w:val="000000"/>
                <w:sz w:val="22"/>
                <w:szCs w:val="22"/>
                <w:lang w:eastAsia="fr-FR"/>
              </w:rPr>
            </w:pPr>
            <w:r w:rsidRPr="000427F5">
              <w:rPr>
                <w:rFonts w:ascii="Helvetica" w:hAnsi="Helvetica" w:cs="Helvetica"/>
                <w:color w:val="000000"/>
                <w:sz w:val="22"/>
                <w:szCs w:val="22"/>
                <w:lang w:eastAsia="fr-FR"/>
              </w:rPr>
              <w:t xml:space="preserve">If this flag is set to No the API </w:t>
            </w:r>
            <w:r w:rsidRPr="000427F5">
              <w:rPr>
                <w:rFonts w:ascii="Helvetica" w:hAnsi="Helvetica" w:cs="Helvetica"/>
                <w:color w:val="000000"/>
                <w:sz w:val="22"/>
                <w:szCs w:val="22"/>
                <w:lang w:eastAsia="fr-FR"/>
              </w:rPr>
              <w:lastRenderedPageBreak/>
              <w:t>will provide both positive and negative eligibility results</w:t>
            </w:r>
          </w:p>
        </w:tc>
      </w:tr>
    </w:tbl>
    <w:p w14:paraId="01735132" w14:textId="77777777" w:rsidR="00D1529F" w:rsidRDefault="00D1529F" w:rsidP="00B711C7">
      <w:pPr>
        <w:rPr>
          <w:rFonts w:ascii="Helvetica" w:hAnsi="Helvetica" w:cs="Helvetica"/>
          <w:sz w:val="24"/>
          <w:lang w:eastAsia="ja-JP"/>
        </w:rPr>
      </w:pPr>
    </w:p>
    <w:p w14:paraId="3FFE9067" w14:textId="77777777" w:rsidR="004D03F1" w:rsidRPr="000559B2" w:rsidRDefault="004D03F1" w:rsidP="004D03F1">
      <w:pPr>
        <w:rPr>
          <w:rFonts w:ascii="Helvetica" w:hAnsi="Helvetica" w:cs="Helvetica"/>
          <w:sz w:val="24"/>
          <w:lang w:eastAsia="it-IT"/>
        </w:rPr>
      </w:pPr>
      <w:proofErr w:type="gramStart"/>
      <w:r w:rsidRPr="00323740">
        <w:rPr>
          <w:rFonts w:ascii="Helvetica" w:hAnsi="Helvetica" w:cs="Helvetica"/>
          <w:sz w:val="24"/>
          <w:u w:val="single"/>
          <w:lang w:eastAsia="it-IT"/>
        </w:rPr>
        <w:t>Behavior</w:t>
      </w:r>
      <w:r w:rsidRPr="000559B2">
        <w:rPr>
          <w:rFonts w:ascii="Helvetica" w:hAnsi="Helvetica" w:cs="Helvetica"/>
          <w:sz w:val="24"/>
          <w:lang w:eastAsia="it-IT"/>
        </w:rPr>
        <w:t xml:space="preserve"> :</w:t>
      </w:r>
      <w:proofErr w:type="gramEnd"/>
      <w:r w:rsidRPr="000559B2">
        <w:rPr>
          <w:rFonts w:ascii="Helvetica" w:hAnsi="Helvetica" w:cs="Helvetica"/>
          <w:sz w:val="24"/>
          <w:lang w:eastAsia="it-IT"/>
        </w:rPr>
        <w:t xml:space="preserve"> </w:t>
      </w:r>
    </w:p>
    <w:p w14:paraId="23F6A3D3" w14:textId="77777777" w:rsidR="004D03F1" w:rsidRPr="000559B2" w:rsidRDefault="004D03F1" w:rsidP="004D03F1">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47F7A3E1" w14:textId="72F446EF" w:rsidR="004D03F1" w:rsidRPr="00323740" w:rsidRDefault="000812A3" w:rsidP="004D03F1">
      <w:pPr>
        <w:pStyle w:val="ListParagraph"/>
        <w:numPr>
          <w:ilvl w:val="1"/>
          <w:numId w:val="28"/>
        </w:numPr>
        <w:rPr>
          <w:rFonts w:ascii="Helvetica" w:hAnsi="Helvetica" w:cs="Helvetica"/>
          <w:sz w:val="24"/>
        </w:rPr>
      </w:pPr>
      <w:r>
        <w:rPr>
          <w:rFonts w:ascii="Helvetica" w:eastAsiaTheme="minorEastAsia" w:hAnsi="Helvetica" w:cs="Helvetica"/>
          <w:sz w:val="24"/>
          <w:lang w:eastAsia="ja-JP"/>
        </w:rPr>
        <w:t>201</w:t>
      </w:r>
      <w:r w:rsidRPr="00323740">
        <w:rPr>
          <w:rFonts w:ascii="Helvetica" w:eastAsiaTheme="minorEastAsia" w:hAnsi="Helvetica" w:cs="Helvetica"/>
          <w:sz w:val="24"/>
          <w:lang w:eastAsia="ja-JP"/>
        </w:rPr>
        <w:t xml:space="preserve"> </w:t>
      </w:r>
      <w:r w:rsidR="004D03F1" w:rsidRPr="00323740">
        <w:rPr>
          <w:rFonts w:ascii="Helvetica" w:eastAsiaTheme="minorEastAsia" w:hAnsi="Helvetica" w:cs="Helvetica"/>
          <w:sz w:val="24"/>
          <w:lang w:eastAsia="ja-JP"/>
        </w:rPr>
        <w:t>OK – the request was successful</w:t>
      </w:r>
    </w:p>
    <w:p w14:paraId="0256BA7F"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400 Bad Request – error, for example to cover these functional error cases:</w:t>
      </w:r>
    </w:p>
    <w:p w14:paraId="543D3FC0" w14:textId="77777777" w:rsidR="004D03F1" w:rsidRPr="00323740" w:rsidRDefault="004D03F1" w:rsidP="004D03F1">
      <w:pPr>
        <w:pStyle w:val="ListParagraph"/>
        <w:numPr>
          <w:ilvl w:val="2"/>
          <w:numId w:val="28"/>
        </w:numPr>
        <w:rPr>
          <w:rFonts w:ascii="Helvetica" w:hAnsi="Helvetica" w:cs="Helvetica"/>
          <w:sz w:val="24"/>
        </w:rPr>
      </w:pPr>
      <w:r w:rsidRPr="00323740">
        <w:rPr>
          <w:rFonts w:ascii="Helvetica" w:eastAsiaTheme="minorEastAsia" w:hAnsi="Helvetica" w:cs="Helvetica"/>
          <w:sz w:val="24"/>
          <w:lang w:eastAsia="ja-JP"/>
        </w:rPr>
        <w:t>Location is not exist</w:t>
      </w:r>
    </w:p>
    <w:p w14:paraId="4CC389A2" w14:textId="77777777" w:rsidR="004D03F1" w:rsidRDefault="004D03F1" w:rsidP="004D03F1">
      <w:pPr>
        <w:rPr>
          <w:rFonts w:ascii="Helvetica" w:hAnsi="Helvetica" w:cs="Helvetica"/>
          <w:sz w:val="24"/>
          <w:lang w:eastAsia="ja-JP"/>
        </w:rPr>
      </w:pPr>
    </w:p>
    <w:p w14:paraId="0483F761" w14:textId="77777777" w:rsidR="004D03F1" w:rsidRPr="00014AEA" w:rsidRDefault="004D03F1" w:rsidP="00B711C7">
      <w:pPr>
        <w:rPr>
          <w:rFonts w:ascii="Helvetica" w:hAnsi="Helvetica" w:cs="Helvetica"/>
          <w:sz w:val="24"/>
          <w:lang w:eastAsia="ja-JP"/>
        </w:rPr>
      </w:pPr>
      <w:r w:rsidRPr="00776E61">
        <w:rPr>
          <w:rFonts w:ascii="Helvetica" w:hAnsi="Helvetica" w:cs="Helvetica"/>
          <w:sz w:val="24"/>
          <w:u w:val="single"/>
          <w:lang w:eastAsia="ja-JP"/>
        </w:rPr>
        <w:t xml:space="preserve">Use </w:t>
      </w:r>
      <w:proofErr w:type="gramStart"/>
      <w:r w:rsidRPr="00776E61">
        <w:rPr>
          <w:rFonts w:ascii="Helvetica" w:hAnsi="Helvetica" w:cs="Helvetica"/>
          <w:sz w:val="24"/>
          <w:u w:val="single"/>
          <w:lang w:eastAsia="ja-JP"/>
        </w:rPr>
        <w:t>case</w:t>
      </w:r>
      <w:r>
        <w:rPr>
          <w:rFonts w:ascii="Helvetica" w:hAnsi="Helvetica" w:cs="Helvetica" w:hint="eastAsia"/>
          <w:sz w:val="24"/>
          <w:lang w:eastAsia="ja-JP"/>
        </w:rPr>
        <w:t xml:space="preserve"> :</w:t>
      </w:r>
      <w:proofErr w:type="gramEnd"/>
    </w:p>
    <w:p w14:paraId="55B5EA73" w14:textId="2CA001FA" w:rsidR="00107F95" w:rsidRDefault="009F6141" w:rsidP="00B711C7">
      <w:pPr>
        <w:rPr>
          <w:rFonts w:ascii="Helvetica" w:hAnsi="Helvetica" w:cs="Helvetica"/>
          <w:sz w:val="24"/>
          <w:lang w:eastAsia="ja-JP"/>
        </w:rPr>
      </w:pPr>
      <w:r>
        <w:rPr>
          <w:rFonts w:ascii="Helvetica" w:hAnsi="Helvetica" w:cs="Helvetica" w:hint="eastAsia"/>
          <w:sz w:val="24"/>
          <w:lang w:eastAsia="ja-JP"/>
        </w:rPr>
        <w:t>3</w:t>
      </w:r>
      <w:r w:rsidR="004D03F1">
        <w:rPr>
          <w:rFonts w:ascii="Helvetica" w:hAnsi="Helvetica" w:cs="Helvetica"/>
          <w:sz w:val="24"/>
          <w:lang w:eastAsia="ja-JP"/>
        </w:rPr>
        <w:t xml:space="preserve"> Examples</w:t>
      </w:r>
      <w:r w:rsidR="00107F95">
        <w:rPr>
          <w:rFonts w:ascii="Helvetica" w:hAnsi="Helvetica" w:cs="Helvetica"/>
          <w:sz w:val="24"/>
          <w:lang w:eastAsia="ja-JP"/>
        </w:rPr>
        <w:t xml:space="preserve"> for a Specific Service </w:t>
      </w:r>
    </w:p>
    <w:p w14:paraId="3EF0300B" w14:textId="77777777" w:rsidR="00107F95" w:rsidRPr="00776E61" w:rsidRDefault="00B60AB2"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107F95" w:rsidRPr="00776E61">
        <w:rPr>
          <w:rFonts w:ascii="Helvetica" w:hAnsi="Helvetica" w:cs="Helvetica"/>
          <w:sz w:val="24"/>
          <w:lang w:eastAsia="ja-JP"/>
        </w:rPr>
        <w:t>Location</w:t>
      </w:r>
    </w:p>
    <w:p w14:paraId="1F6FEFEA" w14:textId="77777777"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with Location and Physical Characteristics</w:t>
      </w:r>
    </w:p>
    <w:p w14:paraId="24539649" w14:textId="77777777"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B60AB2" w:rsidRPr="00776E61">
        <w:rPr>
          <w:rFonts w:ascii="Helvetica" w:hAnsi="Helvetica" w:cs="Helvetica"/>
          <w:sz w:val="24"/>
          <w:lang w:eastAsia="ja-JP"/>
        </w:rPr>
        <w:t>Service Specification and Characteristics</w:t>
      </w:r>
    </w:p>
    <w:p w14:paraId="1F6A6AFC" w14:textId="77777777" w:rsidR="00445E49" w:rsidRDefault="00445E49" w:rsidP="00B711C7">
      <w:pPr>
        <w:rPr>
          <w:rFonts w:ascii="Helvetica" w:hAnsi="Helvetica" w:cs="Helvetica"/>
          <w:sz w:val="24"/>
          <w:lang w:eastAsia="ja-JP"/>
        </w:rPr>
      </w:pPr>
    </w:p>
    <w:p w14:paraId="50970DC7" w14:textId="77777777" w:rsidR="00445E49" w:rsidRDefault="00445E49" w:rsidP="00B711C7">
      <w:pPr>
        <w:rPr>
          <w:rFonts w:ascii="Helvetica" w:hAnsi="Helvetica" w:cs="Helvetica"/>
          <w:sz w:val="24"/>
          <w:lang w:eastAsia="ja-JP"/>
        </w:rPr>
      </w:pPr>
      <w:r w:rsidRPr="004D03F1">
        <w:rPr>
          <w:rFonts w:ascii="Helvetica" w:hAnsi="Helvetica" w:cs="Helvetica"/>
          <w:sz w:val="24"/>
          <w:lang w:eastAsia="ja-JP"/>
        </w:rPr>
        <w:t>We assume requests are synchronous (</w:t>
      </w:r>
      <w:r w:rsidR="004D03F1" w:rsidRPr="00776E61">
        <w:rPr>
          <w:rFonts w:ascii="Helvetica" w:hAnsi="Helvetica" w:cs="Helvetica"/>
          <w:sz w:val="24"/>
          <w:lang w:eastAsia="ja-JP"/>
        </w:rPr>
        <w:t>i.e.</w:t>
      </w:r>
      <w:r w:rsidRPr="00014AEA">
        <w:rPr>
          <w:rFonts w:ascii="Helvetica" w:hAnsi="Helvetica" w:cs="Helvetica"/>
          <w:sz w:val="24"/>
          <w:lang w:eastAsia="ja-JP"/>
        </w:rPr>
        <w:t xml:space="preserve"> responses are sent synchronously)</w:t>
      </w:r>
    </w:p>
    <w:p w14:paraId="4DF86907" w14:textId="77777777" w:rsidR="00107F95" w:rsidRDefault="00107F95" w:rsidP="00B711C7">
      <w:pPr>
        <w:rPr>
          <w:rFonts w:ascii="Helvetica" w:hAnsi="Helvetica" w:cs="Helvetica"/>
          <w:sz w:val="24"/>
          <w:lang w:eastAsia="ja-JP"/>
        </w:rPr>
      </w:pPr>
    </w:p>
    <w:p w14:paraId="4DE2144C" w14:textId="5A72032E" w:rsidR="00445E49" w:rsidRDefault="00445E49" w:rsidP="00B711C7">
      <w:pPr>
        <w:rPr>
          <w:rFonts w:ascii="Helvetica" w:hAnsi="Helvetica" w:cs="Helvetica"/>
          <w:sz w:val="24"/>
          <w:lang w:eastAsia="ja-JP"/>
        </w:rPr>
      </w:pPr>
      <w:r>
        <w:rPr>
          <w:rFonts w:ascii="Helvetica" w:hAnsi="Helvetica" w:cs="Helvetica"/>
          <w:sz w:val="24"/>
          <w:lang w:eastAsia="ja-JP"/>
        </w:rPr>
        <w:t xml:space="preserve">1) </w:t>
      </w:r>
      <w:r w:rsidR="00162739">
        <w:rPr>
          <w:rFonts w:ascii="Helvetica" w:hAnsi="Helvetica" w:cs="Helvetica" w:hint="eastAsia"/>
          <w:sz w:val="24"/>
          <w:lang w:eastAsia="ja-JP"/>
        </w:rPr>
        <w:t>Which</w:t>
      </w:r>
      <w:r w:rsidR="00162739">
        <w:rPr>
          <w:rFonts w:ascii="Helvetica" w:hAnsi="Helvetica" w:cs="Helvetica"/>
          <w:sz w:val="24"/>
          <w:lang w:eastAsia="ja-JP"/>
        </w:rPr>
        <w:t xml:space="preserve"> </w:t>
      </w:r>
      <w:r>
        <w:rPr>
          <w:rFonts w:ascii="Helvetica" w:hAnsi="Helvetica" w:cs="Helvetica"/>
          <w:sz w:val="24"/>
          <w:lang w:eastAsia="ja-JP"/>
        </w:rPr>
        <w:t xml:space="preserve">services can </w:t>
      </w:r>
      <w:r w:rsidR="00162739">
        <w:rPr>
          <w:rFonts w:ascii="Helvetica" w:hAnsi="Helvetica" w:cs="Helvetica" w:hint="eastAsia"/>
          <w:sz w:val="24"/>
          <w:lang w:eastAsia="ja-JP"/>
        </w:rPr>
        <w:t>be provided</w:t>
      </w:r>
      <w:r w:rsidR="00162739">
        <w:rPr>
          <w:rFonts w:ascii="Helvetica" w:hAnsi="Helvetica" w:cs="Helvetica"/>
          <w:sz w:val="24"/>
          <w:lang w:eastAsia="ja-JP"/>
        </w:rPr>
        <w:t xml:space="preserve"> </w:t>
      </w:r>
      <w:r>
        <w:rPr>
          <w:rFonts w:ascii="Helvetica" w:hAnsi="Helvetica" w:cs="Helvetica"/>
          <w:sz w:val="24"/>
          <w:lang w:eastAsia="ja-JP"/>
        </w:rPr>
        <w:t xml:space="preserve">at a specific </w:t>
      </w:r>
      <w:r w:rsidR="004D03F1">
        <w:rPr>
          <w:rFonts w:ascii="Helvetica" w:hAnsi="Helvetica" w:cs="Helvetica"/>
          <w:sz w:val="24"/>
          <w:lang w:eastAsia="ja-JP"/>
        </w:rPr>
        <w:t>location?</w:t>
      </w:r>
    </w:p>
    <w:p w14:paraId="753190E1" w14:textId="77777777" w:rsidR="00B711C7" w:rsidRDefault="00B711C7" w:rsidP="00B711C7">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B711C7" w14:paraId="76BB4CA4" w14:textId="77777777" w:rsidTr="00B711C7">
        <w:tc>
          <w:tcPr>
            <w:tcW w:w="9720" w:type="dxa"/>
            <w:shd w:val="clear" w:color="auto" w:fill="FFFFFF" w:themeFill="background1"/>
          </w:tcPr>
          <w:p w14:paraId="09900FD0" w14:textId="77777777" w:rsidR="00B711C7" w:rsidRPr="000427F5" w:rsidRDefault="00B711C7" w:rsidP="00B711C7">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B711C7" w14:paraId="411FE5D2" w14:textId="77777777" w:rsidTr="00B711C7">
        <w:tc>
          <w:tcPr>
            <w:tcW w:w="9720" w:type="dxa"/>
            <w:shd w:val="clear" w:color="auto" w:fill="D9D9D9" w:themeFill="background1" w:themeFillShade="D9"/>
          </w:tcPr>
          <w:p w14:paraId="0A78249F" w14:textId="20523DC1" w:rsidR="00B711C7" w:rsidRPr="00C53CD0" w:rsidRDefault="005E43FD" w:rsidP="00C53CD0">
            <w:pPr>
              <w:spacing w:before="0" w:after="0"/>
              <w:rPr>
                <w:rFonts w:ascii="Helvetica" w:hAnsi="Helvetica"/>
                <w:szCs w:val="20"/>
                <w:lang w:val="fr-FR" w:eastAsia="it-IT"/>
              </w:rPr>
            </w:pPr>
            <w:r w:rsidRPr="00C53CD0">
              <w:rPr>
                <w:rFonts w:ascii="Helvetica" w:hAnsi="Helvetica"/>
                <w:szCs w:val="20"/>
                <w:lang w:val="fr-FR" w:eastAsia="it-IT"/>
              </w:rPr>
              <w:t>POST</w:t>
            </w:r>
            <w:r w:rsidR="00B711C7" w:rsidRPr="00C53CD0">
              <w:rPr>
                <w:rFonts w:ascii="Helvetica" w:hAnsi="Helvetica"/>
                <w:szCs w:val="20"/>
                <w:lang w:val="fr-FR" w:eastAsia="it-IT"/>
              </w:rPr>
              <w:t xml:space="preserve"> /api/serviceQualificatio</w:t>
            </w:r>
            <w:r w:rsidR="002A5BE6">
              <w:rPr>
                <w:rFonts w:ascii="Helvetica" w:hAnsi="Helvetica"/>
                <w:szCs w:val="20"/>
                <w:lang w:val="fr-FR" w:eastAsia="it-IT"/>
              </w:rPr>
              <w:t>n</w:t>
            </w:r>
          </w:p>
          <w:p w14:paraId="3E2190BF" w14:textId="77777777" w:rsidR="00B711C7" w:rsidRPr="00C53CD0" w:rsidRDefault="00B711C7" w:rsidP="00C53CD0">
            <w:pPr>
              <w:spacing w:before="0" w:after="0"/>
              <w:rPr>
                <w:rFonts w:ascii="Helvetica" w:hAnsi="Helvetica"/>
                <w:szCs w:val="20"/>
                <w:lang w:val="fr-FR" w:eastAsia="it-IT"/>
              </w:rPr>
            </w:pPr>
            <w:r w:rsidRPr="00C53CD0">
              <w:rPr>
                <w:rFonts w:ascii="Helvetica" w:hAnsi="Helvetica"/>
                <w:szCs w:val="20"/>
                <w:lang w:val="fr-FR" w:eastAsia="it-IT"/>
              </w:rPr>
              <w:t>Accept: application/json</w:t>
            </w:r>
          </w:p>
          <w:p w14:paraId="28BAD6F0" w14:textId="77777777" w:rsidR="005E43FD" w:rsidRPr="00C53CD0" w:rsidRDefault="005E43FD" w:rsidP="00C53CD0">
            <w:pPr>
              <w:spacing w:before="0" w:after="0"/>
              <w:rPr>
                <w:rFonts w:ascii="Helvetica" w:hAnsi="Helvetica"/>
                <w:szCs w:val="20"/>
                <w:lang w:val="fr-FR" w:eastAsia="it-IT"/>
              </w:rPr>
            </w:pPr>
          </w:p>
          <w:p w14:paraId="22D49014" w14:textId="77777777" w:rsidR="00107F95" w:rsidRPr="000427F5" w:rsidRDefault="00107F95" w:rsidP="00C53CD0">
            <w:pPr>
              <w:spacing w:before="0" w:after="0"/>
              <w:rPr>
                <w:rFonts w:ascii="Helvetica" w:hAnsi="Helvetica"/>
                <w:szCs w:val="20"/>
                <w:lang w:eastAsia="it-IT"/>
              </w:rPr>
            </w:pPr>
            <w:r w:rsidRPr="000427F5">
              <w:rPr>
                <w:rFonts w:ascii="Helvetica" w:hAnsi="Helvetica"/>
                <w:szCs w:val="20"/>
                <w:lang w:eastAsia="it-IT"/>
              </w:rPr>
              <w:t>{</w:t>
            </w:r>
          </w:p>
          <w:p w14:paraId="4FA80F67" w14:textId="62F0F4F1" w:rsidR="00107F95" w:rsidRPr="000427F5" w:rsidRDefault="00107F95" w:rsidP="00C53CD0">
            <w:pPr>
              <w:spacing w:before="0" w:after="0"/>
              <w:rPr>
                <w:rFonts w:ascii="Helvetica" w:hAnsi="Helvetica"/>
                <w:szCs w:val="20"/>
                <w:lang w:eastAsia="it-IT"/>
              </w:rPr>
            </w:pPr>
            <w:r w:rsidRPr="000427F5">
              <w:rPr>
                <w:rFonts w:ascii="Helvetica" w:hAnsi="Helvetica"/>
                <w:szCs w:val="20"/>
                <w:lang w:eastAsia="it-IT"/>
              </w:rPr>
              <w:t xml:space="preserve">  “</w:t>
            </w:r>
            <w:proofErr w:type="gramStart"/>
            <w:r w:rsidR="001D5498" w:rsidRPr="000427F5">
              <w:rPr>
                <w:rFonts w:ascii="Helvetica" w:hAnsi="Helvetica"/>
                <w:szCs w:val="20"/>
                <w:lang w:eastAsia="ja-JP"/>
              </w:rPr>
              <w:t>address</w:t>
            </w:r>
            <w:proofErr w:type="gramEnd"/>
            <w:r w:rsidRPr="000427F5">
              <w:rPr>
                <w:rFonts w:ascii="Helvetica" w:hAnsi="Helvetica"/>
                <w:szCs w:val="20"/>
                <w:lang w:eastAsia="it-IT"/>
              </w:rPr>
              <w:t>” : {</w:t>
            </w:r>
          </w:p>
          <w:p w14:paraId="7D63CED6" w14:textId="77777777" w:rsidR="00107F95" w:rsidRPr="000427F5" w:rsidRDefault="00107F95" w:rsidP="00C53CD0">
            <w:pPr>
              <w:spacing w:before="0" w:after="0"/>
              <w:rPr>
                <w:rFonts w:ascii="Helvetica" w:hAnsi="Helvetica"/>
                <w:szCs w:val="20"/>
                <w:lang w:eastAsia="it-IT"/>
              </w:rPr>
            </w:pPr>
            <w:r w:rsidRPr="000427F5">
              <w:rPr>
                <w:rFonts w:ascii="Helvetica" w:hAnsi="Helvetica"/>
                <w:szCs w:val="20"/>
                <w:lang w:eastAsia="it-IT"/>
              </w:rPr>
              <w:t xml:space="preserve">  </w:t>
            </w:r>
            <w:r w:rsidR="00CD46F7" w:rsidRPr="000427F5">
              <w:rPr>
                <w:rFonts w:ascii="Helvetica" w:hAnsi="Helvetica"/>
                <w:szCs w:val="20"/>
                <w:lang w:eastAsia="ja-JP"/>
              </w:rPr>
              <w:t xml:space="preserve">  </w:t>
            </w:r>
            <w:r w:rsidRPr="000427F5">
              <w:rPr>
                <w:rFonts w:ascii="Helvetica" w:hAnsi="Helvetica"/>
                <w:szCs w:val="20"/>
                <w:lang w:eastAsia="it-IT"/>
              </w:rPr>
              <w:t xml:space="preserve"> </w:t>
            </w:r>
            <w:r w:rsidR="002D3FA1" w:rsidRPr="000427F5">
              <w:rPr>
                <w:rFonts w:ascii="Helvetica" w:hAnsi="Helvetica"/>
                <w:szCs w:val="20"/>
                <w:lang w:eastAsia="it-IT"/>
              </w:rPr>
              <w:t>“</w:t>
            </w:r>
            <w:proofErr w:type="gramStart"/>
            <w:r w:rsidR="002D3FA1" w:rsidRPr="000427F5">
              <w:rPr>
                <w:rFonts w:ascii="Helvetica" w:hAnsi="Helvetica"/>
                <w:szCs w:val="20"/>
                <w:lang w:eastAsia="it-IT"/>
              </w:rPr>
              <w:t>href</w:t>
            </w:r>
            <w:proofErr w:type="gramEnd"/>
            <w:r w:rsidR="002D3FA1" w:rsidRPr="000427F5">
              <w:rPr>
                <w:rFonts w:ascii="Helvetica" w:hAnsi="Helvetica"/>
                <w:szCs w:val="20"/>
                <w:lang w:eastAsia="it-IT"/>
              </w:rPr>
              <w:t xml:space="preserve">” : </w:t>
            </w:r>
            <w:r w:rsidR="00137792" w:rsidRPr="000427F5">
              <w:rPr>
                <w:rFonts w:ascii="Helvetica" w:hAnsi="Helvetica"/>
                <w:szCs w:val="20"/>
                <w:lang w:eastAsia="it-IT"/>
              </w:rPr>
              <w:t>“</w:t>
            </w:r>
            <w:r w:rsidRPr="000427F5">
              <w:rPr>
                <w:rFonts w:ascii="Helvetica" w:hAnsi="Helvetica"/>
                <w:szCs w:val="20"/>
                <w:lang w:eastAsia="it-IT"/>
              </w:rPr>
              <w:t>https://www.google.ca/maps/dir/''/google+map+montreal+place+ville+marie/@45.5014452,-73.6393962,12z/data=!3m1!4b1!4m8!4m7!1m0!1m5!1m1!1s0x4cc91a4498f8f3db:0xa2760b4a779d61d3!2m2!1d-73.5693564!2d45.5014666</w:t>
            </w:r>
            <w:r w:rsidR="00137792" w:rsidRPr="000427F5">
              <w:rPr>
                <w:rFonts w:ascii="Helvetica" w:hAnsi="Helvetica"/>
                <w:szCs w:val="20"/>
                <w:lang w:eastAsia="it-IT"/>
              </w:rPr>
              <w:t>”</w:t>
            </w:r>
          </w:p>
          <w:p w14:paraId="7902E193" w14:textId="77777777" w:rsidR="00107F95" w:rsidRPr="000427F5" w:rsidRDefault="00107F95" w:rsidP="00C53CD0">
            <w:pPr>
              <w:spacing w:before="0" w:after="0"/>
              <w:ind w:firstLineChars="100" w:firstLine="200"/>
              <w:rPr>
                <w:rFonts w:ascii="Helvetica" w:hAnsi="Helvetica"/>
                <w:szCs w:val="20"/>
                <w:lang w:eastAsia="it-IT"/>
              </w:rPr>
            </w:pPr>
            <w:r w:rsidRPr="000427F5">
              <w:rPr>
                <w:rFonts w:ascii="Helvetica" w:hAnsi="Helvetica"/>
                <w:szCs w:val="20"/>
                <w:lang w:eastAsia="it-IT"/>
              </w:rPr>
              <w:t>}</w:t>
            </w:r>
          </w:p>
          <w:p w14:paraId="7E94ABBA" w14:textId="77777777" w:rsidR="00107F95" w:rsidRPr="000427F5" w:rsidRDefault="00107F95" w:rsidP="00C53CD0">
            <w:pPr>
              <w:spacing w:before="0" w:after="0"/>
              <w:rPr>
                <w:rFonts w:ascii="Helvetica" w:hAnsi="Helvetica"/>
                <w:szCs w:val="20"/>
                <w:lang w:eastAsia="it-IT"/>
              </w:rPr>
            </w:pPr>
          </w:p>
          <w:p w14:paraId="288CEAFE" w14:textId="77777777" w:rsidR="005E43FD" w:rsidRPr="000427F5" w:rsidRDefault="00107F95" w:rsidP="00C53CD0">
            <w:pPr>
              <w:spacing w:before="0" w:after="0"/>
              <w:rPr>
                <w:rFonts w:ascii="Helvetica" w:hAnsi="Helvetica"/>
                <w:szCs w:val="20"/>
                <w:lang w:eastAsia="ja-JP"/>
              </w:rPr>
            </w:pPr>
            <w:r w:rsidRPr="000427F5">
              <w:rPr>
                <w:rFonts w:ascii="Helvetica" w:hAnsi="Helvetica"/>
                <w:szCs w:val="20"/>
                <w:lang w:eastAsia="it-IT"/>
              </w:rPr>
              <w:t>}</w:t>
            </w:r>
          </w:p>
        </w:tc>
      </w:tr>
      <w:tr w:rsidR="00B711C7" w14:paraId="14BE99D5" w14:textId="77777777" w:rsidTr="00B711C7">
        <w:tc>
          <w:tcPr>
            <w:tcW w:w="9720" w:type="dxa"/>
            <w:shd w:val="clear" w:color="auto" w:fill="FFFFFF" w:themeFill="background1"/>
          </w:tcPr>
          <w:p w14:paraId="7FC07111" w14:textId="77777777" w:rsidR="00B711C7" w:rsidRPr="000427F5" w:rsidRDefault="00B711C7" w:rsidP="00B711C7">
            <w:pPr>
              <w:spacing w:after="0" w:line="240" w:lineRule="auto"/>
              <w:rPr>
                <w:rFonts w:ascii="Helvetica" w:hAnsi="Helvetica"/>
                <w:b/>
                <w:szCs w:val="20"/>
                <w:lang w:eastAsia="it-IT"/>
              </w:rPr>
            </w:pPr>
            <w:r w:rsidRPr="000427F5">
              <w:rPr>
                <w:rFonts w:ascii="Helvetica" w:hAnsi="Helvetica"/>
                <w:b/>
                <w:szCs w:val="20"/>
                <w:lang w:eastAsia="it-IT"/>
              </w:rPr>
              <w:t>RESPONSE</w:t>
            </w:r>
          </w:p>
        </w:tc>
      </w:tr>
      <w:tr w:rsidR="00B711C7" w14:paraId="7C16A90B" w14:textId="77777777" w:rsidTr="00B711C7">
        <w:tc>
          <w:tcPr>
            <w:tcW w:w="9720" w:type="dxa"/>
            <w:shd w:val="clear" w:color="auto" w:fill="D9D9D9" w:themeFill="background1" w:themeFillShade="D9"/>
          </w:tcPr>
          <w:p w14:paraId="6F202F35" w14:textId="77777777" w:rsidR="00372076" w:rsidRPr="00372076" w:rsidRDefault="00372076">
            <w:pPr>
              <w:spacing w:before="0" w:after="0"/>
              <w:rPr>
                <w:rFonts w:ascii="Helvetica" w:hAnsi="Helvetica"/>
                <w:szCs w:val="20"/>
                <w:lang w:val="fr-FR" w:eastAsia="it-IT"/>
              </w:rPr>
            </w:pPr>
          </w:p>
          <w:p w14:paraId="40BFF240" w14:textId="0E17E391" w:rsidR="00372076" w:rsidRPr="00372076" w:rsidRDefault="00372076">
            <w:pPr>
              <w:spacing w:before="0" w:after="0"/>
              <w:rPr>
                <w:rFonts w:ascii="Helvetica" w:hAnsi="Helvetica"/>
                <w:szCs w:val="20"/>
                <w:lang w:val="fr-FR" w:eastAsia="it-IT"/>
              </w:rPr>
            </w:pPr>
            <w:r w:rsidRPr="00372076">
              <w:rPr>
                <w:rFonts w:ascii="Helvetica" w:hAnsi="Helvetica"/>
                <w:szCs w:val="20"/>
                <w:lang w:val="fr-FR" w:eastAsia="it-IT"/>
              </w:rPr>
              <w:t>20</w:t>
            </w:r>
            <w:r w:rsidR="000812A3">
              <w:rPr>
                <w:rFonts w:ascii="Helvetica" w:hAnsi="Helvetica"/>
                <w:szCs w:val="20"/>
                <w:lang w:val="fr-FR" w:eastAsia="it-IT"/>
              </w:rPr>
              <w:t>1</w:t>
            </w:r>
          </w:p>
          <w:p w14:paraId="1EBD4D9B" w14:textId="77777777" w:rsidR="00372076" w:rsidRPr="00372076" w:rsidRDefault="00372076">
            <w:pPr>
              <w:spacing w:before="0" w:after="0"/>
              <w:rPr>
                <w:rFonts w:ascii="Helvetica" w:hAnsi="Helvetica"/>
                <w:szCs w:val="20"/>
                <w:lang w:val="fr-FR" w:eastAsia="it-IT"/>
              </w:rPr>
            </w:pPr>
            <w:r w:rsidRPr="00372076">
              <w:rPr>
                <w:rFonts w:ascii="Helvetica" w:hAnsi="Helvetica"/>
                <w:szCs w:val="20"/>
                <w:lang w:val="fr-FR" w:eastAsia="it-IT"/>
              </w:rPr>
              <w:t>Content-Type: application/json</w:t>
            </w:r>
          </w:p>
          <w:p w14:paraId="5F56EA4E" w14:textId="77777777" w:rsidR="00372076" w:rsidRPr="00372076" w:rsidRDefault="00372076">
            <w:pPr>
              <w:spacing w:before="0" w:after="0"/>
              <w:rPr>
                <w:rFonts w:ascii="Helvetica" w:hAnsi="Helvetica"/>
                <w:szCs w:val="20"/>
                <w:lang w:val="fr-FR" w:eastAsia="it-IT"/>
              </w:rPr>
            </w:pPr>
          </w:p>
          <w:p w14:paraId="5E0EE290" w14:textId="6F370ED5" w:rsidR="00B711C7" w:rsidRPr="00CE7AD8" w:rsidRDefault="000812A3" w:rsidP="00C53CD0">
            <w:pPr>
              <w:spacing w:after="0" w:line="240" w:lineRule="auto"/>
              <w:rPr>
                <w:rFonts w:ascii="Helvetica" w:hAnsi="Helvetica"/>
                <w:szCs w:val="20"/>
                <w:lang w:eastAsia="it-IT"/>
              </w:rPr>
            </w:pPr>
            <w:r>
              <w:rPr>
                <w:rFonts w:ascii="Times New Roman" w:hAnsi="Times New Roman"/>
                <w:color w:val="00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w:t>
            </w:r>
            <w:proofErr w:type="gramStart"/>
            <w:r w:rsidR="00810C50">
              <w:rPr>
                <w:rFonts w:ascii="Times New Roman" w:hAnsi="Times New Roman"/>
                <w:color w:val="1E6496"/>
                <w:sz w:val="24"/>
                <w:lang w:eastAsia="it-IT"/>
              </w:rPr>
              <w:t>id</w:t>
            </w:r>
            <w:proofErr w:type="gramEnd"/>
            <w:r w:rsidR="00810C50">
              <w:rPr>
                <w:rFonts w:ascii="Times New Roman" w:hAnsi="Times New Roman"/>
                <w:color w:val="1E6496"/>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"42"</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"http::..//serviceQualification/42"</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"interactionDate"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"20160201 10:00"</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"provideAlternative"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"No"</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"provideOnlyEligible"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"Yes"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"description"</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"exmple of a qualification task"</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"eligibilityDate"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"20160201 10:00"</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"qualificationState"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"InProgress"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"address"</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"https://www.google.ca/maps/dir/''/google+map+montreal+place+ville+marie/@45.5014452</w:t>
            </w:r>
            <w:proofErr w:type="gramStart"/>
            <w:r w:rsidR="00810C50">
              <w:rPr>
                <w:rFonts w:ascii="Times New Roman" w:hAnsi="Times New Roman"/>
                <w:color w:val="0000FF"/>
                <w:sz w:val="24"/>
                <w:lang w:eastAsia="it-IT"/>
              </w:rPr>
              <w:t>,-</w:t>
            </w:r>
            <w:proofErr w:type="gramEnd"/>
            <w:r w:rsidR="00810C50">
              <w:rPr>
                <w:rFonts w:ascii="Times New Roman" w:hAnsi="Times New Roman"/>
                <w:color w:val="0000FF"/>
                <w:sz w:val="24"/>
                <w:lang w:eastAsia="it-IT"/>
              </w:rPr>
              <w:t>73.6393962,12z/data=!3m1!4b1!4m8!4m7!1m0!1m5!1m1!1s0x4cc91a4498f8f3db:0xa2760b4a779d61d3!2m2!1d-73.5693564!2d45.5014666"</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"publicKey"</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"public-Key_ 00000000"</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"physicalTerminationPoint"</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1E6496"/>
                <w:sz w:val="24"/>
                <w:lang w:eastAsia="it-IT"/>
              </w:rPr>
              <w:t>"accessType"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"ADSL"</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1E6496"/>
                <w:sz w:val="24"/>
                <w:lang w:eastAsia="it-IT"/>
              </w:rPr>
              <w:t>"accessType"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"Fiber"</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"serviceQualificationItem"</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"serviceCharacteristic"</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"serviceSpecification"</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"2222"</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"https://serviceSpecification/ADSL"</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"serviceCategoryId"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"TVservice"</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"serviceSpecificationCharacteristic"</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"2211"</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"upstreamSpeed"</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"valuefrom"</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"10KBPS"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"valueto"</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"1MBPS"</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"2212"</w:t>
            </w:r>
            <w:r w:rsidR="00810C50">
              <w:rPr>
                <w:rFonts w:ascii="Times New Roman" w:hAnsi="Times New Roman"/>
                <w:color w:val="640032"/>
                <w:sz w:val="24"/>
                <w:lang w:eastAsia="it-IT"/>
              </w:rPr>
              <w:t>,</w:t>
            </w:r>
            <w:r w:rsidR="00810C50">
              <w:rPr>
                <w:rFonts w:ascii="Times New Roman" w:hAnsi="Times New Roman"/>
                <w:color w:val="000000"/>
                <w:sz w:val="24"/>
                <w:lang w:eastAsia="it-IT"/>
              </w:rPr>
              <w:br/>
            </w:r>
            <w:r w:rsidR="00810C50">
              <w:rPr>
                <w:rFonts w:ascii="Times New Roman" w:hAnsi="Times New Roman"/>
                <w:color w:val="000000"/>
                <w:sz w:val="24"/>
                <w:lang w:eastAsia="it-IT"/>
              </w:rPr>
              <w:lastRenderedPageBreak/>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"downstreamSpeed"</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"valuefrom"</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"100KBPS"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"valueto"</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"6MBPS"</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"availability"</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"available"</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"serviceabilityDate"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"20160201 10:00"</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"serviceCharacteristic"</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"string"</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"serviceSpecification"</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"2222"</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"href"</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"https://serviceSpecification/ADSL"</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"serviceCategoryId"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"TVservice"</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"serviceSpecificationCharacteristic"</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"2211"</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"upstreamSpeed"</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"valuefrom"</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"10KBPS"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"valueto"</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"1MBPS"</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"id"</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"2212"</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"name"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"downstreamSpeed"</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"valuefrom"</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"100KBPS"</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"valueto"</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"6MBPS"</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"availability"</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"available"</w:t>
            </w:r>
            <w:r w:rsidR="00810C50">
              <w:rPr>
                <w:rFonts w:ascii="Times New Roman" w:hAnsi="Times New Roman"/>
                <w:color w:val="640032"/>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1E6496"/>
                <w:sz w:val="24"/>
                <w:lang w:eastAsia="it-IT"/>
              </w:rPr>
              <w:t>"serviceabilityDate"</w:t>
            </w:r>
            <w:r w:rsidR="00810C50">
              <w:rPr>
                <w:rFonts w:ascii="Times New Roman" w:hAnsi="Times New Roman"/>
                <w:color w:val="640032"/>
                <w:sz w:val="24"/>
                <w:lang w:eastAsia="it-IT"/>
              </w:rPr>
              <w:t>:</w:t>
            </w:r>
            <w:r w:rsidR="00810C50">
              <w:rPr>
                <w:rFonts w:ascii="Times New Roman" w:hAnsi="Times New Roman"/>
                <w:color w:val="000000"/>
                <w:sz w:val="24"/>
                <w:lang w:eastAsia="it-IT"/>
              </w:rPr>
              <w:t xml:space="preserve"> </w:t>
            </w:r>
            <w:r w:rsidR="00810C50">
              <w:rPr>
                <w:rFonts w:ascii="Times New Roman" w:hAnsi="Times New Roman"/>
                <w:color w:val="0000FF"/>
                <w:sz w:val="24"/>
                <w:lang w:eastAsia="it-IT"/>
              </w:rPr>
              <w:t>"20160201 10:00"</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t xml:space="preserve">    </w:t>
            </w:r>
            <w:r w:rsidR="00810C50">
              <w:rPr>
                <w:rFonts w:ascii="Times New Roman" w:hAnsi="Times New Roman"/>
                <w:color w:val="960000"/>
                <w:sz w:val="24"/>
                <w:lang w:eastAsia="it-IT"/>
              </w:rPr>
              <w:t>]</w:t>
            </w:r>
            <w:r w:rsidR="00810C50">
              <w:rPr>
                <w:rFonts w:ascii="Times New Roman" w:hAnsi="Times New Roman"/>
                <w:color w:val="000000"/>
                <w:sz w:val="24"/>
                <w:lang w:eastAsia="it-IT"/>
              </w:rPr>
              <w:br/>
            </w:r>
            <w:r w:rsidR="00810C50">
              <w:rPr>
                <w:rFonts w:ascii="Times New Roman" w:hAnsi="Times New Roman"/>
                <w:color w:val="960000"/>
                <w:sz w:val="24"/>
                <w:lang w:eastAsia="it-IT"/>
              </w:rPr>
              <w:t>}</w:t>
            </w:r>
          </w:p>
        </w:tc>
      </w:tr>
    </w:tbl>
    <w:p w14:paraId="0C5FF912" w14:textId="77777777" w:rsidR="00B711C7" w:rsidRDefault="00B711C7" w:rsidP="00B711C7">
      <w:pPr>
        <w:rPr>
          <w:rFonts w:ascii="Helvetica" w:hAnsi="Helvetica" w:cs="Helvetica"/>
          <w:sz w:val="24"/>
          <w:lang w:eastAsia="ja-JP"/>
        </w:rPr>
      </w:pPr>
    </w:p>
    <w:p w14:paraId="58E2D492" w14:textId="77777777" w:rsidR="00790B77" w:rsidRPr="00AF3767" w:rsidRDefault="00790B77" w:rsidP="00B711C7">
      <w:pPr>
        <w:rPr>
          <w:rFonts w:ascii="Helvetica" w:hAnsi="Helvetica" w:cs="Helvetica"/>
          <w:sz w:val="24"/>
          <w:lang w:eastAsia="ja-JP"/>
        </w:rPr>
      </w:pPr>
    </w:p>
    <w:p w14:paraId="1101C540" w14:textId="2CE6F14C" w:rsidR="00B711C7" w:rsidRDefault="00445E49" w:rsidP="00B711C7">
      <w:pPr>
        <w:tabs>
          <w:tab w:val="left" w:pos="476"/>
        </w:tabs>
      </w:pPr>
      <w:r>
        <w:lastRenderedPageBreak/>
        <w:t>2</w:t>
      </w:r>
      <w:r w:rsidRPr="00445E49">
        <w:rPr>
          <w:rFonts w:ascii="Helvetica" w:hAnsi="Helvetica" w:cs="Helvetica"/>
          <w:sz w:val="24"/>
          <w:lang w:eastAsia="ja-JP"/>
        </w:rPr>
        <w:t xml:space="preserve">) </w:t>
      </w:r>
      <w:proofErr w:type="gramStart"/>
      <w:r w:rsidRPr="00445E49">
        <w:rPr>
          <w:rFonts w:ascii="Helvetica" w:hAnsi="Helvetica" w:cs="Helvetica"/>
          <w:sz w:val="24"/>
          <w:lang w:eastAsia="ja-JP"/>
        </w:rPr>
        <w:t>can</w:t>
      </w:r>
      <w:proofErr w:type="gramEnd"/>
      <w:r w:rsidRPr="00445E49">
        <w:rPr>
          <w:rFonts w:ascii="Helvetica" w:hAnsi="Helvetica" w:cs="Helvetica"/>
          <w:sz w:val="24"/>
          <w:lang w:eastAsia="ja-JP"/>
        </w:rPr>
        <w:t xml:space="preserve"> </w:t>
      </w:r>
      <w:r w:rsidR="00B61B31">
        <w:rPr>
          <w:rFonts w:ascii="Helvetica" w:hAnsi="Helvetica" w:cs="Helvetica" w:hint="eastAsia"/>
          <w:sz w:val="24"/>
          <w:lang w:eastAsia="ja-JP"/>
        </w:rPr>
        <w:t xml:space="preserve">the access NW </w:t>
      </w:r>
      <w:r w:rsidR="00162739">
        <w:rPr>
          <w:rFonts w:ascii="Helvetica" w:hAnsi="Helvetica" w:cs="Helvetica" w:hint="eastAsia"/>
          <w:sz w:val="24"/>
          <w:lang w:eastAsia="ja-JP"/>
        </w:rPr>
        <w:t>be provided</w:t>
      </w:r>
      <w:r w:rsidR="00162739" w:rsidRPr="00445E49">
        <w:rPr>
          <w:rFonts w:ascii="Helvetica" w:hAnsi="Helvetica" w:cs="Helvetica"/>
          <w:sz w:val="24"/>
          <w:lang w:eastAsia="ja-JP"/>
        </w:rPr>
        <w:t xml:space="preserve"> </w:t>
      </w:r>
      <w:r w:rsidRPr="00445E49">
        <w:rPr>
          <w:rFonts w:ascii="Helvetica" w:hAnsi="Helvetica" w:cs="Helvetica"/>
          <w:sz w:val="24"/>
          <w:lang w:eastAsia="ja-JP"/>
        </w:rPr>
        <w:t>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90B77" w14:paraId="4F936FA4" w14:textId="77777777" w:rsidTr="00790B77">
        <w:tc>
          <w:tcPr>
            <w:tcW w:w="10243" w:type="dxa"/>
            <w:shd w:val="clear" w:color="auto" w:fill="FFFFFF" w:themeFill="background1"/>
          </w:tcPr>
          <w:p w14:paraId="51C36200" w14:textId="77777777" w:rsidR="00790B77" w:rsidRPr="000427F5" w:rsidRDefault="00790B77" w:rsidP="00790B77">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790B77" w14:paraId="0F59E1CE" w14:textId="77777777" w:rsidTr="00790B77">
        <w:tc>
          <w:tcPr>
            <w:tcW w:w="10243" w:type="dxa"/>
            <w:shd w:val="clear" w:color="auto" w:fill="D9D9D9" w:themeFill="background1" w:themeFillShade="D9"/>
          </w:tcPr>
          <w:p w14:paraId="662ED804" w14:textId="77777777" w:rsidR="00790B77" w:rsidRPr="00C53CD0" w:rsidRDefault="00790B77">
            <w:pPr>
              <w:spacing w:before="0" w:after="0" w:line="240" w:lineRule="auto"/>
              <w:rPr>
                <w:rFonts w:ascii="Helvetica" w:hAnsi="Helvetica"/>
                <w:szCs w:val="20"/>
                <w:lang w:val="fr-FR" w:eastAsia="ja-JP"/>
              </w:rPr>
            </w:pPr>
            <w:r w:rsidRPr="00C53CD0">
              <w:rPr>
                <w:rFonts w:ascii="Helvetica" w:hAnsi="Helvetica"/>
                <w:szCs w:val="20"/>
                <w:lang w:val="fr-FR" w:eastAsia="ja-JP"/>
              </w:rPr>
              <w:t>POST /api/serviceQualificationRequest</w:t>
            </w:r>
          </w:p>
          <w:p w14:paraId="2E2211CF" w14:textId="77777777" w:rsidR="00790B77" w:rsidRPr="00C53CD0" w:rsidRDefault="00790B77">
            <w:pPr>
              <w:spacing w:before="0" w:after="0" w:line="240" w:lineRule="auto"/>
              <w:rPr>
                <w:rFonts w:ascii="Helvetica" w:hAnsi="Helvetica"/>
                <w:szCs w:val="20"/>
                <w:lang w:val="fr-FR" w:eastAsia="ja-JP"/>
              </w:rPr>
            </w:pPr>
            <w:r w:rsidRPr="00C53CD0">
              <w:rPr>
                <w:rFonts w:ascii="Helvetica" w:hAnsi="Helvetica"/>
                <w:szCs w:val="20"/>
                <w:lang w:val="fr-FR" w:eastAsia="ja-JP"/>
              </w:rPr>
              <w:t>Accept: application/json</w:t>
            </w:r>
          </w:p>
          <w:p w14:paraId="6C11EB71" w14:textId="77777777" w:rsidR="00790B77" w:rsidRPr="00C53CD0" w:rsidRDefault="00790B77">
            <w:pPr>
              <w:spacing w:before="0" w:after="0" w:line="240" w:lineRule="auto"/>
              <w:rPr>
                <w:rFonts w:ascii="Helvetica" w:hAnsi="Helvetica"/>
                <w:szCs w:val="20"/>
                <w:lang w:val="fr-FR" w:eastAsia="ja-JP"/>
              </w:rPr>
            </w:pPr>
          </w:p>
          <w:p w14:paraId="60113638" w14:textId="7380890D" w:rsidR="00790B77" w:rsidRPr="000427F5" w:rsidRDefault="00052770" w:rsidP="00C53CD0">
            <w:pPr>
              <w:spacing w:after="0" w:line="240" w:lineRule="auto"/>
              <w:rPr>
                <w:rFonts w:ascii="Helvetica" w:hAnsi="Helvetica"/>
                <w:szCs w:val="20"/>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"https://www.google.ca/maps/dir/''/google+map+montreal+place+ville+marie/@45.5014452,-73.6393962,12z/data=!3m1!4b1!4m8!4m7!1m0!1m5!1m1!1s0x4cc91a4498f8f3db:0xa2760b4a779d61d3!2m2!1d-73.5693564!2d45.5014666"</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 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"2233"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"http://serviceSpecification/FiberAccess"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"FiberAccess"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r>
              <w:rPr>
                <w:rFonts w:ascii="Times New Roman" w:hAnsi="Times New Roman"/>
                <w:color w:val="000000"/>
                <w:sz w:val="24"/>
                <w:lang w:eastAsia="it-IT"/>
              </w:rPr>
              <w:br/>
            </w:r>
          </w:p>
        </w:tc>
      </w:tr>
      <w:tr w:rsidR="00790B77" w14:paraId="3BA32694" w14:textId="77777777" w:rsidTr="00790B77">
        <w:tc>
          <w:tcPr>
            <w:tcW w:w="10243" w:type="dxa"/>
            <w:shd w:val="clear" w:color="auto" w:fill="FFFFFF" w:themeFill="background1"/>
          </w:tcPr>
          <w:p w14:paraId="06385F0D" w14:textId="77777777" w:rsidR="00790B77" w:rsidRPr="000427F5" w:rsidRDefault="00790B77" w:rsidP="00790B77">
            <w:pPr>
              <w:spacing w:after="0" w:line="240" w:lineRule="auto"/>
              <w:rPr>
                <w:rFonts w:ascii="Helvetica" w:hAnsi="Helvetica"/>
                <w:b/>
                <w:szCs w:val="20"/>
                <w:lang w:eastAsia="it-IT"/>
              </w:rPr>
            </w:pPr>
            <w:r w:rsidRPr="000427F5">
              <w:rPr>
                <w:rFonts w:ascii="Helvetica" w:hAnsi="Helvetica"/>
                <w:b/>
                <w:szCs w:val="20"/>
                <w:lang w:eastAsia="it-IT"/>
              </w:rPr>
              <w:t>RESPONSE</w:t>
            </w:r>
          </w:p>
        </w:tc>
      </w:tr>
      <w:tr w:rsidR="00790B77" w14:paraId="006300B4" w14:textId="77777777" w:rsidTr="00790B77">
        <w:tc>
          <w:tcPr>
            <w:tcW w:w="10243" w:type="dxa"/>
            <w:shd w:val="clear" w:color="auto" w:fill="D9D9D9" w:themeFill="background1" w:themeFillShade="D9"/>
          </w:tcPr>
          <w:p w14:paraId="7D0BBFB9" w14:textId="2516BCCC" w:rsidR="00372076" w:rsidRPr="00372076" w:rsidRDefault="00372076" w:rsidP="00372076">
            <w:pPr>
              <w:spacing w:after="0" w:line="240" w:lineRule="auto"/>
              <w:rPr>
                <w:rFonts w:ascii="Helvetica" w:hAnsi="Helvetica"/>
                <w:szCs w:val="20"/>
                <w:lang w:val="fr-FR" w:eastAsia="ja-JP"/>
              </w:rPr>
            </w:pPr>
            <w:r w:rsidRPr="00372076">
              <w:rPr>
                <w:rFonts w:ascii="Helvetica" w:hAnsi="Helvetica"/>
                <w:szCs w:val="20"/>
                <w:lang w:val="fr-FR" w:eastAsia="ja-JP"/>
              </w:rPr>
              <w:t>20</w:t>
            </w:r>
            <w:r w:rsidR="000812A3">
              <w:rPr>
                <w:rFonts w:ascii="Helvetica" w:hAnsi="Helvetica"/>
                <w:szCs w:val="20"/>
                <w:lang w:val="fr-FR" w:eastAsia="ja-JP"/>
              </w:rPr>
              <w:t>1</w:t>
            </w:r>
          </w:p>
          <w:p w14:paraId="46C712BE" w14:textId="77777777" w:rsidR="00372076" w:rsidRPr="00372076" w:rsidRDefault="00372076" w:rsidP="00372076">
            <w:pPr>
              <w:spacing w:after="0" w:line="240" w:lineRule="auto"/>
              <w:rPr>
                <w:rFonts w:ascii="Helvetica" w:hAnsi="Helvetica"/>
                <w:szCs w:val="20"/>
                <w:lang w:val="fr-FR" w:eastAsia="ja-JP"/>
              </w:rPr>
            </w:pPr>
            <w:r w:rsidRPr="00372076">
              <w:rPr>
                <w:rFonts w:ascii="Helvetica" w:hAnsi="Helvetica"/>
                <w:szCs w:val="20"/>
                <w:lang w:val="fr-FR" w:eastAsia="ja-JP"/>
              </w:rPr>
              <w:t>Content-Type: application/json</w:t>
            </w:r>
          </w:p>
          <w:p w14:paraId="5E26EAA6" w14:textId="77777777" w:rsidR="00372076" w:rsidRPr="00372076" w:rsidRDefault="00372076" w:rsidP="00372076">
            <w:pPr>
              <w:spacing w:after="0" w:line="240" w:lineRule="auto"/>
              <w:rPr>
                <w:rFonts w:ascii="Helvetica" w:hAnsi="Helvetica"/>
                <w:szCs w:val="20"/>
                <w:lang w:val="fr-FR" w:eastAsia="ja-JP"/>
              </w:rPr>
            </w:pPr>
          </w:p>
          <w:p w14:paraId="0BDEE0CE" w14:textId="4FFDAB6D" w:rsidR="00790B77" w:rsidRPr="000427F5" w:rsidRDefault="005E64BA" w:rsidP="00790B77">
            <w:pPr>
              <w:spacing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w:t>
            </w:r>
            <w:proofErr w:type="gramStart"/>
            <w:r>
              <w:rPr>
                <w:rFonts w:ascii="Times New Roman" w:hAnsi="Times New Roman"/>
                <w:color w:val="0000FF"/>
                <w:sz w:val="24"/>
                <w:lang w:eastAsia="it-IT"/>
              </w:rPr>
              <w:t>,-</w:t>
            </w:r>
            <w:proofErr w:type="gramEnd"/>
            <w:r>
              <w:rPr>
                <w:rFonts w:ascii="Times New Roman" w:hAnsi="Times New Roman"/>
                <w:color w:val="0000FF"/>
                <w:sz w:val="24"/>
                <w:lang w:eastAsia="it-IT"/>
              </w:rPr>
              <w:t>73.6393962,12z/data=!3m1!4b1!4m8!4m7!1m0!1m5!1m1!1s0x4cc91a4498f8f3db:0xa2760b4a779d61d3!2m2!1d-73.5693564!2d45.5014666"</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 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"2233"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"http://serviceSpecification/FiberAccess"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"FiberAccess"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"uploadSpeed"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 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 GBPS"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"downloadSpeed"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 MBPS"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 GBPS"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"available-shortfall"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r w:rsidRPr="00372076" w:rsidDel="005E64BA">
              <w:rPr>
                <w:rFonts w:ascii="Helvetica" w:hAnsi="Helvetica"/>
                <w:szCs w:val="20"/>
                <w:lang w:val="fr-FR" w:eastAsia="ja-JP"/>
              </w:rPr>
              <w:t xml:space="preserve"> </w:t>
            </w:r>
          </w:p>
        </w:tc>
      </w:tr>
    </w:tbl>
    <w:p w14:paraId="711EAB67" w14:textId="77777777" w:rsidR="00445E49" w:rsidRDefault="00445E49" w:rsidP="00B711C7">
      <w:pPr>
        <w:tabs>
          <w:tab w:val="left" w:pos="476"/>
        </w:tabs>
      </w:pPr>
    </w:p>
    <w:p w14:paraId="40A284D8" w14:textId="77777777" w:rsidR="00B711C7" w:rsidRDefault="00B711C7" w:rsidP="00B711C7">
      <w:pPr>
        <w:spacing w:after="0" w:line="240" w:lineRule="auto"/>
        <w:rPr>
          <w:rFonts w:ascii="Helvetica" w:hAnsi="Helvetica"/>
          <w:szCs w:val="20"/>
          <w:lang w:eastAsia="it-IT"/>
        </w:rPr>
      </w:pPr>
    </w:p>
    <w:p w14:paraId="35CF2ACF" w14:textId="32C3AF07" w:rsidR="00B61B31" w:rsidRDefault="00B61B31" w:rsidP="00B61B31">
      <w:pPr>
        <w:tabs>
          <w:tab w:val="left" w:pos="476"/>
        </w:tabs>
      </w:pPr>
      <w:r>
        <w:rPr>
          <w:rFonts w:hint="eastAsia"/>
          <w:lang w:eastAsia="ja-JP"/>
        </w:rPr>
        <w:t>3</w:t>
      </w:r>
      <w:r w:rsidRPr="00445E49">
        <w:rPr>
          <w:rFonts w:ascii="Helvetica" w:hAnsi="Helvetica" w:cs="Helvetica"/>
          <w:sz w:val="24"/>
          <w:lang w:eastAsia="ja-JP"/>
        </w:rPr>
        <w:t xml:space="preserve">) </w:t>
      </w:r>
      <w:proofErr w:type="gramStart"/>
      <w:r w:rsidRPr="00445E49">
        <w:rPr>
          <w:rFonts w:ascii="Helvetica" w:hAnsi="Helvetica" w:cs="Helvetica"/>
          <w:sz w:val="24"/>
          <w:lang w:eastAsia="ja-JP"/>
        </w:rPr>
        <w:t>can</w:t>
      </w:r>
      <w:proofErr w:type="gramEnd"/>
      <w:r w:rsidRPr="00445E49">
        <w:rPr>
          <w:rFonts w:ascii="Helvetica" w:hAnsi="Helvetica" w:cs="Helvetica"/>
          <w:sz w:val="24"/>
          <w:lang w:eastAsia="ja-JP"/>
        </w:rPr>
        <w:t xml:space="preserve"> the </w:t>
      </w:r>
      <w:r w:rsidR="00162739">
        <w:rPr>
          <w:rFonts w:ascii="Helvetica" w:hAnsi="Helvetica" w:cs="Helvetica" w:hint="eastAsia"/>
          <w:sz w:val="24"/>
          <w:lang w:eastAsia="ja-JP"/>
        </w:rPr>
        <w:t xml:space="preserve">specific service be provided </w:t>
      </w:r>
      <w:r w:rsidRPr="00445E49">
        <w:rPr>
          <w:rFonts w:ascii="Helvetica" w:hAnsi="Helvetica" w:cs="Helvetica"/>
          <w:sz w:val="24"/>
          <w:lang w:eastAsia="ja-JP"/>
        </w:rPr>
        <w:t>at a specific location</w:t>
      </w:r>
    </w:p>
    <w:p w14:paraId="05CFF3B1" w14:textId="77777777" w:rsidR="00B61B31" w:rsidRDefault="00B61B31" w:rsidP="00B61B31">
      <w:pPr>
        <w:tabs>
          <w:tab w:val="left" w:pos="476"/>
        </w:tabs>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90B77" w14:paraId="2C231FC5" w14:textId="77777777" w:rsidTr="00790B77">
        <w:tc>
          <w:tcPr>
            <w:tcW w:w="9720" w:type="dxa"/>
            <w:shd w:val="clear" w:color="auto" w:fill="FFFFFF" w:themeFill="background1"/>
          </w:tcPr>
          <w:p w14:paraId="15C470AB" w14:textId="77777777" w:rsidR="00790B77" w:rsidRPr="000427F5" w:rsidRDefault="00790B77" w:rsidP="00790B77">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790B77" w14:paraId="6BAB5E53" w14:textId="77777777" w:rsidTr="00790B77">
        <w:tc>
          <w:tcPr>
            <w:tcW w:w="9720" w:type="dxa"/>
            <w:shd w:val="clear" w:color="auto" w:fill="D9D9D9" w:themeFill="background1" w:themeFillShade="D9"/>
          </w:tcPr>
          <w:p w14:paraId="5A86A5A0" w14:textId="51A64F43" w:rsidR="00790B77" w:rsidRPr="00C53CD0" w:rsidRDefault="00790B77" w:rsidP="006C09C8">
            <w:pPr>
              <w:spacing w:beforeLines="50" w:after="0" w:line="240" w:lineRule="auto"/>
              <w:rPr>
                <w:rFonts w:ascii="Helvetica" w:hAnsi="Helvetica"/>
                <w:szCs w:val="20"/>
                <w:lang w:val="fr-FR" w:eastAsia="ja-JP"/>
              </w:rPr>
            </w:pPr>
            <w:r w:rsidRPr="00C53CD0">
              <w:rPr>
                <w:rFonts w:ascii="Helvetica" w:hAnsi="Helvetica"/>
                <w:szCs w:val="20"/>
                <w:lang w:val="fr-FR" w:eastAsia="ja-JP"/>
              </w:rPr>
              <w:t>POST /api/serviceQualification</w:t>
            </w:r>
          </w:p>
          <w:p w14:paraId="7A8CDBE4" w14:textId="77777777" w:rsidR="00790B77" w:rsidRPr="00C53CD0" w:rsidRDefault="00790B77" w:rsidP="00B40D11">
            <w:pPr>
              <w:spacing w:beforeLines="50" w:after="0" w:line="240" w:lineRule="auto"/>
              <w:rPr>
                <w:rFonts w:ascii="Helvetica" w:hAnsi="Helvetica"/>
                <w:szCs w:val="20"/>
                <w:lang w:val="fr-FR" w:eastAsia="ja-JP"/>
              </w:rPr>
            </w:pPr>
            <w:r w:rsidRPr="00C53CD0">
              <w:rPr>
                <w:rFonts w:ascii="Helvetica" w:hAnsi="Helvetica"/>
                <w:szCs w:val="20"/>
                <w:lang w:val="fr-FR" w:eastAsia="ja-JP"/>
              </w:rPr>
              <w:t>Accept: application/json</w:t>
            </w:r>
          </w:p>
          <w:p w14:paraId="08DCA1D5" w14:textId="77777777" w:rsidR="00790B77" w:rsidRPr="00C53CD0" w:rsidRDefault="00790B77" w:rsidP="006C09C8">
            <w:pPr>
              <w:spacing w:beforeLines="50" w:after="0" w:line="240" w:lineRule="auto"/>
              <w:rPr>
                <w:rFonts w:ascii="Helvetica" w:hAnsi="Helvetica"/>
                <w:szCs w:val="20"/>
                <w:lang w:val="fr-FR" w:eastAsia="ja-JP"/>
              </w:rPr>
            </w:pPr>
          </w:p>
          <w:p w14:paraId="3142D327" w14:textId="7382F762" w:rsidR="00790B77" w:rsidRPr="000427F5" w:rsidRDefault="002A5BE6" w:rsidP="006C09C8">
            <w:pPr>
              <w:spacing w:beforeLines="50" w:after="0" w:line="240" w:lineRule="auto"/>
              <w:rPr>
                <w:rFonts w:ascii="Helvetica" w:hAnsi="Helvetica"/>
                <w:szCs w:val="20"/>
                <w:lang w:eastAsia="ja-JP"/>
              </w:rPr>
            </w:pP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"https://www.google.ca/maps/dir/''/google+map+montreal+place+ville+marie/@45.5014452,-73.6393962,12z/data=!3m1!4b1!4m8!4m7!1m0!1m5!1m1!1s0x4cc91a4498f8f3db:0xa2760b4a779d61d3!2m2!1d-73.5693564!2d45.5014666"</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"serviceCharacteristic"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r w:rsidR="00790B77" w14:paraId="681947C1" w14:textId="77777777" w:rsidTr="00790B77">
        <w:tc>
          <w:tcPr>
            <w:tcW w:w="9720" w:type="dxa"/>
            <w:shd w:val="clear" w:color="auto" w:fill="FFFFFF" w:themeFill="background1"/>
          </w:tcPr>
          <w:p w14:paraId="284E8A38" w14:textId="77777777" w:rsidR="00790B77" w:rsidRPr="000427F5" w:rsidRDefault="00790B77" w:rsidP="00790B77">
            <w:pPr>
              <w:spacing w:after="0" w:line="240" w:lineRule="auto"/>
              <w:rPr>
                <w:rFonts w:ascii="Helvetica" w:hAnsi="Helvetica"/>
                <w:b/>
                <w:szCs w:val="20"/>
                <w:lang w:eastAsia="it-IT"/>
              </w:rPr>
            </w:pPr>
            <w:r w:rsidRPr="000427F5">
              <w:rPr>
                <w:rFonts w:ascii="Helvetica" w:hAnsi="Helvetica"/>
                <w:b/>
                <w:szCs w:val="20"/>
                <w:lang w:eastAsia="it-IT"/>
              </w:rPr>
              <w:lastRenderedPageBreak/>
              <w:t>RESPONSE</w:t>
            </w:r>
          </w:p>
        </w:tc>
      </w:tr>
      <w:tr w:rsidR="00790B77" w14:paraId="1FB7D850" w14:textId="77777777" w:rsidTr="00790B77">
        <w:tc>
          <w:tcPr>
            <w:tcW w:w="9720" w:type="dxa"/>
            <w:shd w:val="clear" w:color="auto" w:fill="D9D9D9" w:themeFill="background1" w:themeFillShade="D9"/>
          </w:tcPr>
          <w:p w14:paraId="2CE2A6E8" w14:textId="02595AC6" w:rsidR="00372076" w:rsidRPr="00372076" w:rsidRDefault="00372076" w:rsidP="006C09C8">
            <w:pPr>
              <w:spacing w:beforeLines="50" w:after="0" w:line="240" w:lineRule="auto"/>
              <w:rPr>
                <w:rFonts w:ascii="Helvetica" w:hAnsi="Helvetica"/>
                <w:szCs w:val="20"/>
                <w:lang w:val="fr-FR" w:eastAsia="ja-JP"/>
              </w:rPr>
            </w:pPr>
            <w:r w:rsidRPr="00372076">
              <w:rPr>
                <w:rFonts w:ascii="Helvetica" w:hAnsi="Helvetica"/>
                <w:szCs w:val="20"/>
                <w:lang w:val="fr-FR" w:eastAsia="ja-JP"/>
              </w:rPr>
              <w:t>20</w:t>
            </w:r>
            <w:r w:rsidR="000812A3">
              <w:rPr>
                <w:rFonts w:ascii="Helvetica" w:hAnsi="Helvetica"/>
                <w:szCs w:val="20"/>
                <w:lang w:val="fr-FR" w:eastAsia="ja-JP"/>
              </w:rPr>
              <w:t>1</w:t>
            </w:r>
          </w:p>
          <w:p w14:paraId="0E29EC6C" w14:textId="77777777" w:rsidR="00372076" w:rsidRPr="00372076" w:rsidRDefault="00372076" w:rsidP="006C09C8">
            <w:pPr>
              <w:spacing w:beforeLines="50" w:after="0" w:line="240" w:lineRule="auto"/>
              <w:rPr>
                <w:rFonts w:ascii="Helvetica" w:hAnsi="Helvetica"/>
                <w:szCs w:val="20"/>
                <w:lang w:val="fr-FR" w:eastAsia="ja-JP"/>
              </w:rPr>
            </w:pPr>
            <w:r w:rsidRPr="00372076">
              <w:rPr>
                <w:rFonts w:ascii="Helvetica" w:hAnsi="Helvetica"/>
                <w:szCs w:val="20"/>
                <w:lang w:val="fr-FR" w:eastAsia="ja-JP"/>
              </w:rPr>
              <w:t>Content-Type: application/json</w:t>
            </w:r>
          </w:p>
          <w:p w14:paraId="795FB26A" w14:textId="77777777" w:rsidR="00372076" w:rsidRPr="00372076" w:rsidRDefault="00372076" w:rsidP="006C09C8">
            <w:pPr>
              <w:spacing w:beforeLines="50" w:after="0" w:line="240" w:lineRule="auto"/>
              <w:rPr>
                <w:rFonts w:ascii="Helvetica" w:hAnsi="Helvetica"/>
                <w:szCs w:val="20"/>
                <w:lang w:val="fr-FR" w:eastAsia="ja-JP"/>
              </w:rPr>
            </w:pPr>
          </w:p>
          <w:p w14:paraId="50170F6E" w14:textId="774286E0" w:rsidR="00790B77" w:rsidRPr="00C53CD0" w:rsidRDefault="002A5BE6" w:rsidP="006C09C8">
            <w:pPr>
              <w:spacing w:beforeLines="50" w:after="0" w:line="240" w:lineRule="auto"/>
              <w:rPr>
                <w:rFonts w:ascii="Helvetica" w:hAnsi="Helvetica"/>
                <w:szCs w:val="20"/>
                <w:lang w:val="fr-FR"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"provideAlternative"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"provideOnlyEligible"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"physicalTerminationPoint"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1E6496"/>
                <w:sz w:val="24"/>
                <w:lang w:eastAsia="it-IT"/>
              </w:rPr>
              <w:t>"accessType"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"Fiber"</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"https://www.google.ca/maps/dir/''/google+map+montreal+place+ville+marie/@45.5014452,-73.6393962,12z/data=!3m1!4b1!4m8!4m7!1m0!1m5!1m1!1s0x4cc91a4498f8f3db:0xa2760b4a779d61d3!2m2!1d-73.5693564!2d45.5014666"</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"https://serviceSpecification/ADSL"</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"Internet"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"serviceSpecificationCharacteristic"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"uploadSpeed"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"downloadSpeed"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"valuefrom"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"100KBPS"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"valueto"</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"serviceSpecification"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"https://serviceSpecification/TVservice"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"serviceCategoryId"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"availability"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"serviceabilityDate"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AF2375F" w14:textId="77777777" w:rsidR="00B711C7" w:rsidRDefault="00B711C7" w:rsidP="00B711C7">
      <w:pPr>
        <w:rPr>
          <w:rFonts w:ascii="Helvetica" w:hAnsi="Helvetica" w:cs="Helvetica"/>
          <w:sz w:val="24"/>
          <w:lang w:eastAsia="ja-JP"/>
        </w:rPr>
      </w:pPr>
    </w:p>
    <w:p w14:paraId="69432E32" w14:textId="77777777" w:rsidR="00B711C7" w:rsidRDefault="00B711C7" w:rsidP="00B711C7">
      <w:pPr>
        <w:rPr>
          <w:rFonts w:ascii="Helvetica" w:hAnsi="Helvetica" w:cs="Helvetica"/>
          <w:sz w:val="24"/>
          <w:lang w:eastAsia="ja-JP"/>
        </w:rPr>
      </w:pPr>
    </w:p>
    <w:p w14:paraId="26E7CEA7" w14:textId="1C54A7ED" w:rsidR="002A5BE6" w:rsidRPr="001B7861" w:rsidRDefault="00C52FB7" w:rsidP="002A5BE6">
      <w:pPr>
        <w:pStyle w:val="Heading2"/>
        <w:tabs>
          <w:tab w:val="left" w:pos="1008"/>
        </w:tabs>
        <w:rPr>
          <w:rFonts w:ascii="Helvetica" w:eastAsia="Times New Roman" w:hAnsi="Helvetica" w:cs="Helvetica"/>
          <w:caps w:val="0"/>
          <w:spacing w:val="0"/>
          <w:sz w:val="24"/>
          <w:szCs w:val="24"/>
          <w:lang w:val="en-US" w:eastAsia="it-IT"/>
        </w:rPr>
      </w:pPr>
      <w:bookmarkStart w:id="40" w:name="_Toc325550048"/>
      <w:r>
        <w:rPr>
          <w:rFonts w:ascii="Helvetica" w:hAnsi="Helvetica" w:cs="Helvetica"/>
          <w:sz w:val="24"/>
          <w:lang w:eastAsia="ja-JP"/>
        </w:rPr>
        <w:t>POST</w:t>
      </w:r>
      <w:r w:rsidR="00747734">
        <w:rPr>
          <w:rFonts w:hint="eastAsia"/>
          <w:lang w:eastAsia="ja-JP"/>
        </w:rPr>
        <w:t xml:space="preserve"> </w:t>
      </w:r>
      <w:r w:rsidR="00747734" w:rsidRPr="000179B2">
        <w:rPr>
          <w:rFonts w:ascii="Helvetica" w:eastAsia="Times New Roman" w:hAnsi="Helvetica" w:cs="Helvetica"/>
          <w:caps w:val="0"/>
          <w:spacing w:val="0"/>
          <w:sz w:val="24"/>
          <w:szCs w:val="24"/>
          <w:lang w:val="en-US" w:eastAsia="it-IT"/>
        </w:rPr>
        <w:t>/ap</w:t>
      </w:r>
      <w:r w:rsidR="00747734" w:rsidRPr="000427F5">
        <w:rPr>
          <w:rFonts w:ascii="Helvetica" w:eastAsia="Times New Roman" w:hAnsi="Helvetica" w:cs="Helvetica"/>
          <w:caps w:val="0"/>
          <w:spacing w:val="0"/>
          <w:sz w:val="24"/>
          <w:szCs w:val="24"/>
          <w:lang w:val="en-US" w:eastAsia="it-IT"/>
        </w:rPr>
        <w:t>i/</w:t>
      </w:r>
      <w:ins w:id="41" w:author="pierre gauthier" w:date="2016-05-22T15:29:00Z">
        <w:r w:rsidR="006C09C8">
          <w:rPr>
            <w:rFonts w:ascii="Helvetica" w:hAnsi="Helvetica" w:cs="Helvetica"/>
            <w:caps w:val="0"/>
            <w:spacing w:val="0"/>
            <w:sz w:val="24"/>
            <w:szCs w:val="24"/>
            <w:lang w:val="en-US" w:eastAsia="ja-JP"/>
          </w:rPr>
          <w:t>p</w:t>
        </w:r>
      </w:ins>
      <w:del w:id="42" w:author="pierre gauthier" w:date="2016-05-22T15:29:00Z">
        <w:r w:rsidR="00354602" w:rsidRPr="000427F5" w:rsidDel="006C09C8">
          <w:rPr>
            <w:rFonts w:ascii="Helvetica" w:hAnsi="Helvetica" w:cs="Helvetica"/>
            <w:caps w:val="0"/>
            <w:spacing w:val="0"/>
            <w:sz w:val="24"/>
            <w:szCs w:val="24"/>
            <w:lang w:val="en-US" w:eastAsia="ja-JP"/>
          </w:rPr>
          <w:delText>P</w:delText>
        </w:r>
      </w:del>
      <w:r w:rsidR="00354602" w:rsidRPr="000427F5">
        <w:rPr>
          <w:rFonts w:ascii="Helvetica" w:hAnsi="Helvetica" w:cs="Helvetica"/>
          <w:caps w:val="0"/>
          <w:spacing w:val="0"/>
          <w:sz w:val="24"/>
          <w:szCs w:val="24"/>
          <w:lang w:val="en-US" w:eastAsia="ja-JP"/>
        </w:rPr>
        <w:t>roductOfferingQualificatio</w:t>
      </w:r>
      <w:r w:rsidR="002A5BE6">
        <w:rPr>
          <w:rFonts w:ascii="Helvetica" w:hAnsi="Helvetica" w:cs="Helvetica"/>
          <w:caps w:val="0"/>
          <w:spacing w:val="0"/>
          <w:sz w:val="24"/>
          <w:szCs w:val="24"/>
          <w:lang w:val="en-US" w:eastAsia="ja-JP"/>
        </w:rPr>
        <w:t>n</w:t>
      </w:r>
      <w:bookmarkEnd w:id="40"/>
    </w:p>
    <w:p w14:paraId="0B57DE72" w14:textId="31CA5623" w:rsidR="00747734" w:rsidRDefault="00747734">
      <w:pPr>
        <w:pStyle w:val="Heading2"/>
        <w:rPr>
          <w:lang w:eastAsia="ja-JP"/>
        </w:rPr>
      </w:pPr>
    </w:p>
    <w:p w14:paraId="44FD806C" w14:textId="77777777" w:rsidR="00747734" w:rsidRDefault="00747734" w:rsidP="00747734">
      <w:pPr>
        <w:rPr>
          <w:sz w:val="24"/>
          <w:lang w:eastAsia="it-IT"/>
        </w:rPr>
      </w:pPr>
      <w:proofErr w:type="gramStart"/>
      <w:r w:rsidRPr="009F731F">
        <w:rPr>
          <w:sz w:val="24"/>
          <w:u w:val="single"/>
          <w:lang w:eastAsia="it-IT"/>
        </w:rPr>
        <w:t>Description</w:t>
      </w:r>
      <w:r>
        <w:rPr>
          <w:sz w:val="24"/>
          <w:lang w:eastAsia="it-IT"/>
        </w:rPr>
        <w:t xml:space="preserve"> :</w:t>
      </w:r>
      <w:proofErr w:type="gramEnd"/>
      <w:r>
        <w:rPr>
          <w:sz w:val="24"/>
          <w:lang w:eastAsia="it-IT"/>
        </w:rPr>
        <w:t xml:space="preserve"> </w:t>
      </w:r>
    </w:p>
    <w:p w14:paraId="4C34943D" w14:textId="77777777" w:rsidR="00747734" w:rsidRDefault="00747734" w:rsidP="00747734">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Pr>
          <w:rFonts w:ascii="Helvetica" w:hAnsi="Helvetica" w:cs="Helvetica"/>
          <w:sz w:val="24"/>
          <w:lang w:eastAsia="it-IT"/>
        </w:rPr>
        <w:t>bility from address information</w:t>
      </w:r>
      <w:r>
        <w:rPr>
          <w:rFonts w:ascii="Helvetica" w:hAnsi="Helvetica" w:cs="Helvetica" w:hint="eastAsia"/>
          <w:sz w:val="24"/>
          <w:lang w:eastAsia="ja-JP"/>
        </w:rPr>
        <w:t xml:space="preserve"> </w:t>
      </w:r>
      <w:r>
        <w:rPr>
          <w:rFonts w:ascii="Helvetica" w:hAnsi="Helvetica" w:cs="Helvetica"/>
          <w:sz w:val="24"/>
          <w:lang w:eastAsia="ja-JP"/>
        </w:rPr>
        <w:t>immediately.</w:t>
      </w:r>
    </w:p>
    <w:p w14:paraId="1827BC4F" w14:textId="77777777" w:rsidR="00747734" w:rsidRDefault="00747734" w:rsidP="00747734">
      <w:pPr>
        <w:rPr>
          <w:rFonts w:ascii="Helvetica" w:hAnsi="Helvetica" w:cs="Helvetica"/>
          <w:sz w:val="24"/>
          <w:lang w:eastAsia="ja-JP"/>
        </w:rPr>
      </w:pPr>
      <w:r>
        <w:rPr>
          <w:rFonts w:ascii="Helvetica" w:hAnsi="Helvetica" w:cs="Helvetica"/>
          <w:sz w:val="24"/>
          <w:lang w:eastAsia="ja-JP"/>
        </w:rPr>
        <w:t xml:space="preserve"> </w:t>
      </w:r>
      <w:proofErr w:type="gramStart"/>
      <w:r>
        <w:rPr>
          <w:rFonts w:ascii="Helvetica" w:hAnsi="Helvetica" w:cs="Helvetica"/>
          <w:sz w:val="24"/>
          <w:lang w:eastAsia="it-IT"/>
        </w:rPr>
        <w:t>i</w:t>
      </w:r>
      <w:proofErr w:type="gramEnd"/>
      <w:r>
        <w:rPr>
          <w:rFonts w:ascii="Helvetica" w:hAnsi="Helvetica" w:cs="Helvetica"/>
          <w:sz w:val="24"/>
          <w:lang w:eastAsia="it-IT"/>
        </w:rPr>
        <w:t>.e Product Offerings (and constraints on ProductOffering pricing).</w:t>
      </w:r>
    </w:p>
    <w:p w14:paraId="476FD580" w14:textId="77777777" w:rsidR="00747734" w:rsidRDefault="00747734" w:rsidP="00747734">
      <w:pPr>
        <w:rPr>
          <w:rFonts w:ascii="Helvetica" w:hAnsi="Helvetica" w:cs="Helvetica"/>
          <w:sz w:val="24"/>
          <w:lang w:eastAsia="ja-JP"/>
        </w:rPr>
      </w:pPr>
    </w:p>
    <w:p w14:paraId="285E6F2F" w14:textId="77777777" w:rsidR="00747734" w:rsidRDefault="00747734" w:rsidP="00747734">
      <w:pPr>
        <w:rPr>
          <w:rFonts w:ascii="Helvetica" w:hAnsi="Helvetica" w:cs="Helvetica"/>
          <w:sz w:val="24"/>
          <w:lang w:eastAsia="ja-JP"/>
        </w:rPr>
      </w:pPr>
      <w:r w:rsidRPr="008E554E">
        <w:rPr>
          <w:rFonts w:ascii="Helvetica" w:hAnsi="Helvetica" w:cs="Helvetica"/>
          <w:sz w:val="24"/>
          <w:lang w:eastAsia="ja-JP"/>
        </w:rPr>
        <w:t>This operation execute</w:t>
      </w:r>
      <w:r>
        <w:rPr>
          <w:rFonts w:ascii="Helvetica" w:hAnsi="Helvetica" w:cs="Helvetica" w:hint="eastAsia"/>
          <w:sz w:val="24"/>
          <w:lang w:eastAsia="ja-JP"/>
        </w:rPr>
        <w:t xml:space="preserve"> for</w:t>
      </w:r>
      <w:r w:rsidRPr="008E554E">
        <w:rPr>
          <w:rFonts w:ascii="Helvetica" w:hAnsi="Helvetica" w:cs="Helvetica"/>
          <w:sz w:val="24"/>
          <w:lang w:eastAsia="ja-JP"/>
        </w:rPr>
        <w:t xml:space="preserve"> offering check.</w:t>
      </w:r>
    </w:p>
    <w:p w14:paraId="49DC3631" w14:textId="77777777" w:rsidR="00747734" w:rsidRDefault="00747734" w:rsidP="00747734">
      <w:pPr>
        <w:rPr>
          <w:rFonts w:ascii="Helvetica" w:hAnsi="Helvetica" w:cs="Helvetica"/>
          <w:sz w:val="24"/>
          <w:lang w:eastAsia="ja-JP"/>
        </w:rPr>
      </w:pPr>
    </w:p>
    <w:tbl>
      <w:tblPr>
        <w:tblStyle w:val="TableGrid"/>
        <w:tblW w:w="0" w:type="auto"/>
        <w:tblLook w:val="04A0" w:firstRow="1" w:lastRow="0" w:firstColumn="1" w:lastColumn="0" w:noHBand="0" w:noVBand="1"/>
      </w:tblPr>
      <w:tblGrid>
        <w:gridCol w:w="2989"/>
        <w:gridCol w:w="1488"/>
        <w:gridCol w:w="2659"/>
        <w:gridCol w:w="3425"/>
      </w:tblGrid>
      <w:tr w:rsidR="00747734" w:rsidRPr="004B23A3" w14:paraId="61278DCA" w14:textId="77777777" w:rsidTr="00C53CD0">
        <w:trPr>
          <w:tblHeader/>
        </w:trPr>
        <w:tc>
          <w:tcPr>
            <w:tcW w:w="2612" w:type="dxa"/>
            <w:shd w:val="clear" w:color="auto" w:fill="B8CCE4" w:themeFill="accent1" w:themeFillTint="66"/>
          </w:tcPr>
          <w:p w14:paraId="2017C0A8" w14:textId="77777777" w:rsidR="00747734" w:rsidRPr="000427F5" w:rsidRDefault="00747734" w:rsidP="007F6FA3">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lastRenderedPageBreak/>
              <w:t>Attribute name</w:t>
            </w:r>
          </w:p>
        </w:tc>
        <w:tc>
          <w:tcPr>
            <w:tcW w:w="1513" w:type="dxa"/>
            <w:shd w:val="clear" w:color="auto" w:fill="B8CCE4" w:themeFill="accent1" w:themeFillTint="66"/>
          </w:tcPr>
          <w:p w14:paraId="4A46B21D" w14:textId="77777777" w:rsidR="00747734" w:rsidRPr="000427F5" w:rsidRDefault="00747734" w:rsidP="007F6FA3">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152BEE82" w14:textId="77777777" w:rsidR="00747734" w:rsidRPr="000427F5" w:rsidRDefault="00747734" w:rsidP="007F6FA3">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5169C140" w14:textId="77777777" w:rsidR="00747734" w:rsidRPr="000427F5" w:rsidRDefault="00747734" w:rsidP="007F6FA3">
            <w:pPr>
              <w:jc w:val="center"/>
              <w:rPr>
                <w:rFonts w:ascii="Helvetica" w:hAnsi="Helvetica" w:cs="Helvetica"/>
                <w:b/>
                <w:color w:val="000000"/>
                <w:sz w:val="22"/>
                <w:szCs w:val="22"/>
                <w:lang w:val="fr-FR" w:eastAsia="fr-FR"/>
              </w:rPr>
            </w:pPr>
            <w:r w:rsidRPr="000427F5">
              <w:rPr>
                <w:rFonts w:ascii="Helvetica" w:hAnsi="Helvetica" w:cs="Helvetica"/>
                <w:b/>
                <w:color w:val="000000"/>
                <w:sz w:val="22"/>
                <w:szCs w:val="22"/>
                <w:lang w:val="fr-FR" w:eastAsia="fr-FR"/>
              </w:rPr>
              <w:t>Rule</w:t>
            </w:r>
          </w:p>
        </w:tc>
      </w:tr>
      <w:tr w:rsidR="00747734" w:rsidRPr="004B23A3" w14:paraId="245C58AD" w14:textId="77777777" w:rsidTr="007F6FA3">
        <w:tc>
          <w:tcPr>
            <w:tcW w:w="2612" w:type="dxa"/>
          </w:tcPr>
          <w:p w14:paraId="45775A8B" w14:textId="6027042F"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partyId</w:t>
            </w:r>
          </w:p>
        </w:tc>
        <w:tc>
          <w:tcPr>
            <w:tcW w:w="1513" w:type="dxa"/>
          </w:tcPr>
          <w:p w14:paraId="0ED97060" w14:textId="53D85DA2"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N</w:t>
            </w:r>
          </w:p>
        </w:tc>
        <w:tc>
          <w:tcPr>
            <w:tcW w:w="2929" w:type="dxa"/>
          </w:tcPr>
          <w:p w14:paraId="46B8B93D" w14:textId="77777777" w:rsidR="00747734" w:rsidRPr="000427F5" w:rsidRDefault="00747734" w:rsidP="007F6FA3">
            <w:pPr>
              <w:rPr>
                <w:rFonts w:ascii="Helvetica" w:hAnsi="Helvetica" w:cs="Helvetica"/>
                <w:color w:val="000000"/>
                <w:sz w:val="22"/>
                <w:szCs w:val="22"/>
                <w:lang w:val="fr-FR" w:eastAsia="fr-FR"/>
              </w:rPr>
            </w:pPr>
          </w:p>
        </w:tc>
        <w:tc>
          <w:tcPr>
            <w:tcW w:w="3507" w:type="dxa"/>
          </w:tcPr>
          <w:p w14:paraId="37A73300" w14:textId="43900C0F" w:rsidR="00747734" w:rsidRPr="000427F5" w:rsidRDefault="00747734" w:rsidP="007F6FA3">
            <w:pPr>
              <w:rPr>
                <w:rFonts w:ascii="Helvetica" w:hAnsi="Helvetica" w:cs="Helvetica"/>
                <w:color w:val="000000"/>
                <w:sz w:val="22"/>
                <w:szCs w:val="22"/>
                <w:lang w:val="fr-FR" w:eastAsia="fr-FR"/>
              </w:rPr>
            </w:pPr>
          </w:p>
        </w:tc>
      </w:tr>
      <w:tr w:rsidR="00747734" w:rsidRPr="004B23A3" w14:paraId="7397033E" w14:textId="77777777" w:rsidTr="007F6FA3">
        <w:tc>
          <w:tcPr>
            <w:tcW w:w="2612" w:type="dxa"/>
          </w:tcPr>
          <w:p w14:paraId="05C297E1" w14:textId="082B749E"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channel</w:t>
            </w:r>
          </w:p>
        </w:tc>
        <w:tc>
          <w:tcPr>
            <w:tcW w:w="1513" w:type="dxa"/>
          </w:tcPr>
          <w:p w14:paraId="15493A9A" w14:textId="06258AB9"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N</w:t>
            </w:r>
          </w:p>
        </w:tc>
        <w:tc>
          <w:tcPr>
            <w:tcW w:w="2929" w:type="dxa"/>
          </w:tcPr>
          <w:p w14:paraId="3559F1B3" w14:textId="77777777" w:rsidR="00747734" w:rsidRPr="000427F5" w:rsidRDefault="00747734" w:rsidP="007F6FA3">
            <w:pPr>
              <w:rPr>
                <w:rFonts w:ascii="Helvetica" w:hAnsi="Helvetica" w:cs="Helvetica"/>
                <w:color w:val="000000"/>
                <w:sz w:val="22"/>
                <w:szCs w:val="22"/>
                <w:lang w:val="fr-FR" w:eastAsia="fr-FR"/>
              </w:rPr>
            </w:pPr>
          </w:p>
        </w:tc>
        <w:tc>
          <w:tcPr>
            <w:tcW w:w="3507" w:type="dxa"/>
          </w:tcPr>
          <w:p w14:paraId="569A2C01" w14:textId="5B1A9AD2" w:rsidR="00747734" w:rsidRPr="000427F5" w:rsidRDefault="00747734" w:rsidP="007F6FA3">
            <w:pPr>
              <w:rPr>
                <w:rFonts w:ascii="Helvetica" w:hAnsi="Helvetica" w:cs="Helvetica"/>
                <w:color w:val="000000"/>
                <w:sz w:val="22"/>
                <w:szCs w:val="22"/>
                <w:lang w:val="fr-FR" w:eastAsia="fr-FR"/>
              </w:rPr>
            </w:pPr>
          </w:p>
        </w:tc>
      </w:tr>
      <w:tr w:rsidR="00747734" w:rsidRPr="004B23A3" w14:paraId="763E3259" w14:textId="77777777" w:rsidTr="007F6FA3">
        <w:tc>
          <w:tcPr>
            <w:tcW w:w="2612" w:type="dxa"/>
          </w:tcPr>
          <w:p w14:paraId="03645C69" w14:textId="26B261F4"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productInventoryId</w:t>
            </w:r>
          </w:p>
        </w:tc>
        <w:tc>
          <w:tcPr>
            <w:tcW w:w="1513" w:type="dxa"/>
          </w:tcPr>
          <w:p w14:paraId="3C39D76D" w14:textId="24648431" w:rsidR="00747734" w:rsidRPr="000427F5" w:rsidRDefault="00F647C9" w:rsidP="007F6FA3">
            <w:pPr>
              <w:rPr>
                <w:rFonts w:ascii="Helvetica" w:hAnsi="Helvetica" w:cs="Helvetica"/>
                <w:color w:val="000000"/>
                <w:sz w:val="22"/>
                <w:szCs w:val="22"/>
                <w:lang w:eastAsia="fr-FR"/>
              </w:rPr>
            </w:pPr>
            <w:r w:rsidRPr="000427F5">
              <w:rPr>
                <w:rFonts w:ascii="Helvetica" w:hAnsi="Helvetica" w:cs="Helvetica"/>
                <w:color w:val="000000"/>
                <w:sz w:val="22"/>
                <w:szCs w:val="22"/>
                <w:lang w:eastAsia="ja-JP"/>
              </w:rPr>
              <w:t>N</w:t>
            </w:r>
          </w:p>
        </w:tc>
        <w:tc>
          <w:tcPr>
            <w:tcW w:w="2929" w:type="dxa"/>
          </w:tcPr>
          <w:p w14:paraId="120A3BAE" w14:textId="77777777" w:rsidR="00747734" w:rsidRPr="000427F5" w:rsidRDefault="00747734" w:rsidP="007F6FA3">
            <w:pPr>
              <w:rPr>
                <w:rFonts w:ascii="Helvetica" w:hAnsi="Helvetica" w:cs="Helvetica"/>
                <w:color w:val="000000"/>
                <w:sz w:val="22"/>
                <w:szCs w:val="22"/>
                <w:lang w:eastAsia="fr-FR"/>
              </w:rPr>
            </w:pPr>
          </w:p>
        </w:tc>
        <w:tc>
          <w:tcPr>
            <w:tcW w:w="3507" w:type="dxa"/>
          </w:tcPr>
          <w:p w14:paraId="2DA035D7" w14:textId="77777777" w:rsidR="00747734" w:rsidRPr="000427F5" w:rsidRDefault="00747734" w:rsidP="007F6FA3">
            <w:pPr>
              <w:rPr>
                <w:rFonts w:ascii="Helvetica" w:hAnsi="Helvetica" w:cs="Helvetica"/>
                <w:color w:val="000000"/>
                <w:sz w:val="22"/>
                <w:szCs w:val="22"/>
                <w:lang w:eastAsia="fr-FR"/>
              </w:rPr>
            </w:pPr>
          </w:p>
        </w:tc>
      </w:tr>
      <w:tr w:rsidR="00747734" w:rsidRPr="004B23A3" w14:paraId="6A02D6C2" w14:textId="77777777" w:rsidTr="007F6FA3">
        <w:tc>
          <w:tcPr>
            <w:tcW w:w="2612" w:type="dxa"/>
          </w:tcPr>
          <w:p w14:paraId="4B1E77D8" w14:textId="3F300845" w:rsidR="00747734" w:rsidRPr="000427F5" w:rsidRDefault="00790B77" w:rsidP="007F6FA3">
            <w:pPr>
              <w:rPr>
                <w:rFonts w:ascii="Helvetica" w:hAnsi="Helvetica" w:cs="Helvetica"/>
                <w:color w:val="000000"/>
                <w:sz w:val="22"/>
                <w:szCs w:val="22"/>
                <w:lang w:val="fr-FR" w:eastAsia="fr-FR"/>
              </w:rPr>
            </w:pPr>
            <w:r w:rsidRPr="000427F5">
              <w:rPr>
                <w:rFonts w:ascii="Helvetica" w:hAnsi="Helvetica" w:cs="Helvetica"/>
                <w:color w:val="000000"/>
                <w:sz w:val="22"/>
                <w:szCs w:val="22"/>
                <w:lang w:val="fr-FR" w:eastAsia="ja-JP"/>
              </w:rPr>
              <w:t>address</w:t>
            </w:r>
          </w:p>
        </w:tc>
        <w:tc>
          <w:tcPr>
            <w:tcW w:w="1513" w:type="dxa"/>
          </w:tcPr>
          <w:p w14:paraId="6AE86884" w14:textId="30BA08F2" w:rsidR="00747734" w:rsidRPr="000427F5" w:rsidRDefault="00F647C9" w:rsidP="007F6FA3">
            <w:pPr>
              <w:rPr>
                <w:rFonts w:ascii="Helvetica" w:hAnsi="Helvetica" w:cs="Helvetica"/>
                <w:color w:val="000000"/>
                <w:sz w:val="22"/>
                <w:szCs w:val="22"/>
                <w:lang w:eastAsia="fr-FR"/>
              </w:rPr>
            </w:pPr>
            <w:r w:rsidRPr="000427F5">
              <w:rPr>
                <w:rFonts w:ascii="Helvetica" w:hAnsi="Helvetica" w:cs="Helvetica"/>
                <w:color w:val="000000"/>
                <w:sz w:val="22"/>
                <w:szCs w:val="22"/>
                <w:lang w:eastAsia="ja-JP"/>
              </w:rPr>
              <w:t>N</w:t>
            </w:r>
          </w:p>
        </w:tc>
        <w:tc>
          <w:tcPr>
            <w:tcW w:w="2929" w:type="dxa"/>
          </w:tcPr>
          <w:p w14:paraId="70FE81FE" w14:textId="77777777" w:rsidR="00747734" w:rsidRPr="000427F5" w:rsidRDefault="00747734" w:rsidP="007F6FA3">
            <w:pPr>
              <w:rPr>
                <w:rFonts w:ascii="Helvetica" w:hAnsi="Helvetica" w:cs="Helvetica"/>
                <w:color w:val="000000"/>
                <w:sz w:val="22"/>
                <w:szCs w:val="22"/>
                <w:lang w:eastAsia="fr-FR"/>
              </w:rPr>
            </w:pPr>
          </w:p>
        </w:tc>
        <w:tc>
          <w:tcPr>
            <w:tcW w:w="3507" w:type="dxa"/>
          </w:tcPr>
          <w:p w14:paraId="6ECDD8CB" w14:textId="77777777" w:rsidR="00747734" w:rsidRPr="000427F5" w:rsidRDefault="00747734" w:rsidP="007F6FA3">
            <w:pPr>
              <w:rPr>
                <w:rFonts w:ascii="Helvetica" w:hAnsi="Helvetica" w:cs="Helvetica"/>
                <w:color w:val="000000"/>
                <w:sz w:val="22"/>
                <w:szCs w:val="22"/>
                <w:lang w:eastAsia="fr-FR"/>
              </w:rPr>
            </w:pPr>
          </w:p>
        </w:tc>
      </w:tr>
      <w:tr w:rsidR="00790B77" w:rsidRPr="004B23A3" w14:paraId="03EC48CF" w14:textId="77777777" w:rsidTr="007F6FA3">
        <w:tc>
          <w:tcPr>
            <w:tcW w:w="2612" w:type="dxa"/>
          </w:tcPr>
          <w:p w14:paraId="09F5C9CA"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Address description</w:t>
            </w:r>
          </w:p>
        </w:tc>
        <w:tc>
          <w:tcPr>
            <w:tcW w:w="1513" w:type="dxa"/>
          </w:tcPr>
          <w:p w14:paraId="354B00C8" w14:textId="77777777" w:rsidR="00790B77" w:rsidRPr="000427F5" w:rsidRDefault="00F647C9"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1969CD8D" w14:textId="77777777" w:rsidR="00790B77" w:rsidRPr="000427F5" w:rsidRDefault="00790B77" w:rsidP="007F6FA3">
            <w:pPr>
              <w:rPr>
                <w:rFonts w:ascii="Helvetica" w:hAnsi="Helvetica" w:cs="Helvetica"/>
                <w:color w:val="000000"/>
                <w:sz w:val="22"/>
                <w:szCs w:val="22"/>
                <w:lang w:eastAsia="fr-FR"/>
              </w:rPr>
            </w:pPr>
          </w:p>
        </w:tc>
        <w:tc>
          <w:tcPr>
            <w:tcW w:w="3507" w:type="dxa"/>
          </w:tcPr>
          <w:p w14:paraId="0AFF6C59" w14:textId="77777777" w:rsidR="00790B77" w:rsidRPr="000427F5" w:rsidRDefault="00790B77" w:rsidP="007F6FA3">
            <w:pPr>
              <w:rPr>
                <w:rFonts w:ascii="Helvetica" w:hAnsi="Helvetica" w:cs="Helvetica"/>
                <w:color w:val="000000"/>
                <w:sz w:val="22"/>
                <w:szCs w:val="22"/>
                <w:lang w:eastAsia="fr-FR"/>
              </w:rPr>
            </w:pPr>
          </w:p>
        </w:tc>
      </w:tr>
      <w:tr w:rsidR="00790B77" w:rsidRPr="004B23A3" w14:paraId="54090DE6" w14:textId="77777777" w:rsidTr="007F6FA3">
        <w:tc>
          <w:tcPr>
            <w:tcW w:w="2612" w:type="dxa"/>
          </w:tcPr>
          <w:p w14:paraId="1AB1E2B3"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geoCode</w:t>
            </w:r>
          </w:p>
        </w:tc>
        <w:tc>
          <w:tcPr>
            <w:tcW w:w="1513" w:type="dxa"/>
          </w:tcPr>
          <w:p w14:paraId="3552BB07" w14:textId="77777777" w:rsidR="00790B77" w:rsidRPr="000427F5" w:rsidRDefault="00F647C9"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41DDD8C1" w14:textId="77777777" w:rsidR="00790B77" w:rsidRPr="000427F5" w:rsidRDefault="00790B77" w:rsidP="007F6FA3">
            <w:pPr>
              <w:rPr>
                <w:rFonts w:ascii="Helvetica" w:hAnsi="Helvetica" w:cs="Helvetica"/>
                <w:color w:val="000000"/>
                <w:sz w:val="22"/>
                <w:szCs w:val="22"/>
                <w:lang w:eastAsia="fr-FR"/>
              </w:rPr>
            </w:pPr>
          </w:p>
        </w:tc>
        <w:tc>
          <w:tcPr>
            <w:tcW w:w="3507" w:type="dxa"/>
          </w:tcPr>
          <w:p w14:paraId="76D13C73" w14:textId="77777777" w:rsidR="00790B77" w:rsidRPr="000427F5" w:rsidRDefault="00790B77" w:rsidP="007F6FA3">
            <w:pPr>
              <w:rPr>
                <w:rFonts w:ascii="Helvetica" w:hAnsi="Helvetica" w:cs="Helvetica"/>
                <w:color w:val="000000"/>
                <w:sz w:val="22"/>
                <w:szCs w:val="22"/>
                <w:lang w:eastAsia="fr-FR"/>
              </w:rPr>
            </w:pPr>
          </w:p>
        </w:tc>
      </w:tr>
      <w:tr w:rsidR="00790B77" w:rsidRPr="004B23A3" w14:paraId="348BD481" w14:textId="77777777" w:rsidTr="007F6FA3">
        <w:tc>
          <w:tcPr>
            <w:tcW w:w="2612" w:type="dxa"/>
          </w:tcPr>
          <w:p w14:paraId="7A670FC9"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publicKey</w:t>
            </w:r>
          </w:p>
        </w:tc>
        <w:tc>
          <w:tcPr>
            <w:tcW w:w="1513" w:type="dxa"/>
          </w:tcPr>
          <w:p w14:paraId="5ED58D0D" w14:textId="77777777" w:rsidR="00790B77" w:rsidRPr="000427F5" w:rsidRDefault="00F647C9"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41910F74" w14:textId="77777777" w:rsidR="00790B77" w:rsidRPr="000427F5" w:rsidRDefault="00790B77" w:rsidP="007F6FA3">
            <w:pPr>
              <w:rPr>
                <w:rFonts w:ascii="Helvetica" w:hAnsi="Helvetica" w:cs="Helvetica"/>
                <w:color w:val="000000"/>
                <w:sz w:val="22"/>
                <w:szCs w:val="22"/>
                <w:lang w:eastAsia="fr-FR"/>
              </w:rPr>
            </w:pPr>
          </w:p>
        </w:tc>
        <w:tc>
          <w:tcPr>
            <w:tcW w:w="3507" w:type="dxa"/>
          </w:tcPr>
          <w:p w14:paraId="750AA5E9" w14:textId="77777777" w:rsidR="00790B77" w:rsidRPr="000427F5" w:rsidRDefault="00790B77" w:rsidP="007F6FA3">
            <w:pPr>
              <w:rPr>
                <w:rFonts w:ascii="Helvetica" w:hAnsi="Helvetica" w:cs="Helvetica"/>
                <w:color w:val="000000"/>
                <w:sz w:val="22"/>
                <w:szCs w:val="22"/>
                <w:lang w:eastAsia="fr-FR"/>
              </w:rPr>
            </w:pPr>
          </w:p>
        </w:tc>
      </w:tr>
      <w:tr w:rsidR="00790B77" w:rsidRPr="004B23A3" w14:paraId="0E431371" w14:textId="77777777" w:rsidTr="007F6FA3">
        <w:tc>
          <w:tcPr>
            <w:tcW w:w="2612" w:type="dxa"/>
          </w:tcPr>
          <w:p w14:paraId="73643240"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productOfferingSpecificaion</w:t>
            </w:r>
          </w:p>
        </w:tc>
        <w:tc>
          <w:tcPr>
            <w:tcW w:w="1513" w:type="dxa"/>
          </w:tcPr>
          <w:p w14:paraId="65E8B5D6"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2B94C4DC" w14:textId="77777777" w:rsidR="00790B77" w:rsidRPr="000427F5" w:rsidRDefault="00790B77" w:rsidP="007F6FA3">
            <w:pPr>
              <w:rPr>
                <w:rFonts w:ascii="Helvetica" w:hAnsi="Helvetica" w:cs="Helvetica"/>
                <w:color w:val="000000"/>
                <w:sz w:val="22"/>
                <w:szCs w:val="22"/>
                <w:lang w:eastAsia="fr-FR"/>
              </w:rPr>
            </w:pPr>
          </w:p>
        </w:tc>
        <w:tc>
          <w:tcPr>
            <w:tcW w:w="3507" w:type="dxa"/>
          </w:tcPr>
          <w:p w14:paraId="0550F7E7" w14:textId="77777777" w:rsidR="00790B77" w:rsidRPr="00C53CD0" w:rsidRDefault="00DC1464">
            <w:pPr>
              <w:spacing w:before="0"/>
              <w:rPr>
                <w:rFonts w:ascii="Helvetica" w:hAnsi="Helvetica" w:cs="Helvetica"/>
                <w:color w:val="000000"/>
                <w:sz w:val="22"/>
                <w:szCs w:val="22"/>
                <w:lang w:eastAsia="ja-JP"/>
              </w:rPr>
            </w:pPr>
            <w:r w:rsidRPr="000427F5">
              <w:rPr>
                <w:rFonts w:ascii="Helvetica" w:hAnsi="Helvetica" w:cs="Helvetica"/>
                <w:color w:val="000000"/>
                <w:sz w:val="22"/>
                <w:szCs w:val="22"/>
                <w:lang w:eastAsia="ja-JP"/>
              </w:rPr>
              <w:t xml:space="preserve">Product Offering </w:t>
            </w:r>
            <w:r w:rsidR="00CE72D2" w:rsidRPr="000427F5">
              <w:rPr>
                <w:rFonts w:ascii="Helvetica" w:hAnsi="Helvetica" w:cs="Helvetica"/>
                <w:color w:val="000000"/>
                <w:sz w:val="22"/>
                <w:szCs w:val="22"/>
                <w:lang w:eastAsia="ja-JP"/>
              </w:rPr>
              <w:t xml:space="preserve">info </w:t>
            </w:r>
            <w:r w:rsidRPr="000427F5">
              <w:rPr>
                <w:rFonts w:ascii="Helvetica" w:hAnsi="Helvetica" w:cs="Helvetica"/>
                <w:color w:val="000000"/>
                <w:sz w:val="22"/>
                <w:szCs w:val="22"/>
                <w:lang w:eastAsia="fr-FR"/>
              </w:rPr>
              <w:t xml:space="preserve">need </w:t>
            </w:r>
            <w:r w:rsidR="006D5E2D" w:rsidRPr="000427F5">
              <w:rPr>
                <w:rFonts w:ascii="Helvetica" w:hAnsi="Helvetica" w:cs="Helvetica"/>
                <w:color w:val="000000"/>
                <w:sz w:val="22"/>
                <w:szCs w:val="22"/>
                <w:lang w:eastAsia="fr-FR"/>
              </w:rPr>
              <w:t>productOfferingSpecificaion</w:t>
            </w:r>
            <w:r w:rsidR="006D5E2D" w:rsidRPr="000427F5">
              <w:rPr>
                <w:rFonts w:ascii="Helvetica" w:hAnsi="Helvetica" w:cs="Helvetica"/>
                <w:color w:val="000000"/>
                <w:sz w:val="22"/>
                <w:szCs w:val="22"/>
                <w:lang w:eastAsia="ja-JP"/>
              </w:rPr>
              <w:t xml:space="preserve"> or </w:t>
            </w:r>
            <w:r w:rsidR="006D5E2D" w:rsidRPr="00C53CD0">
              <w:rPr>
                <w:rFonts w:ascii="Helvetica" w:hAnsi="Helvetica" w:cs="Helvetica"/>
                <w:color w:val="000000"/>
                <w:sz w:val="22"/>
                <w:szCs w:val="22"/>
                <w:lang w:eastAsia="ja-JP"/>
              </w:rPr>
              <w:t>productOfferingCategory</w:t>
            </w:r>
          </w:p>
        </w:tc>
      </w:tr>
      <w:tr w:rsidR="00747734" w:rsidRPr="004B23A3" w14:paraId="75BB2BB6" w14:textId="77777777" w:rsidTr="007F6FA3">
        <w:tc>
          <w:tcPr>
            <w:tcW w:w="2612" w:type="dxa"/>
          </w:tcPr>
          <w:p w14:paraId="3E4D8435" w14:textId="77777777" w:rsidR="00747734"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productOfferingCategory</w:t>
            </w:r>
          </w:p>
        </w:tc>
        <w:tc>
          <w:tcPr>
            <w:tcW w:w="1513" w:type="dxa"/>
          </w:tcPr>
          <w:p w14:paraId="3ED5BAE6" w14:textId="77777777" w:rsidR="00747734"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286FD4A2" w14:textId="77777777" w:rsidR="00747734" w:rsidRPr="000427F5" w:rsidRDefault="00747734" w:rsidP="007F6FA3">
            <w:pPr>
              <w:rPr>
                <w:rFonts w:ascii="Helvetica" w:hAnsi="Helvetica" w:cs="Helvetica"/>
                <w:color w:val="000000"/>
                <w:sz w:val="22"/>
                <w:szCs w:val="22"/>
                <w:lang w:eastAsia="fr-FR"/>
              </w:rPr>
            </w:pPr>
          </w:p>
        </w:tc>
        <w:tc>
          <w:tcPr>
            <w:tcW w:w="3507" w:type="dxa"/>
          </w:tcPr>
          <w:p w14:paraId="653D24D7" w14:textId="77777777" w:rsidR="00747734" w:rsidRPr="000427F5" w:rsidRDefault="006D5E2D" w:rsidP="007F6FA3">
            <w:pPr>
              <w:rPr>
                <w:rFonts w:ascii="Helvetica" w:hAnsi="Helvetica" w:cs="Helvetica"/>
                <w:color w:val="000000"/>
                <w:sz w:val="22"/>
                <w:szCs w:val="22"/>
                <w:lang w:eastAsia="fr-FR"/>
              </w:rPr>
            </w:pPr>
            <w:r w:rsidRPr="000427F5">
              <w:rPr>
                <w:rFonts w:ascii="Helvetica" w:hAnsi="Helvetica" w:cs="Helvetica"/>
                <w:color w:val="000000"/>
                <w:sz w:val="22"/>
                <w:szCs w:val="22"/>
                <w:lang w:eastAsia="ja-JP"/>
              </w:rPr>
              <w:t>Product Offering info need productOfferingSpecificaion or productOfferingCategory</w:t>
            </w:r>
          </w:p>
        </w:tc>
      </w:tr>
      <w:tr w:rsidR="00790B77" w:rsidRPr="004B23A3" w14:paraId="52063E1E" w14:textId="77777777" w:rsidTr="007F6FA3">
        <w:tc>
          <w:tcPr>
            <w:tcW w:w="2612" w:type="dxa"/>
          </w:tcPr>
          <w:p w14:paraId="2888DCA1"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productCharacteristic</w:t>
            </w:r>
          </w:p>
        </w:tc>
        <w:tc>
          <w:tcPr>
            <w:tcW w:w="1513" w:type="dxa"/>
          </w:tcPr>
          <w:p w14:paraId="2584DB8A"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74E708CF" w14:textId="77777777" w:rsidR="00790B77" w:rsidRPr="000427F5" w:rsidRDefault="00790B77" w:rsidP="007F6FA3">
            <w:pPr>
              <w:rPr>
                <w:rFonts w:ascii="Helvetica" w:hAnsi="Helvetica" w:cs="Helvetica"/>
                <w:color w:val="000000"/>
                <w:sz w:val="22"/>
                <w:szCs w:val="22"/>
                <w:lang w:eastAsia="fr-FR"/>
              </w:rPr>
            </w:pPr>
          </w:p>
        </w:tc>
        <w:tc>
          <w:tcPr>
            <w:tcW w:w="3507" w:type="dxa"/>
          </w:tcPr>
          <w:p w14:paraId="5E49D892" w14:textId="77777777" w:rsidR="00790B77" w:rsidRPr="000427F5" w:rsidRDefault="00790B77" w:rsidP="007F6FA3">
            <w:pPr>
              <w:rPr>
                <w:rFonts w:ascii="Helvetica" w:hAnsi="Helvetica" w:cs="Helvetica"/>
                <w:color w:val="000000"/>
                <w:sz w:val="22"/>
                <w:szCs w:val="22"/>
                <w:lang w:eastAsia="fr-FR"/>
              </w:rPr>
            </w:pPr>
          </w:p>
        </w:tc>
      </w:tr>
      <w:tr w:rsidR="00790B77" w:rsidRPr="004B23A3" w14:paraId="7C4F7F45" w14:textId="77777777" w:rsidTr="007F6FA3">
        <w:tc>
          <w:tcPr>
            <w:tcW w:w="2612" w:type="dxa"/>
          </w:tcPr>
          <w:p w14:paraId="5489E003"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provideOnlyAvailable</w:t>
            </w:r>
          </w:p>
        </w:tc>
        <w:tc>
          <w:tcPr>
            <w:tcW w:w="1513" w:type="dxa"/>
          </w:tcPr>
          <w:p w14:paraId="4863A822"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32360069"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“Yes”</w:t>
            </w:r>
          </w:p>
        </w:tc>
        <w:tc>
          <w:tcPr>
            <w:tcW w:w="3507" w:type="dxa"/>
          </w:tcPr>
          <w:p w14:paraId="5CBA90BD" w14:textId="77777777" w:rsidR="00790B77" w:rsidRPr="000427F5" w:rsidRDefault="00162739" w:rsidP="007F6FA3">
            <w:pPr>
              <w:rPr>
                <w:rFonts w:ascii="Helvetica" w:hAnsi="Helvetica" w:cs="Helvetica"/>
                <w:color w:val="000000"/>
                <w:sz w:val="22"/>
                <w:szCs w:val="22"/>
                <w:lang w:eastAsia="fr-FR"/>
              </w:rPr>
            </w:pPr>
            <w:r w:rsidRPr="000427F5">
              <w:rPr>
                <w:rFonts w:ascii="Helvetica" w:hAnsi="Helvetica" w:cs="Helvetica"/>
                <w:color w:val="000000"/>
                <w:sz w:val="22"/>
                <w:szCs w:val="22"/>
                <w:lang w:eastAsia="fr-FR"/>
              </w:rPr>
              <w:t>If this flag is set to No the API will provide both positive and negative eligibility results</w:t>
            </w:r>
          </w:p>
        </w:tc>
      </w:tr>
      <w:tr w:rsidR="00790B77" w:rsidRPr="00FA02FB" w14:paraId="6B79F30F" w14:textId="77777777" w:rsidTr="007F6FA3">
        <w:tc>
          <w:tcPr>
            <w:tcW w:w="2612" w:type="dxa"/>
          </w:tcPr>
          <w:p w14:paraId="10D26764" w14:textId="77777777" w:rsidR="00790B77" w:rsidRPr="000427F5" w:rsidRDefault="00790B77" w:rsidP="007F6FA3">
            <w:pPr>
              <w:rPr>
                <w:rFonts w:ascii="Helvetica" w:hAnsi="Helvetica" w:cs="Helvetica"/>
                <w:color w:val="000000"/>
                <w:sz w:val="22"/>
                <w:szCs w:val="22"/>
                <w:lang w:val="fr-FR" w:eastAsia="ja-JP"/>
              </w:rPr>
            </w:pPr>
            <w:r w:rsidRPr="000427F5">
              <w:rPr>
                <w:rFonts w:ascii="Helvetica" w:hAnsi="Helvetica" w:cs="Helvetica"/>
                <w:color w:val="000000"/>
                <w:sz w:val="22"/>
                <w:szCs w:val="22"/>
                <w:lang w:val="fr-FR" w:eastAsia="ja-JP"/>
              </w:rPr>
              <w:t>provideUnavailabilityReason</w:t>
            </w:r>
          </w:p>
        </w:tc>
        <w:tc>
          <w:tcPr>
            <w:tcW w:w="1513" w:type="dxa"/>
          </w:tcPr>
          <w:p w14:paraId="72D51B67"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w:t>
            </w:r>
          </w:p>
        </w:tc>
        <w:tc>
          <w:tcPr>
            <w:tcW w:w="2929" w:type="dxa"/>
          </w:tcPr>
          <w:p w14:paraId="74892178" w14:textId="77777777" w:rsidR="00790B77" w:rsidRPr="000427F5" w:rsidRDefault="00790B77" w:rsidP="007F6FA3">
            <w:pPr>
              <w:rPr>
                <w:rFonts w:ascii="Helvetica" w:hAnsi="Helvetica" w:cs="Helvetica"/>
                <w:color w:val="000000"/>
                <w:sz w:val="22"/>
                <w:szCs w:val="22"/>
                <w:lang w:eastAsia="ja-JP"/>
              </w:rPr>
            </w:pPr>
            <w:r w:rsidRPr="000427F5">
              <w:rPr>
                <w:rFonts w:ascii="Helvetica" w:hAnsi="Helvetica" w:cs="Helvetica"/>
                <w:color w:val="000000"/>
                <w:sz w:val="22"/>
                <w:szCs w:val="22"/>
                <w:lang w:eastAsia="ja-JP"/>
              </w:rPr>
              <w:t>“No”</w:t>
            </w:r>
          </w:p>
        </w:tc>
        <w:tc>
          <w:tcPr>
            <w:tcW w:w="3507" w:type="dxa"/>
          </w:tcPr>
          <w:p w14:paraId="4BD5FDE4" w14:textId="77777777" w:rsidR="00790B77" w:rsidRPr="000427F5" w:rsidRDefault="00B866B0">
            <w:pPr>
              <w:rPr>
                <w:rFonts w:ascii="Helvetica" w:hAnsi="Helvetica" w:cs="Helvetica"/>
                <w:color w:val="000000"/>
                <w:sz w:val="22"/>
                <w:szCs w:val="22"/>
                <w:lang w:eastAsia="fr-FR"/>
              </w:rPr>
            </w:pPr>
            <w:r w:rsidRPr="000427F5">
              <w:rPr>
                <w:rFonts w:ascii="Helvetica" w:hAnsi="Helvetica" w:cs="Helvetica"/>
                <w:color w:val="000000"/>
                <w:sz w:val="22"/>
                <w:szCs w:val="22"/>
                <w:lang w:eastAsia="ja-JP"/>
              </w:rPr>
              <w:t xml:space="preserve">This </w:t>
            </w:r>
            <w:r w:rsidRPr="000427F5">
              <w:rPr>
                <w:rFonts w:ascii="Helvetica" w:hAnsi="Helvetica" w:cs="Helvetica"/>
                <w:color w:val="000000"/>
                <w:sz w:val="22"/>
                <w:szCs w:val="22"/>
                <w:lang w:eastAsia="fr-FR"/>
              </w:rPr>
              <w:t>flag is used to add the rational for not-authorized productOffering.</w:t>
            </w:r>
          </w:p>
        </w:tc>
      </w:tr>
    </w:tbl>
    <w:p w14:paraId="406E817B" w14:textId="77777777" w:rsidR="00747734" w:rsidRDefault="00747734" w:rsidP="00747734">
      <w:pPr>
        <w:rPr>
          <w:rFonts w:ascii="Helvetica" w:hAnsi="Helvetica" w:cs="Helvetica"/>
          <w:sz w:val="24"/>
          <w:lang w:eastAsia="ja-JP"/>
        </w:rPr>
      </w:pPr>
    </w:p>
    <w:p w14:paraId="6A6A2F69" w14:textId="77777777" w:rsidR="00747734" w:rsidRPr="000559B2" w:rsidRDefault="00747734" w:rsidP="00747734">
      <w:pPr>
        <w:rPr>
          <w:rFonts w:ascii="Helvetica" w:hAnsi="Helvetica" w:cs="Helvetica"/>
          <w:sz w:val="24"/>
          <w:lang w:eastAsia="it-IT"/>
        </w:rPr>
      </w:pPr>
      <w:proofErr w:type="gramStart"/>
      <w:r w:rsidRPr="008E554E">
        <w:rPr>
          <w:rFonts w:ascii="Helvetica" w:hAnsi="Helvetica" w:cs="Helvetica"/>
          <w:sz w:val="24"/>
          <w:u w:val="single"/>
          <w:lang w:eastAsia="it-IT"/>
        </w:rPr>
        <w:t>Behavior</w:t>
      </w:r>
      <w:r w:rsidRPr="000559B2">
        <w:rPr>
          <w:rFonts w:ascii="Helvetica" w:hAnsi="Helvetica" w:cs="Helvetica"/>
          <w:sz w:val="24"/>
          <w:lang w:eastAsia="it-IT"/>
        </w:rPr>
        <w:t xml:space="preserve"> :</w:t>
      </w:r>
      <w:proofErr w:type="gramEnd"/>
      <w:r w:rsidRPr="000559B2">
        <w:rPr>
          <w:rFonts w:ascii="Helvetica" w:hAnsi="Helvetica" w:cs="Helvetica"/>
          <w:sz w:val="24"/>
          <w:lang w:eastAsia="it-IT"/>
        </w:rPr>
        <w:t xml:space="preserve"> </w:t>
      </w:r>
    </w:p>
    <w:p w14:paraId="06A9C649" w14:textId="77777777" w:rsidR="00747734" w:rsidRPr="000559B2" w:rsidRDefault="00747734" w:rsidP="00747734">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3A288AA7" w14:textId="3A573F54"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20</w:t>
      </w:r>
      <w:r w:rsidR="0080538F">
        <w:rPr>
          <w:rFonts w:ascii="Helvetica" w:eastAsiaTheme="minorEastAsia" w:hAnsi="Helvetica" w:cs="Helvetica"/>
          <w:sz w:val="24"/>
          <w:lang w:eastAsia="ja-JP"/>
        </w:rPr>
        <w:t>1</w:t>
      </w:r>
      <w:r w:rsidRPr="008E554E">
        <w:rPr>
          <w:rFonts w:ascii="Helvetica" w:eastAsiaTheme="minorEastAsia" w:hAnsi="Helvetica" w:cs="Helvetica"/>
          <w:sz w:val="24"/>
          <w:lang w:eastAsia="ja-JP"/>
        </w:rPr>
        <w:t xml:space="preserve"> OK – the request was successful</w:t>
      </w:r>
    </w:p>
    <w:p w14:paraId="405C01FC"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400 Bad Request – error, for example to cover these functional error cases:</w:t>
      </w:r>
    </w:p>
    <w:p w14:paraId="24C4E7CE" w14:textId="77777777" w:rsidR="00747734" w:rsidRPr="008E554E" w:rsidRDefault="00747734" w:rsidP="00747734">
      <w:pPr>
        <w:pStyle w:val="ListParagraph"/>
        <w:numPr>
          <w:ilvl w:val="2"/>
          <w:numId w:val="28"/>
        </w:numPr>
        <w:rPr>
          <w:rFonts w:ascii="Helvetica" w:hAnsi="Helvetica" w:cs="Helvetica"/>
          <w:sz w:val="24"/>
        </w:rPr>
      </w:pPr>
      <w:r w:rsidRPr="008E554E">
        <w:rPr>
          <w:rFonts w:ascii="Helvetica" w:eastAsiaTheme="minorEastAsia" w:hAnsi="Helvetica" w:cs="Helvetica"/>
          <w:sz w:val="24"/>
          <w:lang w:eastAsia="ja-JP"/>
        </w:rPr>
        <w:t>Location is not exist</w:t>
      </w:r>
    </w:p>
    <w:p w14:paraId="30FD99B6" w14:textId="77777777" w:rsidR="00747734" w:rsidRDefault="00747734" w:rsidP="00747734">
      <w:pPr>
        <w:rPr>
          <w:rFonts w:ascii="Helvetica" w:hAnsi="Helvetica" w:cs="Helvetica"/>
          <w:sz w:val="24"/>
          <w:lang w:eastAsia="ja-JP"/>
        </w:rPr>
      </w:pPr>
    </w:p>
    <w:p w14:paraId="0BFEA6B9" w14:textId="77777777" w:rsidR="00747734" w:rsidRDefault="00747734" w:rsidP="00747734">
      <w:pPr>
        <w:rPr>
          <w:rFonts w:ascii="Helvetica" w:hAnsi="Helvetica" w:cs="Helvetica"/>
          <w:sz w:val="24"/>
          <w:lang w:eastAsia="ja-JP"/>
        </w:rPr>
      </w:pPr>
      <w:r w:rsidRPr="008E554E">
        <w:rPr>
          <w:rFonts w:ascii="Helvetica" w:hAnsi="Helvetica" w:cs="Helvetica"/>
          <w:sz w:val="24"/>
          <w:u w:val="single"/>
          <w:lang w:eastAsia="ja-JP"/>
        </w:rPr>
        <w:lastRenderedPageBreak/>
        <w:t xml:space="preserve">Use </w:t>
      </w:r>
      <w:proofErr w:type="gramStart"/>
      <w:r w:rsidRPr="008E554E">
        <w:rPr>
          <w:rFonts w:ascii="Helvetica" w:hAnsi="Helvetica" w:cs="Helvetica"/>
          <w:sz w:val="24"/>
          <w:u w:val="single"/>
          <w:lang w:eastAsia="ja-JP"/>
        </w:rPr>
        <w:t>case</w:t>
      </w:r>
      <w:r>
        <w:rPr>
          <w:rFonts w:ascii="Helvetica" w:hAnsi="Helvetica" w:cs="Helvetica" w:hint="eastAsia"/>
          <w:sz w:val="24"/>
          <w:lang w:eastAsia="ja-JP"/>
        </w:rPr>
        <w:t xml:space="preserve"> :</w:t>
      </w:r>
      <w:proofErr w:type="gramEnd"/>
    </w:p>
    <w:p w14:paraId="434EC53F" w14:textId="77777777" w:rsidR="00747734" w:rsidRDefault="00747734" w:rsidP="00747734">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 to check commercial eligibility.</w:t>
      </w:r>
    </w:p>
    <w:p w14:paraId="3FF1EB03" w14:textId="6BF6097F" w:rsidR="00747734" w:rsidRDefault="00747734" w:rsidP="00747734">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w:t>
      </w:r>
      <w:proofErr w:type="gramStart"/>
      <w:r>
        <w:rPr>
          <w:rFonts w:ascii="Helvetica" w:hAnsi="Helvetica" w:cs="Helvetica" w:hint="eastAsia"/>
          <w:sz w:val="24"/>
          <w:lang w:eastAsia="ja-JP"/>
        </w:rPr>
        <w:t>asks</w:t>
      </w:r>
      <w:proofErr w:type="gramEnd"/>
      <w:r>
        <w:rPr>
          <w:rFonts w:ascii="Helvetica" w:hAnsi="Helvetica" w:cs="Helvetica" w:hint="eastAsia"/>
          <w:sz w:val="24"/>
          <w:lang w:eastAsia="ja-JP"/>
        </w:rPr>
        <w:t xml:space="preserve"> </w:t>
      </w:r>
      <w:r>
        <w:rPr>
          <w:rFonts w:ascii="Helvetica" w:hAnsi="Helvetica" w:cs="Helvetica"/>
          <w:sz w:val="24"/>
          <w:lang w:eastAsia="ja-JP"/>
        </w:rPr>
        <w:t>“</w:t>
      </w:r>
      <w:r w:rsidR="00BB7391">
        <w:rPr>
          <w:rFonts w:ascii="Helvetica" w:hAnsi="Helvetica" w:cs="Helvetica" w:hint="eastAsia"/>
          <w:sz w:val="24"/>
          <w:lang w:eastAsia="ja-JP"/>
        </w:rPr>
        <w:t xml:space="preserve">what product </w:t>
      </w:r>
      <w:r>
        <w:rPr>
          <w:rFonts w:ascii="Helvetica" w:hAnsi="Helvetica" w:cs="Helvetica" w:hint="eastAsia"/>
          <w:sz w:val="24"/>
          <w:lang w:eastAsia="ja-JP"/>
        </w:rPr>
        <w:t>can</w:t>
      </w:r>
      <w:r w:rsidR="00BB7391">
        <w:rPr>
          <w:rFonts w:ascii="Helvetica" w:hAnsi="Helvetica" w:cs="Helvetica" w:hint="eastAsia"/>
          <w:sz w:val="24"/>
          <w:lang w:eastAsia="ja-JP"/>
        </w:rPr>
        <w:t xml:space="preserve"> </w:t>
      </w:r>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3ED1A5DC" w14:textId="77777777" w:rsidR="00747734" w:rsidRDefault="00747734" w:rsidP="00747734">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47734" w14:paraId="7CADBF98" w14:textId="77777777" w:rsidTr="007F6FA3">
        <w:tc>
          <w:tcPr>
            <w:tcW w:w="9720" w:type="dxa"/>
            <w:shd w:val="clear" w:color="auto" w:fill="FFFFFF" w:themeFill="background1"/>
          </w:tcPr>
          <w:p w14:paraId="0BD4C59D" w14:textId="77777777" w:rsidR="00747734" w:rsidRPr="000427F5" w:rsidRDefault="00747734" w:rsidP="007F6FA3">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747734" w14:paraId="2159D005" w14:textId="77777777" w:rsidTr="007F6FA3">
        <w:tc>
          <w:tcPr>
            <w:tcW w:w="9720" w:type="dxa"/>
            <w:shd w:val="clear" w:color="auto" w:fill="D9D9D9" w:themeFill="background1" w:themeFillShade="D9"/>
          </w:tcPr>
          <w:p w14:paraId="309C26D3" w14:textId="2325A999" w:rsidR="00747734" w:rsidRPr="00CE7AD8" w:rsidRDefault="00C52FB7" w:rsidP="007F6FA3">
            <w:pPr>
              <w:spacing w:before="0" w:after="0"/>
              <w:rPr>
                <w:rFonts w:ascii="Helvetica" w:hAnsi="Helvetica"/>
                <w:szCs w:val="20"/>
                <w:lang w:eastAsia="ja-JP"/>
              </w:rPr>
            </w:pPr>
            <w:r>
              <w:rPr>
                <w:rFonts w:ascii="Helvetica" w:hAnsi="Helvetica"/>
                <w:szCs w:val="20"/>
                <w:lang w:eastAsia="ja-JP"/>
              </w:rPr>
              <w:t xml:space="preserve">POST </w:t>
            </w:r>
            <w:r w:rsidRPr="00CE7AD8">
              <w:rPr>
                <w:rFonts w:ascii="Helvetica" w:hAnsi="Helvetica"/>
                <w:szCs w:val="20"/>
                <w:lang w:eastAsia="ja-JP"/>
              </w:rPr>
              <w:t xml:space="preserve"> </w:t>
            </w:r>
            <w:r w:rsidR="00747734" w:rsidRPr="00CE7AD8">
              <w:rPr>
                <w:rFonts w:ascii="Helvetica" w:hAnsi="Helvetica"/>
                <w:szCs w:val="20"/>
                <w:lang w:eastAsia="ja-JP"/>
              </w:rPr>
              <w:t>/api/</w:t>
            </w:r>
            <w:r w:rsidR="00425A2B" w:rsidRPr="00CE7AD8">
              <w:rPr>
                <w:rFonts w:ascii="Helvetica" w:hAnsi="Helvetica"/>
                <w:szCs w:val="20"/>
                <w:lang w:eastAsia="ja-JP"/>
              </w:rPr>
              <w:t>productOfferingQualification</w:t>
            </w:r>
          </w:p>
          <w:p w14:paraId="718A4930" w14:textId="77777777" w:rsidR="00747734" w:rsidRDefault="00747734" w:rsidP="007F6FA3">
            <w:pPr>
              <w:spacing w:before="0" w:after="0"/>
              <w:rPr>
                <w:rFonts w:ascii="Helvetica" w:hAnsi="Helvetica"/>
                <w:szCs w:val="20"/>
                <w:lang w:eastAsia="ja-JP"/>
              </w:rPr>
            </w:pPr>
            <w:r w:rsidRPr="00CE7AD8">
              <w:rPr>
                <w:rFonts w:ascii="Helvetica" w:hAnsi="Helvetica"/>
                <w:szCs w:val="20"/>
                <w:lang w:eastAsia="ja-JP"/>
              </w:rPr>
              <w:t>Accept: application/json</w:t>
            </w:r>
          </w:p>
          <w:p w14:paraId="5887ECDA" w14:textId="77777777" w:rsidR="000812A3" w:rsidRPr="00372076" w:rsidRDefault="000812A3" w:rsidP="000812A3">
            <w:pPr>
              <w:spacing w:after="0" w:line="240" w:lineRule="auto"/>
              <w:rPr>
                <w:rFonts w:ascii="Helvetica" w:hAnsi="Helvetica"/>
                <w:szCs w:val="20"/>
                <w:lang w:val="fr-FR" w:eastAsia="ja-JP"/>
              </w:rPr>
            </w:pPr>
            <w:r w:rsidRPr="00372076">
              <w:rPr>
                <w:rFonts w:ascii="Helvetica" w:hAnsi="Helvetica"/>
                <w:szCs w:val="20"/>
                <w:lang w:val="fr-FR" w:eastAsia="ja-JP"/>
              </w:rPr>
              <w:t>Content-Type: application/json</w:t>
            </w:r>
          </w:p>
          <w:p w14:paraId="45EAB754" w14:textId="77777777" w:rsidR="000812A3" w:rsidRDefault="000812A3" w:rsidP="007F6FA3">
            <w:pPr>
              <w:spacing w:before="0" w:after="0"/>
              <w:rPr>
                <w:rFonts w:ascii="Helvetica" w:hAnsi="Helvetica"/>
                <w:szCs w:val="20"/>
                <w:lang w:eastAsia="ja-JP"/>
              </w:rPr>
            </w:pPr>
          </w:p>
          <w:p w14:paraId="3DEAAE8A" w14:textId="77777777" w:rsidR="000812A3" w:rsidRDefault="000812A3" w:rsidP="007F6FA3">
            <w:pPr>
              <w:spacing w:before="0" w:after="0"/>
              <w:rPr>
                <w:rFonts w:ascii="Helvetica" w:hAnsi="Helvetica"/>
                <w:szCs w:val="20"/>
                <w:lang w:eastAsia="ja-JP"/>
              </w:rPr>
            </w:pPr>
          </w:p>
          <w:p w14:paraId="61269CCA" w14:textId="76E81A49" w:rsidR="00747734" w:rsidRPr="00CE7AD8" w:rsidRDefault="000812A3" w:rsidP="00776E61">
            <w:pPr>
              <w:spacing w:after="0"/>
              <w:rPr>
                <w:rFonts w:ascii="Helvetica" w:hAnsi="Helvetica"/>
                <w:szCs w:val="20"/>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partyId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"service provider A"</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 Service with Internet play"</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r w:rsidR="00747734" w14:paraId="1E7FAAA2" w14:textId="77777777" w:rsidTr="007F6FA3">
        <w:tc>
          <w:tcPr>
            <w:tcW w:w="9720" w:type="dxa"/>
            <w:shd w:val="clear" w:color="auto" w:fill="FFFFFF" w:themeFill="background1"/>
          </w:tcPr>
          <w:p w14:paraId="0D8E131B" w14:textId="77777777" w:rsidR="00747734" w:rsidRPr="000427F5" w:rsidRDefault="00747734" w:rsidP="007F6FA3">
            <w:pPr>
              <w:spacing w:after="0" w:line="240" w:lineRule="auto"/>
              <w:rPr>
                <w:rFonts w:ascii="Helvetica" w:hAnsi="Helvetica"/>
                <w:b/>
                <w:szCs w:val="20"/>
                <w:lang w:eastAsia="it-IT"/>
              </w:rPr>
            </w:pPr>
            <w:r w:rsidRPr="000427F5">
              <w:rPr>
                <w:rFonts w:ascii="Helvetica" w:hAnsi="Helvetica"/>
                <w:b/>
                <w:szCs w:val="20"/>
                <w:lang w:eastAsia="it-IT"/>
              </w:rPr>
              <w:t>RESPONSE</w:t>
            </w:r>
          </w:p>
        </w:tc>
      </w:tr>
      <w:tr w:rsidR="00747734" w14:paraId="51B4905E" w14:textId="77777777" w:rsidTr="007F6FA3">
        <w:tc>
          <w:tcPr>
            <w:tcW w:w="9720" w:type="dxa"/>
            <w:shd w:val="clear" w:color="auto" w:fill="D9D9D9" w:themeFill="background1" w:themeFillShade="D9"/>
          </w:tcPr>
          <w:p w14:paraId="22C1C8B1" w14:textId="41455C34" w:rsidR="00922F64" w:rsidRPr="00922F64" w:rsidRDefault="00922F64">
            <w:pPr>
              <w:spacing w:before="0" w:after="0"/>
              <w:rPr>
                <w:rFonts w:ascii="Helvetica" w:hAnsi="Helvetica"/>
                <w:szCs w:val="20"/>
                <w:lang w:eastAsia="ja-JP"/>
              </w:rPr>
            </w:pPr>
            <w:r w:rsidRPr="00922F64">
              <w:rPr>
                <w:rFonts w:ascii="Helvetica" w:hAnsi="Helvetica"/>
                <w:szCs w:val="20"/>
                <w:lang w:eastAsia="ja-JP"/>
              </w:rPr>
              <w:t>20</w:t>
            </w:r>
            <w:r w:rsidR="000812A3">
              <w:rPr>
                <w:rFonts w:ascii="Helvetica" w:hAnsi="Helvetica"/>
                <w:szCs w:val="20"/>
                <w:lang w:eastAsia="ja-JP"/>
              </w:rPr>
              <w:t>1</w:t>
            </w:r>
          </w:p>
          <w:p w14:paraId="7F3CFED8" w14:textId="77777777" w:rsidR="00922F64" w:rsidRPr="00922F64" w:rsidRDefault="00922F64">
            <w:pPr>
              <w:spacing w:before="0" w:after="0"/>
              <w:rPr>
                <w:rFonts w:ascii="Helvetica" w:hAnsi="Helvetica"/>
                <w:szCs w:val="20"/>
                <w:lang w:eastAsia="ja-JP"/>
              </w:rPr>
            </w:pPr>
            <w:r w:rsidRPr="00922F64">
              <w:rPr>
                <w:rFonts w:ascii="Helvetica" w:hAnsi="Helvetica"/>
                <w:szCs w:val="20"/>
                <w:lang w:eastAsia="ja-JP"/>
              </w:rPr>
              <w:t>Content-Type: application/json</w:t>
            </w:r>
          </w:p>
          <w:p w14:paraId="6209AEC9" w14:textId="77777777" w:rsidR="00922F64" w:rsidRPr="00922F64" w:rsidRDefault="00922F64">
            <w:pPr>
              <w:spacing w:before="0" w:after="0"/>
              <w:rPr>
                <w:rFonts w:ascii="Helvetica" w:hAnsi="Helvetica"/>
                <w:szCs w:val="20"/>
                <w:lang w:eastAsia="ja-JP"/>
              </w:rPr>
            </w:pPr>
          </w:p>
          <w:p w14:paraId="28013755" w14:textId="159316BE" w:rsidR="00747734" w:rsidRPr="000427F5" w:rsidRDefault="0080538F">
            <w:pPr>
              <w:spacing w:before="0" w:after="0" w:line="240" w:lineRule="auto"/>
              <w:rPr>
                <w:rFonts w:ascii="Helvetica" w:hAnsi="Helvetica"/>
                <w:szCs w:val="20"/>
                <w:lang w:eastAsia="ja-JP"/>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"http::..//productOfferingQualification/42"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"productInventoryId"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"ADSL_locate_No"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"provideOnlyAvailable"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"provideUnavailabilityReason"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"partyId"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"service provider A"</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"channel"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"web store"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 //serverlocation: port/catalogManagement/productOffering/42"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"productSpecification"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"http://serverlocation:port/catalogManagement/productSpecification/13"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"version"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"orderFeasibilityCheck"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"eligibilityResult"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171353D9" w14:textId="77777777" w:rsidR="00747734" w:rsidRPr="005A1227" w:rsidRDefault="00747734" w:rsidP="00747734">
      <w:pPr>
        <w:rPr>
          <w:rFonts w:ascii="Helvetica" w:hAnsi="Helvetica" w:cs="Helvetica"/>
          <w:sz w:val="24"/>
          <w:lang w:eastAsia="ja-JP"/>
        </w:rPr>
      </w:pPr>
    </w:p>
    <w:p w14:paraId="5B845C4F" w14:textId="77777777" w:rsidR="00747734" w:rsidRPr="007F6FA3" w:rsidRDefault="00747734" w:rsidP="00776E61">
      <w:pPr>
        <w:rPr>
          <w:lang w:eastAsia="ja-JP"/>
        </w:rPr>
      </w:pPr>
    </w:p>
    <w:p w14:paraId="22A5E5A2" w14:textId="0A064344" w:rsidR="0080538F" w:rsidRPr="001B7861" w:rsidRDefault="0080538F" w:rsidP="0080538F">
      <w:pPr>
        <w:pStyle w:val="Heading2"/>
        <w:tabs>
          <w:tab w:val="left" w:pos="1008"/>
        </w:tabs>
        <w:rPr>
          <w:rFonts w:ascii="Helvetica" w:eastAsia="Times New Roman" w:hAnsi="Helvetica" w:cs="Helvetica"/>
          <w:caps w:val="0"/>
          <w:spacing w:val="0"/>
          <w:sz w:val="24"/>
          <w:szCs w:val="24"/>
          <w:lang w:val="en-US" w:eastAsia="it-IT"/>
        </w:rPr>
      </w:pPr>
      <w:bookmarkStart w:id="43" w:name="_Toc325550049"/>
      <w:r>
        <w:rPr>
          <w:rFonts w:ascii="Helvetica" w:hAnsi="Helvetica" w:cs="Helvetica"/>
          <w:caps w:val="0"/>
          <w:spacing w:val="0"/>
          <w:sz w:val="24"/>
          <w:szCs w:val="24"/>
          <w:lang w:val="en-US" w:eastAsia="ja-JP"/>
        </w:rPr>
        <w:t>GET</w:t>
      </w:r>
      <w:r w:rsidRPr="000427F5">
        <w:rPr>
          <w:rFonts w:ascii="Helvetica" w:eastAsia="Times New Roman" w:hAnsi="Helvetica" w:cs="Helvetica"/>
          <w:caps w:val="0"/>
          <w:spacing w:val="0"/>
          <w:sz w:val="24"/>
          <w:szCs w:val="24"/>
          <w:lang w:val="en-US" w:eastAsia="it-IT"/>
        </w:rPr>
        <w:t xml:space="preserve"> </w:t>
      </w:r>
      <w:r w:rsidR="00B711C7" w:rsidRPr="000427F5">
        <w:rPr>
          <w:rFonts w:ascii="Helvetica" w:eastAsia="Times New Roman" w:hAnsi="Helvetica" w:cs="Helvetica"/>
          <w:caps w:val="0"/>
          <w:spacing w:val="0"/>
          <w:sz w:val="24"/>
          <w:szCs w:val="24"/>
          <w:lang w:val="en-US" w:eastAsia="it-IT"/>
        </w:rPr>
        <w:t>/api/</w:t>
      </w:r>
      <w:r w:rsidR="00354602" w:rsidRPr="000427F5">
        <w:rPr>
          <w:rFonts w:ascii="Helvetica" w:hAnsi="Helvetica" w:cs="Helvetica"/>
          <w:caps w:val="0"/>
          <w:spacing w:val="0"/>
          <w:sz w:val="24"/>
          <w:szCs w:val="24"/>
          <w:lang w:val="en-US" w:eastAsia="ja-JP"/>
        </w:rPr>
        <w:t>productOfferingQualificatio</w:t>
      </w:r>
      <w:r>
        <w:rPr>
          <w:rFonts w:ascii="Helvetica" w:hAnsi="Helvetica" w:cs="Helvetica"/>
          <w:caps w:val="0"/>
          <w:spacing w:val="0"/>
          <w:sz w:val="24"/>
          <w:szCs w:val="24"/>
          <w:lang w:val="en-US" w:eastAsia="ja-JP"/>
        </w:rPr>
        <w:t>n/{ID}/</w:t>
      </w:r>
      <w:proofErr w:type="gramStart"/>
      <w:r>
        <w:rPr>
          <w:rFonts w:ascii="Helvetica" w:hAnsi="Helvetica" w:cs="Helvetica" w:hint="eastAsia"/>
          <w:caps w:val="0"/>
          <w:spacing w:val="0"/>
          <w:sz w:val="24"/>
          <w:szCs w:val="24"/>
          <w:lang w:val="en-US" w:eastAsia="ja-JP"/>
        </w:rPr>
        <w:t>?{</w:t>
      </w:r>
      <w:proofErr w:type="gramEnd"/>
      <w:r>
        <w:rPr>
          <w:rFonts w:ascii="Helvetica" w:hAnsi="Helvetica" w:cs="Helvetica" w:hint="eastAsia"/>
          <w:caps w:val="0"/>
          <w:spacing w:val="0"/>
          <w:sz w:val="24"/>
          <w:szCs w:val="24"/>
          <w:lang w:val="en-US" w:eastAsia="ja-JP"/>
        </w:rPr>
        <w:t>filter_</w:t>
      </w:r>
      <w:r>
        <w:rPr>
          <w:rFonts w:ascii="Helvetica" w:hAnsi="Helvetica" w:cs="Helvetica"/>
          <w:caps w:val="0"/>
          <w:spacing w:val="0"/>
          <w:sz w:val="24"/>
          <w:szCs w:val="24"/>
          <w:lang w:val="en-US" w:eastAsia="ja-JP"/>
        </w:rPr>
        <w:t>and attribute selection</w:t>
      </w:r>
      <w:r>
        <w:rPr>
          <w:rFonts w:ascii="Helvetica" w:hAnsi="Helvetica" w:cs="Helvetica" w:hint="eastAsia"/>
          <w:caps w:val="0"/>
          <w:spacing w:val="0"/>
          <w:sz w:val="24"/>
          <w:szCs w:val="24"/>
          <w:lang w:val="en-US" w:eastAsia="ja-JP"/>
        </w:rPr>
        <w:t>}</w:t>
      </w:r>
      <w:bookmarkEnd w:id="43"/>
    </w:p>
    <w:p w14:paraId="7FD6308A" w14:textId="2D4F473E" w:rsidR="00B711C7" w:rsidRPr="001B7861" w:rsidRDefault="00B711C7" w:rsidP="00B711C7">
      <w:pPr>
        <w:pStyle w:val="Heading2"/>
        <w:tabs>
          <w:tab w:val="left" w:pos="1008"/>
        </w:tabs>
        <w:rPr>
          <w:rFonts w:ascii="Helvetica" w:eastAsia="Times New Roman" w:hAnsi="Helvetica" w:cs="Helvetica"/>
          <w:caps w:val="0"/>
          <w:spacing w:val="0"/>
          <w:sz w:val="24"/>
          <w:szCs w:val="24"/>
          <w:lang w:val="en-US" w:eastAsia="it-IT"/>
        </w:rPr>
      </w:pPr>
    </w:p>
    <w:p w14:paraId="57112946" w14:textId="77777777" w:rsidR="00211BE7" w:rsidRDefault="00211BE7" w:rsidP="00211BE7">
      <w:pPr>
        <w:rPr>
          <w:sz w:val="24"/>
          <w:lang w:eastAsia="it-IT"/>
        </w:rPr>
      </w:pPr>
      <w:proofErr w:type="gramStart"/>
      <w:r w:rsidRPr="009F731F">
        <w:rPr>
          <w:sz w:val="24"/>
          <w:u w:val="single"/>
          <w:lang w:eastAsia="it-IT"/>
        </w:rPr>
        <w:t>Description</w:t>
      </w:r>
      <w:r>
        <w:rPr>
          <w:sz w:val="24"/>
          <w:lang w:eastAsia="it-IT"/>
        </w:rPr>
        <w:t xml:space="preserve"> :</w:t>
      </w:r>
      <w:proofErr w:type="gramEnd"/>
      <w:r>
        <w:rPr>
          <w:sz w:val="24"/>
          <w:lang w:eastAsia="it-IT"/>
        </w:rPr>
        <w:t xml:space="preserve"> </w:t>
      </w:r>
    </w:p>
    <w:p w14:paraId="4043F7B1" w14:textId="77777777" w:rsidR="0080538F" w:rsidRPr="00BE41CD" w:rsidRDefault="0080538F" w:rsidP="0080538F">
      <w:pPr>
        <w:rPr>
          <w:rFonts w:ascii="Helvetica" w:hAnsi="Helvetica" w:cs="Helvetica"/>
          <w:sz w:val="24"/>
          <w:lang w:eastAsia="ja-JP"/>
        </w:rPr>
      </w:pPr>
      <w:r w:rsidRPr="00BE41CD">
        <w:rPr>
          <w:rFonts w:ascii="Helvetica" w:hAnsi="Helvetica" w:cs="Helvetica"/>
          <w:sz w:val="24"/>
          <w:lang w:eastAsia="ja-JP"/>
        </w:rPr>
        <w:t xml:space="preserve">This operation is used to </w:t>
      </w:r>
      <w:r>
        <w:rPr>
          <w:rFonts w:ascii="Helvetica" w:hAnsi="Helvetica" w:cs="Helvetica"/>
          <w:sz w:val="24"/>
          <w:lang w:eastAsia="ja-JP"/>
        </w:rPr>
        <w:t>retrieve current serviceQualification tasks.</w:t>
      </w:r>
    </w:p>
    <w:p w14:paraId="0A82185F" w14:textId="77777777" w:rsidR="0080538F" w:rsidRDefault="0080538F" w:rsidP="0080538F">
      <w:pPr>
        <w:rPr>
          <w:rFonts w:ascii="Helvetica" w:hAnsi="Helvetica" w:cs="Helvetica"/>
          <w:sz w:val="24"/>
          <w:lang w:eastAsia="ja-JP"/>
        </w:rPr>
      </w:pPr>
      <w:r>
        <w:rPr>
          <w:rFonts w:ascii="Helvetica" w:hAnsi="Helvetica" w:cs="Helvetica" w:hint="eastAsia"/>
          <w:sz w:val="24"/>
          <w:lang w:eastAsia="ja-JP"/>
        </w:rPr>
        <w:t xml:space="preserve">GET operation use </w:t>
      </w:r>
      <w:r w:rsidRPr="00342547">
        <w:rPr>
          <w:rFonts w:ascii="Helvetica" w:hAnsi="Helvetica" w:cs="Helvetica"/>
          <w:sz w:val="24"/>
          <w:lang w:eastAsia="ja-JP"/>
        </w:rPr>
        <w:t>if location id is create</w:t>
      </w:r>
      <w:r>
        <w:rPr>
          <w:rFonts w:ascii="Helvetica" w:hAnsi="Helvetica" w:cs="Helvetica" w:hint="eastAsia"/>
          <w:sz w:val="24"/>
          <w:lang w:eastAsia="ja-JP"/>
        </w:rPr>
        <w:t>d at</w:t>
      </w:r>
      <w:r w:rsidRPr="00342547">
        <w:rPr>
          <w:rFonts w:ascii="Helvetica" w:hAnsi="Helvetica" w:cs="Helvetica"/>
          <w:sz w:val="24"/>
          <w:lang w:eastAsia="ja-JP"/>
        </w:rPr>
        <w:t xml:space="preserve"> other API/system</w:t>
      </w:r>
      <w:r>
        <w:rPr>
          <w:rFonts w:ascii="Helvetica" w:hAnsi="Helvetica" w:cs="Helvetica" w:hint="eastAsia"/>
          <w:sz w:val="24"/>
          <w:lang w:eastAsia="ja-JP"/>
        </w:rPr>
        <w:t>.</w:t>
      </w:r>
    </w:p>
    <w:p w14:paraId="0A00204F" w14:textId="77777777" w:rsidR="00F76979" w:rsidRDefault="00F76979" w:rsidP="00B711C7">
      <w:pPr>
        <w:rPr>
          <w:rFonts w:ascii="Helvetica" w:hAnsi="Helvetica" w:cs="Helvetica"/>
          <w:sz w:val="24"/>
          <w:lang w:eastAsia="ja-JP"/>
        </w:rPr>
      </w:pPr>
    </w:p>
    <w:p w14:paraId="6949D0FC" w14:textId="77777777" w:rsidR="00F76979" w:rsidRDefault="00F76979" w:rsidP="00B711C7">
      <w:pPr>
        <w:rPr>
          <w:rFonts w:ascii="Helvetica" w:hAnsi="Helvetica" w:cs="Helvetica"/>
          <w:sz w:val="24"/>
          <w:lang w:eastAsia="ja-JP"/>
        </w:rPr>
      </w:pPr>
    </w:p>
    <w:p w14:paraId="5FE20BD7" w14:textId="77777777" w:rsidR="00B711C7" w:rsidRDefault="00B711C7" w:rsidP="00B711C7">
      <w:pPr>
        <w:rPr>
          <w:rFonts w:ascii="Helvetica" w:hAnsi="Helvetica" w:cs="Helvetica"/>
          <w:sz w:val="24"/>
          <w:lang w:eastAsia="ja-JP"/>
        </w:rPr>
      </w:pPr>
    </w:p>
    <w:p w14:paraId="7DED18BC" w14:textId="77777777" w:rsidR="00342547" w:rsidRPr="000559B2" w:rsidRDefault="00342547" w:rsidP="00342547">
      <w:pPr>
        <w:rPr>
          <w:rFonts w:ascii="Helvetica" w:hAnsi="Helvetica" w:cs="Helvetica"/>
          <w:sz w:val="24"/>
          <w:lang w:eastAsia="it-IT"/>
        </w:rPr>
      </w:pPr>
      <w:proofErr w:type="gramStart"/>
      <w:r w:rsidRPr="00776E61">
        <w:rPr>
          <w:rFonts w:ascii="Helvetica" w:hAnsi="Helvetica" w:cs="Helvetica"/>
          <w:sz w:val="24"/>
          <w:u w:val="single"/>
          <w:lang w:eastAsia="it-IT"/>
        </w:rPr>
        <w:t>Behavior</w:t>
      </w:r>
      <w:r w:rsidRPr="000559B2">
        <w:rPr>
          <w:rFonts w:ascii="Helvetica" w:hAnsi="Helvetica" w:cs="Helvetica"/>
          <w:sz w:val="24"/>
          <w:lang w:eastAsia="it-IT"/>
        </w:rPr>
        <w:t xml:space="preserve"> :</w:t>
      </w:r>
      <w:proofErr w:type="gramEnd"/>
      <w:r w:rsidRPr="000559B2">
        <w:rPr>
          <w:rFonts w:ascii="Helvetica" w:hAnsi="Helvetica" w:cs="Helvetica"/>
          <w:sz w:val="24"/>
          <w:lang w:eastAsia="it-IT"/>
        </w:rPr>
        <w:t xml:space="preserve"> </w:t>
      </w:r>
    </w:p>
    <w:p w14:paraId="0BDAD824" w14:textId="77777777" w:rsidR="00342547" w:rsidRPr="000559B2" w:rsidRDefault="00342547" w:rsidP="00342547">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65A289A9"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2787F528"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25D4D46D" w14:textId="77777777" w:rsidR="00342547" w:rsidRPr="00776E61" w:rsidRDefault="00342547" w:rsidP="00342547">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70E62BB7" w14:textId="77777777" w:rsidR="00B711C7" w:rsidRDefault="00B711C7" w:rsidP="00B711C7">
      <w:pPr>
        <w:rPr>
          <w:rFonts w:ascii="Helvetica" w:hAnsi="Helvetica" w:cs="Helvetica"/>
          <w:sz w:val="24"/>
          <w:lang w:eastAsia="ja-JP"/>
        </w:rPr>
      </w:pPr>
    </w:p>
    <w:p w14:paraId="49280EAE" w14:textId="77777777" w:rsidR="00211BE7" w:rsidRDefault="00211BE7" w:rsidP="00B711C7">
      <w:pPr>
        <w:rPr>
          <w:rFonts w:ascii="Helvetica" w:hAnsi="Helvetica" w:cs="Helvetica"/>
          <w:sz w:val="24"/>
          <w:lang w:eastAsia="ja-JP"/>
        </w:rPr>
      </w:pPr>
      <w:r w:rsidRPr="00776E61">
        <w:rPr>
          <w:rFonts w:ascii="Helvetica" w:hAnsi="Helvetica" w:cs="Helvetica"/>
          <w:sz w:val="24"/>
          <w:u w:val="single"/>
          <w:lang w:eastAsia="ja-JP"/>
        </w:rPr>
        <w:t xml:space="preserve">Use </w:t>
      </w:r>
      <w:proofErr w:type="gramStart"/>
      <w:r w:rsidRPr="00776E61">
        <w:rPr>
          <w:rFonts w:ascii="Helvetica" w:hAnsi="Helvetica" w:cs="Helvetica"/>
          <w:sz w:val="24"/>
          <w:u w:val="single"/>
          <w:lang w:eastAsia="ja-JP"/>
        </w:rPr>
        <w:t>case</w:t>
      </w:r>
      <w:r>
        <w:rPr>
          <w:rFonts w:ascii="Helvetica" w:hAnsi="Helvetica" w:cs="Helvetica" w:hint="eastAsia"/>
          <w:sz w:val="24"/>
          <w:lang w:eastAsia="ja-JP"/>
        </w:rPr>
        <w:t xml:space="preserve"> :</w:t>
      </w:r>
      <w:proofErr w:type="gramEnd"/>
    </w:p>
    <w:p w14:paraId="20C80526" w14:textId="77777777" w:rsidR="00B61B31" w:rsidRDefault="00B61B31" w:rsidP="00B711C7">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w:t>
      </w:r>
      <w:r w:rsidR="00B019E3">
        <w:rPr>
          <w:rFonts w:ascii="Helvetica" w:hAnsi="Helvetica" w:cs="Helvetica" w:hint="eastAsia"/>
          <w:sz w:val="24"/>
          <w:lang w:eastAsia="ja-JP"/>
        </w:rPr>
        <w:t xml:space="preserve"> to check commercial eligibility.</w:t>
      </w:r>
    </w:p>
    <w:p w14:paraId="347A57C6" w14:textId="4DD31300" w:rsidR="00B019E3" w:rsidRDefault="00B019E3" w:rsidP="00B711C7">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w:t>
      </w:r>
      <w:proofErr w:type="gramStart"/>
      <w:r>
        <w:rPr>
          <w:rFonts w:ascii="Helvetica" w:hAnsi="Helvetica" w:cs="Helvetica" w:hint="eastAsia"/>
          <w:sz w:val="24"/>
          <w:lang w:eastAsia="ja-JP"/>
        </w:rPr>
        <w:t>asks</w:t>
      </w:r>
      <w:proofErr w:type="gramEnd"/>
      <w:r>
        <w:rPr>
          <w:rFonts w:ascii="Helvetica" w:hAnsi="Helvetica" w:cs="Helvetica" w:hint="eastAsia"/>
          <w:sz w:val="24"/>
          <w:lang w:eastAsia="ja-JP"/>
        </w:rPr>
        <w:t xml:space="preserve"> </w:t>
      </w:r>
      <w:r>
        <w:rPr>
          <w:rFonts w:ascii="Helvetica" w:hAnsi="Helvetica" w:cs="Helvetica"/>
          <w:sz w:val="24"/>
          <w:lang w:eastAsia="ja-JP"/>
        </w:rPr>
        <w:t>“</w:t>
      </w:r>
      <w:r>
        <w:rPr>
          <w:rFonts w:ascii="Helvetica" w:hAnsi="Helvetica" w:cs="Helvetica" w:hint="eastAsia"/>
          <w:sz w:val="24"/>
          <w:lang w:eastAsia="ja-JP"/>
        </w:rPr>
        <w:t xml:space="preserve">can these </w:t>
      </w:r>
      <w:r w:rsidR="00BB7391">
        <w:rPr>
          <w:rFonts w:ascii="Helvetica" w:hAnsi="Helvetica" w:cs="Helvetica" w:hint="eastAsia"/>
          <w:sz w:val="24"/>
          <w:lang w:eastAsia="ja-JP"/>
        </w:rPr>
        <w:t xml:space="preserve">product </w:t>
      </w:r>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54862005" w14:textId="77777777" w:rsidR="00B8482D" w:rsidRDefault="00B8482D" w:rsidP="000136A0">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2226F" w14:paraId="369095A5" w14:textId="77777777" w:rsidTr="00B8482D">
        <w:tc>
          <w:tcPr>
            <w:tcW w:w="9720" w:type="dxa"/>
            <w:shd w:val="clear" w:color="auto" w:fill="FFFFFF" w:themeFill="background1"/>
          </w:tcPr>
          <w:p w14:paraId="38873888" w14:textId="77777777" w:rsidR="0042226F" w:rsidRPr="000427F5" w:rsidRDefault="0042226F" w:rsidP="00B8482D">
            <w:pPr>
              <w:spacing w:after="0" w:line="240" w:lineRule="auto"/>
              <w:rPr>
                <w:rFonts w:ascii="Helvetica" w:hAnsi="Helvetica"/>
                <w:b/>
                <w:szCs w:val="20"/>
                <w:lang w:eastAsia="it-IT"/>
              </w:rPr>
            </w:pPr>
            <w:r w:rsidRPr="000427F5">
              <w:rPr>
                <w:rFonts w:ascii="Helvetica" w:hAnsi="Helvetica"/>
                <w:b/>
                <w:szCs w:val="20"/>
                <w:lang w:eastAsia="it-IT"/>
              </w:rPr>
              <w:t>REQUEST</w:t>
            </w:r>
          </w:p>
        </w:tc>
      </w:tr>
      <w:tr w:rsidR="0042226F" w14:paraId="65251812" w14:textId="77777777" w:rsidTr="00B8482D">
        <w:tc>
          <w:tcPr>
            <w:tcW w:w="9720" w:type="dxa"/>
            <w:shd w:val="clear" w:color="auto" w:fill="D9D9D9" w:themeFill="background1" w:themeFillShade="D9"/>
          </w:tcPr>
          <w:p w14:paraId="63C9A56B" w14:textId="2E91DABF" w:rsidR="0042226F" w:rsidRPr="000427F5" w:rsidRDefault="0080538F">
            <w:pPr>
              <w:spacing w:before="0" w:after="0"/>
              <w:rPr>
                <w:rFonts w:ascii="Helvetica" w:hAnsi="Helvetica"/>
                <w:szCs w:val="20"/>
                <w:lang w:eastAsia="ja-JP"/>
              </w:rPr>
            </w:pPr>
            <w:r>
              <w:rPr>
                <w:rFonts w:ascii="Helvetica" w:hAnsi="Helvetica"/>
                <w:szCs w:val="20"/>
                <w:lang w:eastAsia="ja-JP"/>
              </w:rPr>
              <w:t>GET</w:t>
            </w:r>
            <w:r w:rsidRPr="000427F5">
              <w:rPr>
                <w:rFonts w:ascii="Helvetica" w:hAnsi="Helvetica"/>
                <w:szCs w:val="20"/>
                <w:lang w:eastAsia="ja-JP"/>
              </w:rPr>
              <w:t xml:space="preserve"> </w:t>
            </w:r>
            <w:r w:rsidR="0042226F" w:rsidRPr="000427F5">
              <w:rPr>
                <w:rFonts w:ascii="Helvetica" w:hAnsi="Helvetica"/>
                <w:szCs w:val="20"/>
                <w:lang w:eastAsia="ja-JP"/>
              </w:rPr>
              <w:t>/api/</w:t>
            </w:r>
            <w:r w:rsidR="00AB5BCB" w:rsidRPr="000427F5">
              <w:rPr>
                <w:rFonts w:ascii="Helvetica" w:hAnsi="Helvetica"/>
                <w:szCs w:val="20"/>
                <w:lang w:eastAsia="ja-JP"/>
              </w:rPr>
              <w:t>productOfferingQualification</w:t>
            </w:r>
            <w:r>
              <w:rPr>
                <w:rFonts w:ascii="Helvetica" w:hAnsi="Helvetica"/>
                <w:szCs w:val="20"/>
                <w:lang w:eastAsia="ja-JP"/>
              </w:rPr>
              <w:t>/42</w:t>
            </w:r>
          </w:p>
          <w:p w14:paraId="49DBE8D7" w14:textId="77777777" w:rsidR="0042226F" w:rsidRPr="000427F5" w:rsidRDefault="0042226F">
            <w:pPr>
              <w:spacing w:before="0" w:after="0"/>
              <w:rPr>
                <w:rFonts w:ascii="Helvetica" w:hAnsi="Helvetica"/>
                <w:szCs w:val="20"/>
                <w:lang w:eastAsia="ja-JP"/>
              </w:rPr>
            </w:pPr>
            <w:r w:rsidRPr="000427F5">
              <w:rPr>
                <w:rFonts w:ascii="Helvetica" w:hAnsi="Helvetica"/>
                <w:szCs w:val="20"/>
                <w:lang w:eastAsia="ja-JP"/>
              </w:rPr>
              <w:t>Accept: application/json</w:t>
            </w:r>
          </w:p>
          <w:p w14:paraId="1B213CC5" w14:textId="77777777" w:rsidR="0042226F" w:rsidRPr="000427F5" w:rsidRDefault="0042226F" w:rsidP="006C09C8">
            <w:pPr>
              <w:spacing w:after="0"/>
              <w:rPr>
                <w:rFonts w:ascii="Helvetica" w:hAnsi="Helvetica"/>
                <w:szCs w:val="20"/>
                <w:lang w:eastAsia="ja-JP"/>
              </w:rPr>
            </w:pPr>
          </w:p>
        </w:tc>
      </w:tr>
      <w:tr w:rsidR="0042226F" w14:paraId="78B0B1BC" w14:textId="77777777" w:rsidTr="00B8482D">
        <w:tc>
          <w:tcPr>
            <w:tcW w:w="9720" w:type="dxa"/>
            <w:shd w:val="clear" w:color="auto" w:fill="FFFFFF" w:themeFill="background1"/>
          </w:tcPr>
          <w:p w14:paraId="5B1967D1" w14:textId="77777777" w:rsidR="0042226F" w:rsidRPr="000427F5" w:rsidRDefault="0042226F" w:rsidP="00B8482D">
            <w:pPr>
              <w:spacing w:after="0" w:line="240" w:lineRule="auto"/>
              <w:rPr>
                <w:rFonts w:ascii="Helvetica" w:hAnsi="Helvetica"/>
                <w:b/>
                <w:szCs w:val="20"/>
                <w:lang w:eastAsia="it-IT"/>
              </w:rPr>
            </w:pPr>
            <w:r w:rsidRPr="000427F5">
              <w:rPr>
                <w:rFonts w:ascii="Helvetica" w:hAnsi="Helvetica"/>
                <w:b/>
                <w:szCs w:val="20"/>
                <w:lang w:eastAsia="it-IT"/>
              </w:rPr>
              <w:t>RESPONSE</w:t>
            </w:r>
          </w:p>
        </w:tc>
      </w:tr>
      <w:tr w:rsidR="0042226F" w:rsidRPr="00CE7AD8" w14:paraId="3D39E0D4" w14:textId="77777777" w:rsidTr="00B8482D">
        <w:tc>
          <w:tcPr>
            <w:tcW w:w="9720" w:type="dxa"/>
            <w:shd w:val="clear" w:color="auto" w:fill="D9D9D9" w:themeFill="background1" w:themeFillShade="D9"/>
          </w:tcPr>
          <w:p w14:paraId="2D9F8052" w14:textId="77777777" w:rsidR="00922F64" w:rsidRPr="00922F64" w:rsidRDefault="00922F64">
            <w:pPr>
              <w:spacing w:before="0" w:after="0"/>
              <w:rPr>
                <w:rFonts w:ascii="Helvetica" w:hAnsi="Helvetica"/>
                <w:szCs w:val="20"/>
                <w:lang w:eastAsia="ja-JP"/>
              </w:rPr>
            </w:pPr>
            <w:r w:rsidRPr="00922F64">
              <w:rPr>
                <w:rFonts w:ascii="Helvetica" w:hAnsi="Helvetica"/>
                <w:szCs w:val="20"/>
                <w:lang w:eastAsia="ja-JP"/>
              </w:rPr>
              <w:t>200</w:t>
            </w:r>
          </w:p>
          <w:p w14:paraId="5B0A898D" w14:textId="77777777" w:rsidR="00922F64" w:rsidRPr="00922F64" w:rsidRDefault="00922F64">
            <w:pPr>
              <w:spacing w:before="0" w:after="0"/>
              <w:rPr>
                <w:rFonts w:ascii="Helvetica" w:hAnsi="Helvetica"/>
                <w:szCs w:val="20"/>
                <w:lang w:eastAsia="ja-JP"/>
              </w:rPr>
            </w:pPr>
            <w:r w:rsidRPr="00922F64">
              <w:rPr>
                <w:rFonts w:ascii="Helvetica" w:hAnsi="Helvetica"/>
                <w:szCs w:val="20"/>
                <w:lang w:eastAsia="ja-JP"/>
              </w:rPr>
              <w:t>Content-Type: application/json</w:t>
            </w:r>
          </w:p>
          <w:p w14:paraId="3E4BD62A" w14:textId="77777777" w:rsidR="00922F64" w:rsidRPr="00922F64" w:rsidRDefault="00922F64">
            <w:pPr>
              <w:spacing w:before="0" w:after="0"/>
              <w:rPr>
                <w:rFonts w:ascii="Helvetica" w:hAnsi="Helvetica"/>
                <w:szCs w:val="20"/>
                <w:lang w:eastAsia="ja-JP"/>
              </w:rPr>
            </w:pPr>
          </w:p>
          <w:p w14:paraId="0A280AFA" w14:textId="60161379" w:rsidR="0042226F" w:rsidRPr="000427F5" w:rsidRDefault="001F288E" w:rsidP="00C53CD0">
            <w:pPr>
              <w:spacing w:after="0"/>
              <w:rPr>
                <w:rFonts w:ascii="Helvetica" w:hAnsi="Helvetica"/>
                <w:szCs w:val="20"/>
                <w:lang w:eastAsia="ja-JP"/>
              </w:rPr>
            </w:pP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gramStart"/>
            <w:r>
              <w:rPr>
                <w:rFonts w:ascii="Times New Roman" w:hAnsi="Times New Roman"/>
                <w:color w:val="1E6496"/>
                <w:sz w:val="24"/>
                <w:lang w:eastAsia="it-IT"/>
              </w:rPr>
              <w:t>id</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"http::..//productOfferingQualification/42"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"interactionDate"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"description"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"exmple of a qualification task"</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"eligibilityDate"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"20160201 10:00"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"qualificationState"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"InProgress"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"productInventoryId"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"ADSL_locate_No"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"provideOnlyAvailable"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"No"</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"provideUnavailabilityReason"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"Yes"</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"partyId"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"service provider A"</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"channel"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"web store"</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"address"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"12345678"</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"productOfferingQualificationItem"</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"productOffering"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 //serverlocation: port/catalogManagement/productOffering/42"</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"category"</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"productSpecification"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"13"</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"http://serverlocation:port/catalogManagement/productSpecification/13"</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"version"</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"name"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"TVservice with Internet Play"</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"productCharacteristic"</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"upstreamspeed"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"downstreamspeed"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"value"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"6 MBPS"</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"orderFeasibilityCheck"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"eligibilityResult"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"available"</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7072EDD8" w14:textId="77777777" w:rsidR="0042226F" w:rsidRDefault="0042226F" w:rsidP="000136A0">
      <w:pPr>
        <w:rPr>
          <w:rFonts w:ascii="Helvetica" w:hAnsi="Helvetica" w:cs="Helvetica"/>
          <w:sz w:val="24"/>
          <w:lang w:eastAsia="ja-JP"/>
        </w:rPr>
      </w:pPr>
    </w:p>
    <w:p w14:paraId="041B6697" w14:textId="77777777" w:rsidR="0042226F" w:rsidRPr="005A1227" w:rsidRDefault="0042226F" w:rsidP="000136A0">
      <w:pPr>
        <w:rPr>
          <w:rFonts w:ascii="Helvetica" w:hAnsi="Helvetica" w:cs="Helvetica"/>
          <w:sz w:val="24"/>
          <w:lang w:eastAsia="ja-JP"/>
        </w:rPr>
      </w:pPr>
    </w:p>
    <w:p w14:paraId="2A3B70B8" w14:textId="49F5EBA3" w:rsidR="004D2586" w:rsidRDefault="000559B2" w:rsidP="004D2586">
      <w:pPr>
        <w:pStyle w:val="Heading1"/>
      </w:pPr>
      <w:bookmarkStart w:id="44" w:name="_Toc325550050"/>
      <w:r>
        <w:lastRenderedPageBreak/>
        <w:t>API NOTIFICATIO</w:t>
      </w:r>
      <w:r>
        <w:rPr>
          <w:rFonts w:hint="eastAsia"/>
          <w:lang w:eastAsia="ja-JP"/>
        </w:rPr>
        <w:t>N</w:t>
      </w:r>
      <w:bookmarkEnd w:id="44"/>
    </w:p>
    <w:p w14:paraId="45600FB8" w14:textId="77777777" w:rsidR="00B711C7" w:rsidRDefault="00B711C7" w:rsidP="0073239B">
      <w:pPr>
        <w:rPr>
          <w:rFonts w:ascii="Helvetica" w:hAnsi="Helvetica" w:cs="Helvetica"/>
          <w:sz w:val="24"/>
          <w:lang w:eastAsia="ja-JP"/>
        </w:rPr>
      </w:pPr>
    </w:p>
    <w:p w14:paraId="181B5E14" w14:textId="77777777" w:rsidR="005B377E" w:rsidRDefault="005B377E" w:rsidP="005B377E">
      <w:pPr>
        <w:pStyle w:val="Heading2"/>
      </w:pPr>
      <w:bookmarkStart w:id="45" w:name="_Toc236137061"/>
      <w:bookmarkStart w:id="46" w:name="_Toc325550051"/>
      <w:r>
        <w:t>REGISTER LISTENER POST /hub</w:t>
      </w:r>
      <w:bookmarkEnd w:id="45"/>
      <w:bookmarkEnd w:id="46"/>
    </w:p>
    <w:p w14:paraId="6CF4D392" w14:textId="77777777" w:rsidR="005B377E" w:rsidRDefault="005B377E" w:rsidP="005B377E">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07656B9F" w14:textId="77777777" w:rsidR="005B377E" w:rsidRDefault="005B377E" w:rsidP="005B377E">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58DE75AC" w14:textId="77777777" w:rsidR="005B377E" w:rsidRDefault="005B377E" w:rsidP="005B377E">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69552930" w14:textId="77777777" w:rsidR="005B377E" w:rsidRPr="00BE53E3" w:rsidRDefault="005B377E" w:rsidP="005B377E">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031A1140" w14:textId="77777777" w:rsidR="005B377E" w:rsidRPr="00BE53E3" w:rsidRDefault="005B377E" w:rsidP="005B377E">
      <w:pPr>
        <w:widowControl w:val="0"/>
        <w:autoSpaceDE w:val="0"/>
        <w:autoSpaceDN w:val="0"/>
        <w:adjustRightInd w:val="0"/>
        <w:spacing w:after="0" w:line="240" w:lineRule="auto"/>
        <w:rPr>
          <w:rFonts w:cs="Arial"/>
          <w:color w:val="2F3339"/>
          <w:sz w:val="28"/>
          <w:szCs w:val="28"/>
          <w:lang w:eastAsia="it-IT"/>
        </w:rPr>
      </w:pPr>
    </w:p>
    <w:p w14:paraId="1A146C90" w14:textId="77777777" w:rsidR="005B377E" w:rsidRPr="00BE53E3" w:rsidRDefault="005B377E" w:rsidP="005B377E">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377E" w14:paraId="33155535" w14:textId="77777777" w:rsidTr="005B377E">
        <w:tc>
          <w:tcPr>
            <w:tcW w:w="9720" w:type="dxa"/>
            <w:shd w:val="clear" w:color="auto" w:fill="FFFFFF" w:themeFill="background1"/>
          </w:tcPr>
          <w:p w14:paraId="1C959F84" w14:textId="77777777" w:rsidR="005B377E" w:rsidRPr="008C13B2" w:rsidRDefault="005B377E" w:rsidP="005B377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5B377E" w14:paraId="1812FC7A" w14:textId="77777777" w:rsidTr="005B377E">
        <w:tc>
          <w:tcPr>
            <w:tcW w:w="9720" w:type="dxa"/>
            <w:shd w:val="clear" w:color="auto" w:fill="D9D9D9" w:themeFill="background1" w:themeFillShade="D9"/>
          </w:tcPr>
          <w:p w14:paraId="5472AC51" w14:textId="77777777" w:rsidR="005B377E" w:rsidRDefault="005B377E" w:rsidP="005B377E">
            <w:pPr>
              <w:spacing w:before="0" w:after="0" w:line="240" w:lineRule="auto"/>
              <w:rPr>
                <w:rFonts w:ascii="Helvetica" w:hAnsi="Helvetica"/>
                <w:szCs w:val="20"/>
                <w:lang w:eastAsia="it-IT"/>
              </w:rPr>
            </w:pPr>
            <w:r>
              <w:rPr>
                <w:rFonts w:ascii="Helvetica" w:hAnsi="Helvetica"/>
                <w:szCs w:val="20"/>
                <w:lang w:eastAsia="it-IT"/>
              </w:rPr>
              <w:t>POST /api/hub</w:t>
            </w:r>
          </w:p>
          <w:p w14:paraId="4E498601" w14:textId="77777777" w:rsidR="005B377E" w:rsidRDefault="005B377E" w:rsidP="005B377E">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5A6A163" w14:textId="77777777" w:rsidR="005B377E" w:rsidRDefault="005B377E" w:rsidP="005B377E">
            <w:pPr>
              <w:spacing w:before="0" w:after="0" w:line="240" w:lineRule="auto"/>
              <w:rPr>
                <w:rFonts w:ascii="Helvetica" w:hAnsi="Helvetica"/>
                <w:szCs w:val="20"/>
                <w:lang w:eastAsia="it-IT"/>
              </w:rPr>
            </w:pPr>
          </w:p>
          <w:p w14:paraId="148A48AE" w14:textId="77777777" w:rsidR="005B377E" w:rsidRPr="008C13B2" w:rsidRDefault="005B377E" w:rsidP="005B377E">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w:t>
            </w:r>
            <w:proofErr w:type="gramStart"/>
            <w:r>
              <w:rPr>
                <w:rFonts w:ascii="Times New Roman" w:hAnsi="Times New Roman"/>
                <w:color w:val="1E6496"/>
                <w:sz w:val="24"/>
                <w:lang w:eastAsia="it-IT"/>
              </w:rPr>
              <w:t>callback</w:t>
            </w:r>
            <w:proofErr w:type="gram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5B377E" w14:paraId="7ED600F1" w14:textId="77777777" w:rsidTr="005B377E">
        <w:tc>
          <w:tcPr>
            <w:tcW w:w="9720" w:type="dxa"/>
            <w:shd w:val="clear" w:color="auto" w:fill="FFFFFF" w:themeFill="background1"/>
          </w:tcPr>
          <w:p w14:paraId="2B6C8FD1" w14:textId="77777777" w:rsidR="005B377E" w:rsidRPr="008C13B2" w:rsidRDefault="005B377E" w:rsidP="005B377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5B377E" w14:paraId="5C98F31E" w14:textId="77777777" w:rsidTr="005B377E">
        <w:tc>
          <w:tcPr>
            <w:tcW w:w="9720" w:type="dxa"/>
            <w:shd w:val="clear" w:color="auto" w:fill="D9D9D9" w:themeFill="background1" w:themeFillShade="D9"/>
          </w:tcPr>
          <w:p w14:paraId="72EF0A58" w14:textId="77777777" w:rsidR="005B377E" w:rsidRDefault="005B377E" w:rsidP="005B377E">
            <w:pPr>
              <w:spacing w:before="0" w:after="0" w:line="240" w:lineRule="auto"/>
              <w:rPr>
                <w:rFonts w:ascii="Helvetica" w:hAnsi="Helvetica"/>
                <w:szCs w:val="20"/>
                <w:lang w:eastAsia="it-IT"/>
              </w:rPr>
            </w:pPr>
            <w:r>
              <w:rPr>
                <w:rFonts w:ascii="Helvetica" w:hAnsi="Helvetica"/>
                <w:szCs w:val="20"/>
                <w:lang w:eastAsia="it-IT"/>
              </w:rPr>
              <w:t>201</w:t>
            </w:r>
          </w:p>
          <w:p w14:paraId="576CC848" w14:textId="77777777" w:rsidR="005B377E" w:rsidRPr="008C13B2" w:rsidRDefault="005B377E" w:rsidP="005B377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034C44CE" w14:textId="77777777" w:rsidR="005B377E" w:rsidRDefault="005B377E" w:rsidP="005B377E">
            <w:pPr>
              <w:spacing w:before="0" w:after="0" w:line="240" w:lineRule="auto"/>
              <w:rPr>
                <w:rFonts w:ascii="Helvetica" w:hAnsi="Helvetica"/>
                <w:szCs w:val="20"/>
                <w:lang w:eastAsia="it-IT"/>
              </w:rPr>
            </w:pPr>
            <w:r>
              <w:rPr>
                <w:rFonts w:ascii="Helvetica" w:hAnsi="Helvetica"/>
                <w:szCs w:val="20"/>
                <w:lang w:eastAsia="it-IT"/>
              </w:rPr>
              <w:t>Location: /api/hub/42</w:t>
            </w:r>
          </w:p>
          <w:p w14:paraId="1FF853BA" w14:textId="77777777" w:rsidR="005B377E" w:rsidRDefault="005B377E" w:rsidP="005B377E">
            <w:pPr>
              <w:spacing w:before="0" w:after="0" w:line="240" w:lineRule="auto"/>
              <w:rPr>
                <w:rFonts w:ascii="Helvetica" w:hAnsi="Helvetica"/>
                <w:szCs w:val="20"/>
                <w:lang w:eastAsia="it-IT"/>
              </w:rPr>
            </w:pPr>
          </w:p>
          <w:p w14:paraId="14B0C597" w14:textId="77777777" w:rsidR="005B377E" w:rsidRPr="00260C4A" w:rsidRDefault="005B377E" w:rsidP="005B377E">
            <w:pPr>
              <w:spacing w:before="0" w:after="0" w:line="240" w:lineRule="auto"/>
              <w:rPr>
                <w:rFonts w:ascii="Helvetica" w:hAnsi="Helvetica"/>
                <w:szCs w:val="20"/>
                <w:lang w:eastAsia="it-IT"/>
              </w:rPr>
            </w:pPr>
            <w:r>
              <w:rPr>
                <w:rFonts w:cs="Arial"/>
                <w:sz w:val="22"/>
                <w:szCs w:val="22"/>
                <w:lang w:eastAsia="it-IT"/>
              </w:rPr>
              <w:t>{"</w:t>
            </w:r>
            <w:proofErr w:type="gramStart"/>
            <w:r>
              <w:rPr>
                <w:rFonts w:cs="Arial"/>
                <w:sz w:val="22"/>
                <w:szCs w:val="22"/>
                <w:lang w:eastAsia="it-IT"/>
              </w:rPr>
              <w:t>id</w:t>
            </w:r>
            <w:proofErr w:type="gramEnd"/>
            <w:r>
              <w:rPr>
                <w:rFonts w:cs="Arial"/>
                <w:sz w:val="22"/>
                <w:szCs w:val="22"/>
                <w:lang w:eastAsia="it-IT"/>
              </w:rPr>
              <w:t>":"42","callback":"http://in.listener.com","query":null}</w:t>
            </w:r>
          </w:p>
        </w:tc>
      </w:tr>
    </w:tbl>
    <w:p w14:paraId="72B3A7C1" w14:textId="77777777" w:rsidR="005B377E" w:rsidRDefault="005B377E" w:rsidP="005B377E">
      <w:pPr>
        <w:rPr>
          <w:rFonts w:ascii="Helvetica" w:hAnsi="Helvetica" w:cs="Helvetica"/>
          <w:sz w:val="24"/>
          <w:lang w:eastAsia="it-IT"/>
        </w:rPr>
      </w:pPr>
    </w:p>
    <w:p w14:paraId="7137797E" w14:textId="77777777" w:rsidR="005B377E" w:rsidRDefault="005B377E" w:rsidP="005B377E">
      <w:pPr>
        <w:rPr>
          <w:rFonts w:ascii="Helvetica" w:hAnsi="Helvetica" w:cs="Helvetica"/>
          <w:sz w:val="24"/>
          <w:lang w:eastAsia="it-IT"/>
        </w:rPr>
      </w:pPr>
    </w:p>
    <w:p w14:paraId="783CC3A4" w14:textId="77777777" w:rsidR="005B377E" w:rsidRPr="00AF3767" w:rsidRDefault="005B377E" w:rsidP="005B377E">
      <w:pPr>
        <w:rPr>
          <w:rFonts w:ascii="Helvetica" w:hAnsi="Helvetica" w:cs="Helvetica"/>
          <w:sz w:val="24"/>
          <w:lang w:eastAsia="it-IT"/>
        </w:rPr>
      </w:pPr>
    </w:p>
    <w:p w14:paraId="4E2A67EF" w14:textId="77777777" w:rsidR="005B377E" w:rsidRDefault="005B377E" w:rsidP="005B377E">
      <w:pPr>
        <w:pStyle w:val="Heading2"/>
      </w:pPr>
      <w:bookmarkStart w:id="47" w:name="_Toc236137062"/>
      <w:bookmarkStart w:id="48" w:name="_Toc325550052"/>
      <w:r>
        <w:t>UNREGISTER LISTENER DELETE hub/{id}</w:t>
      </w:r>
      <w:bookmarkEnd w:id="47"/>
      <w:bookmarkEnd w:id="48"/>
    </w:p>
    <w:p w14:paraId="4BE21151" w14:textId="77777777" w:rsidR="005B377E" w:rsidRDefault="005B377E" w:rsidP="005B377E">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3ABF33EE" w14:textId="77777777" w:rsidR="005B377E" w:rsidRPr="00943A87" w:rsidRDefault="005B377E" w:rsidP="005B377E">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43813B1" w14:textId="77777777" w:rsidR="005B377E" w:rsidRDefault="005B377E" w:rsidP="005B377E">
      <w:pPr>
        <w:rPr>
          <w:rFonts w:ascii="Helvetica" w:hAnsi="Helvetica" w:cs="Helvetica"/>
          <w:sz w:val="24"/>
          <w:lang w:eastAsia="it-IT"/>
        </w:rPr>
      </w:pPr>
      <w:proofErr w:type="gramStart"/>
      <w:r>
        <w:rPr>
          <w:rFonts w:ascii="Helvetica" w:hAnsi="Helvetica" w:cs="Helvetica"/>
          <w:sz w:val="24"/>
          <w:lang w:eastAsia="it-IT"/>
        </w:rPr>
        <w:lastRenderedPageBreak/>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06584C2A" w14:textId="77777777" w:rsidR="005B377E" w:rsidRPr="00BE53E3" w:rsidRDefault="005B377E" w:rsidP="005B377E">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046E9917" w14:textId="77777777" w:rsidR="005B377E" w:rsidRPr="00BE53E3" w:rsidRDefault="005B377E" w:rsidP="005B377E">
      <w:pPr>
        <w:widowControl w:val="0"/>
        <w:autoSpaceDE w:val="0"/>
        <w:autoSpaceDN w:val="0"/>
        <w:adjustRightInd w:val="0"/>
        <w:spacing w:after="0" w:line="240" w:lineRule="auto"/>
        <w:rPr>
          <w:rFonts w:ascii="Helvetica" w:hAnsi="Helvetica" w:cs="Helvetica"/>
          <w:sz w:val="24"/>
          <w:lang w:eastAsia="it-IT"/>
        </w:rPr>
      </w:pPr>
    </w:p>
    <w:p w14:paraId="21F3B2D1" w14:textId="77777777" w:rsidR="005B377E" w:rsidRPr="00AF3767" w:rsidRDefault="005B377E" w:rsidP="005B377E">
      <w:pPr>
        <w:rPr>
          <w:rFonts w:ascii="Helvetica" w:hAnsi="Helvetica" w:cs="Helvetica"/>
          <w:sz w:val="24"/>
          <w:lang w:eastAsia="it-IT"/>
        </w:rPr>
      </w:pPr>
      <w:r w:rsidRPr="00BE53E3">
        <w:rPr>
          <w:rFonts w:ascii="Helvetica" w:hAnsi="Helvetica" w:cs="Helvetica"/>
          <w:sz w:val="24"/>
          <w:lang w:eastAsia="it-IT"/>
        </w:rPr>
        <w:t>Returns HTTP/1.1 status code 404 if</w:t>
      </w:r>
      <w:r>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377E" w14:paraId="659E3CCF" w14:textId="77777777" w:rsidTr="005B377E">
        <w:tc>
          <w:tcPr>
            <w:tcW w:w="9720" w:type="dxa"/>
            <w:shd w:val="clear" w:color="auto" w:fill="FFFFFF" w:themeFill="background1"/>
          </w:tcPr>
          <w:p w14:paraId="1D1FBCE4" w14:textId="77777777" w:rsidR="005B377E" w:rsidRPr="008C13B2" w:rsidRDefault="005B377E" w:rsidP="005B377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5B377E" w14:paraId="5F6A1D85" w14:textId="77777777" w:rsidTr="005B377E">
        <w:tc>
          <w:tcPr>
            <w:tcW w:w="9720" w:type="dxa"/>
            <w:shd w:val="clear" w:color="auto" w:fill="D9D9D9" w:themeFill="background1" w:themeFillShade="D9"/>
          </w:tcPr>
          <w:p w14:paraId="028FC412" w14:textId="77777777" w:rsidR="005B377E" w:rsidRDefault="005B377E" w:rsidP="005B377E">
            <w:pPr>
              <w:spacing w:before="0" w:after="0" w:line="240" w:lineRule="auto"/>
              <w:rPr>
                <w:rFonts w:ascii="Helvetica" w:hAnsi="Helvetica"/>
                <w:szCs w:val="20"/>
                <w:lang w:eastAsia="it-IT"/>
              </w:rPr>
            </w:pPr>
            <w:r>
              <w:rPr>
                <w:rFonts w:ascii="Helvetica" w:hAnsi="Helvetica"/>
                <w:szCs w:val="20"/>
                <w:lang w:eastAsia="it-IT"/>
              </w:rPr>
              <w:t>DELETE /api/hub/{id}</w:t>
            </w:r>
          </w:p>
          <w:p w14:paraId="6061851C" w14:textId="77777777" w:rsidR="005B377E" w:rsidRDefault="005B377E" w:rsidP="005B377E">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183C6136" w14:textId="77777777" w:rsidR="005B377E" w:rsidRPr="008C13B2" w:rsidRDefault="005B377E" w:rsidP="005B377E">
            <w:pPr>
              <w:spacing w:before="0" w:after="0" w:line="240" w:lineRule="auto"/>
              <w:rPr>
                <w:rFonts w:ascii="Helvetica" w:hAnsi="Helvetica"/>
                <w:szCs w:val="20"/>
                <w:lang w:eastAsia="it-IT"/>
              </w:rPr>
            </w:pPr>
          </w:p>
        </w:tc>
      </w:tr>
      <w:tr w:rsidR="005B377E" w14:paraId="3CA0EC73" w14:textId="77777777" w:rsidTr="005B377E">
        <w:tc>
          <w:tcPr>
            <w:tcW w:w="9720" w:type="dxa"/>
            <w:shd w:val="clear" w:color="auto" w:fill="FFFFFF" w:themeFill="background1"/>
          </w:tcPr>
          <w:p w14:paraId="04FB6D68" w14:textId="77777777" w:rsidR="005B377E" w:rsidRPr="008C13B2" w:rsidRDefault="005B377E" w:rsidP="005B377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5B377E" w14:paraId="65D72DD3" w14:textId="77777777" w:rsidTr="005B377E">
        <w:tc>
          <w:tcPr>
            <w:tcW w:w="9720" w:type="dxa"/>
            <w:shd w:val="clear" w:color="auto" w:fill="D9D9D9" w:themeFill="background1" w:themeFillShade="D9"/>
          </w:tcPr>
          <w:p w14:paraId="049BBE10" w14:textId="77777777" w:rsidR="005B377E" w:rsidRPr="00260C4A" w:rsidRDefault="005B377E" w:rsidP="005B377E">
            <w:pPr>
              <w:spacing w:before="0" w:after="0" w:line="240" w:lineRule="auto"/>
              <w:rPr>
                <w:rFonts w:ascii="Helvetica" w:hAnsi="Helvetica"/>
                <w:szCs w:val="20"/>
                <w:lang w:eastAsia="it-IT"/>
              </w:rPr>
            </w:pPr>
            <w:r>
              <w:rPr>
                <w:rFonts w:ascii="Helvetica" w:hAnsi="Helvetica"/>
                <w:szCs w:val="20"/>
                <w:lang w:eastAsia="it-IT"/>
              </w:rPr>
              <w:t>204</w:t>
            </w:r>
          </w:p>
        </w:tc>
      </w:tr>
    </w:tbl>
    <w:p w14:paraId="0B05D278" w14:textId="77777777" w:rsidR="005B377E" w:rsidRDefault="005B377E" w:rsidP="005B377E">
      <w:pPr>
        <w:rPr>
          <w:rFonts w:ascii="Helvetica" w:hAnsi="Helvetica" w:cs="Helvetica"/>
          <w:sz w:val="24"/>
          <w:lang w:eastAsia="it-IT"/>
        </w:rPr>
      </w:pPr>
    </w:p>
    <w:p w14:paraId="7967FEC3" w14:textId="77777777" w:rsidR="005B377E" w:rsidRPr="00AF3767" w:rsidRDefault="005B377E" w:rsidP="005B377E">
      <w:pPr>
        <w:rPr>
          <w:rFonts w:ascii="Helvetica" w:hAnsi="Helvetica" w:cs="Helvetica"/>
          <w:sz w:val="24"/>
          <w:lang w:eastAsia="it-IT"/>
        </w:rPr>
      </w:pPr>
    </w:p>
    <w:p w14:paraId="25A56F62" w14:textId="77777777" w:rsidR="005B377E" w:rsidRDefault="005B377E" w:rsidP="005B377E">
      <w:pPr>
        <w:pStyle w:val="Heading2"/>
      </w:pPr>
      <w:bookmarkStart w:id="49" w:name="_Toc236137063"/>
      <w:bookmarkStart w:id="50" w:name="_Toc325550053"/>
      <w:r>
        <w:t>publish {EventTYPE} POST /listener</w:t>
      </w:r>
      <w:bookmarkEnd w:id="49"/>
      <w:bookmarkEnd w:id="50"/>
    </w:p>
    <w:p w14:paraId="56AED5D9" w14:textId="77777777" w:rsidR="005B377E" w:rsidRDefault="005B377E" w:rsidP="005B377E">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0C4EB81B" w14:textId="77777777" w:rsidR="005B377E" w:rsidRDefault="005B377E" w:rsidP="005B377E">
      <w:pPr>
        <w:rPr>
          <w:rFonts w:ascii="Helvetica" w:hAnsi="Helvetica" w:cs="Helvetica"/>
          <w:sz w:val="24"/>
          <w:lang w:eastAsia="it-IT"/>
        </w:rPr>
      </w:pPr>
      <w:r>
        <w:rPr>
          <w:rFonts w:ascii="Helvetica" w:hAnsi="Helvetica" w:cs="Helvetica"/>
          <w:sz w:val="24"/>
          <w:lang w:eastAsia="it-IT"/>
        </w:rPr>
        <w:t>Provide the Event description</w:t>
      </w:r>
    </w:p>
    <w:p w14:paraId="42F9A838" w14:textId="77777777" w:rsidR="005B377E" w:rsidRDefault="005B377E" w:rsidP="005B377E">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7EB73FF6" w14:textId="77777777" w:rsidR="005B377E" w:rsidRPr="00AF3767" w:rsidRDefault="005B377E" w:rsidP="005B377E">
      <w:pPr>
        <w:rPr>
          <w:rFonts w:ascii="Helvetica" w:hAnsi="Helvetica" w:cs="Helvetica"/>
          <w:sz w:val="24"/>
          <w:lang w:eastAsia="it-IT"/>
        </w:rPr>
      </w:pPr>
      <w:r w:rsidRPr="002B6E8C">
        <w:rPr>
          <w:rFonts w:ascii="Helvetica" w:hAnsi="Helvetica" w:cs="Helvetica"/>
          <w:sz w:val="24"/>
          <w:lang w:eastAsia="it-IT"/>
        </w:rPr>
        <w:t xml:space="preserve">Returns HTTP/1.1 status code </w:t>
      </w:r>
      <w:r>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377E" w14:paraId="29C805EE" w14:textId="77777777" w:rsidTr="005B377E">
        <w:tc>
          <w:tcPr>
            <w:tcW w:w="9720" w:type="dxa"/>
            <w:shd w:val="clear" w:color="auto" w:fill="FFFFFF" w:themeFill="background1"/>
          </w:tcPr>
          <w:p w14:paraId="571DB57B" w14:textId="77777777" w:rsidR="005B377E" w:rsidRPr="008C13B2" w:rsidRDefault="005B377E" w:rsidP="005B377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5B377E" w14:paraId="721F1F31" w14:textId="77777777" w:rsidTr="005B377E">
        <w:tc>
          <w:tcPr>
            <w:tcW w:w="9720" w:type="dxa"/>
            <w:shd w:val="clear" w:color="auto" w:fill="D9D9D9" w:themeFill="background1" w:themeFillShade="D9"/>
          </w:tcPr>
          <w:p w14:paraId="7998318E" w14:textId="77777777" w:rsidR="005B377E" w:rsidRDefault="005B377E" w:rsidP="005B377E">
            <w:pPr>
              <w:spacing w:before="0" w:after="0" w:line="240" w:lineRule="auto"/>
              <w:rPr>
                <w:rFonts w:ascii="Helvetica" w:hAnsi="Helvetica"/>
                <w:szCs w:val="20"/>
                <w:lang w:eastAsia="it-IT"/>
              </w:rPr>
            </w:pPr>
            <w:r>
              <w:rPr>
                <w:rFonts w:ascii="Helvetica" w:hAnsi="Helvetica"/>
                <w:szCs w:val="20"/>
                <w:lang w:eastAsia="it-IT"/>
              </w:rPr>
              <w:t>POST /client/listener</w:t>
            </w:r>
          </w:p>
          <w:p w14:paraId="5EB21A55" w14:textId="77777777" w:rsidR="005B377E" w:rsidRDefault="005B377E" w:rsidP="005B377E">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1A9118F" w14:textId="77777777" w:rsidR="005B377E" w:rsidRDefault="005B377E" w:rsidP="005B377E">
            <w:pPr>
              <w:spacing w:before="0" w:after="0" w:line="240" w:lineRule="auto"/>
              <w:rPr>
                <w:rFonts w:ascii="Helvetica" w:hAnsi="Helvetica"/>
                <w:szCs w:val="20"/>
                <w:lang w:eastAsia="it-IT"/>
              </w:rPr>
            </w:pPr>
          </w:p>
          <w:p w14:paraId="7E137D40" w14:textId="77777777" w:rsidR="005B377E" w:rsidRPr="004A3159" w:rsidRDefault="005B377E" w:rsidP="005B377E">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roofErr w:type="gramStart"/>
            <w:r>
              <w:rPr>
                <w:rFonts w:ascii="Times New Roman" w:hAnsi="Times New Roman"/>
                <w:color w:val="000000"/>
                <w:sz w:val="24"/>
                <w:lang w:eastAsia="it-IT"/>
              </w:rPr>
              <w:t xml:space="preserve">    </w:t>
            </w:r>
            <w:proofErr w:type="gramEnd"/>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 xml:space="preserve">{ </w:t>
            </w:r>
          </w:p>
          <w:p w14:paraId="4CB90C71" w14:textId="77777777" w:rsidR="005B377E" w:rsidRPr="0073239B" w:rsidRDefault="005B377E" w:rsidP="005B377E">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r>
            <w:proofErr w:type="gramStart"/>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proofErr w:type="gramEnd"/>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bl>
    <w:p w14:paraId="1147ED9F" w14:textId="77777777" w:rsidR="0073239B" w:rsidRDefault="0073239B" w:rsidP="0073239B">
      <w:pPr>
        <w:rPr>
          <w:rFonts w:ascii="Helvetica" w:hAnsi="Helvetica" w:cs="Helvetica"/>
          <w:sz w:val="24"/>
          <w:lang w:eastAsia="it-IT"/>
        </w:rPr>
      </w:pPr>
    </w:p>
    <w:p w14:paraId="0F73B632"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65214FF0"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4A0497BB" w14:textId="77777777" w:rsidR="000136A0" w:rsidRPr="000136A0" w:rsidRDefault="000136A0" w:rsidP="000136A0">
      <w:pPr>
        <w:sectPr w:rsidR="000136A0" w:rsidRPr="000136A0" w:rsidSect="004E3E77">
          <w:headerReference w:type="default" r:id="rId18"/>
          <w:footerReference w:type="default" r:id="rId19"/>
          <w:headerReference w:type="first" r:id="rId20"/>
          <w:footerReference w:type="first" r:id="rId21"/>
          <w:pgSz w:w="11906" w:h="16838"/>
          <w:pgMar w:top="1138" w:right="993" w:bottom="1411" w:left="568" w:header="720" w:footer="720" w:gutter="0"/>
          <w:cols w:space="720"/>
          <w:titlePg/>
          <w:docGrid w:linePitch="360"/>
        </w:sectPr>
      </w:pPr>
    </w:p>
    <w:bookmarkEnd w:id="27"/>
    <w:bookmarkEnd w:id="28"/>
    <w:bookmarkEnd w:id="29"/>
    <w:bookmarkEnd w:id="30"/>
    <w:bookmarkEnd w:id="31"/>
    <w:bookmarkEnd w:id="32"/>
    <w:bookmarkEnd w:id="33"/>
    <w:bookmarkEnd w:id="34"/>
    <w:bookmarkEnd w:id="35"/>
    <w:bookmarkEnd w:id="36"/>
    <w:bookmarkEnd w:id="37"/>
    <w:bookmarkEnd w:id="38"/>
    <w:p w14:paraId="2D3DD034" w14:textId="77777777" w:rsidR="002360E3" w:rsidRDefault="002360E3" w:rsidP="00B85DF0"/>
    <w:p w14:paraId="37692A9D" w14:textId="77777777" w:rsidR="00CA2BB0" w:rsidRDefault="00CA2BB0" w:rsidP="00D27C57">
      <w:pPr>
        <w:pStyle w:val="Heading2"/>
      </w:pPr>
      <w:bookmarkStart w:id="51" w:name="_Toc203490686"/>
      <w:bookmarkStart w:id="52" w:name="_Toc225613461"/>
      <w:bookmarkStart w:id="53" w:name="_Toc225603250"/>
      <w:bookmarkStart w:id="54" w:name="_Toc235288526"/>
      <w:bookmarkStart w:id="55" w:name="_Toc325550054"/>
      <w:r>
        <w:t>Release History</w:t>
      </w:r>
      <w:bookmarkEnd w:id="51"/>
      <w:bookmarkEnd w:id="52"/>
      <w:bookmarkEnd w:id="53"/>
      <w:bookmarkEnd w:id="54"/>
      <w:bookmarkEnd w:id="55"/>
    </w:p>
    <w:p w14:paraId="5894AD10"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1126C9A9" w14:textId="77777777" w:rsidTr="00777EBC">
        <w:tc>
          <w:tcPr>
            <w:tcW w:w="1630" w:type="dxa"/>
            <w:tcBorders>
              <w:top w:val="single" w:sz="4" w:space="0" w:color="000000"/>
              <w:left w:val="single" w:sz="4" w:space="0" w:color="000000"/>
              <w:bottom w:val="single" w:sz="4" w:space="0" w:color="000000"/>
            </w:tcBorders>
            <w:shd w:val="clear" w:color="auto" w:fill="F3F3F3"/>
          </w:tcPr>
          <w:p w14:paraId="5AC02B75"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19500FE2"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2F7E058D"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0A7D1C2" w14:textId="77777777" w:rsidR="00CA2BB0" w:rsidRDefault="00CA2BB0" w:rsidP="00C1614F">
            <w:pPr>
              <w:snapToGrid w:val="0"/>
              <w:rPr>
                <w:b/>
                <w:bCs/>
              </w:rPr>
            </w:pPr>
            <w:r>
              <w:rPr>
                <w:b/>
                <w:bCs/>
              </w:rPr>
              <w:t xml:space="preserve">Description </w:t>
            </w:r>
          </w:p>
        </w:tc>
      </w:tr>
      <w:tr w:rsidR="00CA2BB0" w14:paraId="77272C9E" w14:textId="77777777" w:rsidTr="004E3E77">
        <w:tc>
          <w:tcPr>
            <w:tcW w:w="1630" w:type="dxa"/>
            <w:tcBorders>
              <w:left w:val="single" w:sz="4" w:space="0" w:color="000000"/>
              <w:bottom w:val="single" w:sz="4" w:space="0" w:color="auto"/>
            </w:tcBorders>
          </w:tcPr>
          <w:p w14:paraId="18130521" w14:textId="77777777"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2CB88753" w14:textId="77777777" w:rsidR="00CA2BB0" w:rsidRDefault="00CA4C45" w:rsidP="00CA4C45">
            <w:pPr>
              <w:snapToGrid w:val="0"/>
            </w:pPr>
            <w:r>
              <w:t>04/15/2013</w:t>
            </w:r>
          </w:p>
        </w:tc>
        <w:tc>
          <w:tcPr>
            <w:tcW w:w="2340" w:type="dxa"/>
            <w:tcBorders>
              <w:left w:val="single" w:sz="4" w:space="0" w:color="000000"/>
              <w:bottom w:val="single" w:sz="4" w:space="0" w:color="auto"/>
            </w:tcBorders>
          </w:tcPr>
          <w:p w14:paraId="3E2C47CE" w14:textId="77777777" w:rsidR="000136A0" w:rsidRPr="00C53CD0" w:rsidRDefault="000136A0" w:rsidP="00C1614F">
            <w:pPr>
              <w:snapToGrid w:val="0"/>
              <w:rPr>
                <w:lang w:val="fr-FR"/>
              </w:rPr>
            </w:pPr>
            <w:r w:rsidRPr="00C53CD0">
              <w:rPr>
                <w:lang w:val="fr-FR"/>
              </w:rPr>
              <w:t>Pierre Gauthier</w:t>
            </w:r>
          </w:p>
          <w:p w14:paraId="43CB7CB5" w14:textId="77777777" w:rsidR="000136A0" w:rsidRPr="00C53CD0" w:rsidRDefault="000136A0" w:rsidP="00C1614F">
            <w:pPr>
              <w:snapToGrid w:val="0"/>
              <w:rPr>
                <w:lang w:val="fr-FR"/>
              </w:rPr>
            </w:pPr>
            <w:r w:rsidRPr="00C53CD0">
              <w:rPr>
                <w:lang w:val="fr-FR"/>
              </w:rPr>
              <w:t>TM Forum</w:t>
            </w:r>
          </w:p>
          <w:p w14:paraId="707C018B" w14:textId="77777777" w:rsidR="000136A0" w:rsidRPr="00C53CD0" w:rsidRDefault="004C7D81" w:rsidP="000136A0">
            <w:pPr>
              <w:rPr>
                <w:lang w:val="fr-FR"/>
              </w:rPr>
            </w:pPr>
            <w:hyperlink r:id="rId22" w:history="1">
              <w:r w:rsidR="000136A0" w:rsidRPr="00C53CD0">
                <w:rPr>
                  <w:rStyle w:val="Hyperlink"/>
                  <w:color w:val="20409A"/>
                  <w:szCs w:val="20"/>
                  <w:shd w:val="clear" w:color="auto" w:fill="FFFFFF"/>
                  <w:lang w:val="fr-FR"/>
                </w:rPr>
                <w:t>pgauthier@tmforum.org</w:t>
              </w:r>
            </w:hyperlink>
          </w:p>
          <w:p w14:paraId="605430DF" w14:textId="77777777" w:rsidR="000136A0" w:rsidRPr="00C53CD0"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18E3D320" w14:textId="77777777" w:rsidR="00CA2BB0" w:rsidRDefault="00CA2BB0" w:rsidP="00CA4C45">
            <w:pPr>
              <w:snapToGrid w:val="0"/>
            </w:pPr>
            <w:r>
              <w:t xml:space="preserve">First Release </w:t>
            </w:r>
            <w:r w:rsidR="00CA4C45">
              <w:t>of Draft Version of the Document.</w:t>
            </w:r>
          </w:p>
        </w:tc>
      </w:tr>
      <w:tr w:rsidR="004E3E77" w14:paraId="0A4E6037" w14:textId="77777777" w:rsidTr="004E3E77">
        <w:tc>
          <w:tcPr>
            <w:tcW w:w="1630" w:type="dxa"/>
            <w:tcBorders>
              <w:top w:val="single" w:sz="4" w:space="0" w:color="auto"/>
              <w:left w:val="single" w:sz="4" w:space="0" w:color="auto"/>
              <w:bottom w:val="single" w:sz="4" w:space="0" w:color="auto"/>
              <w:right w:val="single" w:sz="4" w:space="0" w:color="auto"/>
            </w:tcBorders>
          </w:tcPr>
          <w:p w14:paraId="34E799DE" w14:textId="77777777"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3406A5D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7E156B9E"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16CE7AEC" w14:textId="77777777" w:rsidR="004E3E77" w:rsidRDefault="004E3E77" w:rsidP="00CA4C45">
            <w:pPr>
              <w:snapToGrid w:val="0"/>
            </w:pPr>
            <w:r>
              <w:t>Updated for use in the Paris Spec Jam – and rebranded</w:t>
            </w:r>
            <w:proofErr w:type="gramStart"/>
            <w:r>
              <w:t>,.</w:t>
            </w:r>
            <w:proofErr w:type="gramEnd"/>
            <w:r>
              <w:t xml:space="preserve"> </w:t>
            </w:r>
          </w:p>
        </w:tc>
      </w:tr>
    </w:tbl>
    <w:p w14:paraId="7BCDE575" w14:textId="77777777" w:rsidR="00492294" w:rsidRDefault="00492294" w:rsidP="00492294"/>
    <w:p w14:paraId="24E8C4A6" w14:textId="77777777" w:rsidR="00CA2BB0" w:rsidRPr="00C53CD0" w:rsidRDefault="00CA2BB0" w:rsidP="00AD228F">
      <w:pPr>
        <w:rPr>
          <w:color w:val="BFBFBF"/>
        </w:rPr>
      </w:pPr>
    </w:p>
    <w:sectPr w:rsidR="00CA2BB0" w:rsidRPr="00C53CD0" w:rsidSect="00F1518C">
      <w:pgSz w:w="11906" w:h="16838"/>
      <w:pgMar w:top="1411" w:right="1411" w:bottom="1138" w:left="1411"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3FC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A1ACD" w14:textId="77777777" w:rsidR="005B377E" w:rsidRDefault="005B377E">
      <w:r>
        <w:separator/>
      </w:r>
    </w:p>
  </w:endnote>
  <w:endnote w:type="continuationSeparator" w:id="0">
    <w:p w14:paraId="38D6C009" w14:textId="77777777" w:rsidR="005B377E" w:rsidRDefault="005B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68AB8" w14:textId="77777777" w:rsidR="005B377E" w:rsidRPr="004E3E77" w:rsidRDefault="005B377E"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6C09C8">
      <w:rPr>
        <w:rStyle w:val="PageNumber"/>
        <w:noProof/>
        <w:color w:val="262626"/>
      </w:rPr>
      <w:t>2</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B75A5" w14:textId="77777777" w:rsidR="005B377E" w:rsidRPr="004E3E77" w:rsidRDefault="005B377E"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4D0B9" w14:textId="77777777" w:rsidR="005B377E" w:rsidRDefault="005B377E">
      <w:r>
        <w:separator/>
      </w:r>
    </w:p>
  </w:footnote>
  <w:footnote w:type="continuationSeparator" w:id="0">
    <w:p w14:paraId="319B4AB0" w14:textId="77777777" w:rsidR="005B377E" w:rsidRDefault="005B377E">
      <w:r>
        <w:continuationSeparator/>
      </w:r>
    </w:p>
  </w:footnote>
  <w:footnote w:id="1">
    <w:p w14:paraId="7C33F448" w14:textId="77777777" w:rsidR="005B377E" w:rsidRPr="00BE466F" w:rsidRDefault="005B377E">
      <w:pPr>
        <w:pStyle w:val="FootnoteText"/>
      </w:pPr>
      <w:r>
        <w:rPr>
          <w:rStyle w:val="FootnoteReference"/>
        </w:rPr>
        <w:footnoteRef/>
      </w:r>
      <w:r>
        <w:t xml:space="preserve"> </w:t>
      </w:r>
      <w:r w:rsidRPr="00C53CD0">
        <w:t>middle B as in B2B2X business scenaros, cf TM Forum B2B2X Partnering Guidebook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E510C" w14:textId="77777777" w:rsidR="005B377E" w:rsidRDefault="005B377E" w:rsidP="004E3E77">
    <w:pPr>
      <w:pStyle w:val="Header"/>
    </w:pPr>
    <w:r>
      <w:t>&lt;Document Title&gt;</w:t>
    </w:r>
  </w:p>
  <w:p w14:paraId="32983F1C" w14:textId="77777777" w:rsidR="005B377E" w:rsidRPr="004E3E77" w:rsidRDefault="005B377E" w:rsidP="004E3E77">
    <w:pPr>
      <w:pStyle w:val="Header"/>
      <w:ind w:left="-993"/>
      <w:jc w:val="right"/>
    </w:pPr>
    <w:r>
      <w:rPr>
        <w:noProof/>
      </w:rPr>
      <w:drawing>
        <wp:inline distT="0" distB="0" distL="0" distR="0" wp14:anchorId="6FB5F11D" wp14:editId="31EFDDA5">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ECEC6" w14:textId="77777777" w:rsidR="005B377E" w:rsidRDefault="005B377E">
    <w:pPr>
      <w:pStyle w:val="Header"/>
    </w:pPr>
    <w:r>
      <w:rPr>
        <w:noProof/>
      </w:rPr>
      <w:drawing>
        <wp:anchor distT="0" distB="0" distL="114300" distR="114300" simplePos="0" relativeHeight="251659264" behindDoc="1" locked="0" layoutInCell="1" allowOverlap="1" wp14:anchorId="5A16E35F" wp14:editId="3B1DAAF3">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13A15C9"/>
    <w:multiLevelType w:val="hybridMultilevel"/>
    <w:tmpl w:val="D4B485B4"/>
    <w:lvl w:ilvl="0" w:tplc="A36851D0">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4033DDC"/>
    <w:multiLevelType w:val="hybridMultilevel"/>
    <w:tmpl w:val="D542D91E"/>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45D4663"/>
    <w:multiLevelType w:val="hybridMultilevel"/>
    <w:tmpl w:val="112AEAF8"/>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A220341"/>
    <w:multiLevelType w:val="hybridMultilevel"/>
    <w:tmpl w:val="5C6C1A6C"/>
    <w:lvl w:ilvl="0" w:tplc="E27EA7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60AAE"/>
    <w:multiLevelType w:val="hybridMultilevel"/>
    <w:tmpl w:val="ECA62846"/>
    <w:lvl w:ilvl="0" w:tplc="71D46642">
      <w:start w:val="1"/>
      <w:numFmt w:val="bullet"/>
      <w:lvlText w:val="•"/>
      <w:lvlJc w:val="left"/>
      <w:pPr>
        <w:tabs>
          <w:tab w:val="num" w:pos="720"/>
        </w:tabs>
        <w:ind w:left="720" w:hanging="360"/>
      </w:pPr>
      <w:rPr>
        <w:rFonts w:ascii="Arial" w:hAnsi="Arial" w:hint="default"/>
      </w:rPr>
    </w:lvl>
    <w:lvl w:ilvl="1" w:tplc="5464EFC4" w:tentative="1">
      <w:start w:val="1"/>
      <w:numFmt w:val="bullet"/>
      <w:lvlText w:val="•"/>
      <w:lvlJc w:val="left"/>
      <w:pPr>
        <w:tabs>
          <w:tab w:val="num" w:pos="1440"/>
        </w:tabs>
        <w:ind w:left="1440" w:hanging="360"/>
      </w:pPr>
      <w:rPr>
        <w:rFonts w:ascii="Arial" w:hAnsi="Arial" w:hint="default"/>
      </w:rPr>
    </w:lvl>
    <w:lvl w:ilvl="2" w:tplc="B34CEB36" w:tentative="1">
      <w:start w:val="1"/>
      <w:numFmt w:val="bullet"/>
      <w:lvlText w:val="•"/>
      <w:lvlJc w:val="left"/>
      <w:pPr>
        <w:tabs>
          <w:tab w:val="num" w:pos="2160"/>
        </w:tabs>
        <w:ind w:left="2160" w:hanging="360"/>
      </w:pPr>
      <w:rPr>
        <w:rFonts w:ascii="Arial" w:hAnsi="Arial" w:hint="default"/>
      </w:rPr>
    </w:lvl>
    <w:lvl w:ilvl="3" w:tplc="14E8858C" w:tentative="1">
      <w:start w:val="1"/>
      <w:numFmt w:val="bullet"/>
      <w:lvlText w:val="•"/>
      <w:lvlJc w:val="left"/>
      <w:pPr>
        <w:tabs>
          <w:tab w:val="num" w:pos="2880"/>
        </w:tabs>
        <w:ind w:left="2880" w:hanging="360"/>
      </w:pPr>
      <w:rPr>
        <w:rFonts w:ascii="Arial" w:hAnsi="Arial" w:hint="default"/>
      </w:rPr>
    </w:lvl>
    <w:lvl w:ilvl="4" w:tplc="F60E1958" w:tentative="1">
      <w:start w:val="1"/>
      <w:numFmt w:val="bullet"/>
      <w:lvlText w:val="•"/>
      <w:lvlJc w:val="left"/>
      <w:pPr>
        <w:tabs>
          <w:tab w:val="num" w:pos="3600"/>
        </w:tabs>
        <w:ind w:left="3600" w:hanging="360"/>
      </w:pPr>
      <w:rPr>
        <w:rFonts w:ascii="Arial" w:hAnsi="Arial" w:hint="default"/>
      </w:rPr>
    </w:lvl>
    <w:lvl w:ilvl="5" w:tplc="C8E22A2C" w:tentative="1">
      <w:start w:val="1"/>
      <w:numFmt w:val="bullet"/>
      <w:lvlText w:val="•"/>
      <w:lvlJc w:val="left"/>
      <w:pPr>
        <w:tabs>
          <w:tab w:val="num" w:pos="4320"/>
        </w:tabs>
        <w:ind w:left="4320" w:hanging="360"/>
      </w:pPr>
      <w:rPr>
        <w:rFonts w:ascii="Arial" w:hAnsi="Arial" w:hint="default"/>
      </w:rPr>
    </w:lvl>
    <w:lvl w:ilvl="6" w:tplc="5AEEEE2A" w:tentative="1">
      <w:start w:val="1"/>
      <w:numFmt w:val="bullet"/>
      <w:lvlText w:val="•"/>
      <w:lvlJc w:val="left"/>
      <w:pPr>
        <w:tabs>
          <w:tab w:val="num" w:pos="5040"/>
        </w:tabs>
        <w:ind w:left="5040" w:hanging="360"/>
      </w:pPr>
      <w:rPr>
        <w:rFonts w:ascii="Arial" w:hAnsi="Arial" w:hint="default"/>
      </w:rPr>
    </w:lvl>
    <w:lvl w:ilvl="7" w:tplc="45622B72" w:tentative="1">
      <w:start w:val="1"/>
      <w:numFmt w:val="bullet"/>
      <w:lvlText w:val="•"/>
      <w:lvlJc w:val="left"/>
      <w:pPr>
        <w:tabs>
          <w:tab w:val="num" w:pos="5760"/>
        </w:tabs>
        <w:ind w:left="5760" w:hanging="360"/>
      </w:pPr>
      <w:rPr>
        <w:rFonts w:ascii="Arial" w:hAnsi="Arial" w:hint="default"/>
      </w:rPr>
    </w:lvl>
    <w:lvl w:ilvl="8" w:tplc="439C4716" w:tentative="1">
      <w:start w:val="1"/>
      <w:numFmt w:val="bullet"/>
      <w:lvlText w:val="•"/>
      <w:lvlJc w:val="left"/>
      <w:pPr>
        <w:tabs>
          <w:tab w:val="num" w:pos="6480"/>
        </w:tabs>
        <w:ind w:left="6480" w:hanging="360"/>
      </w:pPr>
      <w:rPr>
        <w:rFonts w:ascii="Arial" w:hAnsi="Arial" w:hint="default"/>
      </w:rPr>
    </w:lvl>
  </w:abstractNum>
  <w:abstractNum w:abstractNumId="19">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2730721"/>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60273D7"/>
    <w:multiLevelType w:val="hybridMultilevel"/>
    <w:tmpl w:val="8D604362"/>
    <w:lvl w:ilvl="0" w:tplc="6A8CF56A">
      <w:start w:val="1"/>
      <w:numFmt w:val="bullet"/>
      <w:lvlText w:val="–"/>
      <w:lvlJc w:val="left"/>
      <w:pPr>
        <w:ind w:left="420" w:hanging="420"/>
      </w:pPr>
      <w:rPr>
        <w:rFonts w:ascii="Arial" w:hAnsi="Arial" w:hint="default"/>
      </w:rPr>
    </w:lvl>
    <w:lvl w:ilvl="1" w:tplc="71D46642">
      <w:start w:val="1"/>
      <w:numFmt w:val="bullet"/>
      <w:lvlText w:val="•"/>
      <w:lvlJc w:val="left"/>
      <w:pPr>
        <w:ind w:left="840" w:hanging="420"/>
      </w:pPr>
      <w:rPr>
        <w:rFonts w:ascii="Arial" w:hAnsi="Aria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7">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8">
    <w:nsid w:val="4F497C81"/>
    <w:multiLevelType w:val="hybridMultilevel"/>
    <w:tmpl w:val="7F3ED652"/>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1">
    <w:nsid w:val="55BE1C03"/>
    <w:multiLevelType w:val="hybridMultilevel"/>
    <w:tmpl w:val="AA16B1E0"/>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3">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F5F15C4"/>
    <w:multiLevelType w:val="hybridMultilevel"/>
    <w:tmpl w:val="62B29E0A"/>
    <w:lvl w:ilvl="0" w:tplc="0E1EE8A6">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39D493C"/>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8">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9">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2571CB"/>
    <w:multiLevelType w:val="singleLevel"/>
    <w:tmpl w:val="57E45806"/>
    <w:lvl w:ilvl="0">
      <w:numFmt w:val="decimal"/>
      <w:pStyle w:val="HeaderLeft"/>
      <w:lvlText w:val="*"/>
      <w:lvlJc w:val="left"/>
      <w:rPr>
        <w:rFonts w:cs="Times New Roman"/>
      </w:rPr>
    </w:lvl>
  </w:abstractNum>
  <w:abstractNum w:abstractNumId="4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9"/>
  </w:num>
  <w:num w:numId="5">
    <w:abstractNumId w:val="30"/>
  </w:num>
  <w:num w:numId="6">
    <w:abstractNumId w:val="4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8"/>
  </w:num>
  <w:num w:numId="8">
    <w:abstractNumId w:val="3"/>
  </w:num>
  <w:num w:numId="9">
    <w:abstractNumId w:val="26"/>
  </w:num>
  <w:num w:numId="10">
    <w:abstractNumId w:val="9"/>
  </w:num>
  <w:num w:numId="11">
    <w:abstractNumId w:val="15"/>
  </w:num>
  <w:num w:numId="12">
    <w:abstractNumId w:val="10"/>
  </w:num>
  <w:num w:numId="13">
    <w:abstractNumId w:val="20"/>
  </w:num>
  <w:num w:numId="14">
    <w:abstractNumId w:val="7"/>
  </w:num>
  <w:num w:numId="15">
    <w:abstractNumId w:val="36"/>
  </w:num>
  <w:num w:numId="16">
    <w:abstractNumId w:val="25"/>
  </w:num>
  <w:num w:numId="17">
    <w:abstractNumId w:val="33"/>
  </w:num>
  <w:num w:numId="18">
    <w:abstractNumId w:val="21"/>
  </w:num>
  <w:num w:numId="19">
    <w:abstractNumId w:val="39"/>
  </w:num>
  <w:num w:numId="20">
    <w:abstractNumId w:val="13"/>
  </w:num>
  <w:num w:numId="21">
    <w:abstractNumId w:val="32"/>
  </w:num>
  <w:num w:numId="22">
    <w:abstractNumId w:val="29"/>
  </w:num>
  <w:num w:numId="23">
    <w:abstractNumId w:val="40"/>
  </w:num>
  <w:num w:numId="24">
    <w:abstractNumId w:val="5"/>
  </w:num>
  <w:num w:numId="25">
    <w:abstractNumId w:val="42"/>
  </w:num>
  <w:num w:numId="26">
    <w:abstractNumId w:val="16"/>
  </w:num>
  <w:num w:numId="27">
    <w:abstractNumId w:val="24"/>
  </w:num>
  <w:num w:numId="28">
    <w:abstractNumId w:val="17"/>
  </w:num>
  <w:num w:numId="29">
    <w:abstractNumId w:val="27"/>
  </w:num>
  <w:num w:numId="30">
    <w:abstractNumId w:val="18"/>
  </w:num>
  <w:num w:numId="31">
    <w:abstractNumId w:val="31"/>
  </w:num>
  <w:num w:numId="32">
    <w:abstractNumId w:val="23"/>
  </w:num>
  <w:num w:numId="33">
    <w:abstractNumId w:val="12"/>
  </w:num>
  <w:num w:numId="34">
    <w:abstractNumId w:val="35"/>
  </w:num>
  <w:num w:numId="35">
    <w:abstractNumId w:val="14"/>
  </w:num>
  <w:num w:numId="36">
    <w:abstractNumId w:val="8"/>
  </w:num>
  <w:num w:numId="37">
    <w:abstractNumId w:val="22"/>
  </w:num>
  <w:num w:numId="38">
    <w:abstractNumId w:val="34"/>
  </w:num>
  <w:num w:numId="39">
    <w:abstractNumId w:val="11"/>
  </w:num>
  <w:num w:numId="40">
    <w:abstractNumId w:val="2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lz, Andreas">
    <w15:presenceInfo w15:providerId="AD" w15:userId="S-1-5-21-2438373579-171170487-1684575306-9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94A"/>
    <w:rsid w:val="000010C7"/>
    <w:rsid w:val="00002FE6"/>
    <w:rsid w:val="00003233"/>
    <w:rsid w:val="00003FBD"/>
    <w:rsid w:val="0000450F"/>
    <w:rsid w:val="00004BD8"/>
    <w:rsid w:val="00004D50"/>
    <w:rsid w:val="00004DA2"/>
    <w:rsid w:val="00005685"/>
    <w:rsid w:val="000066CA"/>
    <w:rsid w:val="0000798F"/>
    <w:rsid w:val="0001081A"/>
    <w:rsid w:val="0001110C"/>
    <w:rsid w:val="0001142A"/>
    <w:rsid w:val="000116D0"/>
    <w:rsid w:val="000136A0"/>
    <w:rsid w:val="00013E89"/>
    <w:rsid w:val="00014AEA"/>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3A31"/>
    <w:rsid w:val="00040C31"/>
    <w:rsid w:val="00041418"/>
    <w:rsid w:val="00041693"/>
    <w:rsid w:val="00041C17"/>
    <w:rsid w:val="000427F5"/>
    <w:rsid w:val="00043FDB"/>
    <w:rsid w:val="00044637"/>
    <w:rsid w:val="000448A2"/>
    <w:rsid w:val="000448FE"/>
    <w:rsid w:val="000452D2"/>
    <w:rsid w:val="00046C6A"/>
    <w:rsid w:val="00046E20"/>
    <w:rsid w:val="00052495"/>
    <w:rsid w:val="00052770"/>
    <w:rsid w:val="00053A75"/>
    <w:rsid w:val="000559B2"/>
    <w:rsid w:val="00062A01"/>
    <w:rsid w:val="00063871"/>
    <w:rsid w:val="00065268"/>
    <w:rsid w:val="00065956"/>
    <w:rsid w:val="00065AF2"/>
    <w:rsid w:val="000663A1"/>
    <w:rsid w:val="00066EED"/>
    <w:rsid w:val="00070D26"/>
    <w:rsid w:val="0007128D"/>
    <w:rsid w:val="00073740"/>
    <w:rsid w:val="00073B42"/>
    <w:rsid w:val="00075742"/>
    <w:rsid w:val="000758BE"/>
    <w:rsid w:val="00076949"/>
    <w:rsid w:val="00076FBD"/>
    <w:rsid w:val="000812A3"/>
    <w:rsid w:val="00081639"/>
    <w:rsid w:val="00081F36"/>
    <w:rsid w:val="000828DA"/>
    <w:rsid w:val="00083F5D"/>
    <w:rsid w:val="00083F8B"/>
    <w:rsid w:val="00085432"/>
    <w:rsid w:val="000857AF"/>
    <w:rsid w:val="00086932"/>
    <w:rsid w:val="000876D8"/>
    <w:rsid w:val="00090BB5"/>
    <w:rsid w:val="00091079"/>
    <w:rsid w:val="000928AC"/>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1EAA"/>
    <w:rsid w:val="000B27CA"/>
    <w:rsid w:val="000B4828"/>
    <w:rsid w:val="000B7C4A"/>
    <w:rsid w:val="000C0AD7"/>
    <w:rsid w:val="000C0F15"/>
    <w:rsid w:val="000C151F"/>
    <w:rsid w:val="000C33EE"/>
    <w:rsid w:val="000C357C"/>
    <w:rsid w:val="000C5AF2"/>
    <w:rsid w:val="000C76D7"/>
    <w:rsid w:val="000D02D7"/>
    <w:rsid w:val="000D114D"/>
    <w:rsid w:val="000D1A54"/>
    <w:rsid w:val="000D2A03"/>
    <w:rsid w:val="000D382A"/>
    <w:rsid w:val="000D429B"/>
    <w:rsid w:val="000D4CE3"/>
    <w:rsid w:val="000D5E53"/>
    <w:rsid w:val="000D6918"/>
    <w:rsid w:val="000D79E0"/>
    <w:rsid w:val="000E1BC6"/>
    <w:rsid w:val="000E270B"/>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07F95"/>
    <w:rsid w:val="00110DDC"/>
    <w:rsid w:val="00110EAF"/>
    <w:rsid w:val="001111EF"/>
    <w:rsid w:val="00111666"/>
    <w:rsid w:val="00111F6B"/>
    <w:rsid w:val="00112D72"/>
    <w:rsid w:val="00115257"/>
    <w:rsid w:val="00115BCD"/>
    <w:rsid w:val="00116CB4"/>
    <w:rsid w:val="00117D60"/>
    <w:rsid w:val="0012121A"/>
    <w:rsid w:val="001214BC"/>
    <w:rsid w:val="00122082"/>
    <w:rsid w:val="001221C9"/>
    <w:rsid w:val="00122530"/>
    <w:rsid w:val="00123358"/>
    <w:rsid w:val="001253B4"/>
    <w:rsid w:val="0012646B"/>
    <w:rsid w:val="001264D3"/>
    <w:rsid w:val="00130CD5"/>
    <w:rsid w:val="00130E0C"/>
    <w:rsid w:val="00132147"/>
    <w:rsid w:val="0013297A"/>
    <w:rsid w:val="001344A1"/>
    <w:rsid w:val="001345E2"/>
    <w:rsid w:val="0013473A"/>
    <w:rsid w:val="001362E8"/>
    <w:rsid w:val="0013707B"/>
    <w:rsid w:val="00137738"/>
    <w:rsid w:val="00137792"/>
    <w:rsid w:val="0014004A"/>
    <w:rsid w:val="0014055F"/>
    <w:rsid w:val="00140ED8"/>
    <w:rsid w:val="00141020"/>
    <w:rsid w:val="0014110E"/>
    <w:rsid w:val="00141BCD"/>
    <w:rsid w:val="00142068"/>
    <w:rsid w:val="00142629"/>
    <w:rsid w:val="00142E1E"/>
    <w:rsid w:val="00144754"/>
    <w:rsid w:val="00144E78"/>
    <w:rsid w:val="00146422"/>
    <w:rsid w:val="00147258"/>
    <w:rsid w:val="00150B65"/>
    <w:rsid w:val="001517E6"/>
    <w:rsid w:val="00151CE2"/>
    <w:rsid w:val="00153783"/>
    <w:rsid w:val="00153ED3"/>
    <w:rsid w:val="00154CE0"/>
    <w:rsid w:val="001559B3"/>
    <w:rsid w:val="0015757E"/>
    <w:rsid w:val="001622AB"/>
    <w:rsid w:val="00162739"/>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0B22"/>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1EF"/>
    <w:rsid w:val="001C6F04"/>
    <w:rsid w:val="001D087D"/>
    <w:rsid w:val="001D1412"/>
    <w:rsid w:val="001D2D64"/>
    <w:rsid w:val="001D355E"/>
    <w:rsid w:val="001D4731"/>
    <w:rsid w:val="001D5329"/>
    <w:rsid w:val="001D5498"/>
    <w:rsid w:val="001D57CE"/>
    <w:rsid w:val="001D5B9F"/>
    <w:rsid w:val="001D61BF"/>
    <w:rsid w:val="001D7546"/>
    <w:rsid w:val="001E0A5E"/>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88E"/>
    <w:rsid w:val="001F2C9D"/>
    <w:rsid w:val="001F5733"/>
    <w:rsid w:val="001F5B40"/>
    <w:rsid w:val="001F5C00"/>
    <w:rsid w:val="001F65DA"/>
    <w:rsid w:val="001F69D3"/>
    <w:rsid w:val="001F73A8"/>
    <w:rsid w:val="002041C7"/>
    <w:rsid w:val="002058AB"/>
    <w:rsid w:val="00207140"/>
    <w:rsid w:val="00207566"/>
    <w:rsid w:val="00207976"/>
    <w:rsid w:val="002079D3"/>
    <w:rsid w:val="002079FA"/>
    <w:rsid w:val="002113BE"/>
    <w:rsid w:val="00211BE7"/>
    <w:rsid w:val="00215808"/>
    <w:rsid w:val="002158D6"/>
    <w:rsid w:val="00215B9B"/>
    <w:rsid w:val="00215FA3"/>
    <w:rsid w:val="00216349"/>
    <w:rsid w:val="00216741"/>
    <w:rsid w:val="0021681A"/>
    <w:rsid w:val="00216A97"/>
    <w:rsid w:val="00216CE2"/>
    <w:rsid w:val="00221DE5"/>
    <w:rsid w:val="00222105"/>
    <w:rsid w:val="00223A22"/>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7D03"/>
    <w:rsid w:val="00260C4A"/>
    <w:rsid w:val="00261DDD"/>
    <w:rsid w:val="0026205D"/>
    <w:rsid w:val="002621B8"/>
    <w:rsid w:val="002626E4"/>
    <w:rsid w:val="0026377B"/>
    <w:rsid w:val="002639D4"/>
    <w:rsid w:val="00263C4D"/>
    <w:rsid w:val="00263F4F"/>
    <w:rsid w:val="002640F4"/>
    <w:rsid w:val="002649F3"/>
    <w:rsid w:val="00265182"/>
    <w:rsid w:val="00266D09"/>
    <w:rsid w:val="0027010B"/>
    <w:rsid w:val="00270DBA"/>
    <w:rsid w:val="00274F13"/>
    <w:rsid w:val="00281347"/>
    <w:rsid w:val="00282039"/>
    <w:rsid w:val="00283517"/>
    <w:rsid w:val="00283545"/>
    <w:rsid w:val="002843EA"/>
    <w:rsid w:val="002846B3"/>
    <w:rsid w:val="0028645F"/>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3EC"/>
    <w:rsid w:val="002A491E"/>
    <w:rsid w:val="002A5354"/>
    <w:rsid w:val="002A5BE6"/>
    <w:rsid w:val="002A6E40"/>
    <w:rsid w:val="002A7736"/>
    <w:rsid w:val="002B10FE"/>
    <w:rsid w:val="002B212B"/>
    <w:rsid w:val="002B235C"/>
    <w:rsid w:val="002B2F73"/>
    <w:rsid w:val="002B308B"/>
    <w:rsid w:val="002B3FE4"/>
    <w:rsid w:val="002B51E3"/>
    <w:rsid w:val="002B6108"/>
    <w:rsid w:val="002B6A32"/>
    <w:rsid w:val="002B6E8C"/>
    <w:rsid w:val="002B7681"/>
    <w:rsid w:val="002B7927"/>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3FA1"/>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609"/>
    <w:rsid w:val="00304A10"/>
    <w:rsid w:val="00304D6A"/>
    <w:rsid w:val="00307929"/>
    <w:rsid w:val="00307F8C"/>
    <w:rsid w:val="003103B4"/>
    <w:rsid w:val="00310D4A"/>
    <w:rsid w:val="00311930"/>
    <w:rsid w:val="00311C55"/>
    <w:rsid w:val="00313370"/>
    <w:rsid w:val="00313B07"/>
    <w:rsid w:val="00313C3C"/>
    <w:rsid w:val="003147FC"/>
    <w:rsid w:val="0031567A"/>
    <w:rsid w:val="00316270"/>
    <w:rsid w:val="00316375"/>
    <w:rsid w:val="0031762B"/>
    <w:rsid w:val="00320521"/>
    <w:rsid w:val="00320E42"/>
    <w:rsid w:val="003235CD"/>
    <w:rsid w:val="003240EB"/>
    <w:rsid w:val="00327231"/>
    <w:rsid w:val="003312D0"/>
    <w:rsid w:val="00331575"/>
    <w:rsid w:val="00332FB4"/>
    <w:rsid w:val="00332FF2"/>
    <w:rsid w:val="00333341"/>
    <w:rsid w:val="003347DE"/>
    <w:rsid w:val="0033601C"/>
    <w:rsid w:val="0033650C"/>
    <w:rsid w:val="00336D55"/>
    <w:rsid w:val="00336DFE"/>
    <w:rsid w:val="00336F5F"/>
    <w:rsid w:val="0033709C"/>
    <w:rsid w:val="003417B3"/>
    <w:rsid w:val="00341BEF"/>
    <w:rsid w:val="00342547"/>
    <w:rsid w:val="00342866"/>
    <w:rsid w:val="00342FC5"/>
    <w:rsid w:val="003431AD"/>
    <w:rsid w:val="00343641"/>
    <w:rsid w:val="00343BCB"/>
    <w:rsid w:val="0034419B"/>
    <w:rsid w:val="00344EB8"/>
    <w:rsid w:val="00345960"/>
    <w:rsid w:val="00345E9D"/>
    <w:rsid w:val="00347A0C"/>
    <w:rsid w:val="00350096"/>
    <w:rsid w:val="00350421"/>
    <w:rsid w:val="00350AA2"/>
    <w:rsid w:val="00351C72"/>
    <w:rsid w:val="00352AD2"/>
    <w:rsid w:val="00352B0E"/>
    <w:rsid w:val="0035303C"/>
    <w:rsid w:val="003538F2"/>
    <w:rsid w:val="0035460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2076"/>
    <w:rsid w:val="003745AA"/>
    <w:rsid w:val="00375F50"/>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21E"/>
    <w:rsid w:val="003A4EF6"/>
    <w:rsid w:val="003A5136"/>
    <w:rsid w:val="003A53D9"/>
    <w:rsid w:val="003A63DD"/>
    <w:rsid w:val="003B3025"/>
    <w:rsid w:val="003B3AB5"/>
    <w:rsid w:val="003B3DC2"/>
    <w:rsid w:val="003B5087"/>
    <w:rsid w:val="003B5108"/>
    <w:rsid w:val="003B5543"/>
    <w:rsid w:val="003B709D"/>
    <w:rsid w:val="003C0321"/>
    <w:rsid w:val="003C0C2F"/>
    <w:rsid w:val="003C1723"/>
    <w:rsid w:val="003C1D6D"/>
    <w:rsid w:val="003C20CF"/>
    <w:rsid w:val="003C6039"/>
    <w:rsid w:val="003C7243"/>
    <w:rsid w:val="003C73E6"/>
    <w:rsid w:val="003D022E"/>
    <w:rsid w:val="003D2A3C"/>
    <w:rsid w:val="003D3E53"/>
    <w:rsid w:val="003D43DA"/>
    <w:rsid w:val="003D5A60"/>
    <w:rsid w:val="003D7665"/>
    <w:rsid w:val="003E00CD"/>
    <w:rsid w:val="003E0D94"/>
    <w:rsid w:val="003E2ACA"/>
    <w:rsid w:val="003E2BE8"/>
    <w:rsid w:val="003E2E60"/>
    <w:rsid w:val="003E37A4"/>
    <w:rsid w:val="003E41FD"/>
    <w:rsid w:val="003E4A2F"/>
    <w:rsid w:val="003E77FE"/>
    <w:rsid w:val="003E7DED"/>
    <w:rsid w:val="003E7F3C"/>
    <w:rsid w:val="003F2482"/>
    <w:rsid w:val="003F28ED"/>
    <w:rsid w:val="003F3E24"/>
    <w:rsid w:val="003F46B5"/>
    <w:rsid w:val="003F4FE9"/>
    <w:rsid w:val="003F5F30"/>
    <w:rsid w:val="003F7529"/>
    <w:rsid w:val="0040145A"/>
    <w:rsid w:val="00402391"/>
    <w:rsid w:val="0040299E"/>
    <w:rsid w:val="00402F38"/>
    <w:rsid w:val="00403605"/>
    <w:rsid w:val="00403744"/>
    <w:rsid w:val="00404D54"/>
    <w:rsid w:val="00405B5B"/>
    <w:rsid w:val="00406000"/>
    <w:rsid w:val="0040629C"/>
    <w:rsid w:val="004064A0"/>
    <w:rsid w:val="00407086"/>
    <w:rsid w:val="00410F79"/>
    <w:rsid w:val="00411228"/>
    <w:rsid w:val="00412E5D"/>
    <w:rsid w:val="004143D4"/>
    <w:rsid w:val="00415757"/>
    <w:rsid w:val="00415DF5"/>
    <w:rsid w:val="004163AA"/>
    <w:rsid w:val="004171DA"/>
    <w:rsid w:val="00420BC6"/>
    <w:rsid w:val="00421CC3"/>
    <w:rsid w:val="0042226F"/>
    <w:rsid w:val="00422328"/>
    <w:rsid w:val="004235FB"/>
    <w:rsid w:val="004237A7"/>
    <w:rsid w:val="0042390B"/>
    <w:rsid w:val="00423E7F"/>
    <w:rsid w:val="00423EBA"/>
    <w:rsid w:val="0042458F"/>
    <w:rsid w:val="00424E08"/>
    <w:rsid w:val="0042521C"/>
    <w:rsid w:val="004259A3"/>
    <w:rsid w:val="00425A2B"/>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600"/>
    <w:rsid w:val="0044389D"/>
    <w:rsid w:val="00443954"/>
    <w:rsid w:val="00445E49"/>
    <w:rsid w:val="004468D7"/>
    <w:rsid w:val="00446C6F"/>
    <w:rsid w:val="0044793C"/>
    <w:rsid w:val="004523DA"/>
    <w:rsid w:val="004528D1"/>
    <w:rsid w:val="00452DF8"/>
    <w:rsid w:val="00460A54"/>
    <w:rsid w:val="00461E65"/>
    <w:rsid w:val="0046362A"/>
    <w:rsid w:val="00463BAB"/>
    <w:rsid w:val="00463C47"/>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3861"/>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A64DA"/>
    <w:rsid w:val="004B18C7"/>
    <w:rsid w:val="004B1F18"/>
    <w:rsid w:val="004B2339"/>
    <w:rsid w:val="004B23A3"/>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21C"/>
    <w:rsid w:val="004C7D81"/>
    <w:rsid w:val="004D03F1"/>
    <w:rsid w:val="004D0907"/>
    <w:rsid w:val="004D09D0"/>
    <w:rsid w:val="004D2380"/>
    <w:rsid w:val="004D2586"/>
    <w:rsid w:val="004D2E05"/>
    <w:rsid w:val="004D380D"/>
    <w:rsid w:val="004D3957"/>
    <w:rsid w:val="004D3C25"/>
    <w:rsid w:val="004D4399"/>
    <w:rsid w:val="004D508D"/>
    <w:rsid w:val="004D67A8"/>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8B6"/>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30CA"/>
    <w:rsid w:val="0054427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0A27"/>
    <w:rsid w:val="00571613"/>
    <w:rsid w:val="00571BD7"/>
    <w:rsid w:val="00572C93"/>
    <w:rsid w:val="00572F30"/>
    <w:rsid w:val="0057396A"/>
    <w:rsid w:val="00576378"/>
    <w:rsid w:val="005775BD"/>
    <w:rsid w:val="005775CA"/>
    <w:rsid w:val="005816E0"/>
    <w:rsid w:val="00581B8F"/>
    <w:rsid w:val="00581D49"/>
    <w:rsid w:val="005842EB"/>
    <w:rsid w:val="00584599"/>
    <w:rsid w:val="00585998"/>
    <w:rsid w:val="00585AA9"/>
    <w:rsid w:val="005861B5"/>
    <w:rsid w:val="0058623F"/>
    <w:rsid w:val="005865AF"/>
    <w:rsid w:val="00586891"/>
    <w:rsid w:val="0058691B"/>
    <w:rsid w:val="00587248"/>
    <w:rsid w:val="0059317B"/>
    <w:rsid w:val="00594BB7"/>
    <w:rsid w:val="00594F9C"/>
    <w:rsid w:val="0059537B"/>
    <w:rsid w:val="00595D7F"/>
    <w:rsid w:val="00596B50"/>
    <w:rsid w:val="00596C5D"/>
    <w:rsid w:val="00596FF6"/>
    <w:rsid w:val="005972E1"/>
    <w:rsid w:val="005978AD"/>
    <w:rsid w:val="005A02F4"/>
    <w:rsid w:val="005A0B14"/>
    <w:rsid w:val="005A0B8A"/>
    <w:rsid w:val="005A1227"/>
    <w:rsid w:val="005A1E71"/>
    <w:rsid w:val="005A2D8F"/>
    <w:rsid w:val="005A3532"/>
    <w:rsid w:val="005A3F57"/>
    <w:rsid w:val="005A3FBF"/>
    <w:rsid w:val="005A4DF7"/>
    <w:rsid w:val="005A4E09"/>
    <w:rsid w:val="005A75A8"/>
    <w:rsid w:val="005A7A86"/>
    <w:rsid w:val="005B0255"/>
    <w:rsid w:val="005B0ADE"/>
    <w:rsid w:val="005B0F08"/>
    <w:rsid w:val="005B2176"/>
    <w:rsid w:val="005B377E"/>
    <w:rsid w:val="005B7246"/>
    <w:rsid w:val="005B77DF"/>
    <w:rsid w:val="005B7C25"/>
    <w:rsid w:val="005C0176"/>
    <w:rsid w:val="005C06C6"/>
    <w:rsid w:val="005C0BDB"/>
    <w:rsid w:val="005C1033"/>
    <w:rsid w:val="005C121A"/>
    <w:rsid w:val="005C3F18"/>
    <w:rsid w:val="005C4655"/>
    <w:rsid w:val="005C47C7"/>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3FD"/>
    <w:rsid w:val="005E49D9"/>
    <w:rsid w:val="005E4D0F"/>
    <w:rsid w:val="005E5061"/>
    <w:rsid w:val="005E60E1"/>
    <w:rsid w:val="005E64BA"/>
    <w:rsid w:val="005E6A91"/>
    <w:rsid w:val="005F0CCA"/>
    <w:rsid w:val="005F10E8"/>
    <w:rsid w:val="005F10FB"/>
    <w:rsid w:val="005F2E9B"/>
    <w:rsid w:val="005F5425"/>
    <w:rsid w:val="005F6927"/>
    <w:rsid w:val="005F7281"/>
    <w:rsid w:val="005F7E53"/>
    <w:rsid w:val="00602B88"/>
    <w:rsid w:val="00603FDB"/>
    <w:rsid w:val="0060491E"/>
    <w:rsid w:val="00604FEA"/>
    <w:rsid w:val="00606541"/>
    <w:rsid w:val="006071C0"/>
    <w:rsid w:val="00610183"/>
    <w:rsid w:val="006105FA"/>
    <w:rsid w:val="00615ABC"/>
    <w:rsid w:val="00615BAB"/>
    <w:rsid w:val="00615D2A"/>
    <w:rsid w:val="00616697"/>
    <w:rsid w:val="00620EA7"/>
    <w:rsid w:val="00621C01"/>
    <w:rsid w:val="00621D31"/>
    <w:rsid w:val="00623446"/>
    <w:rsid w:val="0062374C"/>
    <w:rsid w:val="00626369"/>
    <w:rsid w:val="00627109"/>
    <w:rsid w:val="006309B2"/>
    <w:rsid w:val="00631999"/>
    <w:rsid w:val="00631DCD"/>
    <w:rsid w:val="00631F93"/>
    <w:rsid w:val="00633444"/>
    <w:rsid w:val="006334DD"/>
    <w:rsid w:val="006341A9"/>
    <w:rsid w:val="00634486"/>
    <w:rsid w:val="00637266"/>
    <w:rsid w:val="00637AF1"/>
    <w:rsid w:val="006416B1"/>
    <w:rsid w:val="0064387C"/>
    <w:rsid w:val="0064455D"/>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1AA5"/>
    <w:rsid w:val="00662935"/>
    <w:rsid w:val="00664056"/>
    <w:rsid w:val="00664A72"/>
    <w:rsid w:val="006651BC"/>
    <w:rsid w:val="00671A66"/>
    <w:rsid w:val="0067432A"/>
    <w:rsid w:val="0067503E"/>
    <w:rsid w:val="006756D0"/>
    <w:rsid w:val="00675B82"/>
    <w:rsid w:val="00677AC8"/>
    <w:rsid w:val="00677B00"/>
    <w:rsid w:val="00677BB5"/>
    <w:rsid w:val="00680674"/>
    <w:rsid w:val="00680C95"/>
    <w:rsid w:val="0068186D"/>
    <w:rsid w:val="00682198"/>
    <w:rsid w:val="00682BBF"/>
    <w:rsid w:val="00682E91"/>
    <w:rsid w:val="00683025"/>
    <w:rsid w:val="006846A1"/>
    <w:rsid w:val="006851C6"/>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512"/>
    <w:rsid w:val="006A1D6B"/>
    <w:rsid w:val="006A1E6C"/>
    <w:rsid w:val="006A2411"/>
    <w:rsid w:val="006A2A84"/>
    <w:rsid w:val="006A2C9B"/>
    <w:rsid w:val="006A3432"/>
    <w:rsid w:val="006A572B"/>
    <w:rsid w:val="006A6DD0"/>
    <w:rsid w:val="006A708A"/>
    <w:rsid w:val="006A70F4"/>
    <w:rsid w:val="006A73B4"/>
    <w:rsid w:val="006B072F"/>
    <w:rsid w:val="006B0B26"/>
    <w:rsid w:val="006B1F3F"/>
    <w:rsid w:val="006B3C26"/>
    <w:rsid w:val="006B3CEF"/>
    <w:rsid w:val="006B4613"/>
    <w:rsid w:val="006B510E"/>
    <w:rsid w:val="006B6070"/>
    <w:rsid w:val="006B6550"/>
    <w:rsid w:val="006B720C"/>
    <w:rsid w:val="006C09C8"/>
    <w:rsid w:val="006C195A"/>
    <w:rsid w:val="006C20B6"/>
    <w:rsid w:val="006C280A"/>
    <w:rsid w:val="006C2D80"/>
    <w:rsid w:val="006C3AFF"/>
    <w:rsid w:val="006C4854"/>
    <w:rsid w:val="006C6E6C"/>
    <w:rsid w:val="006D00DF"/>
    <w:rsid w:val="006D2973"/>
    <w:rsid w:val="006D3DD0"/>
    <w:rsid w:val="006D5E2D"/>
    <w:rsid w:val="006E0091"/>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49D1"/>
    <w:rsid w:val="007150B5"/>
    <w:rsid w:val="0071528C"/>
    <w:rsid w:val="007152EF"/>
    <w:rsid w:val="00716F36"/>
    <w:rsid w:val="007202DF"/>
    <w:rsid w:val="007211FA"/>
    <w:rsid w:val="007220A1"/>
    <w:rsid w:val="00722B80"/>
    <w:rsid w:val="007247DE"/>
    <w:rsid w:val="00724975"/>
    <w:rsid w:val="007250BF"/>
    <w:rsid w:val="00726900"/>
    <w:rsid w:val="007304BA"/>
    <w:rsid w:val="00731640"/>
    <w:rsid w:val="007317AC"/>
    <w:rsid w:val="0073239B"/>
    <w:rsid w:val="007323F3"/>
    <w:rsid w:val="007331D6"/>
    <w:rsid w:val="00733ED3"/>
    <w:rsid w:val="00736117"/>
    <w:rsid w:val="00736479"/>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734"/>
    <w:rsid w:val="007500AF"/>
    <w:rsid w:val="00750FEE"/>
    <w:rsid w:val="00752114"/>
    <w:rsid w:val="0075249D"/>
    <w:rsid w:val="00752E17"/>
    <w:rsid w:val="00754547"/>
    <w:rsid w:val="007561FC"/>
    <w:rsid w:val="00756ACC"/>
    <w:rsid w:val="00756B59"/>
    <w:rsid w:val="00757C0D"/>
    <w:rsid w:val="00760E58"/>
    <w:rsid w:val="0076130D"/>
    <w:rsid w:val="00763249"/>
    <w:rsid w:val="00763F62"/>
    <w:rsid w:val="00763FFF"/>
    <w:rsid w:val="00764261"/>
    <w:rsid w:val="00765CBF"/>
    <w:rsid w:val="007670DD"/>
    <w:rsid w:val="00771950"/>
    <w:rsid w:val="00771F9B"/>
    <w:rsid w:val="00773328"/>
    <w:rsid w:val="00774182"/>
    <w:rsid w:val="00776739"/>
    <w:rsid w:val="00776E61"/>
    <w:rsid w:val="007772BF"/>
    <w:rsid w:val="007773A3"/>
    <w:rsid w:val="00777EBC"/>
    <w:rsid w:val="007804F7"/>
    <w:rsid w:val="0078168D"/>
    <w:rsid w:val="0078187D"/>
    <w:rsid w:val="00782C2C"/>
    <w:rsid w:val="00782C8A"/>
    <w:rsid w:val="00783E59"/>
    <w:rsid w:val="0078450C"/>
    <w:rsid w:val="0078485D"/>
    <w:rsid w:val="007851CC"/>
    <w:rsid w:val="00787FB1"/>
    <w:rsid w:val="00790B77"/>
    <w:rsid w:val="00790D2D"/>
    <w:rsid w:val="007916E7"/>
    <w:rsid w:val="00791CC5"/>
    <w:rsid w:val="007929FD"/>
    <w:rsid w:val="007939AC"/>
    <w:rsid w:val="00794C05"/>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0FA"/>
    <w:rsid w:val="007E2FA7"/>
    <w:rsid w:val="007E352F"/>
    <w:rsid w:val="007E3AA2"/>
    <w:rsid w:val="007E43C1"/>
    <w:rsid w:val="007E4437"/>
    <w:rsid w:val="007E4677"/>
    <w:rsid w:val="007E583F"/>
    <w:rsid w:val="007F055A"/>
    <w:rsid w:val="007F17EC"/>
    <w:rsid w:val="007F265C"/>
    <w:rsid w:val="007F3CEE"/>
    <w:rsid w:val="007F42AC"/>
    <w:rsid w:val="007F51FA"/>
    <w:rsid w:val="007F5317"/>
    <w:rsid w:val="007F5D16"/>
    <w:rsid w:val="007F635D"/>
    <w:rsid w:val="007F6AD2"/>
    <w:rsid w:val="007F6FA3"/>
    <w:rsid w:val="007F7C56"/>
    <w:rsid w:val="008006E0"/>
    <w:rsid w:val="008007EB"/>
    <w:rsid w:val="00800C22"/>
    <w:rsid w:val="00801BF9"/>
    <w:rsid w:val="008030E0"/>
    <w:rsid w:val="008042A7"/>
    <w:rsid w:val="0080512C"/>
    <w:rsid w:val="0080538F"/>
    <w:rsid w:val="00807D8D"/>
    <w:rsid w:val="00810C50"/>
    <w:rsid w:val="00810C84"/>
    <w:rsid w:val="0081143D"/>
    <w:rsid w:val="00812005"/>
    <w:rsid w:val="00813476"/>
    <w:rsid w:val="008139E3"/>
    <w:rsid w:val="0081445C"/>
    <w:rsid w:val="0081475F"/>
    <w:rsid w:val="00814C32"/>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37C91"/>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2FE"/>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781"/>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38BB"/>
    <w:rsid w:val="008946AE"/>
    <w:rsid w:val="00896451"/>
    <w:rsid w:val="00896566"/>
    <w:rsid w:val="00896C17"/>
    <w:rsid w:val="008A00D1"/>
    <w:rsid w:val="008A064E"/>
    <w:rsid w:val="008A0969"/>
    <w:rsid w:val="008A0ED7"/>
    <w:rsid w:val="008A2E70"/>
    <w:rsid w:val="008A34C3"/>
    <w:rsid w:val="008A3C02"/>
    <w:rsid w:val="008A407B"/>
    <w:rsid w:val="008A55A1"/>
    <w:rsid w:val="008A6119"/>
    <w:rsid w:val="008A65C6"/>
    <w:rsid w:val="008A6B11"/>
    <w:rsid w:val="008A7050"/>
    <w:rsid w:val="008A7404"/>
    <w:rsid w:val="008A763E"/>
    <w:rsid w:val="008B1B95"/>
    <w:rsid w:val="008B20E8"/>
    <w:rsid w:val="008B21DE"/>
    <w:rsid w:val="008B2AC5"/>
    <w:rsid w:val="008B362C"/>
    <w:rsid w:val="008B3AFF"/>
    <w:rsid w:val="008B516E"/>
    <w:rsid w:val="008B5532"/>
    <w:rsid w:val="008B61B9"/>
    <w:rsid w:val="008B6699"/>
    <w:rsid w:val="008B6E4C"/>
    <w:rsid w:val="008C13B2"/>
    <w:rsid w:val="008C1D96"/>
    <w:rsid w:val="008C1E42"/>
    <w:rsid w:val="008C22CA"/>
    <w:rsid w:val="008C3B0E"/>
    <w:rsid w:val="008C5902"/>
    <w:rsid w:val="008C5BA6"/>
    <w:rsid w:val="008C5C1A"/>
    <w:rsid w:val="008C5F28"/>
    <w:rsid w:val="008C7E0C"/>
    <w:rsid w:val="008D0D4F"/>
    <w:rsid w:val="008D250A"/>
    <w:rsid w:val="008D2A50"/>
    <w:rsid w:val="008D474D"/>
    <w:rsid w:val="008D4A75"/>
    <w:rsid w:val="008D5147"/>
    <w:rsid w:val="008D637D"/>
    <w:rsid w:val="008D66CB"/>
    <w:rsid w:val="008D7754"/>
    <w:rsid w:val="008D7F0D"/>
    <w:rsid w:val="008E1E32"/>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265A"/>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2F64"/>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BD8"/>
    <w:rsid w:val="00940708"/>
    <w:rsid w:val="009417CC"/>
    <w:rsid w:val="00941A4F"/>
    <w:rsid w:val="00941CC6"/>
    <w:rsid w:val="00942196"/>
    <w:rsid w:val="00943A87"/>
    <w:rsid w:val="00943C76"/>
    <w:rsid w:val="00944B04"/>
    <w:rsid w:val="009455B8"/>
    <w:rsid w:val="00950650"/>
    <w:rsid w:val="00950811"/>
    <w:rsid w:val="00950ACD"/>
    <w:rsid w:val="00950EDF"/>
    <w:rsid w:val="00951195"/>
    <w:rsid w:val="00951263"/>
    <w:rsid w:val="009519E5"/>
    <w:rsid w:val="009523DE"/>
    <w:rsid w:val="00952E55"/>
    <w:rsid w:val="0095331B"/>
    <w:rsid w:val="00954BFA"/>
    <w:rsid w:val="00955AF6"/>
    <w:rsid w:val="009563CF"/>
    <w:rsid w:val="00956D54"/>
    <w:rsid w:val="00956E89"/>
    <w:rsid w:val="0095752B"/>
    <w:rsid w:val="009577DB"/>
    <w:rsid w:val="009622D4"/>
    <w:rsid w:val="009628C7"/>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6A1C"/>
    <w:rsid w:val="00986CA1"/>
    <w:rsid w:val="009875D9"/>
    <w:rsid w:val="0098761B"/>
    <w:rsid w:val="00992DA5"/>
    <w:rsid w:val="009930C6"/>
    <w:rsid w:val="00994295"/>
    <w:rsid w:val="009949EC"/>
    <w:rsid w:val="009962D0"/>
    <w:rsid w:val="009A0058"/>
    <w:rsid w:val="009A0343"/>
    <w:rsid w:val="009A146D"/>
    <w:rsid w:val="009A17C7"/>
    <w:rsid w:val="009A3793"/>
    <w:rsid w:val="009A4DE0"/>
    <w:rsid w:val="009A53F2"/>
    <w:rsid w:val="009A5C1E"/>
    <w:rsid w:val="009A78AB"/>
    <w:rsid w:val="009A794D"/>
    <w:rsid w:val="009A7E65"/>
    <w:rsid w:val="009B13F4"/>
    <w:rsid w:val="009B317E"/>
    <w:rsid w:val="009B6561"/>
    <w:rsid w:val="009B65D4"/>
    <w:rsid w:val="009C112F"/>
    <w:rsid w:val="009C245D"/>
    <w:rsid w:val="009C269F"/>
    <w:rsid w:val="009C2F8C"/>
    <w:rsid w:val="009C3BF2"/>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4EB"/>
    <w:rsid w:val="009E673E"/>
    <w:rsid w:val="009E6DD3"/>
    <w:rsid w:val="009E7068"/>
    <w:rsid w:val="009E71C9"/>
    <w:rsid w:val="009E74E1"/>
    <w:rsid w:val="009E7961"/>
    <w:rsid w:val="009F16CC"/>
    <w:rsid w:val="009F2501"/>
    <w:rsid w:val="009F344F"/>
    <w:rsid w:val="009F4BBB"/>
    <w:rsid w:val="009F5FB1"/>
    <w:rsid w:val="009F6141"/>
    <w:rsid w:val="009F72D8"/>
    <w:rsid w:val="009F72DF"/>
    <w:rsid w:val="009F7C0B"/>
    <w:rsid w:val="009F7DA6"/>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27458"/>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814"/>
    <w:rsid w:val="00A5098B"/>
    <w:rsid w:val="00A50C0F"/>
    <w:rsid w:val="00A50CFA"/>
    <w:rsid w:val="00A51C2D"/>
    <w:rsid w:val="00A524F5"/>
    <w:rsid w:val="00A542C1"/>
    <w:rsid w:val="00A54EB3"/>
    <w:rsid w:val="00A54EC3"/>
    <w:rsid w:val="00A55A05"/>
    <w:rsid w:val="00A55B07"/>
    <w:rsid w:val="00A569D2"/>
    <w:rsid w:val="00A57245"/>
    <w:rsid w:val="00A6028C"/>
    <w:rsid w:val="00A60536"/>
    <w:rsid w:val="00A60623"/>
    <w:rsid w:val="00A62541"/>
    <w:rsid w:val="00A631C4"/>
    <w:rsid w:val="00A6434D"/>
    <w:rsid w:val="00A6597C"/>
    <w:rsid w:val="00A659D0"/>
    <w:rsid w:val="00A6611F"/>
    <w:rsid w:val="00A6719F"/>
    <w:rsid w:val="00A671CA"/>
    <w:rsid w:val="00A67CEC"/>
    <w:rsid w:val="00A71AE1"/>
    <w:rsid w:val="00A72C33"/>
    <w:rsid w:val="00A73560"/>
    <w:rsid w:val="00A738AA"/>
    <w:rsid w:val="00A74736"/>
    <w:rsid w:val="00A759A0"/>
    <w:rsid w:val="00A75E1D"/>
    <w:rsid w:val="00A76F0C"/>
    <w:rsid w:val="00A771F7"/>
    <w:rsid w:val="00A80802"/>
    <w:rsid w:val="00A80A90"/>
    <w:rsid w:val="00A814AE"/>
    <w:rsid w:val="00A8389C"/>
    <w:rsid w:val="00A8396C"/>
    <w:rsid w:val="00A841F6"/>
    <w:rsid w:val="00A8484E"/>
    <w:rsid w:val="00A84D36"/>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4770"/>
    <w:rsid w:val="00AA548E"/>
    <w:rsid w:val="00AA5EE3"/>
    <w:rsid w:val="00AA6869"/>
    <w:rsid w:val="00AA77A7"/>
    <w:rsid w:val="00AB1BA1"/>
    <w:rsid w:val="00AB2460"/>
    <w:rsid w:val="00AB2B51"/>
    <w:rsid w:val="00AB2C67"/>
    <w:rsid w:val="00AB553F"/>
    <w:rsid w:val="00AB5BCB"/>
    <w:rsid w:val="00AB5F41"/>
    <w:rsid w:val="00AB62D3"/>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0009"/>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19E3"/>
    <w:rsid w:val="00B02BC0"/>
    <w:rsid w:val="00B03466"/>
    <w:rsid w:val="00B04E01"/>
    <w:rsid w:val="00B052A4"/>
    <w:rsid w:val="00B055F4"/>
    <w:rsid w:val="00B05E76"/>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6EB5"/>
    <w:rsid w:val="00B16FE1"/>
    <w:rsid w:val="00B179D7"/>
    <w:rsid w:val="00B203C8"/>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0D3"/>
    <w:rsid w:val="00B351BF"/>
    <w:rsid w:val="00B370D3"/>
    <w:rsid w:val="00B377F0"/>
    <w:rsid w:val="00B400B9"/>
    <w:rsid w:val="00B40170"/>
    <w:rsid w:val="00B4051A"/>
    <w:rsid w:val="00B40D11"/>
    <w:rsid w:val="00B41039"/>
    <w:rsid w:val="00B42396"/>
    <w:rsid w:val="00B426B6"/>
    <w:rsid w:val="00B51DD9"/>
    <w:rsid w:val="00B52AFD"/>
    <w:rsid w:val="00B53074"/>
    <w:rsid w:val="00B53D0E"/>
    <w:rsid w:val="00B56E77"/>
    <w:rsid w:val="00B60AB2"/>
    <w:rsid w:val="00B61045"/>
    <w:rsid w:val="00B61B31"/>
    <w:rsid w:val="00B62AE9"/>
    <w:rsid w:val="00B640CB"/>
    <w:rsid w:val="00B6427F"/>
    <w:rsid w:val="00B6616D"/>
    <w:rsid w:val="00B6713D"/>
    <w:rsid w:val="00B705A3"/>
    <w:rsid w:val="00B711C7"/>
    <w:rsid w:val="00B715EB"/>
    <w:rsid w:val="00B73E1B"/>
    <w:rsid w:val="00B74438"/>
    <w:rsid w:val="00B74605"/>
    <w:rsid w:val="00B7531E"/>
    <w:rsid w:val="00B75783"/>
    <w:rsid w:val="00B80ABE"/>
    <w:rsid w:val="00B828C9"/>
    <w:rsid w:val="00B82DA0"/>
    <w:rsid w:val="00B845B6"/>
    <w:rsid w:val="00B8482D"/>
    <w:rsid w:val="00B849D4"/>
    <w:rsid w:val="00B8558F"/>
    <w:rsid w:val="00B857B4"/>
    <w:rsid w:val="00B8593C"/>
    <w:rsid w:val="00B85DF0"/>
    <w:rsid w:val="00B863CC"/>
    <w:rsid w:val="00B866B0"/>
    <w:rsid w:val="00B90FCA"/>
    <w:rsid w:val="00B9108F"/>
    <w:rsid w:val="00B91D8F"/>
    <w:rsid w:val="00B92274"/>
    <w:rsid w:val="00B924AB"/>
    <w:rsid w:val="00B929CB"/>
    <w:rsid w:val="00B9493E"/>
    <w:rsid w:val="00B95D01"/>
    <w:rsid w:val="00B96C8D"/>
    <w:rsid w:val="00B971BE"/>
    <w:rsid w:val="00B97FAF"/>
    <w:rsid w:val="00B97FBE"/>
    <w:rsid w:val="00BA007D"/>
    <w:rsid w:val="00BA0ADF"/>
    <w:rsid w:val="00BA17AA"/>
    <w:rsid w:val="00BA2A72"/>
    <w:rsid w:val="00BA2F16"/>
    <w:rsid w:val="00BA35DA"/>
    <w:rsid w:val="00BA42F2"/>
    <w:rsid w:val="00BA48FC"/>
    <w:rsid w:val="00BA4E74"/>
    <w:rsid w:val="00BA5C99"/>
    <w:rsid w:val="00BA7289"/>
    <w:rsid w:val="00BA7D49"/>
    <w:rsid w:val="00BB06C7"/>
    <w:rsid w:val="00BB109A"/>
    <w:rsid w:val="00BB1CA0"/>
    <w:rsid w:val="00BB349D"/>
    <w:rsid w:val="00BB3864"/>
    <w:rsid w:val="00BB4AAB"/>
    <w:rsid w:val="00BB6007"/>
    <w:rsid w:val="00BB62BA"/>
    <w:rsid w:val="00BB6D8B"/>
    <w:rsid w:val="00BB7391"/>
    <w:rsid w:val="00BB76CF"/>
    <w:rsid w:val="00BC0240"/>
    <w:rsid w:val="00BC0D53"/>
    <w:rsid w:val="00BC0F2A"/>
    <w:rsid w:val="00BC0FC6"/>
    <w:rsid w:val="00BC2870"/>
    <w:rsid w:val="00BC2AE4"/>
    <w:rsid w:val="00BC3AB4"/>
    <w:rsid w:val="00BD058E"/>
    <w:rsid w:val="00BD110E"/>
    <w:rsid w:val="00BD1434"/>
    <w:rsid w:val="00BD1926"/>
    <w:rsid w:val="00BD2159"/>
    <w:rsid w:val="00BD3CE1"/>
    <w:rsid w:val="00BD3E3F"/>
    <w:rsid w:val="00BD4442"/>
    <w:rsid w:val="00BD4F3D"/>
    <w:rsid w:val="00BD5BCC"/>
    <w:rsid w:val="00BD5DAC"/>
    <w:rsid w:val="00BD66F2"/>
    <w:rsid w:val="00BD7032"/>
    <w:rsid w:val="00BD79FB"/>
    <w:rsid w:val="00BD7B04"/>
    <w:rsid w:val="00BE1395"/>
    <w:rsid w:val="00BE41CD"/>
    <w:rsid w:val="00BE466F"/>
    <w:rsid w:val="00BE537B"/>
    <w:rsid w:val="00BE53E3"/>
    <w:rsid w:val="00BE6997"/>
    <w:rsid w:val="00BE6F0C"/>
    <w:rsid w:val="00BE7081"/>
    <w:rsid w:val="00BE7EF9"/>
    <w:rsid w:val="00BF3093"/>
    <w:rsid w:val="00BF3280"/>
    <w:rsid w:val="00BF4535"/>
    <w:rsid w:val="00BF4C6B"/>
    <w:rsid w:val="00BF59B8"/>
    <w:rsid w:val="00BF59E8"/>
    <w:rsid w:val="00BF60C0"/>
    <w:rsid w:val="00BF795B"/>
    <w:rsid w:val="00BF7A8E"/>
    <w:rsid w:val="00C0001A"/>
    <w:rsid w:val="00C001F1"/>
    <w:rsid w:val="00C03EE7"/>
    <w:rsid w:val="00C06562"/>
    <w:rsid w:val="00C12CEB"/>
    <w:rsid w:val="00C12ED6"/>
    <w:rsid w:val="00C13591"/>
    <w:rsid w:val="00C145DD"/>
    <w:rsid w:val="00C14FEB"/>
    <w:rsid w:val="00C156A1"/>
    <w:rsid w:val="00C156D1"/>
    <w:rsid w:val="00C15D8A"/>
    <w:rsid w:val="00C1614F"/>
    <w:rsid w:val="00C17112"/>
    <w:rsid w:val="00C17328"/>
    <w:rsid w:val="00C17564"/>
    <w:rsid w:val="00C17C29"/>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00A"/>
    <w:rsid w:val="00C43A22"/>
    <w:rsid w:val="00C43A2F"/>
    <w:rsid w:val="00C44EA5"/>
    <w:rsid w:val="00C45830"/>
    <w:rsid w:val="00C45DEA"/>
    <w:rsid w:val="00C47614"/>
    <w:rsid w:val="00C50290"/>
    <w:rsid w:val="00C50D3C"/>
    <w:rsid w:val="00C52FB7"/>
    <w:rsid w:val="00C53214"/>
    <w:rsid w:val="00C53BC8"/>
    <w:rsid w:val="00C53CD0"/>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9F2"/>
    <w:rsid w:val="00C72F40"/>
    <w:rsid w:val="00C73673"/>
    <w:rsid w:val="00C7430B"/>
    <w:rsid w:val="00C77BE8"/>
    <w:rsid w:val="00C80685"/>
    <w:rsid w:val="00C80EE5"/>
    <w:rsid w:val="00C81B09"/>
    <w:rsid w:val="00C82131"/>
    <w:rsid w:val="00C8259F"/>
    <w:rsid w:val="00C82924"/>
    <w:rsid w:val="00C86062"/>
    <w:rsid w:val="00C86466"/>
    <w:rsid w:val="00C87A1F"/>
    <w:rsid w:val="00C87F4A"/>
    <w:rsid w:val="00C90F31"/>
    <w:rsid w:val="00C917F4"/>
    <w:rsid w:val="00C933B0"/>
    <w:rsid w:val="00C937C2"/>
    <w:rsid w:val="00C93F01"/>
    <w:rsid w:val="00C94FF8"/>
    <w:rsid w:val="00C953B5"/>
    <w:rsid w:val="00C9569A"/>
    <w:rsid w:val="00C96588"/>
    <w:rsid w:val="00C96EEE"/>
    <w:rsid w:val="00CA02B6"/>
    <w:rsid w:val="00CA0A02"/>
    <w:rsid w:val="00CA23EB"/>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737"/>
    <w:rsid w:val="00CD2A8E"/>
    <w:rsid w:val="00CD313C"/>
    <w:rsid w:val="00CD3918"/>
    <w:rsid w:val="00CD397D"/>
    <w:rsid w:val="00CD46F7"/>
    <w:rsid w:val="00CD4F39"/>
    <w:rsid w:val="00CD5023"/>
    <w:rsid w:val="00CD5EA1"/>
    <w:rsid w:val="00CD7A23"/>
    <w:rsid w:val="00CE2814"/>
    <w:rsid w:val="00CE2A6B"/>
    <w:rsid w:val="00CE3CE9"/>
    <w:rsid w:val="00CE47E8"/>
    <w:rsid w:val="00CE651A"/>
    <w:rsid w:val="00CE6C71"/>
    <w:rsid w:val="00CE72D2"/>
    <w:rsid w:val="00CE7AD8"/>
    <w:rsid w:val="00CE7BD1"/>
    <w:rsid w:val="00CF1261"/>
    <w:rsid w:val="00CF2312"/>
    <w:rsid w:val="00CF2788"/>
    <w:rsid w:val="00CF2BE5"/>
    <w:rsid w:val="00CF2DFA"/>
    <w:rsid w:val="00CF3F38"/>
    <w:rsid w:val="00CF4DEB"/>
    <w:rsid w:val="00CF585B"/>
    <w:rsid w:val="00CF752B"/>
    <w:rsid w:val="00CF7954"/>
    <w:rsid w:val="00D000C1"/>
    <w:rsid w:val="00D015F1"/>
    <w:rsid w:val="00D018A1"/>
    <w:rsid w:val="00D02D46"/>
    <w:rsid w:val="00D037EB"/>
    <w:rsid w:val="00D058C7"/>
    <w:rsid w:val="00D07245"/>
    <w:rsid w:val="00D12427"/>
    <w:rsid w:val="00D1411A"/>
    <w:rsid w:val="00D149AA"/>
    <w:rsid w:val="00D15105"/>
    <w:rsid w:val="00D1529F"/>
    <w:rsid w:val="00D17136"/>
    <w:rsid w:val="00D207E6"/>
    <w:rsid w:val="00D213E4"/>
    <w:rsid w:val="00D21E0F"/>
    <w:rsid w:val="00D22C37"/>
    <w:rsid w:val="00D25E3E"/>
    <w:rsid w:val="00D25FEF"/>
    <w:rsid w:val="00D26EEB"/>
    <w:rsid w:val="00D27193"/>
    <w:rsid w:val="00D27621"/>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58CD"/>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3C3"/>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914B0"/>
    <w:rsid w:val="00D92475"/>
    <w:rsid w:val="00D92CBA"/>
    <w:rsid w:val="00D92F50"/>
    <w:rsid w:val="00D930CA"/>
    <w:rsid w:val="00D96C52"/>
    <w:rsid w:val="00D97AA3"/>
    <w:rsid w:val="00DA0F80"/>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650"/>
    <w:rsid w:val="00DB7C45"/>
    <w:rsid w:val="00DB7F9F"/>
    <w:rsid w:val="00DC064C"/>
    <w:rsid w:val="00DC1464"/>
    <w:rsid w:val="00DC205F"/>
    <w:rsid w:val="00DC2F2F"/>
    <w:rsid w:val="00DC3761"/>
    <w:rsid w:val="00DC4C14"/>
    <w:rsid w:val="00DC5AC5"/>
    <w:rsid w:val="00DC69EC"/>
    <w:rsid w:val="00DC7452"/>
    <w:rsid w:val="00DD03F7"/>
    <w:rsid w:val="00DD0485"/>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44A"/>
    <w:rsid w:val="00DE7DEE"/>
    <w:rsid w:val="00DF004B"/>
    <w:rsid w:val="00DF0D03"/>
    <w:rsid w:val="00DF15B0"/>
    <w:rsid w:val="00DF28BF"/>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07A18"/>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2B3"/>
    <w:rsid w:val="00E5014A"/>
    <w:rsid w:val="00E516AE"/>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8786B"/>
    <w:rsid w:val="00E923E4"/>
    <w:rsid w:val="00E9360A"/>
    <w:rsid w:val="00E939AF"/>
    <w:rsid w:val="00E95564"/>
    <w:rsid w:val="00E97027"/>
    <w:rsid w:val="00EA073E"/>
    <w:rsid w:val="00EA137B"/>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20"/>
    <w:rsid w:val="00EE57FD"/>
    <w:rsid w:val="00EE58E4"/>
    <w:rsid w:val="00EE675D"/>
    <w:rsid w:val="00EE6A53"/>
    <w:rsid w:val="00EE7C83"/>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1C8F"/>
    <w:rsid w:val="00F028E5"/>
    <w:rsid w:val="00F02EA2"/>
    <w:rsid w:val="00F037C3"/>
    <w:rsid w:val="00F04A39"/>
    <w:rsid w:val="00F053E3"/>
    <w:rsid w:val="00F0726E"/>
    <w:rsid w:val="00F101C8"/>
    <w:rsid w:val="00F11A5A"/>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649"/>
    <w:rsid w:val="00F36C86"/>
    <w:rsid w:val="00F41207"/>
    <w:rsid w:val="00F412AA"/>
    <w:rsid w:val="00F419C1"/>
    <w:rsid w:val="00F41B0B"/>
    <w:rsid w:val="00F4266A"/>
    <w:rsid w:val="00F438DB"/>
    <w:rsid w:val="00F43F80"/>
    <w:rsid w:val="00F440B5"/>
    <w:rsid w:val="00F444E6"/>
    <w:rsid w:val="00F46FC5"/>
    <w:rsid w:val="00F46FF7"/>
    <w:rsid w:val="00F47070"/>
    <w:rsid w:val="00F47562"/>
    <w:rsid w:val="00F47FFC"/>
    <w:rsid w:val="00F504C0"/>
    <w:rsid w:val="00F5179B"/>
    <w:rsid w:val="00F51DBF"/>
    <w:rsid w:val="00F52AFD"/>
    <w:rsid w:val="00F53843"/>
    <w:rsid w:val="00F55325"/>
    <w:rsid w:val="00F561BB"/>
    <w:rsid w:val="00F566B5"/>
    <w:rsid w:val="00F5753A"/>
    <w:rsid w:val="00F63650"/>
    <w:rsid w:val="00F647C9"/>
    <w:rsid w:val="00F64E53"/>
    <w:rsid w:val="00F656A3"/>
    <w:rsid w:val="00F669BB"/>
    <w:rsid w:val="00F6761E"/>
    <w:rsid w:val="00F73376"/>
    <w:rsid w:val="00F747CB"/>
    <w:rsid w:val="00F76168"/>
    <w:rsid w:val="00F76589"/>
    <w:rsid w:val="00F7697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1F53"/>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381C"/>
    <w:rsid w:val="00FD47C2"/>
    <w:rsid w:val="00FD6DE4"/>
    <w:rsid w:val="00FD779F"/>
    <w:rsid w:val="00FD798F"/>
    <w:rsid w:val="00FD7D1A"/>
    <w:rsid w:val="00FE1A83"/>
    <w:rsid w:val="00FE1B75"/>
    <w:rsid w:val="00FE1F89"/>
    <w:rsid w:val="00FE2783"/>
    <w:rsid w:val="00FE2B12"/>
    <w:rsid w:val="00FE451F"/>
    <w:rsid w:val="00FE5637"/>
    <w:rsid w:val="00FE76AC"/>
    <w:rsid w:val="00FF10AA"/>
    <w:rsid w:val="00FF332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oNotEmbedSmartTags/>
  <w:decimalSymbol w:val="."/>
  <w:listSeparator w:val=","/>
  <w14:docId w14:val="49C0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ＭＳ 明朝"/>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ＭＳ 明朝"/>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ＭＳ 明朝"/>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ＭＳ 明朝"/>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ＭＳ 明朝"/>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ＭＳ 明朝"/>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ＭＳ 明朝"/>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ＭＳ 明朝"/>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ＭＳ 明朝"/>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ＭＳ 明朝"/>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ＭＳ 明朝"/>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ＭＳ 明朝"/>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90368610">
      <w:bodyDiv w:val="1"/>
      <w:marLeft w:val="0"/>
      <w:marRight w:val="0"/>
      <w:marTop w:val="0"/>
      <w:marBottom w:val="0"/>
      <w:divBdr>
        <w:top w:val="none" w:sz="0" w:space="0" w:color="auto"/>
        <w:left w:val="none" w:sz="0" w:space="0" w:color="auto"/>
        <w:bottom w:val="none" w:sz="0" w:space="0" w:color="auto"/>
        <w:right w:val="none" w:sz="0" w:space="0" w:color="auto"/>
      </w:divBdr>
      <w:divsChild>
        <w:div w:id="188567750">
          <w:marLeft w:val="130"/>
          <w:marRight w:val="0"/>
          <w:marTop w:val="0"/>
          <w:marBottom w:val="0"/>
          <w:divBdr>
            <w:top w:val="none" w:sz="0" w:space="0" w:color="auto"/>
            <w:left w:val="none" w:sz="0" w:space="0" w:color="auto"/>
            <w:bottom w:val="none" w:sz="0" w:space="0" w:color="auto"/>
            <w:right w:val="none" w:sz="0" w:space="0" w:color="auto"/>
          </w:divBdr>
        </w:div>
        <w:div w:id="739912593">
          <w:marLeft w:val="130"/>
          <w:marRight w:val="0"/>
          <w:marTop w:val="0"/>
          <w:marBottom w:val="0"/>
          <w:divBdr>
            <w:top w:val="none" w:sz="0" w:space="0" w:color="auto"/>
            <w:left w:val="none" w:sz="0" w:space="0" w:color="auto"/>
            <w:bottom w:val="none" w:sz="0" w:space="0" w:color="auto"/>
            <w:right w:val="none" w:sz="0" w:space="0" w:color="auto"/>
          </w:divBdr>
        </w:div>
        <w:div w:id="1939367289">
          <w:marLeft w:val="130"/>
          <w:marRight w:val="0"/>
          <w:marTop w:val="0"/>
          <w:marBottom w:val="0"/>
          <w:divBdr>
            <w:top w:val="none" w:sz="0" w:space="0" w:color="auto"/>
            <w:left w:val="none" w:sz="0" w:space="0" w:color="auto"/>
            <w:bottom w:val="none" w:sz="0" w:space="0" w:color="auto"/>
            <w:right w:val="none" w:sz="0" w:space="0" w:color="auto"/>
          </w:divBdr>
        </w:div>
      </w:divsChild>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80223839">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95355680">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19592497">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19349056">
      <w:bodyDiv w:val="1"/>
      <w:marLeft w:val="0"/>
      <w:marRight w:val="0"/>
      <w:marTop w:val="0"/>
      <w:marBottom w:val="0"/>
      <w:divBdr>
        <w:top w:val="none" w:sz="0" w:space="0" w:color="auto"/>
        <w:left w:val="none" w:sz="0" w:space="0" w:color="auto"/>
        <w:bottom w:val="none" w:sz="0" w:space="0" w:color="auto"/>
        <w:right w:val="none" w:sz="0" w:space="0" w:color="auto"/>
      </w:divBdr>
    </w:div>
    <w:div w:id="156587152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3892037">
      <w:bodyDiv w:val="1"/>
      <w:marLeft w:val="0"/>
      <w:marRight w:val="0"/>
      <w:marTop w:val="0"/>
      <w:marBottom w:val="0"/>
      <w:divBdr>
        <w:top w:val="none" w:sz="0" w:space="0" w:color="auto"/>
        <w:left w:val="none" w:sz="0" w:space="0" w:color="auto"/>
        <w:bottom w:val="none" w:sz="0" w:space="0" w:color="auto"/>
        <w:right w:val="none" w:sz="0" w:space="0" w:color="auto"/>
      </w:divBdr>
      <w:divsChild>
        <w:div w:id="109475423">
          <w:marLeft w:val="130"/>
          <w:marRight w:val="0"/>
          <w:marTop w:val="0"/>
          <w:marBottom w:val="0"/>
          <w:divBdr>
            <w:top w:val="none" w:sz="0" w:space="0" w:color="auto"/>
            <w:left w:val="none" w:sz="0" w:space="0" w:color="auto"/>
            <w:bottom w:val="none" w:sz="0" w:space="0" w:color="auto"/>
            <w:right w:val="none" w:sz="0" w:space="0" w:color="auto"/>
          </w:divBdr>
        </w:div>
        <w:div w:id="446122159">
          <w:marLeft w:val="130"/>
          <w:marRight w:val="0"/>
          <w:marTop w:val="0"/>
          <w:marBottom w:val="0"/>
          <w:divBdr>
            <w:top w:val="none" w:sz="0" w:space="0" w:color="auto"/>
            <w:left w:val="none" w:sz="0" w:space="0" w:color="auto"/>
            <w:bottom w:val="none" w:sz="0" w:space="0" w:color="auto"/>
            <w:right w:val="none" w:sz="0" w:space="0" w:color="auto"/>
          </w:divBdr>
        </w:div>
        <w:div w:id="1467357093">
          <w:marLeft w:val="130"/>
          <w:marRight w:val="0"/>
          <w:marTop w:val="0"/>
          <w:marBottom w:val="0"/>
          <w:divBdr>
            <w:top w:val="none" w:sz="0" w:space="0" w:color="auto"/>
            <w:left w:val="none" w:sz="0" w:space="0" w:color="auto"/>
            <w:bottom w:val="none" w:sz="0" w:space="0" w:color="auto"/>
            <w:right w:val="none" w:sz="0" w:space="0" w:color="auto"/>
          </w:divBdr>
        </w:div>
      </w:divsChild>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74289357">
      <w:bodyDiv w:val="1"/>
      <w:marLeft w:val="0"/>
      <w:marRight w:val="0"/>
      <w:marTop w:val="0"/>
      <w:marBottom w:val="0"/>
      <w:divBdr>
        <w:top w:val="none" w:sz="0" w:space="0" w:color="auto"/>
        <w:left w:val="none" w:sz="0" w:space="0" w:color="auto"/>
        <w:bottom w:val="none" w:sz="0" w:space="0" w:color="auto"/>
        <w:right w:val="none" w:sz="0" w:space="0" w:color="auto"/>
      </w:divBdr>
    </w:div>
    <w:div w:id="1986200065">
      <w:bodyDiv w:val="1"/>
      <w:marLeft w:val="0"/>
      <w:marRight w:val="0"/>
      <w:marTop w:val="0"/>
      <w:marBottom w:val="0"/>
      <w:divBdr>
        <w:top w:val="none" w:sz="0" w:space="0" w:color="auto"/>
        <w:left w:val="none" w:sz="0" w:space="0" w:color="auto"/>
        <w:bottom w:val="none" w:sz="0" w:space="0" w:color="auto"/>
        <w:right w:val="none" w:sz="0" w:space="0" w:color="auto"/>
      </w:divBdr>
    </w:div>
    <w:div w:id="2006785072">
      <w:bodyDiv w:val="1"/>
      <w:marLeft w:val="0"/>
      <w:marRight w:val="0"/>
      <w:marTop w:val="0"/>
      <w:marBottom w:val="0"/>
      <w:divBdr>
        <w:top w:val="none" w:sz="0" w:space="0" w:color="auto"/>
        <w:left w:val="none" w:sz="0" w:space="0" w:color="auto"/>
        <w:bottom w:val="none" w:sz="0" w:space="0" w:color="auto"/>
        <w:right w:val="none" w:sz="0" w:space="0" w:color="auto"/>
      </w:divBdr>
      <w:divsChild>
        <w:div w:id="46270522">
          <w:marLeft w:val="130"/>
          <w:marRight w:val="0"/>
          <w:marTop w:val="0"/>
          <w:marBottom w:val="0"/>
          <w:divBdr>
            <w:top w:val="none" w:sz="0" w:space="0" w:color="auto"/>
            <w:left w:val="none" w:sz="0" w:space="0" w:color="auto"/>
            <w:bottom w:val="none" w:sz="0" w:space="0" w:color="auto"/>
            <w:right w:val="none" w:sz="0" w:space="0" w:color="auto"/>
          </w:divBdr>
        </w:div>
        <w:div w:id="1176919311">
          <w:marLeft w:val="130"/>
          <w:marRight w:val="0"/>
          <w:marTop w:val="0"/>
          <w:marBottom w:val="0"/>
          <w:divBdr>
            <w:top w:val="none" w:sz="0" w:space="0" w:color="auto"/>
            <w:left w:val="none" w:sz="0" w:space="0" w:color="auto"/>
            <w:bottom w:val="none" w:sz="0" w:space="0" w:color="auto"/>
            <w:right w:val="none" w:sz="0" w:space="0" w:color="auto"/>
          </w:divBdr>
        </w:div>
        <w:div w:id="1961647609">
          <w:marLeft w:val="130"/>
          <w:marRight w:val="0"/>
          <w:marTop w:val="0"/>
          <w:marBottom w:val="0"/>
          <w:divBdr>
            <w:top w:val="none" w:sz="0" w:space="0" w:color="auto"/>
            <w:left w:val="none" w:sz="0" w:space="0" w:color="auto"/>
            <w:bottom w:val="none" w:sz="0" w:space="0" w:color="auto"/>
            <w:right w:val="none" w:sz="0" w:space="0" w:color="auto"/>
          </w:divBdr>
        </w:div>
      </w:divsChild>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9713">
      <w:bodyDiv w:val="1"/>
      <w:marLeft w:val="0"/>
      <w:marRight w:val="0"/>
      <w:marTop w:val="0"/>
      <w:marBottom w:val="0"/>
      <w:divBdr>
        <w:top w:val="none" w:sz="0" w:space="0" w:color="auto"/>
        <w:left w:val="none" w:sz="0" w:space="0" w:color="auto"/>
        <w:bottom w:val="none" w:sz="0" w:space="0" w:color="auto"/>
        <w:right w:val="none" w:sz="0" w:space="0" w:color="auto"/>
      </w:divBdr>
      <w:divsChild>
        <w:div w:id="306591463">
          <w:marLeft w:val="130"/>
          <w:marRight w:val="0"/>
          <w:marTop w:val="0"/>
          <w:marBottom w:val="0"/>
          <w:divBdr>
            <w:top w:val="none" w:sz="0" w:space="0" w:color="auto"/>
            <w:left w:val="none" w:sz="0" w:space="0" w:color="auto"/>
            <w:bottom w:val="none" w:sz="0" w:space="0" w:color="auto"/>
            <w:right w:val="none" w:sz="0" w:space="0" w:color="auto"/>
          </w:divBdr>
        </w:div>
        <w:div w:id="984628458">
          <w:marLeft w:val="130"/>
          <w:marRight w:val="0"/>
          <w:marTop w:val="0"/>
          <w:marBottom w:val="0"/>
          <w:divBdr>
            <w:top w:val="none" w:sz="0" w:space="0" w:color="auto"/>
            <w:left w:val="none" w:sz="0" w:space="0" w:color="auto"/>
            <w:bottom w:val="none" w:sz="0" w:space="0" w:color="auto"/>
            <w:right w:val="none" w:sz="0" w:space="0" w:color="auto"/>
          </w:divBdr>
        </w:div>
        <w:div w:id="1450658862">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yperlink" Target="mailto:pgauthier@tmforum.org" TargetMode="External"/><Relationship Id="rId23" Type="http://schemas.openxmlformats.org/officeDocument/2006/relationships/fontTable" Target="fontTable.xml"/><Relationship Id="rId24" Type="http://schemas.openxmlformats.org/officeDocument/2006/relationships/theme" Target="theme/theme1.xml"/><Relationship Id="rId26" Type="http://schemas.microsoft.com/office/2011/relationships/commentsExtended" Target="commentsExtended.xml"/><Relationship Id="rId27" Type="http://schemas.microsoft.com/office/2011/relationships/people" Target="people.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hyperlink" Target="http://www.tmforum.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CA61-7ACE-3148-B97D-5EF3BC8E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2</TotalTime>
  <Pages>49</Pages>
  <Words>8329</Words>
  <Characters>47479</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Service Delivery Framework Cloud Interface</vt:lpstr>
    </vt:vector>
  </TitlesOfParts>
  <Company>Microsoft</Company>
  <LinksUpToDate>false</LinksUpToDate>
  <CharactersWithSpaces>55697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2016-04-04T03:37:00Z</cp:lastPrinted>
  <dcterms:created xsi:type="dcterms:W3CDTF">2016-05-22T19:31:00Z</dcterms:created>
  <dcterms:modified xsi:type="dcterms:W3CDTF">2016-05-22T19:31:00Z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