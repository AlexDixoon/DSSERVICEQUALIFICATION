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8D865" w14:textId="77777777" w:rsidR="005978AD" w:rsidRPr="005978AD" w:rsidRDefault="005978AD" w:rsidP="005978AD">
      <w:pPr>
        <w:pStyle w:val="TitleSubtitle0"/>
        <w:spacing w:before="240"/>
        <w:ind w:left="0" w:right="6"/>
        <w:jc w:val="center"/>
        <w:rPr>
          <w:rFonts w:ascii="Arial Black" w:hAnsi="Arial Black"/>
          <w:b w:val="0"/>
          <w:color w:val="404040"/>
          <w:sz w:val="20"/>
        </w:rPr>
      </w:pPr>
    </w:p>
    <w:p w14:paraId="62E27964" w14:textId="4DFC87EE" w:rsidR="004E3E77" w:rsidRPr="004C7D81" w:rsidRDefault="00065956" w:rsidP="004E3E77">
      <w:pPr>
        <w:pStyle w:val="TitleCover"/>
        <w:rPr>
          <w:lang w:val="fr-FR"/>
          <w:rPrChange w:id="0" w:author="Polz, Andreas" w:date="2016-04-19T09:53:00Z">
            <w:rPr/>
          </w:rPrChange>
        </w:rPr>
      </w:pPr>
      <w:ins w:id="1" w:author="i0806927" w:date="2016-03-30T10:47:00Z">
        <w:r w:rsidRPr="004C7D81">
          <w:rPr>
            <w:lang w:val="fr-FR" w:eastAsia="ja-JP"/>
            <w:rPrChange w:id="2" w:author="Polz, Andreas" w:date="2016-04-19T09:53:00Z">
              <w:rPr>
                <w:lang w:eastAsia="ja-JP"/>
              </w:rPr>
            </w:rPrChange>
          </w:rPr>
          <w:t>Service Quali</w:t>
        </w:r>
      </w:ins>
      <w:ins w:id="3" w:author="i0806927" w:date="2016-03-30T10:48:00Z">
        <w:r w:rsidRPr="004C7D81">
          <w:rPr>
            <w:lang w:val="fr-FR" w:eastAsia="ja-JP"/>
            <w:rPrChange w:id="4" w:author="Polz, Andreas" w:date="2016-04-19T09:53:00Z">
              <w:rPr>
                <w:lang w:eastAsia="ja-JP"/>
              </w:rPr>
            </w:rPrChange>
          </w:rPr>
          <w:t xml:space="preserve">fication </w:t>
        </w:r>
      </w:ins>
      <w:r w:rsidR="004E3E77" w:rsidRPr="004C7D81">
        <w:rPr>
          <w:lang w:val="fr-FR"/>
          <w:rPrChange w:id="5" w:author="Polz, Andreas" w:date="2016-04-19T09:53:00Z">
            <w:rPr/>
          </w:rPrChange>
        </w:rPr>
        <w:t>REST SPECIFICATION</w:t>
      </w:r>
      <w:del w:id="6" w:author="i0806927" w:date="2016-03-30T10:48:00Z">
        <w:r w:rsidR="004E3E77" w:rsidRPr="004C7D81" w:rsidDel="00065956">
          <w:rPr>
            <w:lang w:val="fr-FR"/>
            <w:rPrChange w:id="7" w:author="Polz, Andreas" w:date="2016-04-19T09:53:00Z">
              <w:rPr/>
            </w:rPrChange>
          </w:rPr>
          <w:delText xml:space="preserve"> TEMPLATE</w:delText>
        </w:r>
      </w:del>
    </w:p>
    <w:p w14:paraId="41AA2560" w14:textId="77777777" w:rsidR="004E3E77" w:rsidRPr="004C7D81" w:rsidRDefault="004E3E77" w:rsidP="004E3E77">
      <w:pPr>
        <w:pStyle w:val="DocumentNumber"/>
        <w:rPr>
          <w:color w:val="404040"/>
          <w:lang w:val="fr-FR"/>
          <w:rPrChange w:id="8" w:author="Polz, Andreas" w:date="2016-04-19T09:53:00Z">
            <w:rPr>
              <w:color w:val="404040"/>
            </w:rPr>
          </w:rPrChange>
        </w:rPr>
      </w:pPr>
    </w:p>
    <w:p w14:paraId="3768B2E3" w14:textId="25D848F6" w:rsidR="004E3E77" w:rsidRPr="004C7D81" w:rsidRDefault="00374513" w:rsidP="004E3E77">
      <w:pPr>
        <w:pStyle w:val="DocumentNumber"/>
        <w:rPr>
          <w:color w:val="404040"/>
          <w:lang w:val="fr-FR"/>
          <w:rPrChange w:id="9" w:author="Polz, Andreas" w:date="2016-04-19T09:53:00Z">
            <w:rPr>
              <w:color w:val="404040"/>
            </w:rPr>
          </w:rPrChange>
        </w:rPr>
      </w:pPr>
      <w:ins w:id="10" w:author="pierre gauthier" w:date="2016-05-01T16:06:00Z">
        <w:r w:rsidRPr="00374513">
          <w:rPr>
            <w:color w:val="404040"/>
            <w:lang w:val="fr-FR"/>
            <w:rPrChange w:id="11" w:author="pierre gauthier" w:date="2016-05-01T16:06:00Z">
              <w:rPr>
                <w:rFonts w:ascii="Helvetica" w:hAnsi="Helvetica" w:cs="Helvetica"/>
                <w:sz w:val="24"/>
                <w:lang w:eastAsia="it-IT"/>
              </w:rPr>
            </w:rPrChange>
          </w:rPr>
          <w:t>TMF645</w:t>
        </w:r>
      </w:ins>
      <w:del w:id="12" w:author="pierre gauthier" w:date="2016-05-01T16:06:00Z">
        <w:r w:rsidR="004E3E77" w:rsidRPr="004C7D81" w:rsidDel="00374513">
          <w:rPr>
            <w:color w:val="404040"/>
            <w:lang w:val="fr-FR"/>
            <w:rPrChange w:id="13" w:author="Polz, Andreas" w:date="2016-04-19T09:53:00Z">
              <w:rPr>
                <w:color w:val="404040"/>
              </w:rPr>
            </w:rPrChange>
          </w:rPr>
          <w:delText>Document Number:  &lt;###&gt;</w:delText>
        </w:r>
      </w:del>
    </w:p>
    <w:p w14:paraId="46A37C9D" w14:textId="44B45FC4" w:rsidR="004E3E77" w:rsidRDefault="004E3E77" w:rsidP="004E3E77">
      <w:pPr>
        <w:pStyle w:val="DocumentNumber"/>
        <w:rPr>
          <w:color w:val="404040"/>
        </w:rPr>
      </w:pPr>
      <w:r w:rsidRPr="004C7D81">
        <w:rPr>
          <w:color w:val="404040"/>
          <w:lang w:val="fr-FR"/>
          <w:rPrChange w:id="14" w:author="Polz, Andreas" w:date="2016-04-19T09:53:00Z">
            <w:rPr>
              <w:color w:val="404040"/>
            </w:rPr>
          </w:rPrChange>
        </w:rPr>
        <w:t>Document Version: : &lt;V</w:t>
      </w:r>
      <w:del w:id="15" w:author="i0806927" w:date="2016-03-30T10:48:00Z">
        <w:r w:rsidRPr="004C7D81" w:rsidDel="00065956">
          <w:rPr>
            <w:color w:val="404040"/>
            <w:lang w:val="fr-FR"/>
            <w:rPrChange w:id="16" w:author="Polz, Andreas" w:date="2016-04-19T09:53:00Z">
              <w:rPr>
                <w:color w:val="404040"/>
              </w:rPr>
            </w:rPrChange>
          </w:rPr>
          <w:delText>#</w:delText>
        </w:r>
      </w:del>
      <w:ins w:id="17" w:author="i0806927" w:date="2016-03-30T10:48:00Z">
        <w:r w:rsidR="00065956" w:rsidRPr="004C7D81">
          <w:rPr>
            <w:color w:val="404040"/>
            <w:lang w:val="fr-FR" w:eastAsia="ja-JP"/>
            <w:rPrChange w:id="18" w:author="Polz, Andreas" w:date="2016-04-19T09:53:00Z">
              <w:rPr>
                <w:color w:val="404040"/>
                <w:lang w:eastAsia="ja-JP"/>
              </w:rPr>
            </w:rPrChange>
          </w:rPr>
          <w:t>0</w:t>
        </w:r>
      </w:ins>
      <w:r w:rsidRPr="004C7D81">
        <w:rPr>
          <w:color w:val="404040"/>
          <w:lang w:val="fr-FR"/>
          <w:rPrChange w:id="19" w:author="Polz, Andreas" w:date="2016-04-19T09:53:00Z">
            <w:rPr>
              <w:color w:val="404040"/>
            </w:rPr>
          </w:rPrChange>
        </w:rPr>
        <w:t>.</w:t>
      </w:r>
      <w:del w:id="20" w:author="i0806927" w:date="2016-03-30T10:48:00Z">
        <w:r w:rsidRPr="004C7D81" w:rsidDel="00065956">
          <w:rPr>
            <w:color w:val="404040"/>
            <w:lang w:val="fr-FR"/>
            <w:rPrChange w:id="21" w:author="Polz, Andreas" w:date="2016-04-19T09:53:00Z">
              <w:rPr>
                <w:color w:val="404040"/>
              </w:rPr>
            </w:rPrChange>
          </w:rPr>
          <w:delText>#</w:delText>
        </w:r>
      </w:del>
      <w:ins w:id="22" w:author="i0806927" w:date="2016-03-30T10:48:00Z">
        <w:r w:rsidR="00065956">
          <w:rPr>
            <w:rFonts w:hint="eastAsia"/>
            <w:color w:val="404040"/>
            <w:lang w:eastAsia="ja-JP"/>
          </w:rPr>
          <w:t>1</w:t>
        </w:r>
      </w:ins>
      <w:r>
        <w:rPr>
          <w:color w:val="404040"/>
        </w:rPr>
        <w:t>&gt;</w:t>
      </w:r>
    </w:p>
    <w:p w14:paraId="08F07E30" w14:textId="74D93126" w:rsidR="004E3E77" w:rsidRPr="004A3159" w:rsidRDefault="004E3E77" w:rsidP="004E3E77">
      <w:pPr>
        <w:pStyle w:val="DocumentNumber"/>
        <w:rPr>
          <w:color w:val="404040"/>
          <w:lang w:eastAsia="ja-JP"/>
        </w:rPr>
      </w:pPr>
      <w:r>
        <w:rPr>
          <w:color w:val="404040"/>
        </w:rPr>
        <w:t xml:space="preserve">Date:  </w:t>
      </w:r>
      <w:del w:id="23" w:author="i0806927" w:date="2016-03-30T10:48:00Z">
        <w:r w:rsidDel="00065956">
          <w:rPr>
            <w:color w:val="404040"/>
          </w:rPr>
          <w:delText>mmm</w:delText>
        </w:r>
      </w:del>
      <w:ins w:id="24" w:author="i0806927" w:date="2016-03-30T10:48:00Z">
        <w:r w:rsidR="00065956">
          <w:rPr>
            <w:rFonts w:hint="eastAsia"/>
            <w:color w:val="404040"/>
            <w:lang w:eastAsia="ja-JP"/>
          </w:rPr>
          <w:t>Mar</w:t>
        </w:r>
      </w:ins>
      <w:r>
        <w:rPr>
          <w:color w:val="404040"/>
        </w:rPr>
        <w:t xml:space="preserve">, </w:t>
      </w:r>
      <w:del w:id="25" w:author="i0806927" w:date="2016-03-30T10:48:00Z">
        <w:r w:rsidDel="00065956">
          <w:rPr>
            <w:color w:val="404040"/>
          </w:rPr>
          <w:delText>yyyy</w:delText>
        </w:r>
      </w:del>
      <w:ins w:id="26" w:author="i0806927" w:date="2016-03-30T10:48:00Z">
        <w:r w:rsidR="00065956">
          <w:rPr>
            <w:rFonts w:hint="eastAsia"/>
            <w:color w:val="404040"/>
            <w:lang w:eastAsia="ja-JP"/>
          </w:rPr>
          <w:t>2016</w:t>
        </w:r>
      </w:ins>
    </w:p>
    <w:p w14:paraId="0D25A12D" w14:textId="77777777" w:rsidR="004E3E77" w:rsidRPr="004A3159" w:rsidRDefault="004E3E77" w:rsidP="004E3E77">
      <w:pPr>
        <w:pStyle w:val="PhaseVersion"/>
        <w:rPr>
          <w:color w:val="404040"/>
          <w:sz w:val="48"/>
          <w:szCs w:val="48"/>
        </w:rPr>
      </w:pPr>
      <w:r>
        <w:rPr>
          <w:color w:val="404040"/>
        </w:rPr>
        <w:t>Document Stat</w:t>
      </w:r>
      <w:bookmarkStart w:id="27" w:name="_GoBack"/>
      <w:bookmarkEnd w:id="27"/>
      <w:r>
        <w:rPr>
          <w:color w:val="404040"/>
        </w:rPr>
        <w:t>us: Draft</w:t>
      </w:r>
    </w:p>
    <w:p w14:paraId="65750790" w14:textId="77777777" w:rsidR="00CA2BB0" w:rsidRPr="00336F5F" w:rsidRDefault="00842D56" w:rsidP="004E3E77">
      <w:pPr>
        <w:pStyle w:val="Heading1"/>
      </w:pPr>
      <w:bookmarkStart w:id="28" w:name="_Toc441522257"/>
      <w:r w:rsidRPr="00336F5F">
        <w:lastRenderedPageBreak/>
        <w:t>NOTICE</w:t>
      </w:r>
      <w:bookmarkEnd w:id="28"/>
    </w:p>
    <w:p w14:paraId="6D2E9F99" w14:textId="77777777" w:rsidR="004E3E77" w:rsidRPr="004A3159" w:rsidRDefault="004E3E77" w:rsidP="004E3E77">
      <w:pPr>
        <w:autoSpaceDE w:val="0"/>
        <w:autoSpaceDN w:val="0"/>
        <w:adjustRightInd w:val="0"/>
        <w:rPr>
          <w:rFonts w:eastAsiaTheme="minorHAnsi" w:cs="Arial"/>
          <w:color w:val="000000"/>
          <w:sz w:val="22"/>
          <w:szCs w:val="22"/>
        </w:rPr>
      </w:pPr>
      <w:bookmarkStart w:id="29" w:name="OLE_LINK1"/>
      <w:r w:rsidRPr="004A3159">
        <w:rPr>
          <w:rFonts w:eastAsiaTheme="minorHAnsi" w:cs="Arial"/>
          <w:color w:val="000000"/>
          <w:sz w:val="22"/>
          <w:szCs w:val="22"/>
        </w:rPr>
        <w:t xml:space="preserve">Copyright © TeleManagement Forum </w:t>
      </w:r>
      <w:r>
        <w:rPr>
          <w:rFonts w:eastAsiaTheme="minorHAnsi" w:cs="Arial"/>
          <w:color w:val="000000"/>
          <w:sz w:val="22"/>
          <w:szCs w:val="22"/>
        </w:rPr>
        <w:t>2013</w:t>
      </w:r>
      <w:r w:rsidRPr="004A3159">
        <w:rPr>
          <w:rFonts w:eastAsiaTheme="minorHAnsi" w:cs="Arial"/>
          <w:color w:val="000000"/>
          <w:sz w:val="22"/>
          <w:szCs w:val="22"/>
        </w:rPr>
        <w:t>. All Rights Reserved.</w:t>
      </w:r>
    </w:p>
    <w:p w14:paraId="30ADA8C5" w14:textId="77777777" w:rsidR="004E3E77" w:rsidRPr="004A3159" w:rsidRDefault="004E3E77" w:rsidP="004E3E77">
      <w:pPr>
        <w:autoSpaceDE w:val="0"/>
        <w:autoSpaceDN w:val="0"/>
        <w:adjustRightInd w:val="0"/>
        <w:ind w:firstLine="720"/>
        <w:rPr>
          <w:rFonts w:eastAsiaTheme="minorHAnsi" w:cs="Arial"/>
          <w:color w:val="000000"/>
          <w:sz w:val="22"/>
          <w:szCs w:val="22"/>
        </w:rPr>
      </w:pPr>
    </w:p>
    <w:p w14:paraId="05417D65" w14:textId="6A518E34"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 w:val="22"/>
          <w:szCs w:val="22"/>
        </w:rPr>
      </w:pPr>
    </w:p>
    <w:p w14:paraId="367D7E78" w14:textId="0F95FEED"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076987F5"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7691649E"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2CDFE74" w14:textId="77777777" w:rsidR="004E3E77" w:rsidRPr="004A3159" w:rsidRDefault="004E3E77" w:rsidP="004E3E77">
      <w:pPr>
        <w:spacing w:after="0"/>
        <w:rPr>
          <w:rFonts w:ascii="Times New Roman" w:hAnsi="Times New Roman"/>
          <w:sz w:val="22"/>
          <w:szCs w:val="22"/>
        </w:rPr>
      </w:pPr>
      <w:r w:rsidRPr="004A3159">
        <w:rPr>
          <w:rFonts w:cs="Arial"/>
          <w:sz w:val="22"/>
          <w:szCs w:val="22"/>
        </w:rPr>
        <w:t>Morristown, NJ  07960 USA</w:t>
      </w:r>
    </w:p>
    <w:p w14:paraId="73A7881F" w14:textId="77777777" w:rsidR="004E3E77" w:rsidRPr="004A3159" w:rsidRDefault="004E3E77" w:rsidP="004E3E77">
      <w:pPr>
        <w:spacing w:after="0"/>
        <w:rPr>
          <w:rFonts w:ascii="Times New Roman" w:hAnsi="Times New Roman"/>
          <w:sz w:val="22"/>
          <w:szCs w:val="22"/>
        </w:rPr>
      </w:pPr>
      <w:r w:rsidRPr="004A3159">
        <w:rPr>
          <w:rFonts w:cs="Arial"/>
          <w:sz w:val="22"/>
          <w:szCs w:val="22"/>
        </w:rPr>
        <w:t>Tel No.  +1 973 944 5100</w:t>
      </w:r>
    </w:p>
    <w:p w14:paraId="7D1E013F" w14:textId="77777777" w:rsidR="004E3E77" w:rsidRPr="004A3159" w:rsidRDefault="004E3E77" w:rsidP="004E3E77">
      <w:pPr>
        <w:spacing w:after="0"/>
        <w:rPr>
          <w:rFonts w:ascii="Times New Roman" w:hAnsi="Times New Roman"/>
          <w:sz w:val="22"/>
          <w:szCs w:val="22"/>
        </w:rPr>
      </w:pPr>
      <w:r w:rsidRPr="004A3159">
        <w:rPr>
          <w:rFonts w:cs="Arial"/>
          <w:sz w:val="22"/>
          <w:szCs w:val="22"/>
        </w:rPr>
        <w:t>Fax No.  +1 973 944 5110</w:t>
      </w:r>
    </w:p>
    <w:p w14:paraId="0322D4FD" w14:textId="77777777" w:rsidR="004E3E77" w:rsidRPr="004A3159" w:rsidRDefault="004E3E77" w:rsidP="004E3E77">
      <w:pPr>
        <w:spacing w:after="0"/>
        <w:rPr>
          <w:rFonts w:ascii="Times New Roman" w:hAnsi="Times New Roman"/>
          <w:sz w:val="22"/>
          <w:szCs w:val="22"/>
        </w:rPr>
      </w:pPr>
      <w:r w:rsidRPr="004A3159">
        <w:rPr>
          <w:rFonts w:cs="Arial"/>
          <w:sz w:val="22"/>
          <w:szCs w:val="22"/>
        </w:rPr>
        <w:t xml:space="preserve">TM Forum Web Page: </w:t>
      </w:r>
      <w:hyperlink r:id="rId11" w:history="1">
        <w:r w:rsidRPr="004A3159">
          <w:rPr>
            <w:rFonts w:cs="Arial"/>
            <w:color w:val="0000FF"/>
            <w:sz w:val="22"/>
            <w:szCs w:val="22"/>
            <w:u w:val="single"/>
          </w:rPr>
          <w:t>www.tmforum.org</w:t>
        </w:r>
      </w:hyperlink>
    </w:p>
    <w:p w14:paraId="6E2AD214" w14:textId="77777777" w:rsidR="00537AF1" w:rsidRPr="004C7D81" w:rsidRDefault="00537AF1" w:rsidP="004E3E77">
      <w:pPr>
        <w:spacing w:after="0"/>
        <w:rPr>
          <w:rFonts w:ascii="Times New Roman" w:hAnsi="Times New Roman"/>
          <w:sz w:val="22"/>
          <w:szCs w:val="22"/>
          <w:lang w:val="de-AT"/>
          <w:rPrChange w:id="30" w:author="Polz, Andreas" w:date="2016-04-19T09:53:00Z">
            <w:rPr>
              <w:rFonts w:ascii="Times New Roman" w:hAnsi="Times New Roman"/>
              <w:sz w:val="22"/>
              <w:szCs w:val="22"/>
            </w:rPr>
          </w:rPrChange>
        </w:rPr>
      </w:pPr>
      <w:r w:rsidRPr="004C7D81">
        <w:rPr>
          <w:rFonts w:cs="Arial"/>
          <w:sz w:val="22"/>
          <w:szCs w:val="22"/>
          <w:lang w:val="de-AT"/>
          <w:rPrChange w:id="31" w:author="Polz, Andreas" w:date="2016-04-19T09:53:00Z">
            <w:rPr>
              <w:rFonts w:cs="Arial"/>
              <w:sz w:val="22"/>
              <w:szCs w:val="22"/>
            </w:rPr>
          </w:rPrChange>
        </w:rPr>
        <w:t xml:space="preserve">TM Forum Web Page: </w:t>
      </w:r>
      <w:r w:rsidR="004C7D81">
        <w:fldChar w:fldCharType="begin"/>
      </w:r>
      <w:r w:rsidR="004C7D81" w:rsidRPr="004C7D81">
        <w:rPr>
          <w:lang w:val="de-AT"/>
          <w:rPrChange w:id="32" w:author="Polz, Andreas" w:date="2016-04-19T09:53:00Z">
            <w:rPr/>
          </w:rPrChange>
        </w:rPr>
        <w:instrText xml:space="preserve"> HYPERLINK "http://www.tmforum.org/" </w:instrText>
      </w:r>
      <w:r w:rsidR="004C7D81">
        <w:fldChar w:fldCharType="separate"/>
      </w:r>
      <w:r w:rsidRPr="004C7D81">
        <w:rPr>
          <w:rFonts w:cs="Arial"/>
          <w:color w:val="0000FF"/>
          <w:sz w:val="22"/>
          <w:szCs w:val="22"/>
          <w:u w:val="single"/>
          <w:lang w:val="de-AT"/>
          <w:rPrChange w:id="33" w:author="Polz, Andreas" w:date="2016-04-19T09:53:00Z">
            <w:rPr>
              <w:rFonts w:cs="Arial"/>
              <w:color w:val="0000FF"/>
              <w:sz w:val="22"/>
              <w:szCs w:val="22"/>
              <w:u w:val="single"/>
            </w:rPr>
          </w:rPrChange>
        </w:rPr>
        <w:t>www.tmforum.org</w:t>
      </w:r>
      <w:r w:rsidR="004C7D81">
        <w:rPr>
          <w:rFonts w:cs="Arial"/>
          <w:color w:val="0000FF"/>
          <w:sz w:val="22"/>
          <w:szCs w:val="22"/>
          <w:u w:val="single"/>
        </w:rPr>
        <w:fldChar w:fldCharType="end"/>
      </w:r>
      <w:bookmarkEnd w:id="29"/>
    </w:p>
    <w:p w14:paraId="717C064B" w14:textId="60A5C2C6" w:rsidR="00E923E4" w:rsidRDefault="00CA2BB0" w:rsidP="004E3E77">
      <w:pPr>
        <w:pStyle w:val="Heading1"/>
      </w:pPr>
      <w:bookmarkStart w:id="34" w:name="_Toc441522258"/>
      <w:r w:rsidRPr="009D2FA4">
        <w:lastRenderedPageBreak/>
        <w:t>Table of Contents</w:t>
      </w:r>
      <w:bookmarkEnd w:id="34"/>
    </w:p>
    <w:p w14:paraId="3C43587D" w14:textId="77777777" w:rsidR="00345960" w:rsidRDefault="00E41538">
      <w:pPr>
        <w:pStyle w:val="TOC1"/>
        <w:rPr>
          <w:rFonts w:asciiTheme="minorHAnsi" w:hAnsiTheme="minorHAnsi" w:cstheme="minorBidi"/>
          <w:kern w:val="2"/>
          <w:sz w:val="21"/>
          <w:szCs w:val="22"/>
          <w:lang w:eastAsia="ja-JP"/>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41522257" w:history="1">
        <w:r w:rsidR="00345960" w:rsidRPr="00CE4426">
          <w:rPr>
            <w:rStyle w:val="Hyperlink"/>
          </w:rPr>
          <w:t>NOTICE</w:t>
        </w:r>
        <w:r w:rsidR="00345960">
          <w:rPr>
            <w:webHidden/>
          </w:rPr>
          <w:tab/>
        </w:r>
        <w:r w:rsidR="00345960">
          <w:rPr>
            <w:webHidden/>
          </w:rPr>
          <w:fldChar w:fldCharType="begin"/>
        </w:r>
        <w:r w:rsidR="00345960">
          <w:rPr>
            <w:webHidden/>
          </w:rPr>
          <w:instrText xml:space="preserve"> PAGEREF _Toc441522257 \h </w:instrText>
        </w:r>
        <w:r w:rsidR="00345960">
          <w:rPr>
            <w:webHidden/>
          </w:rPr>
        </w:r>
        <w:r w:rsidR="00345960">
          <w:rPr>
            <w:webHidden/>
          </w:rPr>
          <w:fldChar w:fldCharType="separate"/>
        </w:r>
        <w:r w:rsidR="00B866B0">
          <w:rPr>
            <w:webHidden/>
          </w:rPr>
          <w:t>2</w:t>
        </w:r>
        <w:r w:rsidR="00345960">
          <w:rPr>
            <w:webHidden/>
          </w:rPr>
          <w:fldChar w:fldCharType="end"/>
        </w:r>
      </w:hyperlink>
    </w:p>
    <w:p w14:paraId="7EA6817B" w14:textId="77777777" w:rsidR="00345960" w:rsidRDefault="00374513">
      <w:pPr>
        <w:pStyle w:val="TOC1"/>
        <w:rPr>
          <w:rFonts w:asciiTheme="minorHAnsi" w:hAnsiTheme="minorHAnsi" w:cstheme="minorBidi"/>
          <w:kern w:val="2"/>
          <w:sz w:val="21"/>
          <w:szCs w:val="22"/>
          <w:lang w:eastAsia="ja-JP"/>
        </w:rPr>
      </w:pPr>
      <w:hyperlink w:anchor="_Toc441522258" w:history="1">
        <w:r w:rsidR="00345960" w:rsidRPr="00CE4426">
          <w:rPr>
            <w:rStyle w:val="Hyperlink"/>
          </w:rPr>
          <w:t>Table of Contents</w:t>
        </w:r>
        <w:r w:rsidR="00345960">
          <w:rPr>
            <w:webHidden/>
          </w:rPr>
          <w:tab/>
        </w:r>
        <w:r w:rsidR="00345960">
          <w:rPr>
            <w:webHidden/>
          </w:rPr>
          <w:fldChar w:fldCharType="begin"/>
        </w:r>
        <w:r w:rsidR="00345960">
          <w:rPr>
            <w:webHidden/>
          </w:rPr>
          <w:instrText xml:space="preserve"> PAGEREF _Toc441522258 \h </w:instrText>
        </w:r>
        <w:r w:rsidR="00345960">
          <w:rPr>
            <w:webHidden/>
          </w:rPr>
        </w:r>
        <w:r w:rsidR="00345960">
          <w:rPr>
            <w:webHidden/>
          </w:rPr>
          <w:fldChar w:fldCharType="separate"/>
        </w:r>
        <w:r w:rsidR="00B866B0">
          <w:rPr>
            <w:webHidden/>
          </w:rPr>
          <w:t>3</w:t>
        </w:r>
        <w:r w:rsidR="00345960">
          <w:rPr>
            <w:webHidden/>
          </w:rPr>
          <w:fldChar w:fldCharType="end"/>
        </w:r>
      </w:hyperlink>
    </w:p>
    <w:p w14:paraId="54C2563A" w14:textId="77777777" w:rsidR="00345960" w:rsidRDefault="002B7927">
      <w:pPr>
        <w:pStyle w:val="TOC1"/>
        <w:rPr>
          <w:rFonts w:asciiTheme="minorHAnsi" w:hAnsiTheme="minorHAnsi" w:cstheme="minorBidi"/>
          <w:kern w:val="2"/>
          <w:sz w:val="21"/>
          <w:szCs w:val="22"/>
          <w:lang w:eastAsia="ja-JP"/>
        </w:rPr>
      </w:pPr>
      <w:r>
        <w:fldChar w:fldCharType="begin"/>
      </w:r>
      <w:r>
        <w:instrText xml:space="preserve"> HYPERLINK \l "_Toc441522259" </w:instrText>
      </w:r>
      <w:r>
        <w:fldChar w:fldCharType="separate"/>
      </w:r>
      <w:r w:rsidR="00345960" w:rsidRPr="00CE4426">
        <w:rPr>
          <w:rStyle w:val="Hyperlink"/>
        </w:rPr>
        <w:t>List of Tables</w:t>
      </w:r>
      <w:r w:rsidR="00345960">
        <w:rPr>
          <w:webHidden/>
        </w:rPr>
        <w:tab/>
      </w:r>
      <w:r w:rsidR="00345960">
        <w:rPr>
          <w:webHidden/>
        </w:rPr>
        <w:fldChar w:fldCharType="begin"/>
      </w:r>
      <w:r w:rsidR="00345960">
        <w:rPr>
          <w:webHidden/>
        </w:rPr>
        <w:instrText xml:space="preserve"> PAGEREF _Toc441522259 \h </w:instrText>
      </w:r>
      <w:r w:rsidR="00345960">
        <w:rPr>
          <w:webHidden/>
        </w:rPr>
      </w:r>
      <w:r w:rsidR="00345960">
        <w:rPr>
          <w:webHidden/>
        </w:rPr>
        <w:fldChar w:fldCharType="separate"/>
      </w:r>
      <w:ins w:id="35" w:author="i0806927" w:date="2016-04-04T12:37:00Z">
        <w:r w:rsidR="00B866B0">
          <w:rPr>
            <w:webHidden/>
          </w:rPr>
          <w:t>4</w:t>
        </w:r>
      </w:ins>
      <w:del w:id="36" w:author="i0806927" w:date="2016-03-31T19:32:00Z">
        <w:r w:rsidR="00C937C2" w:rsidDel="002B7927">
          <w:rPr>
            <w:webHidden/>
          </w:rPr>
          <w:delText>4</w:delText>
        </w:r>
      </w:del>
      <w:r w:rsidR="00345960">
        <w:rPr>
          <w:webHidden/>
        </w:rPr>
        <w:fldChar w:fldCharType="end"/>
      </w:r>
      <w:r>
        <w:fldChar w:fldCharType="end"/>
      </w:r>
    </w:p>
    <w:p w14:paraId="3E72C35D" w14:textId="77777777" w:rsidR="00345960" w:rsidRDefault="002B7927">
      <w:pPr>
        <w:pStyle w:val="TOC1"/>
        <w:rPr>
          <w:rFonts w:asciiTheme="minorHAnsi" w:hAnsiTheme="minorHAnsi" w:cstheme="minorBidi"/>
          <w:kern w:val="2"/>
          <w:sz w:val="21"/>
          <w:szCs w:val="22"/>
          <w:lang w:eastAsia="ja-JP"/>
        </w:rPr>
      </w:pPr>
      <w:r>
        <w:fldChar w:fldCharType="begin"/>
      </w:r>
      <w:r>
        <w:instrText xml:space="preserve"> HYPERLINK \l "_Toc441522260" </w:instrText>
      </w:r>
      <w:r>
        <w:fldChar w:fldCharType="separate"/>
      </w:r>
      <w:r w:rsidR="00345960" w:rsidRPr="00CE4426">
        <w:rPr>
          <w:rStyle w:val="Hyperlink"/>
        </w:rPr>
        <w:t>Introduction</w:t>
      </w:r>
      <w:r w:rsidR="00345960">
        <w:rPr>
          <w:webHidden/>
        </w:rPr>
        <w:tab/>
      </w:r>
      <w:r w:rsidR="00345960">
        <w:rPr>
          <w:webHidden/>
        </w:rPr>
        <w:fldChar w:fldCharType="begin"/>
      </w:r>
      <w:r w:rsidR="00345960">
        <w:rPr>
          <w:webHidden/>
        </w:rPr>
        <w:instrText xml:space="preserve"> PAGEREF _Toc441522260 \h </w:instrText>
      </w:r>
      <w:r w:rsidR="00345960">
        <w:rPr>
          <w:webHidden/>
        </w:rPr>
      </w:r>
      <w:r w:rsidR="00345960">
        <w:rPr>
          <w:webHidden/>
        </w:rPr>
        <w:fldChar w:fldCharType="separate"/>
      </w:r>
      <w:ins w:id="37" w:author="i0806927" w:date="2016-04-04T12:37:00Z">
        <w:r w:rsidR="00B866B0">
          <w:rPr>
            <w:webHidden/>
          </w:rPr>
          <w:t>5</w:t>
        </w:r>
      </w:ins>
      <w:del w:id="38" w:author="i0806927" w:date="2016-03-31T19:32:00Z">
        <w:r w:rsidR="00C937C2" w:rsidDel="002B7927">
          <w:rPr>
            <w:webHidden/>
          </w:rPr>
          <w:delText>5</w:delText>
        </w:r>
      </w:del>
      <w:r w:rsidR="00345960">
        <w:rPr>
          <w:webHidden/>
        </w:rPr>
        <w:fldChar w:fldCharType="end"/>
      </w:r>
      <w:r>
        <w:fldChar w:fldCharType="end"/>
      </w:r>
    </w:p>
    <w:p w14:paraId="53BDADE3" w14:textId="77777777" w:rsidR="00345960" w:rsidRDefault="002B7927">
      <w:pPr>
        <w:pStyle w:val="TOC1"/>
        <w:rPr>
          <w:rFonts w:asciiTheme="minorHAnsi" w:hAnsiTheme="minorHAnsi" w:cstheme="minorBidi"/>
          <w:kern w:val="2"/>
          <w:sz w:val="21"/>
          <w:szCs w:val="22"/>
          <w:lang w:eastAsia="ja-JP"/>
        </w:rPr>
      </w:pPr>
      <w:r>
        <w:fldChar w:fldCharType="begin"/>
      </w:r>
      <w:r>
        <w:instrText xml:space="preserve"> HYPERLINK \l "_Toc441522261" </w:instrText>
      </w:r>
      <w:r>
        <w:fldChar w:fldCharType="separate"/>
      </w:r>
      <w:r w:rsidR="00345960" w:rsidRPr="00CE4426">
        <w:rPr>
          <w:rStyle w:val="Hyperlink"/>
        </w:rPr>
        <w:t>SAMPLE USE CASES</w:t>
      </w:r>
      <w:r w:rsidR="00345960">
        <w:rPr>
          <w:webHidden/>
        </w:rPr>
        <w:tab/>
      </w:r>
      <w:r w:rsidR="00345960">
        <w:rPr>
          <w:webHidden/>
        </w:rPr>
        <w:fldChar w:fldCharType="begin"/>
      </w:r>
      <w:r w:rsidR="00345960">
        <w:rPr>
          <w:webHidden/>
        </w:rPr>
        <w:instrText xml:space="preserve"> PAGEREF _Toc441522261 \h </w:instrText>
      </w:r>
      <w:r w:rsidR="00345960">
        <w:rPr>
          <w:webHidden/>
        </w:rPr>
      </w:r>
      <w:r w:rsidR="00345960">
        <w:rPr>
          <w:webHidden/>
        </w:rPr>
        <w:fldChar w:fldCharType="separate"/>
      </w:r>
      <w:ins w:id="39" w:author="i0806927" w:date="2016-04-04T12:37:00Z">
        <w:r w:rsidR="00B866B0">
          <w:rPr>
            <w:webHidden/>
          </w:rPr>
          <w:t>7</w:t>
        </w:r>
      </w:ins>
      <w:del w:id="40" w:author="i0806927" w:date="2016-03-31T19:32:00Z">
        <w:r w:rsidR="00C937C2" w:rsidDel="002B7927">
          <w:rPr>
            <w:webHidden/>
          </w:rPr>
          <w:delText>7</w:delText>
        </w:r>
      </w:del>
      <w:r w:rsidR="00345960">
        <w:rPr>
          <w:webHidden/>
        </w:rPr>
        <w:fldChar w:fldCharType="end"/>
      </w:r>
      <w:r>
        <w:fldChar w:fldCharType="end"/>
      </w:r>
    </w:p>
    <w:p w14:paraId="2EC4B4E8" w14:textId="77777777" w:rsidR="00345960" w:rsidRDefault="002B7927">
      <w:pPr>
        <w:pStyle w:val="TOC1"/>
        <w:rPr>
          <w:rFonts w:asciiTheme="minorHAnsi" w:hAnsiTheme="minorHAnsi" w:cstheme="minorBidi"/>
          <w:kern w:val="2"/>
          <w:sz w:val="21"/>
          <w:szCs w:val="22"/>
          <w:lang w:eastAsia="ja-JP"/>
        </w:rPr>
      </w:pPr>
      <w:r>
        <w:fldChar w:fldCharType="begin"/>
      </w:r>
      <w:r>
        <w:instrText xml:space="preserve"> HYPERLINK \l "_Toc441522262" </w:instrText>
      </w:r>
      <w:r>
        <w:fldChar w:fldCharType="separate"/>
      </w:r>
      <w:r w:rsidR="00345960" w:rsidRPr="00CE4426">
        <w:rPr>
          <w:rStyle w:val="Hyperlink"/>
        </w:rPr>
        <w:t>RESOURCE MODEL</w:t>
      </w:r>
      <w:r w:rsidR="00345960">
        <w:rPr>
          <w:webHidden/>
        </w:rPr>
        <w:tab/>
      </w:r>
      <w:r w:rsidR="00345960">
        <w:rPr>
          <w:webHidden/>
        </w:rPr>
        <w:fldChar w:fldCharType="begin"/>
      </w:r>
      <w:r w:rsidR="00345960">
        <w:rPr>
          <w:webHidden/>
        </w:rPr>
        <w:instrText xml:space="preserve"> PAGEREF _Toc441522262 \h </w:instrText>
      </w:r>
      <w:r w:rsidR="00345960">
        <w:rPr>
          <w:webHidden/>
        </w:rPr>
      </w:r>
      <w:r w:rsidR="00345960">
        <w:rPr>
          <w:webHidden/>
        </w:rPr>
        <w:fldChar w:fldCharType="separate"/>
      </w:r>
      <w:ins w:id="41" w:author="i0806927" w:date="2016-04-04T12:37:00Z">
        <w:r w:rsidR="00B866B0">
          <w:rPr>
            <w:webHidden/>
          </w:rPr>
          <w:t>9</w:t>
        </w:r>
      </w:ins>
      <w:del w:id="42" w:author="i0806927" w:date="2016-03-31T19:32:00Z">
        <w:r w:rsidR="00C937C2" w:rsidDel="002B7927">
          <w:rPr>
            <w:webHidden/>
          </w:rPr>
          <w:delText>9</w:delText>
        </w:r>
      </w:del>
      <w:r w:rsidR="00345960">
        <w:rPr>
          <w:webHidden/>
        </w:rPr>
        <w:fldChar w:fldCharType="end"/>
      </w:r>
      <w:r>
        <w:fldChar w:fldCharType="end"/>
      </w:r>
    </w:p>
    <w:p w14:paraId="4B5D0125" w14:textId="77777777" w:rsidR="00345960" w:rsidRDefault="002B7927" w:rsidP="00776E61">
      <w:pPr>
        <w:pStyle w:val="TOC2"/>
        <w:rPr>
          <w:rFonts w:asciiTheme="minorHAnsi" w:hAnsiTheme="minorHAnsi" w:cstheme="minorBidi"/>
          <w:noProof/>
          <w:kern w:val="2"/>
          <w:sz w:val="21"/>
          <w:szCs w:val="22"/>
          <w:lang w:eastAsia="ja-JP"/>
        </w:rPr>
      </w:pPr>
      <w:r>
        <w:fldChar w:fldCharType="begin"/>
      </w:r>
      <w:r>
        <w:instrText xml:space="preserve"> HYPERLINK \l "_Toc441522263" </w:instrText>
      </w:r>
      <w:r>
        <w:fldChar w:fldCharType="separate"/>
      </w:r>
      <w:r w:rsidR="00345960" w:rsidRPr="00CE4426">
        <w:rPr>
          <w:rStyle w:val="Hyperlink"/>
          <w:rFonts w:ascii="Helvetica" w:eastAsia="Times New Roman" w:hAnsi="Helvetica" w:cs="Helvetica"/>
          <w:noProof/>
          <w:lang w:eastAsia="it-IT"/>
        </w:rPr>
        <w:t>Managed Entity and Task Resource Models</w:t>
      </w:r>
      <w:r w:rsidR="00345960">
        <w:rPr>
          <w:noProof/>
          <w:webHidden/>
        </w:rPr>
        <w:tab/>
      </w:r>
      <w:r w:rsidR="00345960">
        <w:rPr>
          <w:noProof/>
          <w:webHidden/>
        </w:rPr>
        <w:fldChar w:fldCharType="begin"/>
      </w:r>
      <w:r w:rsidR="00345960">
        <w:rPr>
          <w:noProof/>
          <w:webHidden/>
        </w:rPr>
        <w:instrText xml:space="preserve"> PAGEREF _Toc441522263 \h </w:instrText>
      </w:r>
      <w:r w:rsidR="00345960">
        <w:rPr>
          <w:noProof/>
          <w:webHidden/>
        </w:rPr>
      </w:r>
      <w:r w:rsidR="00345960">
        <w:rPr>
          <w:noProof/>
          <w:webHidden/>
        </w:rPr>
        <w:fldChar w:fldCharType="separate"/>
      </w:r>
      <w:ins w:id="43" w:author="i0806927" w:date="2016-04-04T12:37:00Z">
        <w:r w:rsidR="00B866B0">
          <w:rPr>
            <w:noProof/>
            <w:webHidden/>
          </w:rPr>
          <w:t>9</w:t>
        </w:r>
      </w:ins>
      <w:del w:id="44" w:author="i0806927" w:date="2016-03-31T19:32:00Z">
        <w:r w:rsidR="00C937C2" w:rsidDel="002B7927">
          <w:rPr>
            <w:noProof/>
            <w:webHidden/>
          </w:rPr>
          <w:delText>9</w:delText>
        </w:r>
      </w:del>
      <w:r w:rsidR="00345960">
        <w:rPr>
          <w:noProof/>
          <w:webHidden/>
        </w:rPr>
        <w:fldChar w:fldCharType="end"/>
      </w:r>
      <w:r>
        <w:rPr>
          <w:noProof/>
        </w:rPr>
        <w:fldChar w:fldCharType="end"/>
      </w:r>
    </w:p>
    <w:p w14:paraId="4A01D29D" w14:textId="77777777" w:rsidR="00345960" w:rsidRDefault="002B7927" w:rsidP="00776E61">
      <w:pPr>
        <w:pStyle w:val="TOC3"/>
        <w:rPr>
          <w:rFonts w:asciiTheme="minorHAnsi" w:hAnsiTheme="minorHAnsi" w:cstheme="minorBidi"/>
          <w:noProof/>
          <w:kern w:val="2"/>
          <w:sz w:val="21"/>
          <w:szCs w:val="22"/>
          <w:lang w:eastAsia="ja-JP"/>
        </w:rPr>
      </w:pPr>
      <w:r>
        <w:fldChar w:fldCharType="begin"/>
      </w:r>
      <w:r>
        <w:instrText xml:space="preserve"> HYPERLINK \l "_Toc441522264" </w:instrText>
      </w:r>
      <w:r>
        <w:fldChar w:fldCharType="separate"/>
      </w:r>
      <w:r w:rsidR="00345960" w:rsidRPr="00CE4426">
        <w:rPr>
          <w:rStyle w:val="Hyperlink"/>
          <w:noProof/>
          <w:lang w:eastAsia="ja-JP"/>
        </w:rPr>
        <w:t>Service qualification</w:t>
      </w:r>
      <w:r w:rsidR="00345960" w:rsidRPr="00CE4426">
        <w:rPr>
          <w:rStyle w:val="Hyperlink"/>
          <w:noProof/>
          <w:lang w:eastAsia="it-IT"/>
        </w:rPr>
        <w:t xml:space="preserve"> Resource</w:t>
      </w:r>
      <w:r w:rsidR="00345960">
        <w:rPr>
          <w:noProof/>
          <w:webHidden/>
        </w:rPr>
        <w:tab/>
      </w:r>
      <w:r w:rsidR="00345960">
        <w:rPr>
          <w:noProof/>
          <w:webHidden/>
        </w:rPr>
        <w:fldChar w:fldCharType="begin"/>
      </w:r>
      <w:r w:rsidR="00345960">
        <w:rPr>
          <w:noProof/>
          <w:webHidden/>
        </w:rPr>
        <w:instrText xml:space="preserve"> PAGEREF _Toc441522264 \h </w:instrText>
      </w:r>
      <w:r w:rsidR="00345960">
        <w:rPr>
          <w:noProof/>
          <w:webHidden/>
        </w:rPr>
      </w:r>
      <w:r w:rsidR="00345960">
        <w:rPr>
          <w:noProof/>
          <w:webHidden/>
        </w:rPr>
        <w:fldChar w:fldCharType="separate"/>
      </w:r>
      <w:ins w:id="45" w:author="i0806927" w:date="2016-04-04T12:37:00Z">
        <w:r w:rsidR="00B866B0">
          <w:rPr>
            <w:noProof/>
            <w:webHidden/>
          </w:rPr>
          <w:t>9</w:t>
        </w:r>
      </w:ins>
      <w:del w:id="46" w:author="i0806927" w:date="2016-03-31T19:32:00Z">
        <w:r w:rsidR="00C937C2" w:rsidDel="002B7927">
          <w:rPr>
            <w:noProof/>
            <w:webHidden/>
          </w:rPr>
          <w:delText>9</w:delText>
        </w:r>
      </w:del>
      <w:r w:rsidR="00345960">
        <w:rPr>
          <w:noProof/>
          <w:webHidden/>
        </w:rPr>
        <w:fldChar w:fldCharType="end"/>
      </w:r>
      <w:r>
        <w:rPr>
          <w:noProof/>
        </w:rPr>
        <w:fldChar w:fldCharType="end"/>
      </w:r>
    </w:p>
    <w:p w14:paraId="42F9B9A3" w14:textId="77777777" w:rsidR="00345960" w:rsidRDefault="00065956" w:rsidP="00776E61">
      <w:pPr>
        <w:pStyle w:val="TOC3"/>
        <w:rPr>
          <w:rFonts w:asciiTheme="minorHAnsi" w:hAnsiTheme="minorHAnsi" w:cstheme="minorBidi"/>
          <w:noProof/>
          <w:kern w:val="2"/>
          <w:sz w:val="21"/>
          <w:szCs w:val="22"/>
          <w:lang w:eastAsia="ja-JP"/>
        </w:rPr>
      </w:pPr>
      <w:r>
        <w:fldChar w:fldCharType="begin"/>
      </w:r>
      <w:r>
        <w:instrText xml:space="preserve"> HYPERLINK \l "_Toc441522265" </w:instrText>
      </w:r>
      <w:r>
        <w:fldChar w:fldCharType="separate"/>
      </w:r>
      <w:r w:rsidR="00345960" w:rsidRPr="00CE4426">
        <w:rPr>
          <w:rStyle w:val="Hyperlink"/>
          <w:noProof/>
          <w:lang w:eastAsia="ja-JP"/>
        </w:rPr>
        <w:t>Order feasibility check</w:t>
      </w:r>
      <w:r w:rsidR="00345960" w:rsidRPr="00CE4426">
        <w:rPr>
          <w:rStyle w:val="Hyperlink"/>
          <w:noProof/>
          <w:lang w:eastAsia="it-IT"/>
        </w:rPr>
        <w:t xml:space="preserve"> Resource</w:t>
      </w:r>
      <w:r w:rsidR="00345960">
        <w:rPr>
          <w:noProof/>
          <w:webHidden/>
        </w:rPr>
        <w:tab/>
      </w:r>
      <w:r w:rsidR="00345960">
        <w:rPr>
          <w:noProof/>
          <w:webHidden/>
        </w:rPr>
        <w:fldChar w:fldCharType="begin"/>
      </w:r>
      <w:r w:rsidR="00345960">
        <w:rPr>
          <w:noProof/>
          <w:webHidden/>
        </w:rPr>
        <w:instrText xml:space="preserve"> PAGEREF _Toc441522265 \h </w:instrText>
      </w:r>
      <w:r w:rsidR="00345960">
        <w:rPr>
          <w:noProof/>
          <w:webHidden/>
        </w:rPr>
      </w:r>
      <w:r w:rsidR="00345960">
        <w:rPr>
          <w:noProof/>
          <w:webHidden/>
        </w:rPr>
        <w:fldChar w:fldCharType="separate"/>
      </w:r>
      <w:ins w:id="47" w:author="i0806927" w:date="2016-04-04T12:37:00Z">
        <w:r w:rsidR="00B866B0">
          <w:rPr>
            <w:noProof/>
            <w:webHidden/>
          </w:rPr>
          <w:t>15</w:t>
        </w:r>
      </w:ins>
      <w:del w:id="48" w:author="i0806927" w:date="2016-03-30T13:57:00Z">
        <w:r w:rsidR="00345960" w:rsidDel="00C937C2">
          <w:rPr>
            <w:noProof/>
            <w:webHidden/>
          </w:rPr>
          <w:delText>12</w:delText>
        </w:r>
      </w:del>
      <w:r w:rsidR="00345960">
        <w:rPr>
          <w:noProof/>
          <w:webHidden/>
        </w:rPr>
        <w:fldChar w:fldCharType="end"/>
      </w:r>
      <w:r>
        <w:rPr>
          <w:noProof/>
        </w:rPr>
        <w:fldChar w:fldCharType="end"/>
      </w:r>
    </w:p>
    <w:p w14:paraId="01536B93" w14:textId="77777777" w:rsidR="00345960" w:rsidRDefault="00065956">
      <w:pPr>
        <w:pStyle w:val="TOC1"/>
        <w:rPr>
          <w:rFonts w:asciiTheme="minorHAnsi" w:hAnsiTheme="minorHAnsi" w:cstheme="minorBidi"/>
          <w:kern w:val="2"/>
          <w:sz w:val="21"/>
          <w:szCs w:val="22"/>
          <w:lang w:eastAsia="ja-JP"/>
        </w:rPr>
      </w:pPr>
      <w:r>
        <w:fldChar w:fldCharType="begin"/>
      </w:r>
      <w:r>
        <w:instrText xml:space="preserve"> HYPERLINK \l "_Toc441522266" </w:instrText>
      </w:r>
      <w:r>
        <w:fldChar w:fldCharType="separate"/>
      </w:r>
      <w:r w:rsidR="00345960" w:rsidRPr="00CE4426">
        <w:rPr>
          <w:rStyle w:val="Hyperlink"/>
          <w:rFonts w:ascii="Helvetica" w:eastAsia="Times New Roman" w:hAnsi="Helvetica" w:cs="Helvetica"/>
          <w:lang w:eastAsia="it-IT"/>
        </w:rPr>
        <w:t>Event Models</w:t>
      </w:r>
      <w:r w:rsidR="00345960">
        <w:rPr>
          <w:webHidden/>
        </w:rPr>
        <w:tab/>
      </w:r>
      <w:r w:rsidR="00345960">
        <w:rPr>
          <w:webHidden/>
        </w:rPr>
        <w:fldChar w:fldCharType="begin"/>
      </w:r>
      <w:r w:rsidR="00345960">
        <w:rPr>
          <w:webHidden/>
        </w:rPr>
        <w:instrText xml:space="preserve"> PAGEREF _Toc441522266 \h </w:instrText>
      </w:r>
      <w:r w:rsidR="00345960">
        <w:rPr>
          <w:webHidden/>
        </w:rPr>
      </w:r>
      <w:r w:rsidR="00345960">
        <w:rPr>
          <w:webHidden/>
        </w:rPr>
        <w:fldChar w:fldCharType="separate"/>
      </w:r>
      <w:ins w:id="49" w:author="i0806927" w:date="2016-04-04T12:37:00Z">
        <w:r w:rsidR="00B866B0">
          <w:rPr>
            <w:webHidden/>
          </w:rPr>
          <w:t>20</w:t>
        </w:r>
      </w:ins>
      <w:del w:id="50" w:author="i0806927" w:date="2016-03-30T13:57:00Z">
        <w:r w:rsidR="00345960" w:rsidDel="00C937C2">
          <w:rPr>
            <w:webHidden/>
          </w:rPr>
          <w:delText>17</w:delText>
        </w:r>
      </w:del>
      <w:r w:rsidR="00345960">
        <w:rPr>
          <w:webHidden/>
        </w:rPr>
        <w:fldChar w:fldCharType="end"/>
      </w:r>
      <w:r>
        <w:fldChar w:fldCharType="end"/>
      </w:r>
    </w:p>
    <w:p w14:paraId="78529335" w14:textId="77777777" w:rsidR="00345960" w:rsidRDefault="00065956">
      <w:pPr>
        <w:pStyle w:val="TOC1"/>
        <w:rPr>
          <w:rFonts w:asciiTheme="minorHAnsi" w:hAnsiTheme="minorHAnsi" w:cstheme="minorBidi"/>
          <w:kern w:val="2"/>
          <w:sz w:val="21"/>
          <w:szCs w:val="22"/>
          <w:lang w:eastAsia="ja-JP"/>
        </w:rPr>
      </w:pPr>
      <w:r>
        <w:fldChar w:fldCharType="begin"/>
      </w:r>
      <w:r>
        <w:instrText xml:space="preserve"> HYPERLINK \l "_Toc441522267" </w:instrText>
      </w:r>
      <w:r>
        <w:fldChar w:fldCharType="separate"/>
      </w:r>
      <w:r w:rsidR="00345960" w:rsidRPr="00CE4426">
        <w:rPr>
          <w:rStyle w:val="Hyperlink"/>
        </w:rPr>
        <w:t>API OPERATION TEMPLATES</w:t>
      </w:r>
      <w:r w:rsidR="00345960">
        <w:rPr>
          <w:webHidden/>
        </w:rPr>
        <w:tab/>
      </w:r>
      <w:r w:rsidR="00345960">
        <w:rPr>
          <w:webHidden/>
        </w:rPr>
        <w:fldChar w:fldCharType="begin"/>
      </w:r>
      <w:r w:rsidR="00345960">
        <w:rPr>
          <w:webHidden/>
        </w:rPr>
        <w:instrText xml:space="preserve"> PAGEREF _Toc441522267 \h </w:instrText>
      </w:r>
      <w:r w:rsidR="00345960">
        <w:rPr>
          <w:webHidden/>
        </w:rPr>
      </w:r>
      <w:r w:rsidR="00345960">
        <w:rPr>
          <w:webHidden/>
        </w:rPr>
        <w:fldChar w:fldCharType="separate"/>
      </w:r>
      <w:ins w:id="51" w:author="i0806927" w:date="2016-04-04T12:37:00Z">
        <w:r w:rsidR="00B866B0">
          <w:rPr>
            <w:webHidden/>
          </w:rPr>
          <w:t>21</w:t>
        </w:r>
      </w:ins>
      <w:del w:id="52" w:author="i0806927" w:date="2016-03-30T13:57:00Z">
        <w:r w:rsidR="00345960" w:rsidDel="00C937C2">
          <w:rPr>
            <w:webHidden/>
          </w:rPr>
          <w:delText>18</w:delText>
        </w:r>
      </w:del>
      <w:r w:rsidR="00345960">
        <w:rPr>
          <w:webHidden/>
        </w:rPr>
        <w:fldChar w:fldCharType="end"/>
      </w:r>
      <w:r>
        <w:fldChar w:fldCharType="end"/>
      </w:r>
    </w:p>
    <w:p w14:paraId="12E649ED" w14:textId="77777777" w:rsidR="00345960" w:rsidRDefault="00065956" w:rsidP="00776E61">
      <w:pPr>
        <w:pStyle w:val="TOC2"/>
        <w:rPr>
          <w:rFonts w:asciiTheme="minorHAnsi" w:hAnsiTheme="minorHAnsi" w:cstheme="minorBidi"/>
          <w:noProof/>
          <w:kern w:val="2"/>
          <w:sz w:val="21"/>
          <w:szCs w:val="22"/>
          <w:lang w:eastAsia="ja-JP"/>
        </w:rPr>
      </w:pPr>
      <w:r>
        <w:fldChar w:fldCharType="begin"/>
      </w:r>
      <w:r>
        <w:instrText xml:space="preserve"> HYPERLINK \l "_Toc441522268" </w:instrText>
      </w:r>
      <w:r>
        <w:fldChar w:fldCharType="separate"/>
      </w:r>
      <w:r w:rsidR="00345960" w:rsidRPr="00CE4426">
        <w:rPr>
          <w:rStyle w:val="Hyperlink"/>
          <w:rFonts w:ascii="Helvetica" w:eastAsia="Times New Roman" w:hAnsi="Helvetica" w:cs="Helvetica"/>
          <w:noProof/>
          <w:lang w:eastAsia="it-IT"/>
        </w:rPr>
        <w:t>GET /api/</w:t>
      </w:r>
      <w:r w:rsidR="00345960" w:rsidRPr="00CE4426">
        <w:rPr>
          <w:rStyle w:val="Hyperlink"/>
          <w:rFonts w:ascii="Helvetica" w:hAnsi="Helvetica" w:cs="Helvetica"/>
          <w:noProof/>
          <w:lang w:eastAsia="ja-JP"/>
        </w:rPr>
        <w:t>serviceQualificationRequest?{filter_representation}</w:t>
      </w:r>
      <w:r w:rsidR="00345960">
        <w:rPr>
          <w:noProof/>
          <w:webHidden/>
        </w:rPr>
        <w:tab/>
      </w:r>
      <w:r w:rsidR="00345960">
        <w:rPr>
          <w:noProof/>
          <w:webHidden/>
        </w:rPr>
        <w:fldChar w:fldCharType="begin"/>
      </w:r>
      <w:r w:rsidR="00345960">
        <w:rPr>
          <w:noProof/>
          <w:webHidden/>
        </w:rPr>
        <w:instrText xml:space="preserve"> PAGEREF _Toc441522268 \h </w:instrText>
      </w:r>
      <w:r w:rsidR="00345960">
        <w:rPr>
          <w:noProof/>
          <w:webHidden/>
        </w:rPr>
      </w:r>
      <w:r w:rsidR="00345960">
        <w:rPr>
          <w:noProof/>
          <w:webHidden/>
        </w:rPr>
        <w:fldChar w:fldCharType="separate"/>
      </w:r>
      <w:ins w:id="53" w:author="i0806927" w:date="2016-04-04T12:37:00Z">
        <w:r w:rsidR="00B866B0">
          <w:rPr>
            <w:noProof/>
            <w:webHidden/>
          </w:rPr>
          <w:t>22</w:t>
        </w:r>
      </w:ins>
      <w:del w:id="54" w:author="i0806927" w:date="2016-03-30T13:57:00Z">
        <w:r w:rsidR="00345960" w:rsidDel="00C937C2">
          <w:rPr>
            <w:noProof/>
            <w:webHidden/>
          </w:rPr>
          <w:delText>19</w:delText>
        </w:r>
      </w:del>
      <w:r w:rsidR="00345960">
        <w:rPr>
          <w:noProof/>
          <w:webHidden/>
        </w:rPr>
        <w:fldChar w:fldCharType="end"/>
      </w:r>
      <w:r>
        <w:rPr>
          <w:noProof/>
        </w:rPr>
        <w:fldChar w:fldCharType="end"/>
      </w:r>
    </w:p>
    <w:p w14:paraId="27AEB6BB" w14:textId="77777777" w:rsidR="00345960" w:rsidRDefault="00065956" w:rsidP="00776E61">
      <w:pPr>
        <w:pStyle w:val="TOC2"/>
        <w:rPr>
          <w:rFonts w:asciiTheme="minorHAnsi" w:hAnsiTheme="minorHAnsi" w:cstheme="minorBidi"/>
          <w:noProof/>
          <w:kern w:val="2"/>
          <w:sz w:val="21"/>
          <w:szCs w:val="22"/>
          <w:lang w:eastAsia="ja-JP"/>
        </w:rPr>
      </w:pPr>
      <w:r>
        <w:fldChar w:fldCharType="begin"/>
      </w:r>
      <w:r>
        <w:instrText xml:space="preserve"> HYPERLINK \l "_Toc441522269" </w:instrText>
      </w:r>
      <w:r>
        <w:fldChar w:fldCharType="separate"/>
      </w:r>
      <w:r w:rsidR="00345960" w:rsidRPr="00CE4426">
        <w:rPr>
          <w:rStyle w:val="Hyperlink"/>
          <w:rFonts w:ascii="Helvetica" w:hAnsi="Helvetica" w:cs="Helvetica"/>
          <w:noProof/>
          <w:lang w:eastAsia="ja-JP"/>
        </w:rPr>
        <w:t>POST</w:t>
      </w:r>
      <w:r w:rsidR="00345960" w:rsidRPr="00CE4426">
        <w:rPr>
          <w:rStyle w:val="Hyperlink"/>
          <w:rFonts w:ascii="Helvetica" w:eastAsia="Times New Roman" w:hAnsi="Helvetica" w:cs="Helvetica"/>
          <w:noProof/>
          <w:lang w:eastAsia="it-IT"/>
        </w:rPr>
        <w:t xml:space="preserve"> /api/</w:t>
      </w:r>
      <w:r w:rsidR="00345960" w:rsidRPr="00CE4426">
        <w:rPr>
          <w:rStyle w:val="Hyperlink"/>
          <w:rFonts w:ascii="Helvetica" w:hAnsi="Helvetica" w:cs="Helvetica"/>
          <w:noProof/>
          <w:lang w:eastAsia="ja-JP"/>
        </w:rPr>
        <w:t>serviceQualificationRequest</w:t>
      </w:r>
      <w:r w:rsidR="00345960">
        <w:rPr>
          <w:noProof/>
          <w:webHidden/>
        </w:rPr>
        <w:tab/>
      </w:r>
      <w:r w:rsidR="00345960">
        <w:rPr>
          <w:noProof/>
          <w:webHidden/>
        </w:rPr>
        <w:fldChar w:fldCharType="begin"/>
      </w:r>
      <w:r w:rsidR="00345960">
        <w:rPr>
          <w:noProof/>
          <w:webHidden/>
        </w:rPr>
        <w:instrText xml:space="preserve"> PAGEREF _Toc441522269 \h </w:instrText>
      </w:r>
      <w:r w:rsidR="00345960">
        <w:rPr>
          <w:noProof/>
          <w:webHidden/>
        </w:rPr>
      </w:r>
      <w:r w:rsidR="00345960">
        <w:rPr>
          <w:noProof/>
          <w:webHidden/>
        </w:rPr>
        <w:fldChar w:fldCharType="separate"/>
      </w:r>
      <w:ins w:id="55" w:author="i0806927" w:date="2016-04-04T12:37:00Z">
        <w:r w:rsidR="00B866B0">
          <w:rPr>
            <w:noProof/>
            <w:webHidden/>
          </w:rPr>
          <w:t>25</w:t>
        </w:r>
      </w:ins>
      <w:del w:id="56" w:author="i0806927" w:date="2016-03-30T13:57:00Z">
        <w:r w:rsidR="00345960" w:rsidDel="00C937C2">
          <w:rPr>
            <w:noProof/>
            <w:webHidden/>
          </w:rPr>
          <w:delText>21</w:delText>
        </w:r>
      </w:del>
      <w:r w:rsidR="00345960">
        <w:rPr>
          <w:noProof/>
          <w:webHidden/>
        </w:rPr>
        <w:fldChar w:fldCharType="end"/>
      </w:r>
      <w:r>
        <w:rPr>
          <w:noProof/>
        </w:rPr>
        <w:fldChar w:fldCharType="end"/>
      </w:r>
    </w:p>
    <w:p w14:paraId="74A4EF29" w14:textId="77777777" w:rsidR="00345960" w:rsidRDefault="00065956" w:rsidP="00776E61">
      <w:pPr>
        <w:pStyle w:val="TOC2"/>
        <w:rPr>
          <w:rFonts w:asciiTheme="minorHAnsi" w:hAnsiTheme="minorHAnsi" w:cstheme="minorBidi"/>
          <w:noProof/>
          <w:kern w:val="2"/>
          <w:sz w:val="21"/>
          <w:szCs w:val="22"/>
          <w:lang w:eastAsia="ja-JP"/>
        </w:rPr>
      </w:pPr>
      <w:r>
        <w:fldChar w:fldCharType="begin"/>
      </w:r>
      <w:r>
        <w:instrText xml:space="preserve"> HYPERLINK \l "_Toc441522270" </w:instrText>
      </w:r>
      <w:r>
        <w:fldChar w:fldCharType="separate"/>
      </w:r>
      <w:r w:rsidR="00345960" w:rsidRPr="00CE4426">
        <w:rPr>
          <w:rStyle w:val="Hyperlink"/>
          <w:noProof/>
          <w:lang w:eastAsia="ja-JP"/>
        </w:rPr>
        <w:t xml:space="preserve">GET </w:t>
      </w:r>
      <w:r w:rsidR="00345960" w:rsidRPr="00CE4426">
        <w:rPr>
          <w:rStyle w:val="Hyperlink"/>
          <w:rFonts w:ascii="Helvetica" w:eastAsia="Times New Roman" w:hAnsi="Helvetica" w:cs="Helvetica"/>
          <w:noProof/>
          <w:lang w:eastAsia="it-IT"/>
        </w:rPr>
        <w:t>/api/</w:t>
      </w:r>
      <w:r w:rsidR="00345960" w:rsidRPr="00CE4426">
        <w:rPr>
          <w:rStyle w:val="Hyperlink"/>
          <w:rFonts w:ascii="Helvetica" w:hAnsi="Helvetica" w:cs="Helvetica"/>
          <w:noProof/>
          <w:lang w:eastAsia="ja-JP"/>
        </w:rPr>
        <w:t>orderFeasibilityCheckRequest</w:t>
      </w:r>
      <w:r w:rsidR="00345960">
        <w:rPr>
          <w:noProof/>
          <w:webHidden/>
        </w:rPr>
        <w:tab/>
      </w:r>
      <w:r w:rsidR="00345960">
        <w:rPr>
          <w:noProof/>
          <w:webHidden/>
        </w:rPr>
        <w:fldChar w:fldCharType="begin"/>
      </w:r>
      <w:r w:rsidR="00345960">
        <w:rPr>
          <w:noProof/>
          <w:webHidden/>
        </w:rPr>
        <w:instrText xml:space="preserve"> PAGEREF _Toc441522270 \h </w:instrText>
      </w:r>
      <w:r w:rsidR="00345960">
        <w:rPr>
          <w:noProof/>
          <w:webHidden/>
        </w:rPr>
      </w:r>
      <w:r w:rsidR="00345960">
        <w:rPr>
          <w:noProof/>
          <w:webHidden/>
        </w:rPr>
        <w:fldChar w:fldCharType="separate"/>
      </w:r>
      <w:ins w:id="57" w:author="i0806927" w:date="2016-04-04T12:37:00Z">
        <w:r w:rsidR="00B866B0">
          <w:rPr>
            <w:noProof/>
            <w:webHidden/>
          </w:rPr>
          <w:t>33</w:t>
        </w:r>
      </w:ins>
      <w:del w:id="58" w:author="i0806927" w:date="2016-03-30T13:57:00Z">
        <w:r w:rsidR="00345960" w:rsidDel="00C937C2">
          <w:rPr>
            <w:noProof/>
            <w:webHidden/>
          </w:rPr>
          <w:delText>27</w:delText>
        </w:r>
      </w:del>
      <w:r w:rsidR="00345960">
        <w:rPr>
          <w:noProof/>
          <w:webHidden/>
        </w:rPr>
        <w:fldChar w:fldCharType="end"/>
      </w:r>
      <w:r>
        <w:rPr>
          <w:noProof/>
        </w:rPr>
        <w:fldChar w:fldCharType="end"/>
      </w:r>
    </w:p>
    <w:p w14:paraId="7677DFD1" w14:textId="77777777" w:rsidR="00345960" w:rsidRDefault="00065956" w:rsidP="00776E61">
      <w:pPr>
        <w:pStyle w:val="TOC2"/>
        <w:rPr>
          <w:rFonts w:asciiTheme="minorHAnsi" w:hAnsiTheme="minorHAnsi" w:cstheme="minorBidi"/>
          <w:noProof/>
          <w:kern w:val="2"/>
          <w:sz w:val="21"/>
          <w:szCs w:val="22"/>
          <w:lang w:eastAsia="ja-JP"/>
        </w:rPr>
      </w:pPr>
      <w:r>
        <w:fldChar w:fldCharType="begin"/>
      </w:r>
      <w:r>
        <w:instrText xml:space="preserve"> HYPERLINK \l "_Toc441522271" </w:instrText>
      </w:r>
      <w:r>
        <w:fldChar w:fldCharType="separate"/>
      </w:r>
      <w:r w:rsidR="00345960" w:rsidRPr="00CE4426">
        <w:rPr>
          <w:rStyle w:val="Hyperlink"/>
          <w:rFonts w:ascii="Helvetica" w:hAnsi="Helvetica" w:cs="Helvetica"/>
          <w:noProof/>
          <w:lang w:eastAsia="ja-JP"/>
        </w:rPr>
        <w:t>POST</w:t>
      </w:r>
      <w:r w:rsidR="00345960" w:rsidRPr="00CE4426">
        <w:rPr>
          <w:rStyle w:val="Hyperlink"/>
          <w:rFonts w:ascii="Helvetica" w:eastAsia="Times New Roman" w:hAnsi="Helvetica" w:cs="Helvetica"/>
          <w:noProof/>
          <w:lang w:eastAsia="it-IT"/>
        </w:rPr>
        <w:t xml:space="preserve"> /api/</w:t>
      </w:r>
      <w:r w:rsidR="00345960" w:rsidRPr="00CE4426">
        <w:rPr>
          <w:rStyle w:val="Hyperlink"/>
          <w:rFonts w:ascii="Helvetica" w:hAnsi="Helvetica" w:cs="Helvetica"/>
          <w:noProof/>
          <w:lang w:eastAsia="ja-JP"/>
        </w:rPr>
        <w:t>orderFeasibilityCheckRequest</w:t>
      </w:r>
      <w:r w:rsidR="00345960">
        <w:rPr>
          <w:noProof/>
          <w:webHidden/>
        </w:rPr>
        <w:tab/>
      </w:r>
      <w:r w:rsidR="00345960">
        <w:rPr>
          <w:noProof/>
          <w:webHidden/>
        </w:rPr>
        <w:fldChar w:fldCharType="begin"/>
      </w:r>
      <w:r w:rsidR="00345960">
        <w:rPr>
          <w:noProof/>
          <w:webHidden/>
        </w:rPr>
        <w:instrText xml:space="preserve"> PAGEREF _Toc441522271 \h </w:instrText>
      </w:r>
      <w:r w:rsidR="00345960">
        <w:rPr>
          <w:noProof/>
          <w:webHidden/>
        </w:rPr>
      </w:r>
      <w:r w:rsidR="00345960">
        <w:rPr>
          <w:noProof/>
          <w:webHidden/>
        </w:rPr>
        <w:fldChar w:fldCharType="separate"/>
      </w:r>
      <w:ins w:id="59" w:author="i0806927" w:date="2016-04-04T12:37:00Z">
        <w:r w:rsidR="00B866B0">
          <w:rPr>
            <w:noProof/>
            <w:webHidden/>
          </w:rPr>
          <w:t>35</w:t>
        </w:r>
      </w:ins>
      <w:del w:id="60" w:author="i0806927" w:date="2016-03-30T13:57:00Z">
        <w:r w:rsidR="00345960" w:rsidDel="00C937C2">
          <w:rPr>
            <w:noProof/>
            <w:webHidden/>
          </w:rPr>
          <w:delText>31</w:delText>
        </w:r>
      </w:del>
      <w:r w:rsidR="00345960">
        <w:rPr>
          <w:noProof/>
          <w:webHidden/>
        </w:rPr>
        <w:fldChar w:fldCharType="end"/>
      </w:r>
      <w:r>
        <w:rPr>
          <w:noProof/>
        </w:rPr>
        <w:fldChar w:fldCharType="end"/>
      </w:r>
    </w:p>
    <w:p w14:paraId="6FD252BA" w14:textId="77777777" w:rsidR="00345960" w:rsidRDefault="00065956">
      <w:pPr>
        <w:pStyle w:val="TOC1"/>
        <w:rPr>
          <w:rFonts w:asciiTheme="minorHAnsi" w:hAnsiTheme="minorHAnsi" w:cstheme="minorBidi"/>
          <w:kern w:val="2"/>
          <w:sz w:val="21"/>
          <w:szCs w:val="22"/>
          <w:lang w:eastAsia="ja-JP"/>
        </w:rPr>
      </w:pPr>
      <w:r>
        <w:fldChar w:fldCharType="begin"/>
      </w:r>
      <w:r>
        <w:instrText xml:space="preserve"> HYPERLINK \l "_Toc441522272" </w:instrText>
      </w:r>
      <w:r>
        <w:fldChar w:fldCharType="separate"/>
      </w:r>
      <w:r w:rsidR="00345960" w:rsidRPr="00CE4426">
        <w:rPr>
          <w:rStyle w:val="Hyperlink"/>
        </w:rPr>
        <w:t>API NOTIFICATIO</w:t>
      </w:r>
      <w:r w:rsidR="00345960" w:rsidRPr="00CE4426">
        <w:rPr>
          <w:rStyle w:val="Hyperlink"/>
          <w:lang w:eastAsia="ja-JP"/>
        </w:rPr>
        <w:t>N</w:t>
      </w:r>
      <w:r w:rsidR="00345960" w:rsidRPr="00CE4426">
        <w:rPr>
          <w:rStyle w:val="Hyperlink"/>
        </w:rPr>
        <w:t xml:space="preserve"> TEMPLATES</w:t>
      </w:r>
      <w:r w:rsidR="00345960">
        <w:rPr>
          <w:webHidden/>
        </w:rPr>
        <w:tab/>
      </w:r>
      <w:r w:rsidR="00345960">
        <w:rPr>
          <w:webHidden/>
        </w:rPr>
        <w:fldChar w:fldCharType="begin"/>
      </w:r>
      <w:r w:rsidR="00345960">
        <w:rPr>
          <w:webHidden/>
        </w:rPr>
        <w:instrText xml:space="preserve"> PAGEREF _Toc441522272 \h </w:instrText>
      </w:r>
      <w:r w:rsidR="00345960">
        <w:rPr>
          <w:webHidden/>
        </w:rPr>
      </w:r>
      <w:r w:rsidR="00345960">
        <w:rPr>
          <w:webHidden/>
        </w:rPr>
        <w:fldChar w:fldCharType="separate"/>
      </w:r>
      <w:ins w:id="61" w:author="i0806927" w:date="2016-04-04T12:37:00Z">
        <w:r w:rsidR="00B866B0">
          <w:rPr>
            <w:webHidden/>
          </w:rPr>
          <w:t>39</w:t>
        </w:r>
      </w:ins>
      <w:del w:id="62" w:author="i0806927" w:date="2016-03-30T13:57:00Z">
        <w:r w:rsidR="00345960" w:rsidDel="00C937C2">
          <w:rPr>
            <w:webHidden/>
          </w:rPr>
          <w:delText>35</w:delText>
        </w:r>
      </w:del>
      <w:r w:rsidR="00345960">
        <w:rPr>
          <w:webHidden/>
        </w:rPr>
        <w:fldChar w:fldCharType="end"/>
      </w:r>
      <w:r>
        <w:fldChar w:fldCharType="end"/>
      </w:r>
    </w:p>
    <w:p w14:paraId="72BCA8DF" w14:textId="77777777" w:rsidR="00345960" w:rsidRDefault="00065956" w:rsidP="00776E61">
      <w:pPr>
        <w:pStyle w:val="TOC2"/>
        <w:rPr>
          <w:rFonts w:asciiTheme="minorHAnsi" w:hAnsiTheme="minorHAnsi" w:cstheme="minorBidi"/>
          <w:noProof/>
          <w:kern w:val="2"/>
          <w:sz w:val="21"/>
          <w:szCs w:val="22"/>
          <w:lang w:eastAsia="ja-JP"/>
        </w:rPr>
      </w:pPr>
      <w:r>
        <w:fldChar w:fldCharType="begin"/>
      </w:r>
      <w:r>
        <w:instrText xml:space="preserve"> HYPERLINK \l "_Toc441522273" </w:instrText>
      </w:r>
      <w:r>
        <w:fldChar w:fldCharType="separate"/>
      </w:r>
      <w:r w:rsidR="00345960" w:rsidRPr="00CE4426">
        <w:rPr>
          <w:rStyle w:val="Hyperlink"/>
          <w:noProof/>
        </w:rPr>
        <w:t>Release History</w:t>
      </w:r>
      <w:r w:rsidR="00345960">
        <w:rPr>
          <w:noProof/>
          <w:webHidden/>
        </w:rPr>
        <w:tab/>
      </w:r>
      <w:r w:rsidR="00345960">
        <w:rPr>
          <w:noProof/>
          <w:webHidden/>
        </w:rPr>
        <w:fldChar w:fldCharType="begin"/>
      </w:r>
      <w:r w:rsidR="00345960">
        <w:rPr>
          <w:noProof/>
          <w:webHidden/>
        </w:rPr>
        <w:instrText xml:space="preserve"> PAGEREF _Toc441522273 \h </w:instrText>
      </w:r>
      <w:r w:rsidR="00345960">
        <w:rPr>
          <w:noProof/>
          <w:webHidden/>
        </w:rPr>
      </w:r>
      <w:r w:rsidR="00345960">
        <w:rPr>
          <w:noProof/>
          <w:webHidden/>
        </w:rPr>
        <w:fldChar w:fldCharType="separate"/>
      </w:r>
      <w:ins w:id="63" w:author="i0806927" w:date="2016-04-04T12:37:00Z">
        <w:r w:rsidR="00B866B0">
          <w:rPr>
            <w:noProof/>
            <w:webHidden/>
          </w:rPr>
          <w:t>40</w:t>
        </w:r>
      </w:ins>
      <w:del w:id="64" w:author="i0806927" w:date="2016-03-30T13:57:00Z">
        <w:r w:rsidR="00345960" w:rsidDel="00C937C2">
          <w:rPr>
            <w:noProof/>
            <w:webHidden/>
          </w:rPr>
          <w:delText>36</w:delText>
        </w:r>
      </w:del>
      <w:r w:rsidR="00345960">
        <w:rPr>
          <w:noProof/>
          <w:webHidden/>
        </w:rPr>
        <w:fldChar w:fldCharType="end"/>
      </w:r>
      <w:r>
        <w:rPr>
          <w:noProof/>
        </w:rPr>
        <w:fldChar w:fldCharType="end"/>
      </w:r>
    </w:p>
    <w:p w14:paraId="01FE869C" w14:textId="77777777" w:rsidR="00E41538" w:rsidRDefault="00E41538" w:rsidP="00B16765">
      <w:pPr>
        <w:pStyle w:val="TOC1"/>
        <w:rPr>
          <w:rFonts w:ascii="Calibri" w:hAnsi="Calibri"/>
          <w:sz w:val="22"/>
          <w:szCs w:val="22"/>
        </w:rPr>
      </w:pPr>
      <w:r w:rsidRPr="00E41538">
        <w:rPr>
          <w:rFonts w:cs="Arial"/>
          <w:noProof w:val="0"/>
          <w:spacing w:val="-5"/>
          <w:szCs w:val="20"/>
          <w:lang w:val="en-GB"/>
        </w:rPr>
        <w:fldChar w:fldCharType="end"/>
      </w:r>
      <w:r>
        <w:fldChar w:fldCharType="begin"/>
      </w:r>
      <w:r>
        <w:instrText xml:space="preserve"> TOC \o "1-1" \h \z \u </w:instrText>
      </w:r>
      <w:r>
        <w:fldChar w:fldCharType="separate"/>
      </w:r>
    </w:p>
    <w:p w14:paraId="1C7ECFDD" w14:textId="77777777" w:rsidR="00E41538" w:rsidRDefault="00E41538" w:rsidP="00B16765">
      <w:pPr>
        <w:pStyle w:val="TOC1"/>
      </w:pPr>
    </w:p>
    <w:p w14:paraId="47F905D0" w14:textId="77777777" w:rsidR="009750CF" w:rsidRDefault="00E41538" w:rsidP="00B16765">
      <w:pPr>
        <w:pStyle w:val="TOC1"/>
      </w:pPr>
      <w:r>
        <w:fldChar w:fldCharType="end"/>
      </w:r>
    </w:p>
    <w:p w14:paraId="3760D3B4" w14:textId="77777777" w:rsidR="00CA2BB0" w:rsidRPr="002A491E" w:rsidRDefault="00CA2BB0" w:rsidP="004E3E77">
      <w:pPr>
        <w:pStyle w:val="Heading1"/>
      </w:pPr>
      <w:bookmarkStart w:id="65" w:name="_Toc441522259"/>
      <w:r w:rsidRPr="00386904">
        <w:lastRenderedPageBreak/>
        <w:t>List of Tables</w:t>
      </w:r>
      <w:bookmarkEnd w:id="65"/>
    </w:p>
    <w:p w14:paraId="18A683C0" w14:textId="77777777" w:rsidR="00336F5F" w:rsidRPr="00336F5F" w:rsidRDefault="00336F5F" w:rsidP="00336F5F">
      <w:pPr>
        <w:rPr>
          <w:lang w:val="en-GB"/>
        </w:rPr>
      </w:pPr>
    </w:p>
    <w:p w14:paraId="5DEE48FF" w14:textId="77777777" w:rsidR="00BB109A" w:rsidRDefault="00CA2BB0">
      <w:pPr>
        <w:pStyle w:val="TableofFigures"/>
        <w:rPr>
          <w:rFonts w:asciiTheme="minorHAnsi" w:hAnsiTheme="minorHAnsi" w:cstheme="minorBidi"/>
          <w:noProof/>
          <w:kern w:val="2"/>
          <w:sz w:val="21"/>
          <w:szCs w:val="22"/>
          <w:lang w:eastAsia="ja-JP"/>
        </w:rPr>
      </w:pPr>
      <w:r w:rsidRPr="00801BF9">
        <w:fldChar w:fldCharType="begin"/>
      </w:r>
      <w:r w:rsidRPr="00801BF9">
        <w:instrText xml:space="preserve"> TOC \h \z \c "Table" </w:instrText>
      </w:r>
      <w:r w:rsidRPr="00801BF9">
        <w:fldChar w:fldCharType="separate"/>
      </w:r>
      <w:r w:rsidR="00065956">
        <w:fldChar w:fldCharType="begin"/>
      </w:r>
      <w:r w:rsidR="00065956">
        <w:instrText xml:space="preserve"> HYPERLINK \l "_Toc440565683" </w:instrText>
      </w:r>
      <w:r w:rsidR="00065956">
        <w:fldChar w:fldCharType="separate"/>
      </w:r>
      <w:r w:rsidR="00BB109A" w:rsidRPr="00542B8E">
        <w:rPr>
          <w:rStyle w:val="Hyperlink"/>
          <w:noProof/>
        </w:rPr>
        <w:t>Table 1</w:t>
      </w:r>
      <w:r w:rsidR="00BB109A" w:rsidRPr="00542B8E">
        <w:rPr>
          <w:rStyle w:val="Hyperlink"/>
          <w:noProof/>
          <w:lang w:eastAsia="ja-JP"/>
        </w:rPr>
        <w:t xml:space="preserve"> Service Qualification field description</w:t>
      </w:r>
      <w:r w:rsidR="00BB109A">
        <w:rPr>
          <w:noProof/>
          <w:webHidden/>
        </w:rPr>
        <w:tab/>
      </w:r>
      <w:r w:rsidR="00BB109A">
        <w:rPr>
          <w:noProof/>
          <w:webHidden/>
        </w:rPr>
        <w:fldChar w:fldCharType="begin"/>
      </w:r>
      <w:r w:rsidR="00BB109A">
        <w:rPr>
          <w:noProof/>
          <w:webHidden/>
        </w:rPr>
        <w:instrText xml:space="preserve"> PAGEREF _Toc440565683 \h </w:instrText>
      </w:r>
      <w:r w:rsidR="00BB109A">
        <w:rPr>
          <w:noProof/>
          <w:webHidden/>
        </w:rPr>
      </w:r>
      <w:r w:rsidR="00BB109A">
        <w:rPr>
          <w:noProof/>
          <w:webHidden/>
        </w:rPr>
        <w:fldChar w:fldCharType="separate"/>
      </w:r>
      <w:ins w:id="66" w:author="i0806927" w:date="2016-04-04T12:37:00Z">
        <w:r w:rsidR="00B866B0">
          <w:rPr>
            <w:noProof/>
            <w:webHidden/>
          </w:rPr>
          <w:t>15</w:t>
        </w:r>
      </w:ins>
      <w:del w:id="67" w:author="i0806927" w:date="2016-03-30T13:57:00Z">
        <w:r w:rsidR="0001110C" w:rsidDel="00C937C2">
          <w:rPr>
            <w:noProof/>
            <w:webHidden/>
          </w:rPr>
          <w:delText>11</w:delText>
        </w:r>
      </w:del>
      <w:r w:rsidR="00BB109A">
        <w:rPr>
          <w:noProof/>
          <w:webHidden/>
        </w:rPr>
        <w:fldChar w:fldCharType="end"/>
      </w:r>
      <w:r w:rsidR="00065956">
        <w:rPr>
          <w:noProof/>
        </w:rPr>
        <w:fldChar w:fldCharType="end"/>
      </w:r>
    </w:p>
    <w:p w14:paraId="6B13A2BE" w14:textId="77777777" w:rsidR="00CA2BB0" w:rsidRPr="00A92E1E" w:rsidRDefault="00CA2BB0" w:rsidP="00A92E1E">
      <w:r w:rsidRPr="00801BF9">
        <w:rPr>
          <w:szCs w:val="20"/>
        </w:rPr>
        <w:fldChar w:fldCharType="end"/>
      </w:r>
    </w:p>
    <w:p w14:paraId="6B573BB2" w14:textId="77777777" w:rsidR="00CA2BB0" w:rsidRPr="00A92E1E" w:rsidRDefault="00CA2BB0" w:rsidP="00A92E1E"/>
    <w:p w14:paraId="0C9A126E" w14:textId="77777777" w:rsidR="00CA2BB0" w:rsidRPr="006341A9" w:rsidRDefault="00A22311" w:rsidP="006341A9">
      <w:pPr>
        <w:pStyle w:val="Heading1"/>
      </w:pPr>
      <w:bookmarkStart w:id="68" w:name="_Toc441522260"/>
      <w:r w:rsidRPr="006341A9">
        <w:t>Introduction</w:t>
      </w:r>
      <w:bookmarkEnd w:id="68"/>
    </w:p>
    <w:p w14:paraId="19097096" w14:textId="4D4CAC35" w:rsidR="008A65C6" w:rsidRDefault="008A65C6" w:rsidP="001C3F58">
      <w:pPr>
        <w:rPr>
          <w:lang w:eastAsia="ja-JP"/>
        </w:rPr>
      </w:pPr>
      <w:r>
        <w:rPr>
          <w:rFonts w:hint="eastAsia"/>
          <w:lang w:eastAsia="ja-JP"/>
        </w:rPr>
        <w:t>Service Qualification API is One of Pre-Ordering Management API Family. Service Qualification API goal is to provide service availability at Customer location.</w:t>
      </w:r>
    </w:p>
    <w:p w14:paraId="3409D05F" w14:textId="11775AE1" w:rsidR="00A22311" w:rsidRDefault="008A65C6" w:rsidP="001C3F58">
      <w:pPr>
        <w:rPr>
          <w:lang w:eastAsia="ja-JP"/>
        </w:rPr>
      </w:pPr>
      <w:r w:rsidRPr="008A65C6">
        <w:t>In the Open Digital Economy where multiple actors (SDPs, CSPs, …) may be involved with the delivery of an end-to-end service, those actors need to collaborate and interact with the customer as needed.</w:t>
      </w:r>
    </w:p>
    <w:p w14:paraId="39008CF7" w14:textId="0E23FF14" w:rsidR="00F34649" w:rsidRDefault="00F34649" w:rsidP="00BD5DAC">
      <w:pPr>
        <w:rPr>
          <w:lang w:eastAsia="ja-JP"/>
        </w:rPr>
      </w:pPr>
    </w:p>
    <w:p w14:paraId="7C4E7072" w14:textId="77777777" w:rsidR="00F34649" w:rsidRPr="00323740" w:rsidRDefault="00F34649" w:rsidP="00F34649">
      <w:pPr>
        <w:rPr>
          <w:lang w:eastAsia="ja-JP"/>
        </w:rPr>
      </w:pPr>
      <w:r w:rsidRPr="00323740">
        <w:rPr>
          <w:rFonts w:hint="eastAsia"/>
          <w:lang w:eastAsia="ja-JP"/>
        </w:rPr>
        <w:t xml:space="preserve">ServiceQualification </w:t>
      </w:r>
      <w:r w:rsidRPr="00323740">
        <w:rPr>
          <w:lang w:eastAsia="ja-JP"/>
        </w:rPr>
        <w:t xml:space="preserve">API </w:t>
      </w:r>
      <w:r w:rsidRPr="00323740">
        <w:rPr>
          <w:rFonts w:hint="eastAsia"/>
          <w:lang w:eastAsia="ja-JP"/>
        </w:rPr>
        <w:t>operation check</w:t>
      </w:r>
      <w:r>
        <w:rPr>
          <w:rFonts w:hint="eastAsia"/>
          <w:lang w:eastAsia="ja-JP"/>
        </w:rPr>
        <w:t>s</w:t>
      </w:r>
      <w:r w:rsidRPr="00323740">
        <w:rPr>
          <w:lang w:eastAsia="ja-JP"/>
        </w:rPr>
        <w:t xml:space="preserve"> are modeled as requests:</w:t>
      </w:r>
    </w:p>
    <w:p w14:paraId="683CBEF2" w14:textId="77777777" w:rsidR="00F34649" w:rsidRPr="00A67CEC" w:rsidRDefault="00F34649" w:rsidP="00F34649">
      <w:pPr>
        <w:rPr>
          <w:lang w:eastAsia="ja-JP"/>
        </w:rPr>
      </w:pPr>
      <w:r w:rsidRPr="00A67CEC">
        <w:rPr>
          <w:lang w:eastAsia="ja-JP"/>
        </w:rPr>
        <w:t>- serviceQualification request checks technical eligibility (Service Qualification Request resource),</w:t>
      </w:r>
    </w:p>
    <w:p w14:paraId="7D763B94" w14:textId="068658C9" w:rsidR="00F34649" w:rsidRDefault="00F34649" w:rsidP="00F34649">
      <w:pPr>
        <w:rPr>
          <w:lang w:eastAsia="ja-JP"/>
        </w:rPr>
      </w:pPr>
      <w:r w:rsidRPr="00A67CEC">
        <w:rPr>
          <w:lang w:eastAsia="ja-JP"/>
        </w:rPr>
        <w:t xml:space="preserve">- </w:t>
      </w:r>
      <w:del w:id="69" w:author="i0806927" w:date="2016-03-30T14:27:00Z">
        <w:r w:rsidRPr="009949EC" w:rsidDel="00BA2F16">
          <w:rPr>
            <w:highlight w:val="yellow"/>
            <w:lang w:eastAsia="ja-JP"/>
            <w:rPrChange w:id="70" w:author="i0806927" w:date="2016-04-04T13:16:00Z">
              <w:rPr>
                <w:lang w:eastAsia="ja-JP"/>
              </w:rPr>
            </w:rPrChange>
          </w:rPr>
          <w:delText xml:space="preserve">orderFeasibilityCheck </w:delText>
        </w:r>
      </w:del>
      <w:ins w:id="71" w:author="i0806927" w:date="2016-03-30T14:27:00Z">
        <w:r w:rsidR="00BA2F16" w:rsidRPr="009949EC">
          <w:rPr>
            <w:highlight w:val="yellow"/>
            <w:lang w:eastAsia="ja-JP"/>
            <w:rPrChange w:id="72" w:author="i0806927" w:date="2016-04-04T13:16:00Z">
              <w:rPr>
                <w:lang w:eastAsia="ja-JP"/>
              </w:rPr>
            </w:rPrChange>
          </w:rPr>
          <w:t>productOfferingQualification</w:t>
        </w:r>
        <w:r w:rsidR="00BA2F16" w:rsidRPr="00A67CEC">
          <w:rPr>
            <w:lang w:eastAsia="ja-JP"/>
          </w:rPr>
          <w:t xml:space="preserve"> </w:t>
        </w:r>
      </w:ins>
      <w:r w:rsidRPr="00A67CEC">
        <w:rPr>
          <w:lang w:eastAsia="ja-JP"/>
        </w:rPr>
        <w:t>request checks commercial Eligibility include technical eligibility. (</w:t>
      </w:r>
      <w:del w:id="73" w:author="i0806927" w:date="2016-03-30T14:28:00Z">
        <w:r w:rsidRPr="009949EC" w:rsidDel="00BA2F16">
          <w:rPr>
            <w:highlight w:val="yellow"/>
            <w:lang w:eastAsia="ja-JP"/>
            <w:rPrChange w:id="74" w:author="i0806927" w:date="2016-04-04T13:16:00Z">
              <w:rPr>
                <w:lang w:eastAsia="ja-JP"/>
              </w:rPr>
            </w:rPrChange>
          </w:rPr>
          <w:delText xml:space="preserve">OrderFeasibilityCheck </w:delText>
        </w:r>
      </w:del>
      <w:ins w:id="75" w:author="i0806927" w:date="2016-03-30T14:28:00Z">
        <w:r w:rsidR="00BA2F16" w:rsidRPr="009949EC">
          <w:rPr>
            <w:highlight w:val="yellow"/>
            <w:lang w:eastAsia="ja-JP"/>
            <w:rPrChange w:id="76" w:author="i0806927" w:date="2016-04-04T13:16:00Z">
              <w:rPr>
                <w:lang w:eastAsia="ja-JP"/>
              </w:rPr>
            </w:rPrChange>
          </w:rPr>
          <w:t>productOfferingQualification</w:t>
        </w:r>
        <w:r w:rsidR="00BA2F16" w:rsidRPr="00A67CEC">
          <w:rPr>
            <w:lang w:eastAsia="ja-JP"/>
          </w:rPr>
          <w:t xml:space="preserve"> </w:t>
        </w:r>
      </w:ins>
      <w:r w:rsidRPr="00A67CEC">
        <w:rPr>
          <w:lang w:eastAsia="ja-JP"/>
        </w:rPr>
        <w:t>reso</w:t>
      </w:r>
      <w:r w:rsidRPr="00463C47">
        <w:rPr>
          <w:lang w:eastAsia="ja-JP"/>
        </w:rPr>
        <w:t>urce)</w:t>
      </w:r>
    </w:p>
    <w:p w14:paraId="3BD88BA9" w14:textId="20948FE2" w:rsidR="00F34649" w:rsidRDefault="00F34649" w:rsidP="00F34649">
      <w:pPr>
        <w:rPr>
          <w:lang w:eastAsia="ja-JP"/>
        </w:rPr>
      </w:pPr>
    </w:p>
    <w:p w14:paraId="7D72A5A3" w14:textId="06DB6CE4" w:rsidR="00F34649" w:rsidRDefault="009949EC">
      <w:pPr>
        <w:jc w:val="center"/>
        <w:rPr>
          <w:lang w:eastAsia="ja-JP"/>
        </w:rPr>
      </w:pPr>
      <w:ins w:id="77" w:author="i0806927" w:date="2016-04-04T13:19:00Z">
        <w:r>
          <w:rPr>
            <w:noProof/>
          </w:rPr>
          <mc:AlternateContent>
            <mc:Choice Requires="wps">
              <w:drawing>
                <wp:anchor distT="0" distB="0" distL="114300" distR="114300" simplePos="0" relativeHeight="251663360" behindDoc="0" locked="0" layoutInCell="1" allowOverlap="1" wp14:anchorId="2AED19C8" wp14:editId="2A5CC54E">
                  <wp:simplePos x="0" y="0"/>
                  <wp:positionH relativeFrom="column">
                    <wp:posOffset>2892883</wp:posOffset>
                  </wp:positionH>
                  <wp:positionV relativeFrom="paragraph">
                    <wp:posOffset>2366262</wp:posOffset>
                  </wp:positionV>
                  <wp:extent cx="818485" cy="148856"/>
                  <wp:effectExtent l="0" t="0" r="1270" b="3810"/>
                  <wp:wrapNone/>
                  <wp:docPr id="15" name="正方形/長方形 15"/>
                  <wp:cNvGraphicFramePr/>
                  <a:graphic xmlns:a="http://schemas.openxmlformats.org/drawingml/2006/main">
                    <a:graphicData uri="http://schemas.microsoft.com/office/word/2010/wordprocessingShape">
                      <wps:wsp>
                        <wps:cNvSpPr/>
                        <wps:spPr>
                          <a:xfrm>
                            <a:off x="0" y="0"/>
                            <a:ext cx="818485" cy="148856"/>
                          </a:xfrm>
                          <a:prstGeom prst="rect">
                            <a:avLst/>
                          </a:prstGeom>
                          <a:solidFill>
                            <a:srgbClr val="FFFF00">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EBC3BF3" id="正方形/長方形 15" o:spid="_x0000_s1026" style="position:absolute;margin-left:227.8pt;margin-top:186.3pt;width:64.45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" fillcolor="yellow" stroked="f" strokeweight="2pt">
                  <v:fill opacity="26214f"/>
                </v:rect>
              </w:pict>
            </mc:Fallback>
          </mc:AlternateContent>
        </w:r>
        <w:r>
          <w:rPr>
            <w:noProof/>
          </w:rPr>
          <mc:AlternateContent>
            <mc:Choice Requires="wps">
              <w:drawing>
                <wp:anchor distT="0" distB="0" distL="114300" distR="114300" simplePos="0" relativeHeight="251661312" behindDoc="0" locked="0" layoutInCell="1" allowOverlap="1" wp14:anchorId="610CE316" wp14:editId="6A0444EE">
                  <wp:simplePos x="0" y="0"/>
                  <wp:positionH relativeFrom="column">
                    <wp:posOffset>2520742</wp:posOffset>
                  </wp:positionH>
                  <wp:positionV relativeFrom="paragraph">
                    <wp:posOffset>877703</wp:posOffset>
                  </wp:positionV>
                  <wp:extent cx="1190847" cy="393405"/>
                  <wp:effectExtent l="0" t="0" r="9525" b="6985"/>
                  <wp:wrapNone/>
                  <wp:docPr id="14" name="正方形/長方形 14"/>
                  <wp:cNvGraphicFramePr/>
                  <a:graphic xmlns:a="http://schemas.openxmlformats.org/drawingml/2006/main">
                    <a:graphicData uri="http://schemas.microsoft.com/office/word/2010/wordprocessingShape">
                      <wps:wsp>
                        <wps:cNvSpPr/>
                        <wps:spPr>
                          <a:xfrm>
                            <a:off x="0" y="0"/>
                            <a:ext cx="1190847" cy="393405"/>
                          </a:xfrm>
                          <a:prstGeom prst="rect">
                            <a:avLst/>
                          </a:prstGeom>
                          <a:solidFill>
                            <a:srgbClr val="FFFF00">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5F48DD4" id="正方形/長方形 14" o:spid="_x0000_s1026" style="position:absolute;margin-left:198.5pt;margin-top:69.1pt;width:93.75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" fillcolor="yellow" stroked="f" strokeweight="2pt">
                  <v:fill opacity="26214f"/>
                </v:rect>
              </w:pict>
            </mc:Fallback>
          </mc:AlternateContent>
        </w:r>
      </w:ins>
      <w:ins w:id="78" w:author="i0806927" w:date="2016-04-04T13:18:00Z">
        <w:r>
          <w:rPr>
            <w:noProof/>
          </w:rPr>
          <mc:AlternateContent>
            <mc:Choice Requires="wps">
              <w:drawing>
                <wp:anchor distT="0" distB="0" distL="114300" distR="114300" simplePos="0" relativeHeight="251659264" behindDoc="0" locked="0" layoutInCell="1" allowOverlap="1" wp14:anchorId="7B6A4C24" wp14:editId="2FB8BE73">
                  <wp:simplePos x="0" y="0"/>
                  <wp:positionH relativeFrom="column">
                    <wp:posOffset>1797730</wp:posOffset>
                  </wp:positionH>
                  <wp:positionV relativeFrom="paragraph">
                    <wp:posOffset>718215</wp:posOffset>
                  </wp:positionV>
                  <wp:extent cx="829340" cy="159488"/>
                  <wp:effectExtent l="0" t="0" r="8890" b="0"/>
                  <wp:wrapNone/>
                  <wp:docPr id="13" name="正方形/長方形 13"/>
                  <wp:cNvGraphicFramePr/>
                  <a:graphic xmlns:a="http://schemas.openxmlformats.org/drawingml/2006/main">
                    <a:graphicData uri="http://schemas.microsoft.com/office/word/2010/wordprocessingShape">
                      <wps:wsp>
                        <wps:cNvSpPr/>
                        <wps:spPr>
                          <a:xfrm>
                            <a:off x="0" y="0"/>
                            <a:ext cx="829340" cy="159488"/>
                          </a:xfrm>
                          <a:prstGeom prst="rect">
                            <a:avLst/>
                          </a:prstGeom>
                          <a:solidFill>
                            <a:srgbClr val="FFFF00">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5260560" id="正方形/長方形 13" o:spid="_x0000_s1026" style="position:absolute;margin-left:141.55pt;margin-top:56.55pt;width:65.3pt;height:1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" fillcolor="yellow" stroked="f" strokeweight="2pt">
                  <v:fill opacity="26214f"/>
                </v:rect>
              </w:pict>
            </mc:Fallback>
          </mc:AlternateContent>
        </w:r>
      </w:ins>
      <w:ins w:id="79" w:author="i0806927" w:date="2016-04-04T13:17:00Z">
        <w:r>
          <w:rPr>
            <w:noProof/>
          </w:rPr>
          <w:drawing>
            <wp:inline distT="0" distB="0" distL="0" distR="0" wp14:anchorId="1E76984D" wp14:editId="1533BFA7">
              <wp:extent cx="6570921" cy="2919891"/>
              <wp:effectExtent l="0" t="0" r="190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0495" cy="2924145"/>
                      </a:xfrm>
                      <a:prstGeom prst="rect">
                        <a:avLst/>
                      </a:prstGeom>
                      <a:noFill/>
                      <a:ln>
                        <a:noFill/>
                      </a:ln>
                    </pic:spPr>
                  </pic:pic>
                </a:graphicData>
              </a:graphic>
            </wp:inline>
          </w:drawing>
        </w:r>
      </w:ins>
      <w:del w:id="80" w:author="i0806927" w:date="2016-03-30T14:06:00Z">
        <w:r w:rsidR="00F34649" w:rsidDel="00986CA1">
          <w:rPr>
            <w:noProof/>
          </w:rPr>
          <w:drawing>
            <wp:inline distT="0" distB="0" distL="0" distR="0" wp14:anchorId="17D9B463" wp14:editId="0F4A49B1">
              <wp:extent cx="6167620" cy="2162175"/>
              <wp:effectExtent l="19050" t="19050" r="2413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4371" cy="2164542"/>
                      </a:xfrm>
                      <a:prstGeom prst="rect">
                        <a:avLst/>
                      </a:prstGeom>
                      <a:noFill/>
                      <a:ln>
                        <a:solidFill>
                          <a:sysClr val="windowText" lastClr="000000"/>
                        </a:solidFill>
                      </a:ln>
                    </pic:spPr>
                  </pic:pic>
                </a:graphicData>
              </a:graphic>
            </wp:inline>
          </w:drawing>
        </w:r>
      </w:del>
    </w:p>
    <w:p w14:paraId="324956DA" w14:textId="7D4C315F" w:rsidR="00F34649" w:rsidRDefault="00F34649">
      <w:pPr>
        <w:jc w:val="center"/>
        <w:rPr>
          <w:lang w:eastAsia="ja-JP"/>
        </w:rPr>
        <w:pPrChange w:id="81" w:author="i0806927" w:date="2016-03-30T14:06:00Z">
          <w:pPr/>
        </w:pPrChange>
      </w:pPr>
    </w:p>
    <w:p w14:paraId="2D06E642" w14:textId="6B38A8FE" w:rsidR="00AB1BA1" w:rsidRPr="00AB1BA1" w:rsidRDefault="00AB1BA1" w:rsidP="00AB1BA1">
      <w:pPr>
        <w:rPr>
          <w:ins w:id="82" w:author="i0806927" w:date="2016-04-08T18:06:00Z"/>
          <w:rFonts w:ascii="Helvetica" w:hAnsi="Helvetica" w:cs="Helvetica"/>
          <w:szCs w:val="20"/>
          <w:highlight w:val="green"/>
          <w:u w:val="single"/>
          <w:lang w:eastAsia="ja-JP"/>
          <w:rPrChange w:id="83" w:author="i0806927" w:date="2016-04-08T18:08:00Z">
            <w:rPr>
              <w:ins w:id="84" w:author="i0806927" w:date="2016-04-08T18:06:00Z"/>
              <w:rFonts w:ascii="Helvetica" w:hAnsi="Helvetica" w:cs="Helvetica"/>
              <w:sz w:val="24"/>
              <w:highlight w:val="green"/>
              <w:lang w:eastAsia="ja-JP"/>
            </w:rPr>
          </w:rPrChange>
        </w:rPr>
      </w:pPr>
      <w:ins w:id="85" w:author="i0806927" w:date="2016-04-08T18:06:00Z">
        <w:r w:rsidRPr="00AB1BA1">
          <w:rPr>
            <w:rFonts w:ascii="Helvetica" w:hAnsi="Helvetica" w:cs="Helvetica"/>
            <w:szCs w:val="20"/>
            <w:highlight w:val="green"/>
            <w:u w:val="single"/>
            <w:lang w:eastAsia="ja-JP"/>
            <w:rPrChange w:id="86" w:author="i0806927" w:date="2016-04-08T18:08:00Z">
              <w:rPr>
                <w:rFonts w:ascii="Helvetica" w:hAnsi="Helvetica" w:cs="Helvetica"/>
                <w:sz w:val="24"/>
                <w:highlight w:val="green"/>
                <w:lang w:eastAsia="ja-JP"/>
              </w:rPr>
            </w:rPrChange>
          </w:rPr>
          <w:t>serviceQualificationRequest</w:t>
        </w:r>
      </w:ins>
    </w:p>
    <w:p w14:paraId="04A07FE8" w14:textId="77777777" w:rsidR="00AB1BA1" w:rsidRPr="00AB1BA1" w:rsidRDefault="00AB1BA1">
      <w:pPr>
        <w:pStyle w:val="ListParagraph"/>
        <w:numPr>
          <w:ilvl w:val="0"/>
          <w:numId w:val="39"/>
        </w:numPr>
        <w:rPr>
          <w:ins w:id="87" w:author="i0806927" w:date="2016-04-08T18:06:00Z"/>
          <w:rFonts w:ascii="Helvetica" w:hAnsi="Helvetica" w:cs="Helvetica"/>
          <w:szCs w:val="20"/>
          <w:highlight w:val="green"/>
          <w:lang w:eastAsia="ja-JP"/>
          <w:rPrChange w:id="88" w:author="i0806927" w:date="2016-04-08T18:08:00Z">
            <w:rPr>
              <w:ins w:id="89" w:author="i0806927" w:date="2016-04-08T18:06:00Z"/>
              <w:highlight w:val="green"/>
            </w:rPr>
          </w:rPrChange>
        </w:rPr>
        <w:pPrChange w:id="90" w:author="i0806927" w:date="2016-04-08T18:06:00Z">
          <w:pPr/>
        </w:pPrChange>
      </w:pPr>
      <w:ins w:id="91" w:author="i0806927" w:date="2016-04-08T18:06:00Z">
        <w:r w:rsidRPr="00AB1BA1">
          <w:rPr>
            <w:rFonts w:ascii="Helvetica" w:hAnsi="Helvetica" w:cs="Helvetica"/>
            <w:sz w:val="20"/>
            <w:szCs w:val="20"/>
            <w:highlight w:val="green"/>
            <w:lang w:eastAsia="ja-JP"/>
            <w:rPrChange w:id="92" w:author="i0806927" w:date="2016-04-08T18:08:00Z">
              <w:rPr>
                <w:highlight w:val="green"/>
              </w:rPr>
            </w:rPrChange>
          </w:rPr>
          <w:t>Check if a location (identified by address) is within the service footprint (i.e. within a serving area)  and the type of service technology available at the location (i.e. access technology like Fiber, Wireless or Interim Satellite but also sensor data feed or utility service, HDTV availability), where detail response indicates technical parameters of service (e.g. bandwidth, data feed interval and accuracy, pipe diameter for water, etc).</w:t>
        </w:r>
      </w:ins>
    </w:p>
    <w:p w14:paraId="1C57A147" w14:textId="23D89DDA" w:rsidR="00AB1BA1" w:rsidRPr="00AB1BA1" w:rsidRDefault="00AB1BA1">
      <w:pPr>
        <w:pStyle w:val="ListParagraph"/>
        <w:numPr>
          <w:ilvl w:val="0"/>
          <w:numId w:val="39"/>
        </w:numPr>
        <w:rPr>
          <w:ins w:id="93" w:author="i0806927" w:date="2016-04-08T18:06:00Z"/>
          <w:rFonts w:ascii="Helvetica" w:hAnsi="Helvetica" w:cs="Helvetica"/>
          <w:szCs w:val="20"/>
          <w:highlight w:val="green"/>
          <w:lang w:eastAsia="ja-JP"/>
          <w:rPrChange w:id="94" w:author="i0806927" w:date="2016-04-08T18:08:00Z">
            <w:rPr>
              <w:ins w:id="95" w:author="i0806927" w:date="2016-04-08T18:06:00Z"/>
              <w:highlight w:val="green"/>
            </w:rPr>
          </w:rPrChange>
        </w:rPr>
        <w:pPrChange w:id="96" w:author="i0806927" w:date="2016-04-08T18:06:00Z">
          <w:pPr/>
        </w:pPrChange>
      </w:pPr>
      <w:ins w:id="97" w:author="i0806927" w:date="2016-04-08T18:06:00Z">
        <w:r w:rsidRPr="00AB1BA1">
          <w:rPr>
            <w:rFonts w:ascii="Helvetica" w:hAnsi="Helvetica" w:cs="Helvetica"/>
            <w:sz w:val="20"/>
            <w:szCs w:val="20"/>
            <w:highlight w:val="green"/>
            <w:lang w:eastAsia="ja-JP"/>
            <w:rPrChange w:id="98" w:author="i0806927" w:date="2016-04-08T18:08:00Z">
              <w:rPr>
                <w:highlight w:val="green"/>
              </w:rPr>
            </w:rPrChange>
          </w:rPr>
          <w:t>Intended for use cases where the “middle B</w:t>
        </w:r>
      </w:ins>
      <w:ins w:id="99" w:author="Polz, Andreas" w:date="2016-04-19T10:02:00Z">
        <w:r w:rsidR="00BE466F">
          <w:rPr>
            <w:rStyle w:val="FootnoteReference"/>
            <w:rFonts w:ascii="Helvetica" w:hAnsi="Helvetica"/>
            <w:sz w:val="20"/>
            <w:szCs w:val="20"/>
            <w:highlight w:val="green"/>
            <w:lang w:eastAsia="ja-JP"/>
          </w:rPr>
          <w:footnoteReference w:id="1"/>
        </w:r>
      </w:ins>
      <w:ins w:id="104" w:author="i0806927" w:date="2016-04-08T18:06:00Z">
        <w:r w:rsidRPr="00AB1BA1">
          <w:rPr>
            <w:rFonts w:ascii="Helvetica" w:hAnsi="Helvetica" w:cs="Helvetica"/>
            <w:sz w:val="20"/>
            <w:szCs w:val="20"/>
            <w:highlight w:val="green"/>
            <w:lang w:eastAsia="ja-JP"/>
            <w:rPrChange w:id="105" w:author="i0806927" w:date="2016-04-08T18:08:00Z">
              <w:rPr>
                <w:highlight w:val="green"/>
              </w:rPr>
            </w:rPrChange>
          </w:rPr>
          <w:t>” (retail ISP, reseller, etc) is not concerned about the product offering, but only about the service parameters.</w:t>
        </w:r>
      </w:ins>
    </w:p>
    <w:p w14:paraId="68D2EAE5" w14:textId="77777777" w:rsidR="00AB1BA1" w:rsidRPr="00AB1BA1" w:rsidRDefault="00AB1BA1">
      <w:pPr>
        <w:pStyle w:val="ListParagraph"/>
        <w:numPr>
          <w:ilvl w:val="0"/>
          <w:numId w:val="39"/>
        </w:numPr>
        <w:rPr>
          <w:ins w:id="106" w:author="i0806927" w:date="2016-04-08T18:06:00Z"/>
          <w:rFonts w:ascii="Helvetica" w:hAnsi="Helvetica" w:cs="Helvetica"/>
          <w:szCs w:val="20"/>
          <w:highlight w:val="green"/>
          <w:lang w:eastAsia="ja-JP"/>
          <w:rPrChange w:id="107" w:author="i0806927" w:date="2016-04-08T18:08:00Z">
            <w:rPr>
              <w:ins w:id="108" w:author="i0806927" w:date="2016-04-08T18:06:00Z"/>
              <w:highlight w:val="green"/>
            </w:rPr>
          </w:rPrChange>
        </w:rPr>
        <w:pPrChange w:id="109" w:author="i0806927" w:date="2016-04-08T18:06:00Z">
          <w:pPr/>
        </w:pPrChange>
      </w:pPr>
      <w:ins w:id="110" w:author="i0806927" w:date="2016-04-08T18:06:00Z">
        <w:r w:rsidRPr="00AB1BA1">
          <w:rPr>
            <w:rFonts w:ascii="Helvetica" w:hAnsi="Helvetica" w:cs="Helvetica"/>
            <w:sz w:val="20"/>
            <w:szCs w:val="20"/>
            <w:highlight w:val="green"/>
            <w:lang w:eastAsia="ja-JP"/>
            <w:rPrChange w:id="111" w:author="i0806927" w:date="2016-04-08T18:08:00Z">
              <w:rPr>
                <w:highlight w:val="green"/>
              </w:rPr>
            </w:rPrChange>
          </w:rPr>
          <w:t>Allows for asynchronous responses via notification hub for checks that take longer.</w:t>
        </w:r>
      </w:ins>
    </w:p>
    <w:p w14:paraId="7E8A45AE" w14:textId="77777777" w:rsidR="00AB1BA1" w:rsidRPr="00AB1BA1" w:rsidRDefault="00AB1BA1" w:rsidP="00AB1BA1">
      <w:pPr>
        <w:rPr>
          <w:ins w:id="112" w:author="i0806927" w:date="2016-04-08T18:06:00Z"/>
          <w:rFonts w:ascii="Helvetica" w:hAnsi="Helvetica" w:cs="Helvetica"/>
          <w:szCs w:val="20"/>
          <w:highlight w:val="green"/>
          <w:lang w:eastAsia="ja-JP"/>
          <w:rPrChange w:id="113" w:author="i0806927" w:date="2016-04-08T18:08:00Z">
            <w:rPr>
              <w:ins w:id="114" w:author="i0806927" w:date="2016-04-08T18:06:00Z"/>
              <w:rFonts w:ascii="Helvetica" w:hAnsi="Helvetica" w:cs="Helvetica"/>
              <w:sz w:val="24"/>
              <w:highlight w:val="green"/>
              <w:lang w:eastAsia="ja-JP"/>
            </w:rPr>
          </w:rPrChange>
        </w:rPr>
      </w:pPr>
    </w:p>
    <w:p w14:paraId="19A01308" w14:textId="77777777" w:rsidR="00AB1BA1" w:rsidRPr="00AB1BA1" w:rsidRDefault="00AB1BA1">
      <w:pPr>
        <w:pStyle w:val="ListParagraph"/>
        <w:numPr>
          <w:ilvl w:val="0"/>
          <w:numId w:val="39"/>
        </w:numPr>
        <w:rPr>
          <w:ins w:id="115" w:author="i0806927" w:date="2016-04-08T18:06:00Z"/>
          <w:rFonts w:ascii="Helvetica" w:hAnsi="Helvetica" w:cs="Helvetica"/>
          <w:szCs w:val="20"/>
          <w:lang w:eastAsia="ja-JP"/>
          <w:rPrChange w:id="116" w:author="i0806927" w:date="2016-04-08T18:08:00Z">
            <w:rPr>
              <w:ins w:id="117" w:author="i0806927" w:date="2016-04-08T18:06:00Z"/>
            </w:rPr>
          </w:rPrChange>
        </w:rPr>
        <w:pPrChange w:id="118" w:author="i0806927" w:date="2016-04-08T18:06:00Z">
          <w:pPr/>
        </w:pPrChange>
      </w:pPr>
      <w:ins w:id="119" w:author="i0806927" w:date="2016-04-08T18:06:00Z">
        <w:r w:rsidRPr="00AB1BA1">
          <w:rPr>
            <w:rFonts w:ascii="Helvetica" w:hAnsi="Helvetica" w:cs="Helvetica"/>
            <w:sz w:val="20"/>
            <w:szCs w:val="20"/>
            <w:highlight w:val="green"/>
            <w:lang w:eastAsia="ja-JP"/>
            <w:rPrChange w:id="120" w:author="i0806927" w:date="2016-04-08T18:08:00Z">
              <w:rPr>
                <w:highlight w:val="green"/>
              </w:rPr>
            </w:rPrChange>
          </w:rPr>
          <w:t>Should allow for serviceQualificationRequest for all types of services in a generic way, not only communication service access. If a telecom is sent a serviceQualificationRequest  it will respond with the network access technology and parameters available at the location. If an electricity supplier is sent a request, it will respond with the options on electritity (volts?) available at the location, when a water utility is sent a request, it will respond with service parameters available at the location (pipe diameter, pressure, )</w:t>
        </w:r>
      </w:ins>
    </w:p>
    <w:p w14:paraId="4295AD9B" w14:textId="77777777" w:rsidR="00F34649" w:rsidRDefault="00F34649" w:rsidP="00F34649">
      <w:pPr>
        <w:rPr>
          <w:ins w:id="121" w:author="i0806927" w:date="2016-04-08T18:06:00Z"/>
          <w:lang w:eastAsia="ja-JP"/>
        </w:rPr>
      </w:pPr>
    </w:p>
    <w:p w14:paraId="5CAF7D7F" w14:textId="7618D094" w:rsidR="00AB1BA1" w:rsidRPr="00AB1BA1" w:rsidRDefault="00AB1BA1" w:rsidP="00F34649">
      <w:pPr>
        <w:rPr>
          <w:ins w:id="122" w:author="i0806927" w:date="2016-04-08T18:06:00Z"/>
          <w:lang w:eastAsia="ja-JP"/>
        </w:rPr>
      </w:pPr>
      <w:ins w:id="123" w:author="i0806927" w:date="2016-04-08T18:07:00Z">
        <w:r w:rsidRPr="00AB1BA1">
          <w:rPr>
            <w:highlight w:val="green"/>
            <w:lang w:eastAsia="ja-JP"/>
            <w:rPrChange w:id="124" w:author="i0806927" w:date="2016-04-08T18:07:00Z">
              <w:rPr>
                <w:lang w:eastAsia="ja-JP"/>
              </w:rPr>
            </w:rPrChange>
          </w:rPr>
          <w:t>productOfferingQualification request</w:t>
        </w:r>
      </w:ins>
    </w:p>
    <w:p w14:paraId="150F7F48" w14:textId="77777777" w:rsidR="00AB1BA1" w:rsidRPr="00AB1BA1" w:rsidRDefault="00AB1BA1">
      <w:pPr>
        <w:pStyle w:val="ListParagraph"/>
        <w:numPr>
          <w:ilvl w:val="0"/>
          <w:numId w:val="40"/>
        </w:numPr>
        <w:rPr>
          <w:ins w:id="125" w:author="i0806927" w:date="2016-04-08T18:08:00Z"/>
          <w:highlight w:val="green"/>
          <w:lang w:eastAsia="ja-JP"/>
          <w:rPrChange w:id="126" w:author="i0806927" w:date="2016-04-08T18:08:00Z">
            <w:rPr>
              <w:ins w:id="127" w:author="i0806927" w:date="2016-04-08T18:08:00Z"/>
              <w:lang w:eastAsia="ja-JP"/>
            </w:rPr>
          </w:rPrChange>
        </w:rPr>
        <w:pPrChange w:id="128" w:author="i0806927" w:date="2016-04-08T18:08:00Z">
          <w:pPr/>
        </w:pPrChange>
      </w:pPr>
      <w:ins w:id="129" w:author="i0806927" w:date="2016-04-08T18:08:00Z">
        <w:r w:rsidRPr="00AB1BA1">
          <w:rPr>
            <w:highlight w:val="green"/>
            <w:lang w:eastAsia="ja-JP"/>
            <w:rPrChange w:id="130" w:author="i0806927" w:date="2016-04-08T18:08:00Z">
              <w:rPr>
                <w:lang w:eastAsia="ja-JP"/>
              </w:rPr>
            </w:rPrChange>
          </w:rPr>
          <w:t>Check if a given product offering can be delivered to a specific location (identified by address).</w:t>
        </w:r>
      </w:ins>
    </w:p>
    <w:p w14:paraId="0E92A282" w14:textId="77777777" w:rsidR="00AB1BA1" w:rsidRPr="00AB1BA1" w:rsidRDefault="00AB1BA1">
      <w:pPr>
        <w:pStyle w:val="ListParagraph"/>
        <w:numPr>
          <w:ilvl w:val="0"/>
          <w:numId w:val="40"/>
        </w:numPr>
        <w:rPr>
          <w:ins w:id="131" w:author="i0806927" w:date="2016-04-08T18:08:00Z"/>
          <w:highlight w:val="green"/>
          <w:lang w:eastAsia="ja-JP"/>
          <w:rPrChange w:id="132" w:author="i0806927" w:date="2016-04-08T18:08:00Z">
            <w:rPr>
              <w:ins w:id="133" w:author="i0806927" w:date="2016-04-08T18:08:00Z"/>
              <w:lang w:eastAsia="ja-JP"/>
            </w:rPr>
          </w:rPrChange>
        </w:rPr>
        <w:pPrChange w:id="134" w:author="i0806927" w:date="2016-04-08T18:08:00Z">
          <w:pPr/>
        </w:pPrChange>
      </w:pPr>
      <w:ins w:id="135" w:author="i0806927" w:date="2016-04-08T18:08:00Z">
        <w:r w:rsidRPr="00AB1BA1">
          <w:rPr>
            <w:highlight w:val="green"/>
            <w:lang w:eastAsia="ja-JP"/>
            <w:rPrChange w:id="136" w:author="i0806927" w:date="2016-04-08T18:08:00Z">
              <w:rPr>
                <w:lang w:eastAsia="ja-JP"/>
              </w:rPr>
            </w:rPrChange>
          </w:rPr>
          <w:t>Provide available product offering options if a specific product is not requested/given Synchronous responses only</w:t>
        </w:r>
      </w:ins>
    </w:p>
    <w:p w14:paraId="10D63449" w14:textId="2A71154B" w:rsidR="00AB1BA1" w:rsidRPr="00AB1BA1" w:rsidRDefault="00AB1BA1">
      <w:pPr>
        <w:pStyle w:val="ListParagraph"/>
        <w:numPr>
          <w:ilvl w:val="0"/>
          <w:numId w:val="40"/>
        </w:numPr>
        <w:rPr>
          <w:ins w:id="137" w:author="i0806927" w:date="2016-04-08T18:08:00Z"/>
          <w:highlight w:val="green"/>
          <w:lang w:eastAsia="ja-JP"/>
          <w:rPrChange w:id="138" w:author="i0806927" w:date="2016-04-08T18:08:00Z">
            <w:rPr>
              <w:ins w:id="139" w:author="i0806927" w:date="2016-04-08T18:08:00Z"/>
              <w:lang w:eastAsia="ja-JP"/>
            </w:rPr>
          </w:rPrChange>
        </w:rPr>
        <w:pPrChange w:id="140" w:author="i0806927" w:date="2016-04-08T18:08:00Z">
          <w:pPr/>
        </w:pPrChange>
      </w:pPr>
      <w:ins w:id="141" w:author="i0806927" w:date="2016-04-08T18:08:00Z">
        <w:r w:rsidRPr="00AB1BA1">
          <w:rPr>
            <w:highlight w:val="green"/>
            <w:lang w:eastAsia="ja-JP"/>
            <w:rPrChange w:id="142" w:author="i0806927" w:date="2016-04-08T18:08:00Z">
              <w:rPr>
                <w:lang w:eastAsia="ja-JP"/>
              </w:rPr>
            </w:rPrChange>
          </w:rPr>
          <w:t>Is about product offering level eligibility, where the “middle B” (reseller, etc) is not primarily concerned about technical parameters, but about product offering availability at location.</w:t>
        </w:r>
      </w:ins>
    </w:p>
    <w:p w14:paraId="064344C9" w14:textId="77777777" w:rsidR="00AB1BA1" w:rsidRDefault="00AB1BA1" w:rsidP="00F34649">
      <w:pPr>
        <w:rPr>
          <w:lang w:eastAsia="ja-JP"/>
        </w:rPr>
      </w:pPr>
    </w:p>
    <w:p w14:paraId="0331E6EF" w14:textId="77777777" w:rsidR="00F34649" w:rsidRDefault="00F34649" w:rsidP="00F34649">
      <w:pPr>
        <w:rPr>
          <w:lang w:eastAsia="ja-JP"/>
        </w:rPr>
      </w:pPr>
      <w:r w:rsidRPr="00DB7650">
        <w:rPr>
          <w:lang w:eastAsia="ja-JP"/>
        </w:rPr>
        <w:t xml:space="preserve">Depending on the way to describe “Product “, it may be classified in either technical feasibility or commercial feasibility.  </w:t>
      </w:r>
    </w:p>
    <w:p w14:paraId="2C750736" w14:textId="77777777" w:rsidR="00F34649" w:rsidRDefault="00F34649" w:rsidP="00F34649">
      <w:pPr>
        <w:rPr>
          <w:lang w:eastAsia="ja-JP"/>
        </w:rPr>
      </w:pPr>
    </w:p>
    <w:p w14:paraId="20A278CA" w14:textId="77777777" w:rsidR="00F34649" w:rsidRDefault="00F34649" w:rsidP="00F34649">
      <w:pPr>
        <w:jc w:val="center"/>
        <w:rPr>
          <w:lang w:eastAsia="ja-JP"/>
        </w:rPr>
      </w:pPr>
      <w:r>
        <w:rPr>
          <w:noProof/>
        </w:rPr>
        <w:drawing>
          <wp:inline distT="0" distB="0" distL="0" distR="0" wp14:anchorId="4B049130" wp14:editId="0942B462">
            <wp:extent cx="5097312" cy="3467989"/>
            <wp:effectExtent l="19050" t="19050" r="27305" b="184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9767" cy="3469659"/>
                    </a:xfrm>
                    <a:prstGeom prst="rect">
                      <a:avLst/>
                    </a:prstGeom>
                    <a:noFill/>
                    <a:ln>
                      <a:solidFill>
                        <a:sysClr val="windowText" lastClr="000000"/>
                      </a:solidFill>
                    </a:ln>
                  </pic:spPr>
                </pic:pic>
              </a:graphicData>
            </a:graphic>
          </wp:inline>
        </w:drawing>
      </w:r>
    </w:p>
    <w:p w14:paraId="1400A385" w14:textId="77777777" w:rsidR="00F34649" w:rsidRDefault="00F34649" w:rsidP="00F34649">
      <w:pPr>
        <w:rPr>
          <w:lang w:eastAsia="ja-JP"/>
        </w:rPr>
      </w:pPr>
    </w:p>
    <w:p w14:paraId="778DD963" w14:textId="77777777" w:rsidR="00F34649" w:rsidRPr="00FD798F" w:rsidRDefault="00F34649" w:rsidP="00F34649">
      <w:pPr>
        <w:rPr>
          <w:lang w:eastAsia="ja-JP"/>
        </w:rPr>
      </w:pPr>
    </w:p>
    <w:p w14:paraId="652CA1F7" w14:textId="77777777" w:rsidR="00F34649" w:rsidRDefault="00F34649" w:rsidP="001C3F58">
      <w:pPr>
        <w:rPr>
          <w:lang w:eastAsia="ja-JP"/>
        </w:rPr>
      </w:pPr>
    </w:p>
    <w:p w14:paraId="23408075" w14:textId="7A41C9EF" w:rsidR="003664C1" w:rsidRPr="006341A9" w:rsidRDefault="003664C1" w:rsidP="003664C1">
      <w:pPr>
        <w:pStyle w:val="Heading1"/>
      </w:pPr>
      <w:bookmarkStart w:id="143" w:name="_Toc441522261"/>
      <w:r>
        <w:t>SAMPLE USE CASES</w:t>
      </w:r>
      <w:bookmarkEnd w:id="143"/>
    </w:p>
    <w:p w14:paraId="7C8CE0FE" w14:textId="7536B9F4" w:rsidR="003664C1" w:rsidRDefault="00570A27" w:rsidP="003664C1">
      <w:pPr>
        <w:rPr>
          <w:lang w:eastAsia="ja-JP"/>
        </w:rPr>
      </w:pPr>
      <w:r>
        <w:rPr>
          <w:rFonts w:hint="eastAsia"/>
          <w:lang w:eastAsia="ja-JP"/>
        </w:rPr>
        <w:t>The following table maps out the use case.</w:t>
      </w:r>
    </w:p>
    <w:p w14:paraId="252786D0" w14:textId="77777777" w:rsidR="00FD798F" w:rsidRDefault="00FD798F" w:rsidP="001C3F58">
      <w:pPr>
        <w:rPr>
          <w:lang w:eastAsia="ja-JP"/>
        </w:rPr>
      </w:pPr>
    </w:p>
    <w:tbl>
      <w:tblPr>
        <w:tblW w:w="5000" w:type="pct"/>
        <w:tblCellMar>
          <w:left w:w="0" w:type="dxa"/>
          <w:right w:w="0" w:type="dxa"/>
        </w:tblCellMar>
        <w:tblLook w:val="0420" w:firstRow="1" w:lastRow="0" w:firstColumn="0" w:lastColumn="0" w:noHBand="0" w:noVBand="1"/>
      </w:tblPr>
      <w:tblGrid>
        <w:gridCol w:w="861"/>
        <w:gridCol w:w="9772"/>
      </w:tblGrid>
      <w:tr w:rsidR="00FD798F" w:rsidRPr="00FD798F" w14:paraId="13A92278" w14:textId="77777777" w:rsidTr="00FD798F">
        <w:trPr>
          <w:trHeight w:val="584"/>
        </w:trPr>
        <w:tc>
          <w:tcPr>
            <w:tcW w:w="40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D45955A" w14:textId="77777777" w:rsidR="00FD798F" w:rsidRPr="00FD798F" w:rsidRDefault="00FD798F" w:rsidP="00FD798F">
            <w:pPr>
              <w:rPr>
                <w:lang w:eastAsia="ja-JP"/>
              </w:rPr>
            </w:pPr>
            <w:r w:rsidRPr="00FD798F">
              <w:rPr>
                <w:b/>
                <w:bCs/>
                <w:lang w:eastAsia="ja-JP"/>
              </w:rPr>
              <w:t>UC</w:t>
            </w:r>
          </w:p>
        </w:tc>
        <w:tc>
          <w:tcPr>
            <w:tcW w:w="459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17F81F4" w14:textId="77777777" w:rsidR="00FD798F" w:rsidRPr="00FD798F" w:rsidRDefault="00FD798F" w:rsidP="00FD798F">
            <w:pPr>
              <w:rPr>
                <w:lang w:eastAsia="ja-JP"/>
              </w:rPr>
            </w:pPr>
            <w:r w:rsidRPr="00FD798F">
              <w:rPr>
                <w:b/>
                <w:bCs/>
                <w:lang w:eastAsia="ja-JP"/>
              </w:rPr>
              <w:t>description</w:t>
            </w:r>
          </w:p>
        </w:tc>
      </w:tr>
      <w:tr w:rsidR="00FD798F" w:rsidRPr="00FD798F" w14:paraId="4B2B3105" w14:textId="77777777" w:rsidTr="00FD798F">
        <w:trPr>
          <w:trHeight w:val="584"/>
        </w:trPr>
        <w:tc>
          <w:tcPr>
            <w:tcW w:w="40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9C0B3E" w14:textId="77777777" w:rsidR="00FD798F" w:rsidRPr="00FD798F" w:rsidRDefault="00FD798F" w:rsidP="00FD798F">
            <w:pPr>
              <w:rPr>
                <w:lang w:eastAsia="ja-JP"/>
              </w:rPr>
            </w:pPr>
            <w:r w:rsidRPr="00FD798F">
              <w:rPr>
                <w:lang w:eastAsia="ja-JP"/>
              </w:rPr>
              <w:t>1</w:t>
            </w:r>
          </w:p>
        </w:tc>
        <w:tc>
          <w:tcPr>
            <w:tcW w:w="459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6830F7" w14:textId="77777777" w:rsidR="00FD798F" w:rsidRPr="00FD798F" w:rsidRDefault="00FD798F" w:rsidP="00FD798F">
            <w:pPr>
              <w:rPr>
                <w:lang w:eastAsia="ja-JP"/>
              </w:rPr>
            </w:pPr>
            <w:r w:rsidRPr="00FD798F">
              <w:rPr>
                <w:lang w:eastAsia="ja-JP"/>
              </w:rPr>
              <w:t xml:space="preserve">A ‘new’ </w:t>
            </w:r>
            <w:r w:rsidRPr="00FD798F">
              <w:rPr>
                <w:b/>
                <w:bCs/>
                <w:lang w:eastAsia="ja-JP"/>
              </w:rPr>
              <w:t>customer</w:t>
            </w:r>
            <w:r w:rsidRPr="00FD798F">
              <w:rPr>
                <w:lang w:eastAsia="ja-JP"/>
              </w:rPr>
              <w:t xml:space="preserve"> is browsing operator internet services webpage and </w:t>
            </w:r>
            <w:r w:rsidRPr="00FD798F">
              <w:rPr>
                <w:b/>
                <w:bCs/>
                <w:lang w:eastAsia="ja-JP"/>
              </w:rPr>
              <w:t xml:space="preserve">wish to see </w:t>
            </w:r>
            <w:r w:rsidRPr="00FD798F">
              <w:rPr>
                <w:lang w:eastAsia="ja-JP"/>
              </w:rPr>
              <w:t xml:space="preserve">which </w:t>
            </w:r>
            <w:r w:rsidRPr="00FD798F">
              <w:rPr>
                <w:b/>
                <w:bCs/>
                <w:lang w:eastAsia="ja-JP"/>
              </w:rPr>
              <w:t>offers</w:t>
            </w:r>
            <w:r w:rsidRPr="00FD798F">
              <w:rPr>
                <w:lang w:eastAsia="ja-JP"/>
              </w:rPr>
              <w:t xml:space="preserve"> he is </w:t>
            </w:r>
            <w:r w:rsidRPr="00FD798F">
              <w:rPr>
                <w:b/>
                <w:bCs/>
                <w:lang w:eastAsia="ja-JP"/>
              </w:rPr>
              <w:t>eligible</w:t>
            </w:r>
            <w:r w:rsidRPr="00FD798F">
              <w:rPr>
                <w:lang w:eastAsia="ja-JP"/>
              </w:rPr>
              <w:t xml:space="preserve"> with his current address. The </w:t>
            </w:r>
            <w:r w:rsidRPr="00FD798F">
              <w:rPr>
                <w:b/>
                <w:bCs/>
                <w:lang w:eastAsia="ja-JP"/>
              </w:rPr>
              <w:t>system</w:t>
            </w:r>
            <w:r w:rsidRPr="00FD798F">
              <w:rPr>
                <w:lang w:eastAsia="ja-JP"/>
              </w:rPr>
              <w:t xml:space="preserve"> </w:t>
            </w:r>
            <w:r w:rsidRPr="00FD798F">
              <w:rPr>
                <w:b/>
                <w:bCs/>
                <w:lang w:eastAsia="ja-JP"/>
              </w:rPr>
              <w:t>retrieves</w:t>
            </w:r>
            <w:r w:rsidRPr="00FD798F">
              <w:rPr>
                <w:lang w:eastAsia="ja-JP"/>
              </w:rPr>
              <w:t xml:space="preserve"> the </w:t>
            </w:r>
            <w:r w:rsidRPr="00FD798F">
              <w:rPr>
                <w:b/>
                <w:bCs/>
                <w:lang w:eastAsia="ja-JP"/>
              </w:rPr>
              <w:t xml:space="preserve">list of offers </w:t>
            </w:r>
            <w:r w:rsidRPr="00FD798F">
              <w:rPr>
                <w:lang w:eastAsia="ja-JP"/>
              </w:rPr>
              <w:t xml:space="preserve">technically eligible </w:t>
            </w:r>
            <w:r w:rsidRPr="00FD798F">
              <w:rPr>
                <w:b/>
                <w:bCs/>
                <w:lang w:eastAsia="ja-JP"/>
              </w:rPr>
              <w:t>with characteristics and configuration</w:t>
            </w:r>
            <w:r w:rsidRPr="00FD798F">
              <w:rPr>
                <w:lang w:eastAsia="ja-JP"/>
              </w:rPr>
              <w:t>.</w:t>
            </w:r>
          </w:p>
        </w:tc>
      </w:tr>
      <w:tr w:rsidR="00FD798F" w:rsidRPr="00FD798F" w14:paraId="01627234" w14:textId="77777777" w:rsidTr="00FD798F">
        <w:trPr>
          <w:trHeight w:val="193"/>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047CFC" w14:textId="77777777" w:rsidR="00FD798F" w:rsidRPr="00FD798F" w:rsidRDefault="00FD798F" w:rsidP="00FD798F">
            <w:pPr>
              <w:rPr>
                <w:lang w:eastAsia="ja-JP"/>
              </w:rPr>
            </w:pPr>
            <w:r w:rsidRPr="00FD798F">
              <w:rPr>
                <w:lang w:eastAsia="ja-JP"/>
              </w:rPr>
              <w:t>1.1</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3BA629" w14:textId="77777777" w:rsidR="00FD798F" w:rsidRPr="00FD798F" w:rsidRDefault="00FD798F" w:rsidP="00FD798F">
            <w:pPr>
              <w:rPr>
                <w:lang w:eastAsia="ja-JP"/>
              </w:rPr>
            </w:pPr>
            <w:r w:rsidRPr="00FD798F">
              <w:rPr>
                <w:lang w:eastAsia="ja-JP"/>
              </w:rPr>
              <w:t xml:space="preserve">Configuration could be detailed and for example the </w:t>
            </w:r>
            <w:r w:rsidRPr="00FD798F">
              <w:rPr>
                <w:b/>
                <w:bCs/>
                <w:lang w:eastAsia="ja-JP"/>
              </w:rPr>
              <w:t>customer</w:t>
            </w:r>
            <w:r w:rsidRPr="00FD798F">
              <w:rPr>
                <w:lang w:eastAsia="ja-JP"/>
              </w:rPr>
              <w:t xml:space="preserve"> is </w:t>
            </w:r>
            <w:r w:rsidRPr="00FD798F">
              <w:rPr>
                <w:b/>
                <w:bCs/>
                <w:lang w:eastAsia="ja-JP"/>
              </w:rPr>
              <w:t>informed</w:t>
            </w:r>
            <w:r w:rsidRPr="00FD798F">
              <w:rPr>
                <w:lang w:eastAsia="ja-JP"/>
              </w:rPr>
              <w:t xml:space="preserve"> that he is </w:t>
            </w:r>
            <w:r w:rsidRPr="00FD798F">
              <w:rPr>
                <w:b/>
                <w:bCs/>
                <w:lang w:eastAsia="ja-JP"/>
              </w:rPr>
              <w:t>eligible</w:t>
            </w:r>
            <w:r w:rsidRPr="00FD798F">
              <w:rPr>
                <w:lang w:eastAsia="ja-JP"/>
              </w:rPr>
              <w:t xml:space="preserve"> </w:t>
            </w:r>
            <w:r w:rsidRPr="00FD798F">
              <w:rPr>
                <w:b/>
                <w:bCs/>
                <w:lang w:eastAsia="ja-JP"/>
              </w:rPr>
              <w:t>for</w:t>
            </w:r>
            <w:r w:rsidRPr="00FD798F">
              <w:rPr>
                <w:lang w:eastAsia="ja-JP"/>
              </w:rPr>
              <w:t xml:space="preserve"> ADSL, TV online but he cannot have both TV HD and Multi-Screen TV options (just </w:t>
            </w:r>
            <w:r w:rsidRPr="00FD798F">
              <w:rPr>
                <w:b/>
                <w:bCs/>
                <w:lang w:eastAsia="ja-JP"/>
              </w:rPr>
              <w:t>one of these</w:t>
            </w:r>
            <w:r w:rsidRPr="00FD798F">
              <w:rPr>
                <w:lang w:eastAsia="ja-JP"/>
              </w:rPr>
              <w:t>).</w:t>
            </w:r>
          </w:p>
        </w:tc>
      </w:tr>
      <w:tr w:rsidR="00FD798F" w:rsidRPr="00FD798F" w14:paraId="1752B603"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C3D962" w14:textId="77777777" w:rsidR="00FD798F" w:rsidRPr="00FD798F" w:rsidRDefault="00FD798F" w:rsidP="00FD798F">
            <w:pPr>
              <w:rPr>
                <w:lang w:eastAsia="ja-JP"/>
              </w:rPr>
            </w:pPr>
            <w:r w:rsidRPr="00FD798F">
              <w:rPr>
                <w:lang w:eastAsia="ja-JP"/>
              </w:rPr>
              <w:t>2</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7749B0" w14:textId="77777777" w:rsidR="00FD798F" w:rsidRPr="00FD798F" w:rsidRDefault="00FD798F" w:rsidP="00FD798F">
            <w:pPr>
              <w:rPr>
                <w:lang w:eastAsia="ja-JP"/>
              </w:rPr>
            </w:pPr>
            <w:r w:rsidRPr="00FD798F">
              <w:rPr>
                <w:lang w:eastAsia="ja-JP"/>
              </w:rPr>
              <w:t xml:space="preserve">A ‘new’ </w:t>
            </w:r>
            <w:r w:rsidRPr="00FD798F">
              <w:rPr>
                <w:b/>
                <w:bCs/>
                <w:lang w:eastAsia="ja-JP"/>
              </w:rPr>
              <w:t>customer</w:t>
            </w:r>
            <w:r w:rsidRPr="00FD798F">
              <w:rPr>
                <w:lang w:eastAsia="ja-JP"/>
              </w:rPr>
              <w:t xml:space="preserve"> is interested for FTTH service – he </w:t>
            </w:r>
            <w:r w:rsidRPr="00FD798F">
              <w:rPr>
                <w:b/>
                <w:bCs/>
                <w:lang w:eastAsia="ja-JP"/>
              </w:rPr>
              <w:t>asks</w:t>
            </w:r>
            <w:r w:rsidRPr="00FD798F">
              <w:rPr>
                <w:lang w:eastAsia="ja-JP"/>
              </w:rPr>
              <w:t xml:space="preserve"> to SP sale representative about </w:t>
            </w:r>
            <w:r w:rsidRPr="00FD798F">
              <w:rPr>
                <w:b/>
                <w:bCs/>
                <w:lang w:eastAsia="ja-JP"/>
              </w:rPr>
              <w:t>FTTH</w:t>
            </w:r>
            <w:r w:rsidRPr="00FD798F">
              <w:rPr>
                <w:lang w:eastAsia="ja-JP"/>
              </w:rPr>
              <w:t xml:space="preserve"> service at his current address. Thus </w:t>
            </w:r>
            <w:r w:rsidRPr="00FD798F">
              <w:rPr>
                <w:b/>
                <w:bCs/>
                <w:lang w:eastAsia="ja-JP"/>
              </w:rPr>
              <w:t>system indicate</w:t>
            </w:r>
            <w:r w:rsidRPr="00FD798F">
              <w:rPr>
                <w:lang w:eastAsia="ja-JP"/>
              </w:rPr>
              <w:t xml:space="preserve"> he is </w:t>
            </w:r>
            <w:r w:rsidRPr="00FD798F">
              <w:rPr>
                <w:b/>
                <w:bCs/>
                <w:lang w:eastAsia="ja-JP"/>
              </w:rPr>
              <w:t xml:space="preserve">eligible to FTTH </w:t>
            </w:r>
            <w:r w:rsidRPr="00FD798F">
              <w:rPr>
                <w:lang w:eastAsia="ja-JP"/>
              </w:rPr>
              <w:t xml:space="preserve">and he will have a </w:t>
            </w:r>
            <w:r w:rsidRPr="00FD798F">
              <w:rPr>
                <w:b/>
                <w:bCs/>
                <w:lang w:eastAsia="ja-JP"/>
              </w:rPr>
              <w:t>xx Mo/s speed</w:t>
            </w:r>
            <w:r w:rsidRPr="00FD798F">
              <w:rPr>
                <w:lang w:eastAsia="ja-JP"/>
              </w:rPr>
              <w:t xml:space="preserve"> for download and yy for upload.</w:t>
            </w:r>
          </w:p>
        </w:tc>
      </w:tr>
      <w:tr w:rsidR="00FD798F" w:rsidRPr="00FD798F" w14:paraId="7FFAC5C2"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B1D5918" w14:textId="77777777" w:rsidR="00FD798F" w:rsidRPr="00FD798F" w:rsidRDefault="00FD798F" w:rsidP="00FD798F">
            <w:pPr>
              <w:rPr>
                <w:lang w:eastAsia="ja-JP"/>
              </w:rPr>
            </w:pPr>
            <w:r w:rsidRPr="00FD798F">
              <w:rPr>
                <w:lang w:eastAsia="ja-JP"/>
              </w:rPr>
              <w:t>2.2</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FEFDCEA" w14:textId="77777777" w:rsidR="00FD798F" w:rsidRPr="00FD798F" w:rsidRDefault="00FD798F" w:rsidP="00FD798F">
            <w:pPr>
              <w:rPr>
                <w:lang w:eastAsia="ja-JP"/>
              </w:rPr>
            </w:pPr>
            <w:r w:rsidRPr="00FD798F">
              <w:rPr>
                <w:lang w:eastAsia="ja-JP"/>
              </w:rPr>
              <w:t xml:space="preserve">Alternative: the address is </w:t>
            </w:r>
            <w:r w:rsidRPr="00FD798F">
              <w:rPr>
                <w:b/>
                <w:bCs/>
                <w:lang w:eastAsia="ja-JP"/>
              </w:rPr>
              <w:t xml:space="preserve">ok for FTTH </w:t>
            </w:r>
            <w:r w:rsidRPr="00FD798F">
              <w:rPr>
                <w:lang w:eastAsia="ja-JP"/>
              </w:rPr>
              <w:t xml:space="preserve">service but from a strictly technical point of view the operator </w:t>
            </w:r>
            <w:r w:rsidRPr="00FD798F">
              <w:rPr>
                <w:b/>
                <w:bCs/>
                <w:lang w:eastAsia="ja-JP"/>
              </w:rPr>
              <w:t>FTTH center box</w:t>
            </w:r>
            <w:r w:rsidRPr="00FD798F">
              <w:rPr>
                <w:lang w:eastAsia="ja-JP"/>
              </w:rPr>
              <w:t xml:space="preserve"> have </w:t>
            </w:r>
            <w:r w:rsidRPr="00FD798F">
              <w:rPr>
                <w:b/>
                <w:bCs/>
                <w:lang w:eastAsia="ja-JP"/>
              </w:rPr>
              <w:t xml:space="preserve">not enough space </w:t>
            </w:r>
            <w:r w:rsidRPr="00FD798F">
              <w:rPr>
                <w:lang w:eastAsia="ja-JP"/>
              </w:rPr>
              <w:t xml:space="preserve">to plug a new connection. The </w:t>
            </w:r>
            <w:r w:rsidRPr="00FD798F">
              <w:rPr>
                <w:b/>
                <w:bCs/>
                <w:lang w:eastAsia="ja-JP"/>
              </w:rPr>
              <w:t>Sale</w:t>
            </w:r>
            <w:r w:rsidRPr="00FD798F">
              <w:rPr>
                <w:lang w:eastAsia="ja-JP"/>
              </w:rPr>
              <w:t xml:space="preserve"> representative is able to </w:t>
            </w:r>
            <w:r w:rsidRPr="00FD798F">
              <w:rPr>
                <w:b/>
                <w:bCs/>
                <w:lang w:eastAsia="ja-JP"/>
              </w:rPr>
              <w:t>inform</w:t>
            </w:r>
            <w:r w:rsidRPr="00FD798F">
              <w:rPr>
                <w:lang w:eastAsia="ja-JP"/>
              </w:rPr>
              <w:t xml:space="preserve"> the customer that he will be </w:t>
            </w:r>
            <w:r w:rsidRPr="00FD798F">
              <w:rPr>
                <w:b/>
                <w:bCs/>
                <w:lang w:eastAsia="ja-JP"/>
              </w:rPr>
              <w:t>eligible to FTTH in 8 week</w:t>
            </w:r>
          </w:p>
        </w:tc>
      </w:tr>
      <w:tr w:rsidR="00FD798F" w:rsidRPr="00FD798F" w14:paraId="1ED0879C"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81B1FD" w14:textId="77777777" w:rsidR="00FD798F" w:rsidRPr="00FD798F" w:rsidRDefault="00FD798F" w:rsidP="00FD798F">
            <w:pPr>
              <w:rPr>
                <w:lang w:eastAsia="ja-JP"/>
              </w:rPr>
            </w:pPr>
            <w:r w:rsidRPr="00FD798F">
              <w:rPr>
                <w:lang w:eastAsia="ja-JP"/>
              </w:rPr>
              <w:t>3</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96232E" w14:textId="77777777" w:rsidR="00FD798F" w:rsidRPr="00FD798F" w:rsidRDefault="00FD798F" w:rsidP="00FD798F">
            <w:pPr>
              <w:rPr>
                <w:lang w:eastAsia="ja-JP"/>
              </w:rPr>
            </w:pPr>
            <w:r w:rsidRPr="00FD798F">
              <w:rPr>
                <w:lang w:eastAsia="ja-JP"/>
              </w:rPr>
              <w:t xml:space="preserve"> a </w:t>
            </w:r>
            <w:r w:rsidRPr="00FD798F">
              <w:rPr>
                <w:b/>
                <w:bCs/>
                <w:lang w:eastAsia="ja-JP"/>
              </w:rPr>
              <w:t xml:space="preserve">customer wishes to enjoy HD TV. </w:t>
            </w:r>
            <w:r w:rsidRPr="00FD798F">
              <w:rPr>
                <w:lang w:eastAsia="ja-JP"/>
              </w:rPr>
              <w:t xml:space="preserve">He asks to SP sale representative. He is </w:t>
            </w:r>
            <w:r w:rsidRPr="00FD798F">
              <w:rPr>
                <w:b/>
                <w:bCs/>
                <w:lang w:eastAsia="ja-JP"/>
              </w:rPr>
              <w:t>eligible</w:t>
            </w:r>
            <w:r w:rsidRPr="00FD798F">
              <w:rPr>
                <w:lang w:eastAsia="ja-JP"/>
              </w:rPr>
              <w:t xml:space="preserve"> but he</w:t>
            </w:r>
            <w:r w:rsidRPr="00FD798F">
              <w:rPr>
                <w:b/>
                <w:bCs/>
                <w:lang w:eastAsia="ja-JP"/>
              </w:rPr>
              <w:t xml:space="preserve"> has to change </w:t>
            </w:r>
            <w:r w:rsidRPr="00FD798F">
              <w:rPr>
                <w:lang w:eastAsia="ja-JP"/>
              </w:rPr>
              <w:t xml:space="preserve">his </w:t>
            </w:r>
            <w:r w:rsidRPr="00FD798F">
              <w:rPr>
                <w:b/>
                <w:bCs/>
                <w:lang w:eastAsia="ja-JP"/>
              </w:rPr>
              <w:t>access</w:t>
            </w:r>
            <w:r w:rsidRPr="00FD798F">
              <w:rPr>
                <w:lang w:eastAsia="ja-JP"/>
              </w:rPr>
              <w:t xml:space="preserve"> offer.</w:t>
            </w:r>
          </w:p>
        </w:tc>
      </w:tr>
      <w:tr w:rsidR="00FD798F" w:rsidRPr="00FD798F" w14:paraId="66243038"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EF34BA" w14:textId="77777777" w:rsidR="00FD798F" w:rsidRPr="00FD798F" w:rsidRDefault="00FD798F" w:rsidP="00FD798F">
            <w:pPr>
              <w:rPr>
                <w:lang w:eastAsia="ja-JP"/>
              </w:rPr>
            </w:pPr>
            <w:r w:rsidRPr="00FD798F">
              <w:rPr>
                <w:lang w:eastAsia="ja-JP"/>
              </w:rPr>
              <w:t>3.1</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C6A13B" w14:textId="77777777" w:rsidR="00FD798F" w:rsidRPr="00FD798F" w:rsidRDefault="00FD798F" w:rsidP="00FD798F">
            <w:pPr>
              <w:rPr>
                <w:lang w:eastAsia="ja-JP"/>
              </w:rPr>
            </w:pPr>
            <w:r w:rsidRPr="00FD798F">
              <w:rPr>
                <w:lang w:eastAsia="ja-JP"/>
              </w:rPr>
              <w:t xml:space="preserve">Alternative: </w:t>
            </w:r>
            <w:r w:rsidRPr="00FD798F">
              <w:rPr>
                <w:b/>
                <w:bCs/>
                <w:lang w:eastAsia="ja-JP"/>
              </w:rPr>
              <w:t xml:space="preserve">Access is ok </w:t>
            </w:r>
            <w:r w:rsidRPr="00FD798F">
              <w:rPr>
                <w:lang w:eastAsia="ja-JP"/>
              </w:rPr>
              <w:t xml:space="preserve">but system checks that he is currently using an outdated TV decoder and he has to </w:t>
            </w:r>
            <w:r w:rsidRPr="00FD798F">
              <w:rPr>
                <w:b/>
                <w:bCs/>
                <w:lang w:eastAsia="ja-JP"/>
              </w:rPr>
              <w:t>upgrade</w:t>
            </w:r>
            <w:r w:rsidRPr="00FD798F">
              <w:rPr>
                <w:lang w:eastAsia="ja-JP"/>
              </w:rPr>
              <w:t xml:space="preserve"> his </w:t>
            </w:r>
            <w:r w:rsidRPr="00FD798F">
              <w:rPr>
                <w:b/>
                <w:bCs/>
                <w:lang w:eastAsia="ja-JP"/>
              </w:rPr>
              <w:t xml:space="preserve">TV box </w:t>
            </w:r>
            <w:r w:rsidRPr="00FD798F">
              <w:rPr>
                <w:lang w:eastAsia="ja-JP"/>
              </w:rPr>
              <w:t>to enjoy HD.</w:t>
            </w:r>
          </w:p>
        </w:tc>
      </w:tr>
      <w:tr w:rsidR="00FD798F" w:rsidRPr="00FD798F" w14:paraId="5A7AF83D"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5AC1BE" w14:textId="77777777" w:rsidR="00FD798F" w:rsidRPr="00FD798F" w:rsidRDefault="00FD798F" w:rsidP="00FD798F">
            <w:pPr>
              <w:rPr>
                <w:lang w:eastAsia="ja-JP"/>
              </w:rPr>
            </w:pPr>
            <w:r w:rsidRPr="00FD798F">
              <w:rPr>
                <w:lang w:eastAsia="ja-JP"/>
              </w:rPr>
              <w:t>4</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C750FE" w14:textId="77777777" w:rsidR="00FD798F" w:rsidRPr="00FD798F" w:rsidRDefault="00FD798F" w:rsidP="00FD798F">
            <w:pPr>
              <w:rPr>
                <w:lang w:eastAsia="ja-JP"/>
              </w:rPr>
            </w:pPr>
            <w:r w:rsidRPr="00FD798F">
              <w:rPr>
                <w:lang w:eastAsia="ja-JP"/>
              </w:rPr>
              <w:t xml:space="preserve"> A </w:t>
            </w:r>
            <w:r w:rsidRPr="00FD798F">
              <w:rPr>
                <w:b/>
                <w:bCs/>
                <w:lang w:eastAsia="ja-JP"/>
              </w:rPr>
              <w:t>customer</w:t>
            </w:r>
            <w:r w:rsidRPr="00FD798F">
              <w:rPr>
                <w:lang w:eastAsia="ja-JP"/>
              </w:rPr>
              <w:t xml:space="preserve"> </w:t>
            </w:r>
            <w:r w:rsidRPr="00FD798F">
              <w:rPr>
                <w:b/>
                <w:bCs/>
                <w:lang w:eastAsia="ja-JP"/>
              </w:rPr>
              <w:t xml:space="preserve">askes for TV on internet. </w:t>
            </w:r>
            <w:r w:rsidRPr="00FD798F">
              <w:rPr>
                <w:lang w:eastAsia="ja-JP"/>
              </w:rPr>
              <w:t xml:space="preserve">An eligibility </w:t>
            </w:r>
            <w:r w:rsidRPr="00FD798F">
              <w:rPr>
                <w:b/>
                <w:bCs/>
                <w:lang w:eastAsia="ja-JP"/>
              </w:rPr>
              <w:t>check</w:t>
            </w:r>
            <w:r w:rsidRPr="00FD798F">
              <w:rPr>
                <w:lang w:eastAsia="ja-JP"/>
              </w:rPr>
              <w:t xml:space="preserve"> is triggered and should check not only the </w:t>
            </w:r>
            <w:r w:rsidRPr="00FD798F">
              <w:rPr>
                <w:b/>
                <w:bCs/>
                <w:lang w:eastAsia="ja-JP"/>
              </w:rPr>
              <w:t xml:space="preserve">TV channel </w:t>
            </w:r>
            <w:r w:rsidRPr="00FD798F">
              <w:rPr>
                <w:lang w:eastAsia="ja-JP"/>
              </w:rPr>
              <w:t xml:space="preserve">provided </w:t>
            </w:r>
            <w:r w:rsidRPr="00FD798F">
              <w:rPr>
                <w:b/>
                <w:bCs/>
                <w:lang w:eastAsia="ja-JP"/>
              </w:rPr>
              <w:t xml:space="preserve">by the SP </w:t>
            </w:r>
            <w:r w:rsidRPr="00FD798F">
              <w:rPr>
                <w:lang w:eastAsia="ja-JP"/>
              </w:rPr>
              <w:t xml:space="preserve">but also the additionally </w:t>
            </w:r>
            <w:r w:rsidRPr="00FD798F">
              <w:rPr>
                <w:b/>
                <w:bCs/>
                <w:lang w:eastAsia="ja-JP"/>
              </w:rPr>
              <w:t xml:space="preserve">TV channels availability </w:t>
            </w:r>
            <w:r w:rsidRPr="00FD798F">
              <w:rPr>
                <w:lang w:eastAsia="ja-JP"/>
              </w:rPr>
              <w:t>at the customer address (even if they not directly provided by the SP).</w:t>
            </w:r>
          </w:p>
        </w:tc>
      </w:tr>
      <w:tr w:rsidR="00FD798F" w:rsidRPr="00FD798F" w14:paraId="75174137"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A921F71" w14:textId="77777777" w:rsidR="00FD798F" w:rsidRPr="00FD798F" w:rsidRDefault="00FD798F" w:rsidP="00FD798F">
            <w:pPr>
              <w:rPr>
                <w:lang w:eastAsia="ja-JP"/>
              </w:rPr>
            </w:pPr>
            <w:r w:rsidRPr="00FD798F">
              <w:rPr>
                <w:lang w:eastAsia="ja-JP"/>
              </w:rPr>
              <w:t>5</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2CCFF61" w14:textId="77777777" w:rsidR="00FD798F" w:rsidRPr="00FD798F" w:rsidRDefault="00FD798F" w:rsidP="00FD798F">
            <w:pPr>
              <w:rPr>
                <w:lang w:eastAsia="ja-JP"/>
              </w:rPr>
            </w:pPr>
            <w:r w:rsidRPr="00FD798F">
              <w:rPr>
                <w:lang w:eastAsia="ja-JP"/>
              </w:rPr>
              <w:t xml:space="preserve">A </w:t>
            </w:r>
            <w:r w:rsidRPr="00FD798F">
              <w:rPr>
                <w:b/>
                <w:bCs/>
                <w:lang w:eastAsia="ja-JP"/>
              </w:rPr>
              <w:t>customer</w:t>
            </w:r>
            <w:r w:rsidRPr="00FD798F">
              <w:rPr>
                <w:lang w:eastAsia="ja-JP"/>
              </w:rPr>
              <w:t xml:space="preserve"> is moving to a new address – a </w:t>
            </w:r>
            <w:r w:rsidRPr="00FD798F">
              <w:rPr>
                <w:b/>
                <w:bCs/>
                <w:lang w:eastAsia="ja-JP"/>
              </w:rPr>
              <w:t>check</w:t>
            </w:r>
            <w:r w:rsidRPr="00FD798F">
              <w:rPr>
                <w:lang w:eastAsia="ja-JP"/>
              </w:rPr>
              <w:t xml:space="preserve"> must be done at this new </w:t>
            </w:r>
            <w:r w:rsidRPr="00FD798F">
              <w:rPr>
                <w:b/>
                <w:bCs/>
                <w:lang w:eastAsia="ja-JP"/>
              </w:rPr>
              <w:t>address</w:t>
            </w:r>
            <w:r w:rsidRPr="00FD798F">
              <w:rPr>
                <w:lang w:eastAsia="ja-JP"/>
              </w:rPr>
              <w:t xml:space="preserve"> and the </w:t>
            </w:r>
            <w:r w:rsidRPr="00FD798F">
              <w:rPr>
                <w:b/>
                <w:bCs/>
                <w:lang w:eastAsia="ja-JP"/>
              </w:rPr>
              <w:t>SP</w:t>
            </w:r>
            <w:r w:rsidRPr="00FD798F">
              <w:rPr>
                <w:lang w:eastAsia="ja-JP"/>
              </w:rPr>
              <w:t xml:space="preserve"> sale representative is able to </w:t>
            </w:r>
            <w:r w:rsidRPr="00FD798F">
              <w:rPr>
                <w:b/>
                <w:bCs/>
                <w:lang w:eastAsia="ja-JP"/>
              </w:rPr>
              <w:t>inform</w:t>
            </w:r>
            <w:r w:rsidRPr="00FD798F">
              <w:rPr>
                <w:lang w:eastAsia="ja-JP"/>
              </w:rPr>
              <w:t xml:space="preserve"> the customer if:</w:t>
            </w:r>
          </w:p>
          <w:p w14:paraId="5D6DF119" w14:textId="77777777" w:rsidR="00FD798F" w:rsidRPr="00FD798F" w:rsidRDefault="00FD798F" w:rsidP="00FD798F">
            <w:pPr>
              <w:numPr>
                <w:ilvl w:val="0"/>
                <w:numId w:val="30"/>
              </w:numPr>
              <w:rPr>
                <w:lang w:eastAsia="ja-JP"/>
              </w:rPr>
            </w:pPr>
            <w:r w:rsidRPr="00FD798F">
              <w:rPr>
                <w:lang w:eastAsia="ja-JP"/>
              </w:rPr>
              <w:t xml:space="preserve">he will be </w:t>
            </w:r>
            <w:r w:rsidRPr="00FD798F">
              <w:rPr>
                <w:b/>
                <w:bCs/>
                <w:lang w:eastAsia="ja-JP"/>
              </w:rPr>
              <w:t>able to keep</w:t>
            </w:r>
            <w:r w:rsidRPr="00FD798F">
              <w:rPr>
                <w:lang w:eastAsia="ja-JP"/>
              </w:rPr>
              <w:t xml:space="preserve"> current offer at his new address</w:t>
            </w:r>
          </w:p>
          <w:p w14:paraId="5DC72326" w14:textId="77777777" w:rsidR="00FD798F" w:rsidRPr="00FD798F" w:rsidRDefault="00FD798F" w:rsidP="00FD798F">
            <w:pPr>
              <w:numPr>
                <w:ilvl w:val="0"/>
                <w:numId w:val="30"/>
              </w:numPr>
              <w:rPr>
                <w:lang w:eastAsia="ja-JP"/>
              </w:rPr>
            </w:pPr>
            <w:r w:rsidRPr="00FD798F">
              <w:rPr>
                <w:lang w:eastAsia="ja-JP"/>
              </w:rPr>
              <w:t xml:space="preserve">he </w:t>
            </w:r>
            <w:r w:rsidRPr="00FD798F">
              <w:rPr>
                <w:b/>
                <w:bCs/>
                <w:lang w:eastAsia="ja-JP"/>
              </w:rPr>
              <w:t xml:space="preserve">should downgrade </w:t>
            </w:r>
            <w:r w:rsidRPr="00FD798F">
              <w:rPr>
                <w:lang w:eastAsia="ja-JP"/>
              </w:rPr>
              <w:t>his services because current ones are not technically feasible at the new address</w:t>
            </w:r>
          </w:p>
          <w:p w14:paraId="3B9C4531" w14:textId="77777777" w:rsidR="00FD798F" w:rsidRPr="00FD798F" w:rsidRDefault="00FD798F" w:rsidP="00FD798F">
            <w:pPr>
              <w:numPr>
                <w:ilvl w:val="0"/>
                <w:numId w:val="30"/>
              </w:numPr>
              <w:rPr>
                <w:lang w:eastAsia="ja-JP"/>
              </w:rPr>
            </w:pPr>
            <w:r w:rsidRPr="00FD798F">
              <w:rPr>
                <w:lang w:eastAsia="ja-JP"/>
              </w:rPr>
              <w:t xml:space="preserve">he can keep but also he is </w:t>
            </w:r>
            <w:r w:rsidRPr="00FD798F">
              <w:rPr>
                <w:b/>
                <w:bCs/>
                <w:lang w:eastAsia="ja-JP"/>
              </w:rPr>
              <w:t xml:space="preserve">eligible to </w:t>
            </w:r>
            <w:r w:rsidRPr="00FD798F">
              <w:rPr>
                <w:lang w:eastAsia="ja-JP"/>
              </w:rPr>
              <w:t xml:space="preserve">an </w:t>
            </w:r>
            <w:r w:rsidRPr="00FD798F">
              <w:rPr>
                <w:b/>
                <w:bCs/>
                <w:lang w:eastAsia="ja-JP"/>
              </w:rPr>
              <w:t>upgrade</w:t>
            </w:r>
            <w:r w:rsidRPr="00FD798F">
              <w:rPr>
                <w:lang w:eastAsia="ja-JP"/>
              </w:rPr>
              <w:t xml:space="preserve"> and benefit for example to a FTTH broadband at his new address.</w:t>
            </w:r>
          </w:p>
        </w:tc>
      </w:tr>
      <w:tr w:rsidR="00FD798F" w:rsidRPr="00FD798F" w14:paraId="7260B642" w14:textId="77777777" w:rsidTr="00DB7650">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22D5FE8" w14:textId="28766222" w:rsidR="00FD798F" w:rsidRPr="00FD798F" w:rsidRDefault="00FD798F" w:rsidP="00FD798F">
            <w:pPr>
              <w:rPr>
                <w:lang w:eastAsia="ja-JP"/>
              </w:rPr>
            </w:pPr>
            <w:r>
              <w:rPr>
                <w:rFonts w:hint="eastAsia"/>
                <w:lang w:eastAsia="ja-JP"/>
              </w:rPr>
              <w:t>6</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1C51FC6" w14:textId="6003B254" w:rsidR="00FD798F" w:rsidRPr="00FD798F" w:rsidRDefault="00FD798F" w:rsidP="00FD798F">
            <w:pPr>
              <w:rPr>
                <w:lang w:eastAsia="ja-JP"/>
              </w:rPr>
            </w:pPr>
            <w:r w:rsidRPr="00FD798F">
              <w:rPr>
                <w:lang w:eastAsia="ja-JP"/>
              </w:rPr>
              <w:t xml:space="preserve">A </w:t>
            </w:r>
            <w:r w:rsidRPr="00CA23EB">
              <w:rPr>
                <w:b/>
                <w:lang w:eastAsia="ja-JP"/>
              </w:rPr>
              <w:t>TV channel provider</w:t>
            </w:r>
            <w:r w:rsidRPr="00FD798F">
              <w:rPr>
                <w:lang w:eastAsia="ja-JP"/>
              </w:rPr>
              <w:t xml:space="preserve"> wants to sell a set of channel for a customer. He will ask for the customer </w:t>
            </w:r>
            <w:r w:rsidRPr="00CA23EB">
              <w:rPr>
                <w:b/>
                <w:lang w:eastAsia="ja-JP"/>
              </w:rPr>
              <w:t>broadband company</w:t>
            </w:r>
            <w:r w:rsidRPr="00FD798F">
              <w:rPr>
                <w:lang w:eastAsia="ja-JP"/>
              </w:rPr>
              <w:t xml:space="preserve"> [API provider] and an </w:t>
            </w:r>
            <w:r w:rsidRPr="00CA23EB">
              <w:rPr>
                <w:b/>
                <w:lang w:eastAsia="ja-JP"/>
              </w:rPr>
              <w:t>access id</w:t>
            </w:r>
            <w:r w:rsidRPr="00FD798F">
              <w:rPr>
                <w:lang w:eastAsia="ja-JP"/>
              </w:rPr>
              <w:t xml:space="preserve"> (email address for example). He will use this information with this POST /serviceQualificationRequest api to be able to </w:t>
            </w:r>
            <w:r w:rsidRPr="00CA23EB">
              <w:rPr>
                <w:b/>
                <w:lang w:eastAsia="ja-JP"/>
              </w:rPr>
              <w:t>retrieve</w:t>
            </w:r>
            <w:r w:rsidRPr="00FD798F">
              <w:rPr>
                <w:lang w:eastAsia="ja-JP"/>
              </w:rPr>
              <w:t xml:space="preserve"> information on customer </w:t>
            </w:r>
            <w:r w:rsidRPr="00CA23EB">
              <w:rPr>
                <w:b/>
                <w:lang w:eastAsia="ja-JP"/>
              </w:rPr>
              <w:t>access capabilities</w:t>
            </w:r>
            <w:r w:rsidRPr="00FD798F">
              <w:rPr>
                <w:lang w:eastAsia="ja-JP"/>
              </w:rPr>
              <w:t xml:space="preserve"> (and check if the customer will be able to get his service from the service point).</w:t>
            </w:r>
          </w:p>
        </w:tc>
      </w:tr>
      <w:tr w:rsidR="00FD798F" w:rsidRPr="00FD798F" w14:paraId="740BF6D7"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71F856B" w14:textId="7CCD2AB0" w:rsidR="00FD798F" w:rsidRDefault="00FD798F" w:rsidP="00FD798F">
            <w:pPr>
              <w:rPr>
                <w:lang w:eastAsia="ja-JP"/>
              </w:rPr>
            </w:pPr>
            <w:r>
              <w:rPr>
                <w:rFonts w:hint="eastAsia"/>
                <w:lang w:eastAsia="ja-JP"/>
              </w:rPr>
              <w:t>7</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F4E25C5" w14:textId="6C9D4443" w:rsidR="00FD798F" w:rsidRPr="00FD798F" w:rsidRDefault="00FD798F" w:rsidP="00FD798F">
            <w:pPr>
              <w:rPr>
                <w:lang w:eastAsia="ja-JP"/>
              </w:rPr>
            </w:pPr>
            <w:r w:rsidRPr="00FD798F">
              <w:rPr>
                <w:lang w:eastAsia="ja-JP"/>
              </w:rPr>
              <w:t xml:space="preserve">A </w:t>
            </w:r>
            <w:r w:rsidRPr="00CA23EB">
              <w:rPr>
                <w:b/>
                <w:lang w:eastAsia="ja-JP"/>
              </w:rPr>
              <w:t>MVNO/other provider</w:t>
            </w:r>
            <w:r w:rsidRPr="00FD798F">
              <w:rPr>
                <w:lang w:eastAsia="ja-JP"/>
              </w:rPr>
              <w:t xml:space="preserve"> who use provider network will call this api to be able to </w:t>
            </w:r>
            <w:r w:rsidRPr="00CA23EB">
              <w:rPr>
                <w:b/>
                <w:lang w:eastAsia="ja-JP"/>
              </w:rPr>
              <w:t>check capabilities</w:t>
            </w:r>
            <w:r w:rsidRPr="00FD798F">
              <w:rPr>
                <w:lang w:eastAsia="ja-JP"/>
              </w:rPr>
              <w:t xml:space="preserve"> for one prospect. With this api he will have all technical information and he should have to apply his own commercial rules to make a proposal to this customer.</w:t>
            </w:r>
            <w:r w:rsidRPr="00FD798F">
              <w:rPr>
                <w:lang w:eastAsia="ja-JP"/>
              </w:rPr>
              <w:br/>
              <w:t>This UC could be a mandatory one for contractual reason where network is still owned by legacy Telco Company but they have to open it for competitors.</w:t>
            </w:r>
          </w:p>
        </w:tc>
      </w:tr>
      <w:tr w:rsidR="00FD798F" w:rsidRPr="00FD798F" w14:paraId="461CD894" w14:textId="77777777" w:rsidTr="00DB7650">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8A033CF" w14:textId="36799734" w:rsidR="00FD798F" w:rsidRDefault="00FD798F" w:rsidP="00FD798F">
            <w:pPr>
              <w:rPr>
                <w:lang w:eastAsia="ja-JP"/>
              </w:rPr>
            </w:pPr>
            <w:r>
              <w:rPr>
                <w:rFonts w:hint="eastAsia"/>
                <w:lang w:eastAsia="ja-JP"/>
              </w:rPr>
              <w:t>8</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4F069EE" w14:textId="71AC0E33" w:rsidR="00FD798F" w:rsidRPr="00FD798F" w:rsidRDefault="00FD798F" w:rsidP="00FD798F">
            <w:pPr>
              <w:rPr>
                <w:lang w:eastAsia="ja-JP"/>
              </w:rPr>
            </w:pPr>
            <w:r w:rsidRPr="00FD798F">
              <w:rPr>
                <w:lang w:eastAsia="ja-JP"/>
              </w:rPr>
              <w:t xml:space="preserve">this api could be used in </w:t>
            </w:r>
            <w:r w:rsidRPr="00CA23EB">
              <w:rPr>
                <w:b/>
                <w:lang w:eastAsia="ja-JP"/>
              </w:rPr>
              <w:t>internal channel</w:t>
            </w:r>
            <w:r w:rsidRPr="00FD798F">
              <w:rPr>
                <w:lang w:eastAsia="ja-JP"/>
              </w:rPr>
              <w:t xml:space="preserve"> to be able to check technical </w:t>
            </w:r>
            <w:r w:rsidRPr="00CA23EB">
              <w:rPr>
                <w:b/>
                <w:lang w:eastAsia="ja-JP"/>
              </w:rPr>
              <w:t>capabilities</w:t>
            </w:r>
            <w:r w:rsidRPr="00FD798F">
              <w:rPr>
                <w:lang w:eastAsia="ja-JP"/>
              </w:rPr>
              <w:t xml:space="preserve"> without any commercial filter. It could be useful in some customer support UC.</w:t>
            </w:r>
          </w:p>
        </w:tc>
      </w:tr>
      <w:tr w:rsidR="006D5E2D" w:rsidRPr="00FD798F" w14:paraId="6C892F20" w14:textId="77777777" w:rsidTr="00DB7650">
        <w:trPr>
          <w:trHeight w:val="584"/>
          <w:ins w:id="144" w:author="i0806927" w:date="2016-04-08T17:49:00Z"/>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A007490" w14:textId="29751871" w:rsidR="006D5E2D" w:rsidRDefault="006D5E2D" w:rsidP="00FD798F">
            <w:pPr>
              <w:rPr>
                <w:ins w:id="145" w:author="i0806927" w:date="2016-04-08T17:49:00Z"/>
                <w:lang w:eastAsia="ja-JP"/>
              </w:rPr>
            </w:pPr>
            <w:ins w:id="146" w:author="i0806927" w:date="2016-04-08T17:49:00Z">
              <w:r w:rsidRPr="00BD5DAC">
                <w:rPr>
                  <w:highlight w:val="green"/>
                  <w:lang w:eastAsia="ja-JP"/>
                  <w:rPrChange w:id="147" w:author="i0806927" w:date="2016-04-08T17:56:00Z">
                    <w:rPr>
                      <w:lang w:eastAsia="ja-JP"/>
                    </w:rPr>
                  </w:rPrChange>
                </w:rPr>
                <w:t>9</w:t>
              </w:r>
            </w:ins>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E848257" w14:textId="33BD5B65" w:rsidR="006D5E2D" w:rsidRPr="00FD798F" w:rsidRDefault="006D5E2D">
            <w:pPr>
              <w:rPr>
                <w:ins w:id="148" w:author="i0806927" w:date="2016-04-08T17:49:00Z"/>
                <w:lang w:eastAsia="ja-JP"/>
              </w:rPr>
            </w:pPr>
            <w:ins w:id="149" w:author="i0806927" w:date="2016-04-08T17:52:00Z">
              <w:r w:rsidRPr="00BD5DAC">
                <w:rPr>
                  <w:highlight w:val="green"/>
                  <w:lang w:eastAsia="ja-JP"/>
                  <w:rPrChange w:id="150" w:author="i0806927" w:date="2016-04-08T17:56:00Z">
                    <w:rPr>
                      <w:lang w:eastAsia="ja-JP"/>
                    </w:rPr>
                  </w:rPrChange>
                </w:rPr>
                <w:t>a customer wishes to enjoy HD TV</w:t>
              </w:r>
            </w:ins>
            <w:ins w:id="151" w:author="i0806927" w:date="2016-04-08T17:56:00Z">
              <w:r w:rsidR="00BD5DAC" w:rsidRPr="00BD5DAC">
                <w:rPr>
                  <w:highlight w:val="green"/>
                  <w:lang w:eastAsia="ja-JP"/>
                  <w:rPrChange w:id="152" w:author="i0806927" w:date="2016-04-08T17:56:00Z">
                    <w:rPr>
                      <w:lang w:eastAsia="ja-JP"/>
                    </w:rPr>
                  </w:rPrChange>
                </w:rPr>
                <w:t xml:space="preserve"> and internet by</w:t>
              </w:r>
            </w:ins>
            <w:ins w:id="153" w:author="i0806927" w:date="2016-04-08T17:52:00Z">
              <w:r w:rsidRPr="00BD5DAC">
                <w:rPr>
                  <w:highlight w:val="green"/>
                  <w:lang w:eastAsia="ja-JP"/>
                  <w:rPrChange w:id="154" w:author="i0806927" w:date="2016-04-08T17:56:00Z">
                    <w:rPr>
                      <w:lang w:eastAsia="ja-JP"/>
                    </w:rPr>
                  </w:rPrChange>
                </w:rPr>
                <w:t xml:space="preserve"> Fiber</w:t>
              </w:r>
            </w:ins>
            <w:ins w:id="155" w:author="i0806927" w:date="2016-04-08T17:53:00Z">
              <w:r w:rsidRPr="00BD5DAC">
                <w:rPr>
                  <w:highlight w:val="green"/>
                  <w:lang w:eastAsia="ja-JP"/>
                  <w:rPrChange w:id="156" w:author="i0806927" w:date="2016-04-08T17:56:00Z">
                    <w:rPr>
                      <w:lang w:eastAsia="ja-JP"/>
                    </w:rPr>
                  </w:rPrChange>
                </w:rPr>
                <w:t xml:space="preserve"> and to use </w:t>
              </w:r>
            </w:ins>
            <w:ins w:id="157" w:author="i0806927" w:date="2016-04-08T17:54:00Z">
              <w:r w:rsidRPr="00BD5DAC">
                <w:rPr>
                  <w:highlight w:val="green"/>
                  <w:lang w:eastAsia="ja-JP"/>
                  <w:rPrChange w:id="158" w:author="i0806927" w:date="2016-04-08T17:56:00Z">
                    <w:rPr>
                      <w:lang w:eastAsia="ja-JP"/>
                    </w:rPr>
                  </w:rPrChange>
                </w:rPr>
                <w:t>call by ADSL</w:t>
              </w:r>
            </w:ins>
            <w:ins w:id="159" w:author="i0806927" w:date="2016-04-08T17:52:00Z">
              <w:r w:rsidRPr="00BD5DAC">
                <w:rPr>
                  <w:highlight w:val="green"/>
                  <w:lang w:eastAsia="ja-JP"/>
                  <w:rPrChange w:id="160" w:author="i0806927" w:date="2016-04-08T17:56:00Z">
                    <w:rPr>
                      <w:lang w:eastAsia="ja-JP"/>
                    </w:rPr>
                  </w:rPrChange>
                </w:rPr>
                <w:t xml:space="preserve">. He asks to SP sale </w:t>
              </w:r>
              <w:commentRangeStart w:id="161"/>
              <w:r w:rsidRPr="00BD5DAC">
                <w:rPr>
                  <w:highlight w:val="green"/>
                  <w:lang w:eastAsia="ja-JP"/>
                  <w:rPrChange w:id="162" w:author="i0806927" w:date="2016-04-08T17:56:00Z">
                    <w:rPr>
                      <w:lang w:eastAsia="ja-JP"/>
                    </w:rPr>
                  </w:rPrChange>
                </w:rPr>
                <w:t>representative</w:t>
              </w:r>
            </w:ins>
            <w:commentRangeEnd w:id="161"/>
            <w:r w:rsidR="004C7D81">
              <w:rPr>
                <w:rStyle w:val="CommentReference"/>
                <w:spacing w:val="-5"/>
                <w:lang w:eastAsia="ar-SA"/>
              </w:rPr>
              <w:commentReference w:id="161"/>
            </w:r>
            <w:ins w:id="163" w:author="i0806927" w:date="2016-04-08T17:52:00Z">
              <w:r w:rsidRPr="00BD5DAC">
                <w:rPr>
                  <w:highlight w:val="green"/>
                  <w:lang w:eastAsia="ja-JP"/>
                  <w:rPrChange w:id="164" w:author="i0806927" w:date="2016-04-08T17:56:00Z">
                    <w:rPr>
                      <w:lang w:eastAsia="ja-JP"/>
                    </w:rPr>
                  </w:rPrChange>
                </w:rPr>
                <w:t>.</w:t>
              </w:r>
              <w:r w:rsidRPr="006D5E2D">
                <w:rPr>
                  <w:lang w:eastAsia="ja-JP"/>
                </w:rPr>
                <w:t xml:space="preserve"> </w:t>
              </w:r>
            </w:ins>
          </w:p>
        </w:tc>
      </w:tr>
    </w:tbl>
    <w:p w14:paraId="22262C08" w14:textId="77777777" w:rsidR="00FD798F" w:rsidRDefault="00FD798F" w:rsidP="001C3F58">
      <w:pPr>
        <w:rPr>
          <w:lang w:eastAsia="ja-JP"/>
        </w:rPr>
      </w:pPr>
    </w:p>
    <w:p w14:paraId="0047F0DF" w14:textId="77777777" w:rsidR="00F76979" w:rsidRPr="00FD798F" w:rsidRDefault="00F76979" w:rsidP="001C3F58">
      <w:pPr>
        <w:rPr>
          <w:lang w:eastAsia="ja-JP"/>
        </w:rPr>
      </w:pPr>
    </w:p>
    <w:p w14:paraId="7D52C713" w14:textId="4276D9A6" w:rsidR="008B1B95" w:rsidRPr="006341A9" w:rsidRDefault="008B1B95" w:rsidP="008B1B95">
      <w:pPr>
        <w:pStyle w:val="Heading1"/>
      </w:pPr>
      <w:bookmarkStart w:id="165" w:name="_Toc441522262"/>
      <w:r>
        <w:t>RESOURCE MODEL</w:t>
      </w:r>
      <w:bookmarkEnd w:id="165"/>
    </w:p>
    <w:p w14:paraId="186888BF" w14:textId="64C4F6C5" w:rsidR="008B1B95"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66" w:name="_Toc441522263"/>
      <w:r>
        <w:rPr>
          <w:rFonts w:ascii="Helvetica" w:eastAsia="Times New Roman" w:hAnsi="Helvetica" w:cs="Helvetica"/>
          <w:caps w:val="0"/>
          <w:spacing w:val="0"/>
          <w:sz w:val="24"/>
          <w:szCs w:val="24"/>
          <w:lang w:val="en-US" w:eastAsia="it-IT"/>
        </w:rPr>
        <w:t>Managed Entity and Task Resource Models</w:t>
      </w:r>
      <w:bookmarkEnd w:id="166"/>
    </w:p>
    <w:p w14:paraId="4ACF4EF3" w14:textId="04900454" w:rsidR="004D67A8" w:rsidRDefault="00A50814" w:rsidP="004D67A8">
      <w:pPr>
        <w:rPr>
          <w:rFonts w:ascii="Helvetica" w:hAnsi="Helvetica" w:cs="Helvetica"/>
          <w:sz w:val="24"/>
          <w:lang w:eastAsia="ja-JP"/>
        </w:rPr>
      </w:pPr>
      <w:r>
        <w:rPr>
          <w:rFonts w:ascii="Helvetica" w:hAnsi="Helvetica" w:cs="Helvetica"/>
          <w:sz w:val="24"/>
          <w:lang w:eastAsia="ja-JP"/>
        </w:rPr>
        <w:t>S</w:t>
      </w:r>
      <w:r>
        <w:rPr>
          <w:rFonts w:ascii="Helvetica" w:hAnsi="Helvetica" w:cs="Helvetica" w:hint="eastAsia"/>
          <w:sz w:val="24"/>
          <w:lang w:eastAsia="ja-JP"/>
        </w:rPr>
        <w:t xml:space="preserve">ervice Qualification API has </w:t>
      </w:r>
      <w:r w:rsidR="004D67A8">
        <w:rPr>
          <w:rFonts w:ascii="Helvetica" w:hAnsi="Helvetica" w:cs="Helvetica"/>
          <w:sz w:val="24"/>
          <w:lang w:eastAsia="ja-JP"/>
        </w:rPr>
        <w:t xml:space="preserve">2 Resources </w:t>
      </w:r>
      <w:r>
        <w:rPr>
          <w:rFonts w:ascii="Helvetica" w:hAnsi="Helvetica" w:cs="Helvetica"/>
          <w:sz w:val="24"/>
          <w:lang w:eastAsia="ja-JP"/>
        </w:rPr>
        <w:t>(subclassing</w:t>
      </w:r>
      <w:r w:rsidR="00137792">
        <w:rPr>
          <w:rFonts w:ascii="Helvetica" w:hAnsi="Helvetica" w:cs="Helvetica"/>
          <w:sz w:val="24"/>
          <w:lang w:eastAsia="ja-JP"/>
        </w:rPr>
        <w:t xml:space="preserve"> Business </w:t>
      </w:r>
      <w:del w:id="167" w:author="i0806927" w:date="2016-03-30T14:18:00Z">
        <w:r w:rsidR="00137792" w:rsidDel="00354602">
          <w:rPr>
            <w:rFonts w:ascii="Helvetica" w:hAnsi="Helvetica" w:cs="Helvetica"/>
            <w:sz w:val="24"/>
            <w:lang w:eastAsia="ja-JP"/>
          </w:rPr>
          <w:delText>Interaction )</w:delText>
        </w:r>
      </w:del>
      <w:ins w:id="168" w:author="i0806927" w:date="2016-03-30T14:18:00Z">
        <w:r w:rsidR="00354602">
          <w:rPr>
            <w:rFonts w:ascii="Helvetica" w:hAnsi="Helvetica" w:cs="Helvetica"/>
            <w:sz w:val="24"/>
            <w:lang w:eastAsia="ja-JP"/>
          </w:rPr>
          <w:t>Interaction)</w:t>
        </w:r>
      </w:ins>
      <w:r>
        <w:rPr>
          <w:rFonts w:ascii="Helvetica" w:hAnsi="Helvetica" w:cs="Helvetica" w:hint="eastAsia"/>
          <w:sz w:val="24"/>
          <w:lang w:eastAsia="ja-JP"/>
        </w:rPr>
        <w:t>.</w:t>
      </w:r>
    </w:p>
    <w:p w14:paraId="494A0612" w14:textId="055B1DE2" w:rsidR="00137792" w:rsidRDefault="00A50814" w:rsidP="004D67A8">
      <w:pPr>
        <w:rPr>
          <w:rFonts w:ascii="Helvetica" w:hAnsi="Helvetica" w:cs="Helvetica"/>
          <w:sz w:val="24"/>
          <w:lang w:eastAsia="ja-JP"/>
        </w:rPr>
      </w:pPr>
      <w:r w:rsidRPr="00A50814">
        <w:rPr>
          <w:rFonts w:ascii="Helvetica" w:hAnsi="Helvetica" w:cs="Helvetica"/>
          <w:sz w:val="24"/>
          <w:lang w:eastAsia="ja-JP"/>
        </w:rPr>
        <w:t>Service Qualification Request resource</w:t>
      </w:r>
      <w:r w:rsidR="00137792" w:rsidRPr="00776E61">
        <w:rPr>
          <w:rFonts w:ascii="Helvetica" w:hAnsi="Helvetica" w:cs="Helvetica"/>
          <w:sz w:val="24"/>
          <w:lang w:eastAsia="ja-JP"/>
        </w:rPr>
        <w:t xml:space="preserve"> for knowing the allowed services based on specific criterions such as </w:t>
      </w:r>
    </w:p>
    <w:p w14:paraId="3FFF5C75" w14:textId="75CDBE62" w:rsidR="00137792" w:rsidRPr="00585AA9" w:rsidRDefault="00266D09" w:rsidP="00776E61">
      <w:pPr>
        <w:pStyle w:val="ListParagraph"/>
        <w:numPr>
          <w:ilvl w:val="0"/>
          <w:numId w:val="31"/>
        </w:numPr>
        <w:rPr>
          <w:rFonts w:ascii="Helvetica" w:hAnsi="Helvetica" w:cs="Helvetica"/>
          <w:sz w:val="24"/>
          <w:highlight w:val="yellow"/>
          <w:lang w:eastAsia="ja-JP"/>
          <w:rPrChange w:id="169" w:author="i0806927" w:date="2016-04-01T14:17:00Z">
            <w:rPr>
              <w:rFonts w:ascii="Helvetica" w:hAnsi="Helvetica" w:cs="Helvetica"/>
              <w:sz w:val="24"/>
              <w:lang w:eastAsia="ja-JP"/>
            </w:rPr>
          </w:rPrChange>
        </w:rPr>
      </w:pPr>
      <w:ins w:id="170" w:author="i0806927" w:date="2016-04-01T11:36:00Z">
        <w:r w:rsidRPr="00585AA9">
          <w:rPr>
            <w:rFonts w:ascii="Helvetica" w:eastAsiaTheme="minorEastAsia" w:hAnsi="Helvetica" w:cs="Helvetica"/>
            <w:sz w:val="24"/>
            <w:szCs w:val="24"/>
            <w:highlight w:val="yellow"/>
            <w:lang w:val="en-US" w:eastAsia="ja-JP"/>
            <w:rPrChange w:id="171" w:author="i0806927" w:date="2016-04-01T14:17:00Z">
              <w:rPr>
                <w:rFonts w:ascii="Helvetica" w:eastAsiaTheme="minorEastAsia" w:hAnsi="Helvetica" w:cs="Helvetica"/>
                <w:sz w:val="24"/>
                <w:szCs w:val="24"/>
                <w:lang w:val="en-US" w:eastAsia="ja-JP"/>
              </w:rPr>
            </w:rPrChange>
          </w:rPr>
          <w:t>[</w:t>
        </w:r>
      </w:ins>
      <w:ins w:id="172" w:author="i0806927" w:date="2016-04-01T11:35:00Z">
        <w:r w:rsidRPr="00585AA9">
          <w:rPr>
            <w:rFonts w:ascii="Helvetica" w:eastAsiaTheme="minorEastAsia" w:hAnsi="Helvetica" w:cs="Helvetica"/>
            <w:sz w:val="24"/>
            <w:szCs w:val="24"/>
            <w:highlight w:val="yellow"/>
            <w:lang w:val="en-US" w:eastAsia="ja-JP"/>
            <w:rPrChange w:id="173" w:author="i0806927" w:date="2016-04-01T14:17:00Z">
              <w:rPr>
                <w:rFonts w:ascii="Helvetica" w:eastAsiaTheme="minorEastAsia" w:hAnsi="Helvetica" w:cs="Helvetica"/>
                <w:sz w:val="24"/>
                <w:szCs w:val="24"/>
                <w:lang w:val="en-US" w:eastAsia="ja-JP"/>
              </w:rPr>
            </w:rPrChange>
          </w:rPr>
          <w:t>IN</w:t>
        </w:r>
      </w:ins>
      <w:ins w:id="174" w:author="i0806927" w:date="2016-04-01T11:36:00Z">
        <w:r w:rsidRPr="00585AA9">
          <w:rPr>
            <w:rFonts w:ascii="Helvetica" w:eastAsiaTheme="minorEastAsia" w:hAnsi="Helvetica" w:cs="Helvetica"/>
            <w:sz w:val="24"/>
            <w:szCs w:val="24"/>
            <w:highlight w:val="yellow"/>
            <w:lang w:val="en-US" w:eastAsia="ja-JP"/>
            <w:rPrChange w:id="175" w:author="i0806927" w:date="2016-04-01T14:17:00Z">
              <w:rPr>
                <w:rFonts w:ascii="Helvetica" w:eastAsiaTheme="minorEastAsia" w:hAnsi="Helvetica" w:cs="Helvetica"/>
                <w:sz w:val="24"/>
                <w:szCs w:val="24"/>
                <w:lang w:val="en-US" w:eastAsia="ja-JP"/>
              </w:rPr>
            </w:rPrChange>
          </w:rPr>
          <w:t>]</w:t>
        </w:r>
      </w:ins>
      <w:ins w:id="176" w:author="i0806927" w:date="2016-04-01T11:35:00Z">
        <w:r w:rsidRPr="00585AA9">
          <w:rPr>
            <w:rFonts w:ascii="Helvetica" w:eastAsiaTheme="minorEastAsia" w:hAnsi="Helvetica" w:cs="Helvetica"/>
            <w:sz w:val="24"/>
            <w:szCs w:val="24"/>
            <w:highlight w:val="yellow"/>
            <w:lang w:val="en-US" w:eastAsia="ja-JP"/>
            <w:rPrChange w:id="177" w:author="i0806927" w:date="2016-04-01T14:17:00Z">
              <w:rPr>
                <w:rFonts w:ascii="Helvetica" w:eastAsiaTheme="minorEastAsia" w:hAnsi="Helvetica" w:cs="Helvetica"/>
                <w:sz w:val="24"/>
                <w:szCs w:val="24"/>
                <w:lang w:val="en-US" w:eastAsia="ja-JP"/>
              </w:rPr>
            </w:rPrChange>
          </w:rPr>
          <w:t xml:space="preserve"> </w:t>
        </w:r>
      </w:ins>
      <w:r w:rsidR="00137792" w:rsidRPr="00585AA9">
        <w:rPr>
          <w:rFonts w:ascii="Helvetica" w:eastAsiaTheme="minorEastAsia" w:hAnsi="Helvetica" w:cs="Helvetica"/>
          <w:sz w:val="24"/>
          <w:szCs w:val="24"/>
          <w:highlight w:val="yellow"/>
          <w:lang w:val="en-US" w:eastAsia="ja-JP"/>
          <w:rPrChange w:id="178" w:author="i0806927" w:date="2016-04-01T14:17:00Z">
            <w:rPr>
              <w:rFonts w:ascii="Helvetica" w:eastAsiaTheme="minorEastAsia" w:hAnsi="Helvetica" w:cs="Helvetica"/>
              <w:sz w:val="24"/>
              <w:szCs w:val="24"/>
              <w:lang w:val="en-US" w:eastAsia="ja-JP"/>
            </w:rPr>
          </w:rPrChange>
        </w:rPr>
        <w:t>location</w:t>
      </w:r>
    </w:p>
    <w:p w14:paraId="4EAE3C5B" w14:textId="7F493A6F" w:rsidR="00137792" w:rsidRPr="00585AA9" w:rsidRDefault="00137792" w:rsidP="00776E61">
      <w:pPr>
        <w:pStyle w:val="ListParagraph"/>
        <w:numPr>
          <w:ilvl w:val="0"/>
          <w:numId w:val="31"/>
        </w:numPr>
        <w:rPr>
          <w:ins w:id="179" w:author="i0806927" w:date="2016-04-01T11:36:00Z"/>
          <w:rFonts w:ascii="Helvetica" w:hAnsi="Helvetica" w:cs="Helvetica"/>
          <w:sz w:val="24"/>
          <w:highlight w:val="yellow"/>
          <w:lang w:eastAsia="ja-JP"/>
          <w:rPrChange w:id="180" w:author="i0806927" w:date="2016-04-01T14:17:00Z">
            <w:rPr>
              <w:ins w:id="181" w:author="i0806927" w:date="2016-04-01T11:36:00Z"/>
              <w:rFonts w:ascii="Helvetica" w:eastAsiaTheme="minorEastAsia" w:hAnsi="Helvetica" w:cs="Helvetica"/>
              <w:sz w:val="24"/>
              <w:szCs w:val="24"/>
              <w:lang w:val="en-US" w:eastAsia="ja-JP"/>
            </w:rPr>
          </w:rPrChange>
        </w:rPr>
      </w:pPr>
      <w:del w:id="182" w:author="i0806927" w:date="2016-04-01T11:35:00Z">
        <w:r w:rsidRPr="00585AA9" w:rsidDel="00266D09">
          <w:rPr>
            <w:rFonts w:ascii="Helvetica" w:eastAsiaTheme="minorEastAsia" w:hAnsi="Helvetica" w:cs="Helvetica"/>
            <w:sz w:val="24"/>
            <w:szCs w:val="24"/>
            <w:highlight w:val="yellow"/>
            <w:lang w:val="en-US" w:eastAsia="ja-JP"/>
            <w:rPrChange w:id="183" w:author="i0806927" w:date="2016-04-01T14:17:00Z">
              <w:rPr>
                <w:rFonts w:ascii="Helvetica" w:eastAsiaTheme="minorEastAsia" w:hAnsi="Helvetica" w:cs="Helvetica"/>
                <w:sz w:val="24"/>
                <w:szCs w:val="24"/>
                <w:lang w:val="en-US" w:eastAsia="ja-JP"/>
              </w:rPr>
            </w:rPrChange>
          </w:rPr>
          <w:delText xml:space="preserve">physical resource </w:delText>
        </w:r>
      </w:del>
      <w:ins w:id="184" w:author="i0806927" w:date="2016-04-01T11:35:00Z">
        <w:r w:rsidR="00266D09" w:rsidRPr="00585AA9">
          <w:rPr>
            <w:rFonts w:ascii="Helvetica" w:eastAsiaTheme="minorEastAsia" w:hAnsi="Helvetica" w:cs="Helvetica"/>
            <w:sz w:val="24"/>
            <w:szCs w:val="24"/>
            <w:highlight w:val="yellow"/>
            <w:lang w:val="en-US" w:eastAsia="ja-JP"/>
            <w:rPrChange w:id="185" w:author="i0806927" w:date="2016-04-01T14:17:00Z">
              <w:rPr>
                <w:rFonts w:ascii="Helvetica" w:eastAsiaTheme="minorEastAsia" w:hAnsi="Helvetica" w:cs="Helvetica"/>
                <w:sz w:val="24"/>
                <w:szCs w:val="24"/>
                <w:lang w:val="en-US" w:eastAsia="ja-JP"/>
              </w:rPr>
            </w:rPrChange>
          </w:rPr>
          <w:t>[</w:t>
        </w:r>
      </w:ins>
      <w:ins w:id="186" w:author="i0806927" w:date="2016-04-01T11:36:00Z">
        <w:r w:rsidR="00266D09" w:rsidRPr="00585AA9">
          <w:rPr>
            <w:rFonts w:ascii="Helvetica" w:eastAsiaTheme="minorEastAsia" w:hAnsi="Helvetica" w:cs="Helvetica"/>
            <w:sz w:val="24"/>
            <w:szCs w:val="24"/>
            <w:highlight w:val="yellow"/>
            <w:lang w:val="en-US" w:eastAsia="ja-JP"/>
            <w:rPrChange w:id="187" w:author="i0806927" w:date="2016-04-01T14:17:00Z">
              <w:rPr>
                <w:rFonts w:ascii="Helvetica" w:eastAsiaTheme="minorEastAsia" w:hAnsi="Helvetica" w:cs="Helvetica"/>
                <w:sz w:val="24"/>
                <w:szCs w:val="24"/>
                <w:lang w:val="en-US" w:eastAsia="ja-JP"/>
              </w:rPr>
            </w:rPrChange>
          </w:rPr>
          <w:t>OUT</w:t>
        </w:r>
      </w:ins>
      <w:ins w:id="188" w:author="i0806927" w:date="2016-04-01T11:35:00Z">
        <w:r w:rsidR="00266D09" w:rsidRPr="00585AA9">
          <w:rPr>
            <w:rFonts w:ascii="Helvetica" w:eastAsiaTheme="minorEastAsia" w:hAnsi="Helvetica" w:cs="Helvetica"/>
            <w:sz w:val="24"/>
            <w:szCs w:val="24"/>
            <w:highlight w:val="yellow"/>
            <w:lang w:val="en-US" w:eastAsia="ja-JP"/>
            <w:rPrChange w:id="189" w:author="i0806927" w:date="2016-04-01T14:17:00Z">
              <w:rPr>
                <w:rFonts w:ascii="Helvetica" w:eastAsiaTheme="minorEastAsia" w:hAnsi="Helvetica" w:cs="Helvetica"/>
                <w:sz w:val="24"/>
                <w:szCs w:val="24"/>
                <w:lang w:val="en-US" w:eastAsia="ja-JP"/>
              </w:rPr>
            </w:rPrChange>
          </w:rPr>
          <w:t>]</w:t>
        </w:r>
      </w:ins>
      <w:ins w:id="190" w:author="i0806927" w:date="2016-04-01T11:36:00Z">
        <w:r w:rsidR="00266D09" w:rsidRPr="00585AA9">
          <w:rPr>
            <w:rFonts w:ascii="Helvetica" w:eastAsiaTheme="minorEastAsia" w:hAnsi="Helvetica" w:cs="Helvetica"/>
            <w:sz w:val="24"/>
            <w:szCs w:val="24"/>
            <w:highlight w:val="yellow"/>
            <w:lang w:val="en-US" w:eastAsia="ja-JP"/>
            <w:rPrChange w:id="191" w:author="i0806927" w:date="2016-04-01T14:17:00Z">
              <w:rPr>
                <w:rFonts w:ascii="Helvetica" w:eastAsiaTheme="minorEastAsia" w:hAnsi="Helvetica" w:cs="Helvetica"/>
                <w:sz w:val="24"/>
                <w:szCs w:val="24"/>
                <w:lang w:val="en-US" w:eastAsia="ja-JP"/>
              </w:rPr>
            </w:rPrChange>
          </w:rPr>
          <w:t xml:space="preserve"> Access NW</w:t>
        </w:r>
      </w:ins>
    </w:p>
    <w:p w14:paraId="19377039" w14:textId="796BC9CF" w:rsidR="00585AA9" w:rsidRPr="00585AA9" w:rsidRDefault="00266D09">
      <w:pPr>
        <w:pStyle w:val="ListParagraph"/>
        <w:numPr>
          <w:ilvl w:val="0"/>
          <w:numId w:val="31"/>
        </w:numPr>
        <w:rPr>
          <w:rFonts w:ascii="Helvetica" w:hAnsi="Helvetica" w:cs="Helvetica"/>
          <w:sz w:val="24"/>
          <w:highlight w:val="yellow"/>
          <w:lang w:eastAsia="ja-JP"/>
          <w:rPrChange w:id="192" w:author="i0806927" w:date="2016-04-01T14:17:00Z">
            <w:rPr>
              <w:rFonts w:ascii="Helvetica" w:hAnsi="Helvetica" w:cs="Helvetica"/>
              <w:sz w:val="24"/>
              <w:lang w:eastAsia="ja-JP"/>
            </w:rPr>
          </w:rPrChange>
        </w:rPr>
      </w:pPr>
      <w:ins w:id="193" w:author="i0806927" w:date="2016-04-01T11:36:00Z">
        <w:r w:rsidRPr="00585AA9">
          <w:rPr>
            <w:rFonts w:ascii="Helvetica" w:eastAsiaTheme="minorEastAsia" w:hAnsi="Helvetica" w:cs="Helvetica"/>
            <w:sz w:val="24"/>
            <w:szCs w:val="24"/>
            <w:highlight w:val="yellow"/>
            <w:lang w:val="en-US" w:eastAsia="ja-JP"/>
            <w:rPrChange w:id="194" w:author="i0806927" w:date="2016-04-01T14:17:00Z">
              <w:rPr>
                <w:rFonts w:ascii="Helvetica" w:eastAsiaTheme="minorEastAsia" w:hAnsi="Helvetica" w:cs="Helvetica"/>
                <w:sz w:val="24"/>
                <w:szCs w:val="24"/>
                <w:lang w:val="en-US" w:eastAsia="ja-JP"/>
              </w:rPr>
            </w:rPrChange>
          </w:rPr>
          <w:t>[OUT] Service</w:t>
        </w:r>
      </w:ins>
    </w:p>
    <w:p w14:paraId="428AC73A" w14:textId="77777777" w:rsidR="00137792" w:rsidRPr="00B61B31" w:rsidRDefault="00137792" w:rsidP="004D67A8">
      <w:pPr>
        <w:rPr>
          <w:rFonts w:ascii="Helvetica" w:hAnsi="Helvetica" w:cs="Helvetica"/>
          <w:sz w:val="24"/>
          <w:lang w:eastAsia="ja-JP"/>
        </w:rPr>
      </w:pPr>
    </w:p>
    <w:p w14:paraId="0DFC407E" w14:textId="6EEDAFAB" w:rsidR="00137792" w:rsidRPr="00776E61" w:rsidRDefault="00A50814" w:rsidP="004D67A8">
      <w:pPr>
        <w:rPr>
          <w:rFonts w:ascii="Helvetica" w:hAnsi="Helvetica" w:cs="Helvetica"/>
          <w:sz w:val="24"/>
          <w:lang w:eastAsia="ja-JP"/>
        </w:rPr>
      </w:pPr>
      <w:del w:id="195" w:author="i0806927" w:date="2016-03-30T14:19:00Z">
        <w:r w:rsidRPr="00A50814" w:rsidDel="00354602">
          <w:rPr>
            <w:rFonts w:ascii="Helvetica" w:hAnsi="Helvetica" w:cs="Helvetica"/>
            <w:sz w:val="24"/>
            <w:lang w:eastAsia="ja-JP"/>
          </w:rPr>
          <w:delText xml:space="preserve">OrderFeasibilityCheck </w:delText>
        </w:r>
      </w:del>
      <w:ins w:id="196" w:author="Polz, Andreas" w:date="2016-04-19T09:58:00Z">
        <w:r w:rsidR="004C7D81">
          <w:rPr>
            <w:rFonts w:ascii="Helvetica" w:hAnsi="Helvetica" w:cs="Helvetica"/>
            <w:sz w:val="24"/>
            <w:lang w:eastAsia="ja-JP"/>
          </w:rPr>
          <w:t>p</w:t>
        </w:r>
      </w:ins>
      <w:ins w:id="197" w:author="i0806927" w:date="2016-03-30T14:19:00Z">
        <w:del w:id="198" w:author="Polz, Andreas" w:date="2016-04-19T09:58:00Z">
          <w:r w:rsidR="00354602" w:rsidDel="004C7D81">
            <w:rPr>
              <w:rFonts w:ascii="Helvetica" w:hAnsi="Helvetica" w:cs="Helvetica" w:hint="eastAsia"/>
              <w:sz w:val="24"/>
              <w:lang w:eastAsia="ja-JP"/>
            </w:rPr>
            <w:delText>P</w:delText>
          </w:r>
        </w:del>
        <w:r w:rsidR="00354602">
          <w:rPr>
            <w:rFonts w:ascii="Helvetica" w:hAnsi="Helvetica" w:cs="Helvetica" w:hint="eastAsia"/>
            <w:sz w:val="24"/>
            <w:lang w:eastAsia="ja-JP"/>
          </w:rPr>
          <w:t>roduct</w:t>
        </w:r>
        <w:del w:id="199" w:author="Polz, Andreas" w:date="2016-04-19T09:58:00Z">
          <w:r w:rsidR="00354602" w:rsidDel="004C7D81">
            <w:rPr>
              <w:rFonts w:ascii="Helvetica" w:hAnsi="Helvetica" w:cs="Helvetica" w:hint="eastAsia"/>
              <w:sz w:val="24"/>
              <w:lang w:eastAsia="ja-JP"/>
            </w:rPr>
            <w:delText>-</w:delText>
          </w:r>
        </w:del>
        <w:r w:rsidR="00354602">
          <w:rPr>
            <w:rFonts w:ascii="Helvetica" w:hAnsi="Helvetica" w:cs="Helvetica" w:hint="eastAsia"/>
            <w:sz w:val="24"/>
            <w:lang w:eastAsia="ja-JP"/>
          </w:rPr>
          <w:t>Offering</w:t>
        </w:r>
      </w:ins>
      <w:ins w:id="200" w:author="i0806927" w:date="2016-03-30T14:20:00Z">
        <w:del w:id="201" w:author="Polz, Andreas" w:date="2016-04-19T09:58:00Z">
          <w:r w:rsidR="00354602" w:rsidDel="004C7D81">
            <w:rPr>
              <w:rFonts w:ascii="Helvetica" w:hAnsi="Helvetica" w:cs="Helvetica" w:hint="eastAsia"/>
              <w:sz w:val="24"/>
              <w:lang w:eastAsia="ja-JP"/>
            </w:rPr>
            <w:delText xml:space="preserve"> </w:delText>
          </w:r>
        </w:del>
        <w:r w:rsidR="00354602">
          <w:rPr>
            <w:rFonts w:ascii="Helvetica" w:hAnsi="Helvetica" w:cs="Helvetica" w:hint="eastAsia"/>
            <w:sz w:val="24"/>
            <w:lang w:eastAsia="ja-JP"/>
          </w:rPr>
          <w:t>Qualification</w:t>
        </w:r>
      </w:ins>
      <w:ins w:id="202" w:author="i0806927" w:date="2016-03-30T14:19:00Z">
        <w:r w:rsidR="00354602" w:rsidRPr="00A50814">
          <w:rPr>
            <w:rFonts w:ascii="Helvetica" w:hAnsi="Helvetica" w:cs="Helvetica"/>
            <w:sz w:val="24"/>
            <w:lang w:eastAsia="ja-JP"/>
          </w:rPr>
          <w:t xml:space="preserve"> </w:t>
        </w:r>
      </w:ins>
      <w:r w:rsidRPr="00A50814">
        <w:rPr>
          <w:rFonts w:ascii="Helvetica" w:hAnsi="Helvetica" w:cs="Helvetica"/>
          <w:sz w:val="24"/>
          <w:lang w:eastAsia="ja-JP"/>
        </w:rPr>
        <w:t>resource</w:t>
      </w:r>
      <w:r w:rsidR="00137792" w:rsidRPr="00776E61">
        <w:rPr>
          <w:rFonts w:ascii="Helvetica" w:hAnsi="Helvetica" w:cs="Helvetica"/>
          <w:sz w:val="24"/>
          <w:lang w:eastAsia="ja-JP"/>
        </w:rPr>
        <w:t xml:space="preserve"> for knowing the product offering based on specific criterions such as </w:t>
      </w:r>
    </w:p>
    <w:p w14:paraId="2142C85D" w14:textId="6910490D" w:rsidR="00137792" w:rsidRPr="00585AA9" w:rsidDel="00266D09" w:rsidRDefault="00585AA9" w:rsidP="00776E61">
      <w:pPr>
        <w:pStyle w:val="ListParagraph"/>
        <w:numPr>
          <w:ilvl w:val="0"/>
          <w:numId w:val="32"/>
        </w:numPr>
        <w:rPr>
          <w:del w:id="203" w:author="i0806927" w:date="2016-04-01T11:36:00Z"/>
          <w:rFonts w:ascii="Helvetica" w:hAnsi="Helvetica" w:cs="Helvetica"/>
          <w:sz w:val="24"/>
          <w:highlight w:val="yellow"/>
          <w:lang w:eastAsia="ja-JP"/>
          <w:rPrChange w:id="204" w:author="i0806927" w:date="2016-04-01T14:17:00Z">
            <w:rPr>
              <w:del w:id="205" w:author="i0806927" w:date="2016-04-01T11:36:00Z"/>
              <w:rFonts w:ascii="Helvetica" w:hAnsi="Helvetica" w:cs="Helvetica"/>
              <w:sz w:val="24"/>
              <w:lang w:eastAsia="ja-JP"/>
            </w:rPr>
          </w:rPrChange>
        </w:rPr>
      </w:pPr>
      <w:ins w:id="206" w:author="i0806927" w:date="2016-04-01T14:15:00Z">
        <w:r w:rsidRPr="00585AA9">
          <w:rPr>
            <w:rFonts w:ascii="Helvetica" w:hAnsi="Helvetica" w:cs="Helvetica"/>
            <w:sz w:val="24"/>
            <w:highlight w:val="yellow"/>
            <w:lang w:eastAsia="ja-JP"/>
            <w:rPrChange w:id="207" w:author="i0806927" w:date="2016-04-01T14:17:00Z">
              <w:rPr>
                <w:rFonts w:ascii="Helvetica" w:hAnsi="Helvetica" w:cs="Helvetica"/>
                <w:sz w:val="24"/>
                <w:lang w:eastAsia="ja-JP"/>
              </w:rPr>
            </w:rPrChange>
          </w:rPr>
          <w:t>[IN/OUT]</w:t>
        </w:r>
      </w:ins>
      <w:del w:id="208" w:author="i0806927" w:date="2016-04-01T11:36:00Z">
        <w:r w:rsidR="00137792" w:rsidRPr="00585AA9" w:rsidDel="00266D09">
          <w:rPr>
            <w:rFonts w:ascii="Helvetica" w:hAnsi="Helvetica" w:cs="Helvetica"/>
            <w:sz w:val="24"/>
            <w:highlight w:val="yellow"/>
            <w:lang w:eastAsia="ja-JP"/>
            <w:rPrChange w:id="209" w:author="i0806927" w:date="2016-04-01T14:17:00Z">
              <w:rPr>
                <w:rFonts w:ascii="Helvetica" w:hAnsi="Helvetica" w:cs="Helvetica"/>
                <w:sz w:val="24"/>
                <w:lang w:eastAsia="ja-JP"/>
              </w:rPr>
            </w:rPrChange>
          </w:rPr>
          <w:delText>location</w:delText>
        </w:r>
      </w:del>
    </w:p>
    <w:p w14:paraId="1A0D602B" w14:textId="0140468A" w:rsidR="00137792" w:rsidRPr="004C7D81" w:rsidRDefault="00137792" w:rsidP="00776E61">
      <w:pPr>
        <w:pStyle w:val="ListParagraph"/>
        <w:numPr>
          <w:ilvl w:val="0"/>
          <w:numId w:val="32"/>
        </w:numPr>
        <w:rPr>
          <w:ins w:id="210" w:author="Polz, Andreas" w:date="2016-04-19T09:53:00Z"/>
          <w:rFonts w:ascii="Helvetica" w:hAnsi="Helvetica" w:cs="Helvetica"/>
          <w:sz w:val="24"/>
          <w:highlight w:val="yellow"/>
          <w:lang w:eastAsia="ja-JP"/>
          <w:rPrChange w:id="211" w:author="Polz, Andreas" w:date="2016-04-19T09:53:00Z">
            <w:rPr>
              <w:ins w:id="212" w:author="Polz, Andreas" w:date="2016-04-19T09:53:00Z"/>
              <w:rFonts w:ascii="Helvetica" w:eastAsiaTheme="minorEastAsia" w:hAnsi="Helvetica" w:cs="Helvetica"/>
              <w:sz w:val="24"/>
              <w:szCs w:val="24"/>
              <w:highlight w:val="yellow"/>
              <w:lang w:val="en-US" w:eastAsia="ja-JP"/>
            </w:rPr>
          </w:rPrChange>
        </w:rPr>
      </w:pPr>
      <w:del w:id="213" w:author="i0806927" w:date="2016-04-01T11:36:00Z">
        <w:r w:rsidRPr="00585AA9" w:rsidDel="00266D09">
          <w:rPr>
            <w:rFonts w:ascii="Helvetica" w:eastAsiaTheme="minorEastAsia" w:hAnsi="Helvetica" w:cs="Helvetica"/>
            <w:sz w:val="24"/>
            <w:szCs w:val="24"/>
            <w:highlight w:val="yellow"/>
            <w:lang w:val="en-US" w:eastAsia="ja-JP"/>
            <w:rPrChange w:id="214" w:author="i0806927" w:date="2016-04-01T14:17:00Z">
              <w:rPr>
                <w:rFonts w:ascii="Helvetica" w:eastAsiaTheme="minorEastAsia" w:hAnsi="Helvetica" w:cs="Helvetica"/>
                <w:sz w:val="24"/>
                <w:szCs w:val="24"/>
                <w:lang w:val="en-US" w:eastAsia="ja-JP"/>
              </w:rPr>
            </w:rPrChange>
          </w:rPr>
          <w:delText xml:space="preserve">physical resource </w:delText>
        </w:r>
      </w:del>
      <w:ins w:id="215" w:author="i0806927" w:date="2016-04-01T11:36:00Z">
        <w:r w:rsidR="00266D09" w:rsidRPr="00585AA9">
          <w:rPr>
            <w:rFonts w:ascii="Helvetica" w:eastAsiaTheme="minorEastAsia" w:hAnsi="Helvetica" w:cs="Helvetica"/>
            <w:sz w:val="24"/>
            <w:szCs w:val="24"/>
            <w:highlight w:val="yellow"/>
            <w:lang w:val="en-US" w:eastAsia="ja-JP"/>
            <w:rPrChange w:id="216" w:author="i0806927" w:date="2016-04-01T14:17:00Z">
              <w:rPr>
                <w:rFonts w:ascii="Helvetica" w:eastAsiaTheme="minorEastAsia" w:hAnsi="Helvetica" w:cs="Helvetica"/>
                <w:sz w:val="24"/>
                <w:szCs w:val="24"/>
                <w:lang w:val="en-US" w:eastAsia="ja-JP"/>
              </w:rPr>
            </w:rPrChange>
          </w:rPr>
          <w:t>ProductOffering</w:t>
        </w:r>
      </w:ins>
    </w:p>
    <w:p w14:paraId="306F9CB1" w14:textId="1A5A3A26" w:rsidR="004C7D81" w:rsidRPr="004C7D81" w:rsidRDefault="004C7D81" w:rsidP="004C7D81">
      <w:pPr>
        <w:pStyle w:val="ListParagraph"/>
        <w:numPr>
          <w:ilvl w:val="0"/>
          <w:numId w:val="32"/>
        </w:numPr>
        <w:rPr>
          <w:rFonts w:ascii="Helvetica" w:hAnsi="Helvetica" w:cs="Helvetica"/>
          <w:sz w:val="24"/>
          <w:highlight w:val="yellow"/>
          <w:lang w:eastAsia="ja-JP"/>
          <w:rPrChange w:id="217" w:author="Polz, Andreas" w:date="2016-04-19T09:53:00Z">
            <w:rPr>
              <w:rFonts w:ascii="Helvetica" w:hAnsi="Helvetica" w:cs="Helvetica"/>
              <w:sz w:val="24"/>
              <w:lang w:eastAsia="ja-JP"/>
            </w:rPr>
          </w:rPrChange>
        </w:rPr>
      </w:pPr>
      <w:ins w:id="218" w:author="Polz, Andreas" w:date="2016-04-19T09:53:00Z">
        <w:r>
          <w:rPr>
            <w:rFonts w:ascii="Helvetica" w:hAnsi="Helvetica" w:cs="Helvetica"/>
            <w:sz w:val="24"/>
            <w:highlight w:val="yellow"/>
            <w:lang w:eastAsia="ja-JP"/>
          </w:rPr>
          <w:t>[IN</w:t>
        </w:r>
        <w:r w:rsidRPr="004C7D81">
          <w:rPr>
            <w:rFonts w:ascii="Helvetica" w:hAnsi="Helvetica" w:cs="Helvetica"/>
            <w:sz w:val="24"/>
            <w:highlight w:val="yellow"/>
            <w:lang w:eastAsia="ja-JP"/>
          </w:rPr>
          <w:t>]</w:t>
        </w:r>
        <w:r>
          <w:rPr>
            <w:rFonts w:ascii="Helvetica" w:eastAsiaTheme="minorEastAsia" w:hAnsi="Helvetica" w:cs="Helvetica"/>
            <w:sz w:val="24"/>
            <w:szCs w:val="24"/>
            <w:highlight w:val="yellow"/>
            <w:lang w:val="en-US" w:eastAsia="ja-JP"/>
          </w:rPr>
          <w:t xml:space="preserve"> location</w:t>
        </w:r>
      </w:ins>
      <w:ins w:id="219" w:author="Polz, Andreas" w:date="2016-04-19T10:31:00Z">
        <w:r w:rsidR="00C0001A">
          <w:rPr>
            <w:rFonts w:ascii="Helvetica" w:eastAsiaTheme="minorEastAsia" w:hAnsi="Helvetica" w:cs="Helvetica"/>
            <w:sz w:val="24"/>
            <w:szCs w:val="24"/>
            <w:highlight w:val="yellow"/>
            <w:lang w:val="en-US" w:eastAsia="ja-JP"/>
          </w:rPr>
          <w:t xml:space="preserve"> (optional)</w:t>
        </w:r>
      </w:ins>
    </w:p>
    <w:p w14:paraId="1DB477E7" w14:textId="1D928650" w:rsidR="00270DBA" w:rsidRPr="009949EC" w:rsidDel="00266D09" w:rsidRDefault="00585AA9" w:rsidP="00776E61">
      <w:pPr>
        <w:pStyle w:val="ListParagraph"/>
        <w:numPr>
          <w:ilvl w:val="0"/>
          <w:numId w:val="32"/>
        </w:numPr>
        <w:rPr>
          <w:del w:id="220" w:author="i0806927" w:date="2016-04-01T11:37:00Z"/>
          <w:rFonts w:ascii="Helvetica" w:hAnsi="Helvetica" w:cs="Helvetica"/>
          <w:sz w:val="24"/>
          <w:highlight w:val="green"/>
          <w:lang w:eastAsia="ja-JP"/>
          <w:rPrChange w:id="221" w:author="i0806927" w:date="2016-04-04T13:24:00Z">
            <w:rPr>
              <w:del w:id="222" w:author="i0806927" w:date="2016-04-01T11:37:00Z"/>
              <w:rFonts w:ascii="Helvetica" w:hAnsi="Helvetica" w:cs="Helvetica"/>
              <w:sz w:val="24"/>
              <w:lang w:eastAsia="ja-JP"/>
            </w:rPr>
          </w:rPrChange>
        </w:rPr>
      </w:pPr>
      <w:ins w:id="223" w:author="i0806927" w:date="2016-04-01T14:15:00Z">
        <w:r w:rsidRPr="00585AA9">
          <w:rPr>
            <w:rFonts w:ascii="Helvetica" w:hAnsi="Helvetica" w:cs="Helvetica"/>
            <w:sz w:val="24"/>
            <w:highlight w:val="yellow"/>
            <w:lang w:eastAsia="ja-JP"/>
            <w:rPrChange w:id="224" w:author="i0806927" w:date="2016-04-01T14:17:00Z">
              <w:rPr>
                <w:rFonts w:ascii="Helvetica" w:hAnsi="Helvetica" w:cs="Helvetica"/>
                <w:sz w:val="24"/>
                <w:lang w:eastAsia="ja-JP"/>
              </w:rPr>
            </w:rPrChange>
          </w:rPr>
          <w:t>[</w:t>
        </w:r>
      </w:ins>
      <w:ins w:id="225" w:author="i0806927" w:date="2016-04-01T14:16:00Z">
        <w:r w:rsidRPr="00585AA9">
          <w:rPr>
            <w:rFonts w:ascii="Helvetica" w:hAnsi="Helvetica" w:cs="Helvetica"/>
            <w:sz w:val="24"/>
            <w:highlight w:val="yellow"/>
            <w:lang w:eastAsia="ja-JP"/>
            <w:rPrChange w:id="226" w:author="i0806927" w:date="2016-04-01T14:17:00Z">
              <w:rPr>
                <w:rFonts w:ascii="Helvetica" w:hAnsi="Helvetica" w:cs="Helvetica"/>
                <w:sz w:val="24"/>
                <w:lang w:eastAsia="ja-JP"/>
              </w:rPr>
            </w:rPrChange>
          </w:rPr>
          <w:t>IN</w:t>
        </w:r>
      </w:ins>
      <w:ins w:id="227" w:author="i0806927" w:date="2016-04-01T14:15:00Z">
        <w:r w:rsidRPr="00585AA9">
          <w:rPr>
            <w:rFonts w:ascii="Helvetica" w:hAnsi="Helvetica" w:cs="Helvetica"/>
            <w:sz w:val="24"/>
            <w:highlight w:val="yellow"/>
            <w:lang w:eastAsia="ja-JP"/>
            <w:rPrChange w:id="228" w:author="i0806927" w:date="2016-04-01T14:17:00Z">
              <w:rPr>
                <w:rFonts w:ascii="Helvetica" w:hAnsi="Helvetica" w:cs="Helvetica"/>
                <w:sz w:val="24"/>
                <w:lang w:eastAsia="ja-JP"/>
              </w:rPr>
            </w:rPrChange>
          </w:rPr>
          <w:t>]</w:t>
        </w:r>
      </w:ins>
      <w:del w:id="229" w:author="i0806927" w:date="2016-04-01T11:37:00Z">
        <w:r w:rsidR="00137792" w:rsidRPr="009949EC" w:rsidDel="00266D09">
          <w:rPr>
            <w:rFonts w:ascii="Helvetica" w:hAnsi="Helvetica" w:cs="Helvetica"/>
            <w:sz w:val="24"/>
            <w:highlight w:val="green"/>
            <w:lang w:eastAsia="ja-JP"/>
            <w:rPrChange w:id="230" w:author="i0806927" w:date="2016-04-04T13:24:00Z">
              <w:rPr>
                <w:rFonts w:ascii="Helvetica" w:hAnsi="Helvetica" w:cs="Helvetica"/>
                <w:sz w:val="24"/>
                <w:lang w:eastAsia="ja-JP"/>
              </w:rPr>
            </w:rPrChange>
          </w:rPr>
          <w:delText>service types</w:delText>
        </w:r>
      </w:del>
    </w:p>
    <w:p w14:paraId="7B3CB5C8" w14:textId="0CAAEDE7" w:rsidR="009949EC" w:rsidRPr="009949EC" w:rsidRDefault="00270DBA">
      <w:pPr>
        <w:pStyle w:val="ListParagraph"/>
        <w:numPr>
          <w:ilvl w:val="0"/>
          <w:numId w:val="32"/>
        </w:numPr>
        <w:rPr>
          <w:ins w:id="231" w:author="i0806927" w:date="2016-04-04T13:20:00Z"/>
          <w:rFonts w:ascii="Helvetica" w:hAnsi="Helvetica" w:cs="Helvetica"/>
          <w:sz w:val="24"/>
          <w:highlight w:val="yellow"/>
          <w:lang w:eastAsia="ja-JP"/>
          <w:rPrChange w:id="232" w:author="i0806927" w:date="2016-04-04T13:21:00Z">
            <w:rPr>
              <w:ins w:id="233" w:author="i0806927" w:date="2016-04-04T13:20:00Z"/>
              <w:rFonts w:ascii="Helvetica" w:eastAsiaTheme="minorEastAsia" w:hAnsi="Helvetica" w:cs="Helvetica"/>
              <w:sz w:val="24"/>
              <w:szCs w:val="24"/>
              <w:highlight w:val="yellow"/>
              <w:lang w:val="en-US" w:eastAsia="ja-JP"/>
            </w:rPr>
          </w:rPrChange>
        </w:rPr>
      </w:pPr>
      <w:del w:id="234" w:author="i0806927" w:date="2016-04-04T13:20:00Z">
        <w:r w:rsidRPr="009949EC" w:rsidDel="009949EC">
          <w:rPr>
            <w:rFonts w:ascii="Helvetica" w:eastAsiaTheme="minorEastAsia" w:hAnsi="Helvetica" w:cs="Helvetica"/>
            <w:sz w:val="24"/>
            <w:szCs w:val="24"/>
            <w:highlight w:val="green"/>
            <w:lang w:val="en-US" w:eastAsia="ja-JP"/>
            <w:rPrChange w:id="235" w:author="i0806927" w:date="2016-04-04T13:24:00Z">
              <w:rPr>
                <w:rFonts w:ascii="Helvetica" w:eastAsiaTheme="minorEastAsia" w:hAnsi="Helvetica" w:cs="Helvetica"/>
                <w:sz w:val="24"/>
                <w:szCs w:val="24"/>
                <w:highlight w:val="yellow"/>
                <w:lang w:val="en-US" w:eastAsia="ja-JP"/>
              </w:rPr>
            </w:rPrChange>
          </w:rPr>
          <w:delText>Ordering</w:delText>
        </w:r>
      </w:del>
      <w:ins w:id="236" w:author="i0806927" w:date="2016-04-04T13:20:00Z">
        <w:r w:rsidR="009949EC" w:rsidRPr="009949EC">
          <w:rPr>
            <w:rFonts w:ascii="Helvetica" w:eastAsiaTheme="minorEastAsia" w:hAnsi="Helvetica" w:cs="Helvetica"/>
            <w:sz w:val="24"/>
            <w:highlight w:val="green"/>
            <w:lang w:eastAsia="ja-JP"/>
            <w:rPrChange w:id="237" w:author="i0806927" w:date="2016-04-04T13:24:00Z">
              <w:rPr>
                <w:rFonts w:ascii="Helvetica" w:eastAsiaTheme="minorEastAsia" w:hAnsi="Helvetica" w:cs="Helvetica"/>
                <w:sz w:val="24"/>
                <w:highlight w:val="yellow"/>
                <w:lang w:eastAsia="ja-JP"/>
              </w:rPr>
            </w:rPrChange>
          </w:rPr>
          <w:t>related</w:t>
        </w:r>
      </w:ins>
      <w:r w:rsidRPr="009949EC">
        <w:rPr>
          <w:rFonts w:ascii="Helvetica" w:eastAsiaTheme="minorEastAsia" w:hAnsi="Helvetica" w:cs="Helvetica"/>
          <w:sz w:val="24"/>
          <w:szCs w:val="24"/>
          <w:highlight w:val="green"/>
          <w:lang w:val="en-US" w:eastAsia="ja-JP"/>
          <w:rPrChange w:id="238" w:author="i0806927" w:date="2016-04-04T13:24:00Z">
            <w:rPr>
              <w:rFonts w:ascii="Helvetica" w:eastAsiaTheme="minorEastAsia" w:hAnsi="Helvetica" w:cs="Helvetica"/>
              <w:sz w:val="24"/>
              <w:szCs w:val="24"/>
              <w:highlight w:val="yellow"/>
              <w:lang w:val="en-US" w:eastAsia="ja-JP"/>
            </w:rPr>
          </w:rPrChange>
        </w:rPr>
        <w:t xml:space="preserve"> party</w:t>
      </w:r>
      <w:ins w:id="239" w:author="i0806927" w:date="2016-04-04T13:21:00Z">
        <w:r w:rsidR="009949EC" w:rsidRPr="009949EC">
          <w:rPr>
            <w:rFonts w:ascii="Helvetica" w:eastAsiaTheme="minorEastAsia" w:hAnsi="Helvetica" w:cs="Helvetica"/>
            <w:sz w:val="24"/>
            <w:szCs w:val="24"/>
            <w:highlight w:val="green"/>
            <w:lang w:val="en-US" w:eastAsia="ja-JP"/>
            <w:rPrChange w:id="240" w:author="i0806927" w:date="2016-04-04T13:24:00Z">
              <w:rPr>
                <w:rFonts w:ascii="Helvetica" w:eastAsiaTheme="minorEastAsia" w:hAnsi="Helvetica" w:cs="Helvetica"/>
                <w:sz w:val="24"/>
                <w:szCs w:val="24"/>
                <w:highlight w:val="yellow"/>
                <w:lang w:val="en-US" w:eastAsia="ja-JP"/>
              </w:rPr>
            </w:rPrChange>
          </w:rPr>
          <w:t xml:space="preserve"> </w:t>
        </w:r>
      </w:ins>
      <w:del w:id="241" w:author="i0806927" w:date="2016-04-04T13:20:00Z">
        <w:r w:rsidRPr="009949EC" w:rsidDel="009949EC">
          <w:rPr>
            <w:rFonts w:ascii="Helvetica" w:eastAsiaTheme="minorEastAsia" w:hAnsi="Helvetica" w:cs="Helvetica"/>
            <w:sz w:val="24"/>
            <w:szCs w:val="24"/>
            <w:highlight w:val="green"/>
            <w:lang w:val="en-US" w:eastAsia="ja-JP"/>
            <w:rPrChange w:id="242" w:author="i0806927" w:date="2016-04-04T13:24:00Z">
              <w:rPr>
                <w:rFonts w:ascii="Helvetica" w:eastAsiaTheme="minorEastAsia" w:hAnsi="Helvetica" w:cs="Helvetica"/>
                <w:sz w:val="24"/>
                <w:szCs w:val="24"/>
                <w:highlight w:val="yellow"/>
                <w:lang w:val="en-US" w:eastAsia="ja-JP"/>
              </w:rPr>
            </w:rPrChange>
          </w:rPr>
          <w:delText xml:space="preserve"> role</w:delText>
        </w:r>
      </w:del>
      <w:ins w:id="243" w:author="i0806927" w:date="2016-04-04T13:21:00Z">
        <w:r w:rsidR="009949EC" w:rsidRPr="009949EC">
          <w:rPr>
            <w:rFonts w:ascii="Helvetica" w:eastAsiaTheme="minorEastAsia" w:hAnsi="Helvetica" w:cs="Helvetica"/>
            <w:sz w:val="24"/>
            <w:szCs w:val="24"/>
            <w:highlight w:val="green"/>
            <w:lang w:val="en-US" w:eastAsia="ja-JP"/>
            <w:rPrChange w:id="244" w:author="i0806927" w:date="2016-04-04T13:24:00Z">
              <w:rPr>
                <w:rFonts w:ascii="Helvetica" w:eastAsiaTheme="minorEastAsia" w:hAnsi="Helvetica" w:cs="Helvetica"/>
                <w:sz w:val="24"/>
                <w:szCs w:val="24"/>
                <w:highlight w:val="yellow"/>
                <w:lang w:val="en-US" w:eastAsia="ja-JP"/>
              </w:rPr>
            </w:rPrChange>
          </w:rPr>
          <w:t>(</w:t>
        </w:r>
      </w:ins>
      <w:ins w:id="245" w:author="i0806927" w:date="2016-04-04T13:20:00Z">
        <w:r w:rsidR="009949EC" w:rsidRPr="009949EC">
          <w:rPr>
            <w:rFonts w:ascii="Helvetica" w:hAnsi="Helvetica" w:cs="Helvetica"/>
            <w:sz w:val="24"/>
            <w:highlight w:val="green"/>
            <w:lang w:eastAsia="ja-JP"/>
            <w:rPrChange w:id="246" w:author="i0806927" w:date="2016-04-04T13:24:00Z">
              <w:rPr>
                <w:rFonts w:ascii="Helvetica" w:hAnsi="Helvetica" w:cs="Helvetica"/>
                <w:sz w:val="24"/>
                <w:highlight w:val="yellow"/>
                <w:lang w:eastAsia="ja-JP"/>
              </w:rPr>
            </w:rPrChange>
          </w:rPr>
          <w:t xml:space="preserve">cf. </w:t>
        </w:r>
      </w:ins>
      <w:ins w:id="247" w:author="i0806927" w:date="2016-04-04T13:22:00Z">
        <w:r w:rsidR="009949EC" w:rsidRPr="009949EC">
          <w:rPr>
            <w:rFonts w:ascii="Helvetica" w:eastAsiaTheme="minorEastAsia" w:hAnsi="Helvetica" w:cs="Helvetica"/>
            <w:sz w:val="24"/>
            <w:highlight w:val="green"/>
            <w:lang w:eastAsia="ja-JP"/>
            <w:rPrChange w:id="248" w:author="i0806927" w:date="2016-04-04T13:24:00Z">
              <w:rPr>
                <w:rFonts w:ascii="Helvetica" w:eastAsiaTheme="minorEastAsia" w:hAnsi="Helvetica" w:cs="Helvetica"/>
                <w:sz w:val="24"/>
                <w:highlight w:val="yellow"/>
                <w:lang w:eastAsia="ja-JP"/>
              </w:rPr>
            </w:rPrChange>
          </w:rPr>
          <w:t>party</w:t>
        </w:r>
      </w:ins>
      <w:ins w:id="249" w:author="i0806927" w:date="2016-04-04T13:21:00Z">
        <w:r w:rsidR="009949EC" w:rsidRPr="009949EC">
          <w:rPr>
            <w:rFonts w:ascii="Helvetica" w:eastAsiaTheme="minorEastAsia" w:hAnsi="Helvetica" w:cs="Helvetica"/>
            <w:sz w:val="24"/>
            <w:highlight w:val="green"/>
            <w:lang w:eastAsia="ja-JP"/>
            <w:rPrChange w:id="250" w:author="i0806927" w:date="2016-04-04T13:24:00Z">
              <w:rPr>
                <w:rFonts w:ascii="Helvetica" w:eastAsiaTheme="minorEastAsia" w:hAnsi="Helvetica" w:cs="Helvetica"/>
                <w:sz w:val="24"/>
                <w:highlight w:val="yellow"/>
                <w:lang w:eastAsia="ja-JP"/>
              </w:rPr>
            </w:rPrChange>
          </w:rPr>
          <w:t xml:space="preserve"> id, </w:t>
        </w:r>
      </w:ins>
      <w:ins w:id="251" w:author="i0806927" w:date="2016-04-04T13:20:00Z">
        <w:r w:rsidR="009949EC" w:rsidRPr="009949EC">
          <w:rPr>
            <w:rFonts w:ascii="Helvetica" w:hAnsi="Helvetica" w:cs="Helvetica"/>
            <w:sz w:val="24"/>
            <w:highlight w:val="green"/>
            <w:lang w:eastAsia="ja-JP"/>
            <w:rPrChange w:id="252" w:author="i0806927" w:date="2016-04-04T13:24:00Z">
              <w:rPr>
                <w:rFonts w:ascii="Helvetica" w:hAnsi="Helvetica" w:cs="Helvetica"/>
                <w:sz w:val="24"/>
                <w:highlight w:val="yellow"/>
                <w:lang w:eastAsia="ja-JP"/>
              </w:rPr>
            </w:rPrChange>
          </w:rPr>
          <w:t>channel</w:t>
        </w:r>
      </w:ins>
      <w:ins w:id="253" w:author="i0806927" w:date="2016-04-04T13:21:00Z">
        <w:r w:rsidR="009949EC" w:rsidRPr="009949EC">
          <w:rPr>
            <w:rFonts w:ascii="Helvetica" w:eastAsiaTheme="minorEastAsia" w:hAnsi="Helvetica" w:cs="Helvetica"/>
            <w:sz w:val="24"/>
            <w:highlight w:val="green"/>
            <w:lang w:eastAsia="ja-JP"/>
            <w:rPrChange w:id="254" w:author="i0806927" w:date="2016-04-04T13:24:00Z">
              <w:rPr>
                <w:rFonts w:ascii="Helvetica" w:eastAsiaTheme="minorEastAsia" w:hAnsi="Helvetica" w:cs="Helvetica"/>
                <w:sz w:val="24"/>
                <w:highlight w:val="yellow"/>
                <w:lang w:eastAsia="ja-JP"/>
              </w:rPr>
            </w:rPrChange>
          </w:rPr>
          <w:t>)</w:t>
        </w:r>
      </w:ins>
    </w:p>
    <w:p w14:paraId="4FBBA76C" w14:textId="77777777" w:rsidR="009949EC" w:rsidRPr="009949EC" w:rsidRDefault="009949EC">
      <w:pPr>
        <w:rPr>
          <w:rFonts w:ascii="Helvetica" w:hAnsi="Helvetica" w:cs="Helvetica"/>
          <w:sz w:val="24"/>
          <w:highlight w:val="yellow"/>
          <w:lang w:eastAsia="ja-JP"/>
          <w:rPrChange w:id="255" w:author="i0806927" w:date="2016-04-04T13:20:00Z">
            <w:rPr>
              <w:highlight w:val="yellow"/>
              <w:lang w:eastAsia="ja-JP"/>
            </w:rPr>
          </w:rPrChange>
        </w:rPr>
        <w:pPrChange w:id="256" w:author="i0806927" w:date="2016-04-04T13:20:00Z">
          <w:pPr>
            <w:pStyle w:val="ListParagraph"/>
            <w:numPr>
              <w:numId w:val="32"/>
            </w:numPr>
            <w:ind w:left="420" w:hanging="420"/>
          </w:pPr>
        </w:pPrChange>
      </w:pPr>
    </w:p>
    <w:p w14:paraId="2F0C38EE" w14:textId="77777777" w:rsidR="005C121A" w:rsidRPr="00195B70" w:rsidRDefault="005C121A" w:rsidP="005C121A">
      <w:pPr>
        <w:rPr>
          <w:rFonts w:ascii="Helvetica" w:hAnsi="Helvetica" w:cs="Helvetica"/>
          <w:sz w:val="24"/>
          <w:lang w:eastAsia="ja-JP"/>
        </w:rPr>
      </w:pPr>
    </w:p>
    <w:p w14:paraId="02F0C6CD" w14:textId="5F3E6981" w:rsidR="005C121A" w:rsidRPr="00195B70" w:rsidRDefault="00B711C7" w:rsidP="005C121A">
      <w:pPr>
        <w:pStyle w:val="Heading3"/>
        <w:rPr>
          <w:lang w:val="en-US" w:eastAsia="it-IT"/>
        </w:rPr>
      </w:pPr>
      <w:bookmarkStart w:id="257" w:name="_Toc441522264"/>
      <w:r>
        <w:rPr>
          <w:rFonts w:hint="eastAsia"/>
          <w:lang w:val="en-US" w:eastAsia="ja-JP"/>
        </w:rPr>
        <w:t>Service qualification</w:t>
      </w:r>
      <w:r w:rsidR="005C121A">
        <w:rPr>
          <w:lang w:val="en-US" w:eastAsia="it-IT"/>
        </w:rPr>
        <w:t xml:space="preserve"> </w:t>
      </w:r>
      <w:r w:rsidR="005C121A" w:rsidRPr="00195B70">
        <w:rPr>
          <w:lang w:val="en-US" w:eastAsia="it-IT"/>
        </w:rPr>
        <w:t>Resource</w:t>
      </w:r>
      <w:bookmarkEnd w:id="257"/>
    </w:p>
    <w:p w14:paraId="2533A09E" w14:textId="77777777" w:rsidR="00BD5DAC" w:rsidRDefault="00BD5DAC" w:rsidP="001C3F58">
      <w:pPr>
        <w:rPr>
          <w:ins w:id="258" w:author="i0806927" w:date="2016-04-08T18:00:00Z"/>
          <w:rFonts w:ascii="Helvetica" w:hAnsi="Helvetica" w:cs="Helvetica"/>
          <w:sz w:val="24"/>
          <w:lang w:eastAsia="ja-JP"/>
        </w:rPr>
      </w:pPr>
    </w:p>
    <w:p w14:paraId="2DE31449" w14:textId="5614772F" w:rsidR="008B1B95" w:rsidRDefault="009949EC" w:rsidP="001C3F58">
      <w:pPr>
        <w:rPr>
          <w:ins w:id="259" w:author="i0806927" w:date="2016-04-04T13:22:00Z"/>
          <w:rFonts w:ascii="Helvetica" w:hAnsi="Helvetica" w:cs="Helvetica"/>
          <w:sz w:val="24"/>
          <w:lang w:eastAsia="ja-JP"/>
        </w:rPr>
      </w:pPr>
      <w:ins w:id="260" w:author="i0806927" w:date="2016-04-04T13:24:00Z">
        <w:r>
          <w:rPr>
            <w:rFonts w:ascii="Helvetica" w:hAnsi="Helvetica" w:cs="Helvetica" w:hint="eastAsia"/>
            <w:sz w:val="24"/>
            <w:lang w:eastAsia="ja-JP"/>
          </w:rPr>
          <w:t>4</w:t>
        </w:r>
      </w:ins>
      <w:ins w:id="261" w:author="i0806927" w:date="2016-04-04T13:22:00Z">
        <w:r>
          <w:rPr>
            <w:rFonts w:ascii="Helvetica" w:hAnsi="Helvetica" w:cs="Helvetica" w:hint="eastAsia"/>
            <w:sz w:val="24"/>
            <w:lang w:eastAsia="ja-JP"/>
          </w:rPr>
          <w:t xml:space="preserve"> </w:t>
        </w:r>
      </w:ins>
      <w:r w:rsidR="00CF752B" w:rsidRPr="00466319">
        <w:rPr>
          <w:rFonts w:ascii="Helvetica" w:hAnsi="Helvetica" w:cs="Helvetica"/>
          <w:sz w:val="24"/>
          <w:lang w:eastAsia="it-IT"/>
        </w:rPr>
        <w:t>Example of the JSON representation of</w:t>
      </w:r>
      <w:r w:rsidR="00CF752B">
        <w:rPr>
          <w:rFonts w:ascii="Helvetica" w:hAnsi="Helvetica" w:cs="Helvetica" w:hint="eastAsia"/>
          <w:sz w:val="24"/>
          <w:lang w:eastAsia="ja-JP"/>
        </w:rPr>
        <w:t xml:space="preserve"> </w:t>
      </w:r>
      <w:r w:rsidR="00B711C7">
        <w:rPr>
          <w:rFonts w:ascii="Helvetica" w:hAnsi="Helvetica" w:cs="Helvetica" w:hint="eastAsia"/>
          <w:sz w:val="24"/>
          <w:lang w:eastAsia="ja-JP"/>
        </w:rPr>
        <w:t>Service Qualification</w:t>
      </w:r>
      <w:r w:rsidR="008B1B95" w:rsidRPr="000179B2">
        <w:rPr>
          <w:rFonts w:ascii="Helvetica" w:hAnsi="Helvetica" w:cs="Helvetica"/>
          <w:sz w:val="24"/>
          <w:lang w:eastAsia="it-IT"/>
        </w:rPr>
        <w:t>:</w:t>
      </w:r>
    </w:p>
    <w:p w14:paraId="73BA6F4D" w14:textId="180265CA" w:rsidR="009949EC" w:rsidRPr="007149D1" w:rsidRDefault="009949EC">
      <w:pPr>
        <w:pStyle w:val="ListParagraph"/>
        <w:numPr>
          <w:ilvl w:val="0"/>
          <w:numId w:val="34"/>
        </w:numPr>
        <w:rPr>
          <w:ins w:id="262" w:author="i0806927" w:date="2016-04-04T13:23:00Z"/>
          <w:rFonts w:ascii="Helvetica" w:hAnsi="Helvetica" w:cs="Helvetica"/>
          <w:sz w:val="24"/>
          <w:lang w:eastAsia="ja-JP"/>
        </w:rPr>
        <w:pPrChange w:id="263" w:author="i0806927" w:date="2016-04-04T13:22:00Z">
          <w:pPr/>
        </w:pPrChange>
      </w:pPr>
      <w:ins w:id="264" w:author="i0806927" w:date="2016-04-04T13:23:00Z">
        <w:r>
          <w:rPr>
            <w:rFonts w:ascii="Helvetica" w:eastAsiaTheme="minorEastAsia" w:hAnsi="Helvetica" w:cs="Helvetica"/>
            <w:sz w:val="24"/>
            <w:lang w:eastAsia="ja-JP"/>
          </w:rPr>
          <w:t>A</w:t>
        </w:r>
        <w:r>
          <w:rPr>
            <w:rFonts w:ascii="Helvetica" w:eastAsiaTheme="minorEastAsia" w:hAnsi="Helvetica" w:cs="Helvetica" w:hint="eastAsia"/>
            <w:sz w:val="24"/>
            <w:lang w:eastAsia="ja-JP"/>
          </w:rPr>
          <w:t>ddress id for location info</w:t>
        </w:r>
      </w:ins>
    </w:p>
    <w:p w14:paraId="399403AF" w14:textId="6A2D34D1" w:rsidR="009949EC" w:rsidRPr="007149D1" w:rsidRDefault="009949EC">
      <w:pPr>
        <w:pStyle w:val="ListParagraph"/>
        <w:numPr>
          <w:ilvl w:val="0"/>
          <w:numId w:val="34"/>
        </w:numPr>
        <w:rPr>
          <w:ins w:id="265" w:author="i0806927" w:date="2016-04-04T13:23:00Z"/>
          <w:rFonts w:ascii="Helvetica" w:hAnsi="Helvetica" w:cs="Helvetica"/>
          <w:sz w:val="24"/>
          <w:lang w:eastAsia="ja-JP"/>
        </w:rPr>
        <w:pPrChange w:id="266" w:author="i0806927" w:date="2016-04-04T13:22:00Z">
          <w:pPr/>
        </w:pPrChange>
      </w:pPr>
      <w:ins w:id="267" w:author="i0806927" w:date="2016-04-04T13:23:00Z">
        <w:r>
          <w:rPr>
            <w:rFonts w:ascii="Helvetica" w:eastAsiaTheme="minorEastAsia" w:hAnsi="Helvetica" w:cs="Helvetica"/>
            <w:sz w:val="24"/>
            <w:lang w:eastAsia="ja-JP"/>
          </w:rPr>
          <w:t>A</w:t>
        </w:r>
        <w:r>
          <w:rPr>
            <w:rFonts w:ascii="Helvetica" w:eastAsiaTheme="minorEastAsia" w:hAnsi="Helvetica" w:cs="Helvetica" w:hint="eastAsia"/>
            <w:sz w:val="24"/>
            <w:lang w:eastAsia="ja-JP"/>
          </w:rPr>
          <w:t>ddress discription</w:t>
        </w:r>
      </w:ins>
      <w:ins w:id="268" w:author="i0806927" w:date="2016-04-04T13:24:00Z">
        <w:r>
          <w:rPr>
            <w:rFonts w:ascii="Helvetica" w:eastAsiaTheme="minorEastAsia" w:hAnsi="Helvetica" w:cs="Helvetica" w:hint="eastAsia"/>
            <w:sz w:val="24"/>
            <w:lang w:eastAsia="ja-JP"/>
          </w:rPr>
          <w:t xml:space="preserve"> for location info</w:t>
        </w:r>
      </w:ins>
    </w:p>
    <w:p w14:paraId="53981814" w14:textId="63502199" w:rsidR="009949EC" w:rsidRPr="007149D1" w:rsidRDefault="009949EC">
      <w:pPr>
        <w:pStyle w:val="ListParagraph"/>
        <w:numPr>
          <w:ilvl w:val="0"/>
          <w:numId w:val="34"/>
        </w:numPr>
        <w:rPr>
          <w:ins w:id="269" w:author="i0806927" w:date="2016-04-04T13:23:00Z"/>
          <w:rFonts w:ascii="Helvetica" w:hAnsi="Helvetica" w:cs="Helvetica"/>
          <w:sz w:val="24"/>
          <w:lang w:eastAsia="ja-JP"/>
        </w:rPr>
        <w:pPrChange w:id="270" w:author="i0806927" w:date="2016-04-04T13:22:00Z">
          <w:pPr/>
        </w:pPrChange>
      </w:pPr>
      <w:ins w:id="271" w:author="i0806927" w:date="2016-04-04T13:23:00Z">
        <w:r>
          <w:rPr>
            <w:rFonts w:ascii="Helvetica" w:eastAsiaTheme="minorEastAsia" w:hAnsi="Helvetica" w:cs="Helvetica"/>
            <w:sz w:val="24"/>
            <w:lang w:eastAsia="ja-JP"/>
          </w:rPr>
          <w:t>G</w:t>
        </w:r>
        <w:r>
          <w:rPr>
            <w:rFonts w:ascii="Helvetica" w:eastAsiaTheme="minorEastAsia" w:hAnsi="Helvetica" w:cs="Helvetica" w:hint="eastAsia"/>
            <w:sz w:val="24"/>
            <w:lang w:eastAsia="ja-JP"/>
          </w:rPr>
          <w:t>eocode</w:t>
        </w:r>
      </w:ins>
      <w:ins w:id="272" w:author="i0806927" w:date="2016-04-04T13:24:00Z">
        <w:r>
          <w:rPr>
            <w:rFonts w:ascii="Helvetica" w:eastAsiaTheme="minorEastAsia" w:hAnsi="Helvetica" w:cs="Helvetica" w:hint="eastAsia"/>
            <w:sz w:val="24"/>
            <w:lang w:eastAsia="ja-JP"/>
          </w:rPr>
          <w:t xml:space="preserve"> for location info </w:t>
        </w:r>
      </w:ins>
    </w:p>
    <w:p w14:paraId="1F733BBD" w14:textId="1425C519" w:rsidR="009949EC" w:rsidRPr="009949EC" w:rsidRDefault="009949EC">
      <w:pPr>
        <w:pStyle w:val="ListParagraph"/>
        <w:numPr>
          <w:ilvl w:val="0"/>
          <w:numId w:val="34"/>
        </w:numPr>
        <w:rPr>
          <w:ins w:id="273" w:author="i0806927" w:date="2016-04-04T13:22:00Z"/>
          <w:rFonts w:ascii="Helvetica" w:hAnsi="Helvetica" w:cs="Helvetica"/>
          <w:sz w:val="24"/>
          <w:lang w:eastAsia="ja-JP"/>
          <w:rPrChange w:id="274" w:author="i0806927" w:date="2016-04-04T13:22:00Z">
            <w:rPr>
              <w:ins w:id="275" w:author="i0806927" w:date="2016-04-04T13:22:00Z"/>
            </w:rPr>
          </w:rPrChange>
        </w:rPr>
        <w:pPrChange w:id="276" w:author="i0806927" w:date="2016-04-04T13:22:00Z">
          <w:pPr/>
        </w:pPrChange>
      </w:pPr>
      <w:ins w:id="277" w:author="i0806927" w:date="2016-04-04T13:23:00Z">
        <w:r>
          <w:rPr>
            <w:rFonts w:ascii="Helvetica" w:eastAsiaTheme="minorEastAsia" w:hAnsi="Helvetica" w:cs="Helvetica"/>
            <w:sz w:val="24"/>
            <w:lang w:eastAsia="ja-JP"/>
          </w:rPr>
          <w:t>P</w:t>
        </w:r>
        <w:r>
          <w:rPr>
            <w:rFonts w:ascii="Helvetica" w:eastAsiaTheme="minorEastAsia" w:hAnsi="Helvetica" w:cs="Helvetica" w:hint="eastAsia"/>
            <w:sz w:val="24"/>
            <w:lang w:eastAsia="ja-JP"/>
          </w:rPr>
          <w:t>ublic-key</w:t>
        </w:r>
      </w:ins>
      <w:ins w:id="278" w:author="i0806927" w:date="2016-04-04T13:24:00Z">
        <w:r>
          <w:rPr>
            <w:rFonts w:ascii="Helvetica" w:eastAsiaTheme="minorEastAsia" w:hAnsi="Helvetica" w:cs="Helvetica" w:hint="eastAsia"/>
            <w:sz w:val="24"/>
            <w:lang w:eastAsia="ja-JP"/>
          </w:rPr>
          <w:t xml:space="preserve"> for location info</w:t>
        </w:r>
      </w:ins>
    </w:p>
    <w:p w14:paraId="524CC63F" w14:textId="77777777" w:rsidR="009949EC" w:rsidRDefault="009949EC" w:rsidP="001C3F58">
      <w:pPr>
        <w:rPr>
          <w:rFonts w:ascii="Helvetica" w:hAnsi="Helvetica" w:cs="Helvetica"/>
          <w:sz w:val="24"/>
          <w:lang w:eastAsia="ja-JP"/>
        </w:rPr>
      </w:pPr>
    </w:p>
    <w:p w14:paraId="7D3493C5" w14:textId="53624232" w:rsidR="003E00CD" w:rsidRDefault="003E00CD" w:rsidP="001C3F58">
      <w:pPr>
        <w:rPr>
          <w:ins w:id="279" w:author="i0806927" w:date="2016-04-04T14:08:00Z"/>
          <w:rFonts w:ascii="Helvetica" w:hAnsi="Helvetica" w:cs="Helvetica"/>
          <w:sz w:val="24"/>
          <w:lang w:eastAsia="ja-JP"/>
        </w:rPr>
      </w:pPr>
      <w:r>
        <w:rPr>
          <w:rFonts w:ascii="Helvetica" w:hAnsi="Helvetica" w:cs="Helvetica"/>
          <w:sz w:val="24"/>
          <w:lang w:eastAsia="ja-JP"/>
        </w:rPr>
        <w:t>S</w:t>
      </w:r>
      <w:r>
        <w:rPr>
          <w:rFonts w:ascii="Helvetica" w:hAnsi="Helvetica" w:cs="Helvetica" w:hint="eastAsia"/>
          <w:sz w:val="24"/>
          <w:lang w:eastAsia="ja-JP"/>
        </w:rPr>
        <w:t>ervice provider execute service qualification request with location information to get technical eligibility that is network access speed, available service list.</w:t>
      </w:r>
    </w:p>
    <w:p w14:paraId="77ED99B6" w14:textId="77777777" w:rsidR="003B3AB5" w:rsidRDefault="003B3AB5" w:rsidP="001C3F58">
      <w:pPr>
        <w:rPr>
          <w:ins w:id="280" w:author="i0806927" w:date="2016-04-04T13:40:00Z"/>
          <w:rFonts w:ascii="Helvetica" w:hAnsi="Helvetica" w:cs="Helvetica"/>
          <w:sz w:val="24"/>
          <w:lang w:eastAsia="ja-JP"/>
        </w:rPr>
      </w:pPr>
    </w:p>
    <w:p w14:paraId="1839E7D8" w14:textId="3AD92D6E" w:rsidR="008662FE" w:rsidRPr="008662FE" w:rsidRDefault="008662FE">
      <w:pPr>
        <w:pStyle w:val="ListParagraph"/>
        <w:numPr>
          <w:ilvl w:val="0"/>
          <w:numId w:val="35"/>
        </w:numPr>
        <w:rPr>
          <w:rFonts w:ascii="Helvetica" w:hAnsi="Helvetica" w:cs="Helvetica"/>
          <w:sz w:val="24"/>
          <w:lang w:eastAsia="ja-JP"/>
          <w:rPrChange w:id="281" w:author="i0806927" w:date="2016-04-04T13:40:00Z">
            <w:rPr/>
          </w:rPrChange>
        </w:rPr>
        <w:pPrChange w:id="282" w:author="i0806927" w:date="2016-04-04T13:40:00Z">
          <w:pPr/>
        </w:pPrChange>
      </w:pPr>
      <w:ins w:id="283" w:author="i0806927" w:date="2016-04-04T13:40:00Z">
        <w:r w:rsidRPr="008662FE">
          <w:rPr>
            <w:rFonts w:ascii="Helvetica" w:hAnsi="Helvetica" w:cs="Helvetica"/>
            <w:sz w:val="24"/>
            <w:lang w:eastAsia="ja-JP"/>
          </w:rPr>
          <w:t>Address id for location info</w:t>
        </w:r>
      </w:ins>
    </w:p>
    <w:tbl>
      <w:tblPr>
        <w:tblW w:w="0" w:type="auto"/>
        <w:tblCellMar>
          <w:top w:w="115" w:type="dxa"/>
          <w:left w:w="115" w:type="dxa"/>
          <w:bottom w:w="115" w:type="dxa"/>
          <w:right w:w="115" w:type="dxa"/>
        </w:tblCellMar>
        <w:tblLook w:val="04A0" w:firstRow="1" w:lastRow="0" w:firstColumn="1" w:lastColumn="0" w:noHBand="0" w:noVBand="1"/>
      </w:tblPr>
      <w:tblGrid>
        <w:gridCol w:w="10575"/>
      </w:tblGrid>
      <w:tr w:rsidR="00552B59" w:rsidRPr="00CF752B" w14:paraId="0291FD74" w14:textId="77777777" w:rsidTr="00552B59">
        <w:tc>
          <w:tcPr>
            <w:tcW w:w="9590" w:type="dxa"/>
            <w:shd w:val="clear" w:color="auto" w:fill="D9D9D9" w:themeFill="background1" w:themeFillShade="D9"/>
          </w:tcPr>
          <w:p w14:paraId="3661448D" w14:textId="77777777" w:rsidR="002649F3" w:rsidRDefault="002649F3" w:rsidP="002649F3">
            <w:pPr>
              <w:rPr>
                <w:ins w:id="284" w:author="i0806927" w:date="2016-04-04T10:30:00Z"/>
                <w:rFonts w:ascii="Helvetica" w:hAnsi="Helvetica"/>
                <w:szCs w:val="20"/>
                <w:lang w:eastAsia="ja-JP"/>
              </w:rPr>
            </w:pPr>
            <w:ins w:id="285" w:author="i0806927" w:date="2016-04-01T13:07:00Z">
              <w:r w:rsidRPr="002649F3">
                <w:rPr>
                  <w:rFonts w:ascii="Helvetica" w:hAnsi="Helvetica"/>
                  <w:szCs w:val="20"/>
                  <w:lang w:eastAsia="it-IT"/>
                </w:rPr>
                <w:t>{</w:t>
              </w:r>
            </w:ins>
          </w:p>
          <w:p w14:paraId="6B84D19E" w14:textId="4D8F6799" w:rsidR="00A67CEC" w:rsidRPr="00A67CEC" w:rsidRDefault="00A67CEC" w:rsidP="002649F3">
            <w:pPr>
              <w:rPr>
                <w:ins w:id="286" w:author="i0806927" w:date="2016-04-01T13:07:00Z"/>
                <w:rFonts w:ascii="Helvetica" w:hAnsi="Helvetica"/>
                <w:szCs w:val="20"/>
                <w:lang w:eastAsia="ja-JP"/>
              </w:rPr>
            </w:pPr>
            <w:ins w:id="287" w:author="i0806927" w:date="2016-04-04T10:30:00Z">
              <w:r>
                <w:rPr>
                  <w:rFonts w:ascii="Helvetica" w:hAnsi="Helvetica" w:hint="eastAsia"/>
                  <w:szCs w:val="20"/>
                  <w:lang w:eastAsia="ja-JP"/>
                </w:rPr>
                <w:t xml:space="preserve">  </w:t>
              </w:r>
            </w:ins>
            <w:ins w:id="288" w:author="i0806927" w:date="2016-04-04T10:31:00Z">
              <w:r w:rsidRPr="009949EC">
                <w:rPr>
                  <w:rFonts w:ascii="Helvetica" w:hAnsi="Helvetica"/>
                  <w:szCs w:val="20"/>
                  <w:highlight w:val="green"/>
                  <w:lang w:eastAsia="ja-JP"/>
                  <w:rPrChange w:id="289" w:author="i0806927" w:date="2016-04-04T13:25:00Z">
                    <w:rPr>
                      <w:rFonts w:ascii="Helvetica" w:hAnsi="Helvetica"/>
                      <w:szCs w:val="20"/>
                      <w:lang w:eastAsia="ja-JP"/>
                    </w:rPr>
                  </w:rPrChange>
                </w:rPr>
                <w:t>// Service Qualification Request</w:t>
              </w:r>
            </w:ins>
          </w:p>
          <w:p w14:paraId="4C8FB0EF" w14:textId="77777777" w:rsidR="002649F3" w:rsidRPr="009949EC" w:rsidRDefault="002649F3" w:rsidP="002649F3">
            <w:pPr>
              <w:keepNext/>
              <w:keepLines/>
              <w:suppressAutoHyphens/>
              <w:spacing w:before="140" w:line="220" w:lineRule="atLeast"/>
              <w:ind w:left="1080"/>
              <w:outlineLvl w:val="7"/>
              <w:rPr>
                <w:ins w:id="290" w:author="i0806927" w:date="2016-04-01T13:07:00Z"/>
                <w:rFonts w:ascii="Helvetica" w:hAnsi="Helvetica"/>
                <w:szCs w:val="20"/>
                <w:highlight w:val="yellow"/>
                <w:lang w:eastAsia="it-IT"/>
                <w:rPrChange w:id="291" w:author="i0806927" w:date="2016-04-04T13:25:00Z">
                  <w:rPr>
                    <w:ins w:id="292" w:author="i0806927" w:date="2016-04-01T13:07:00Z"/>
                    <w:rFonts w:ascii="Helvetica" w:hAnsi="Helvetica"/>
                    <w:i/>
                    <w:spacing w:val="-4"/>
                    <w:kern w:val="1"/>
                    <w:sz w:val="18"/>
                    <w:szCs w:val="20"/>
                    <w:lang w:eastAsia="it-IT"/>
                  </w:rPr>
                </w:rPrChange>
              </w:rPr>
            </w:pPr>
            <w:ins w:id="293" w:author="i0806927" w:date="2016-04-01T13:07:00Z">
              <w:r w:rsidRPr="00A67CEC">
                <w:rPr>
                  <w:rFonts w:ascii="Helvetica" w:hAnsi="Helvetica"/>
                  <w:szCs w:val="20"/>
                  <w:lang w:eastAsia="it-IT"/>
                </w:rPr>
                <w:t xml:space="preserve">  </w:t>
              </w:r>
              <w:r w:rsidRPr="009949EC">
                <w:rPr>
                  <w:rFonts w:ascii="Helvetica" w:hAnsi="Helvetica"/>
                  <w:szCs w:val="20"/>
                  <w:highlight w:val="yellow"/>
                  <w:lang w:eastAsia="it-IT"/>
                  <w:rPrChange w:id="294" w:author="i0806927" w:date="2016-04-04T13:25:00Z">
                    <w:rPr>
                      <w:rFonts w:ascii="Helvetica" w:hAnsi="Helvetica"/>
                      <w:szCs w:val="20"/>
                      <w:lang w:eastAsia="it-IT"/>
                    </w:rPr>
                  </w:rPrChange>
                </w:rPr>
                <w:t>"serviceQualificationRequest" : {</w:t>
              </w:r>
            </w:ins>
          </w:p>
          <w:p w14:paraId="3F83A740" w14:textId="77777777" w:rsidR="002649F3" w:rsidRPr="009949EC" w:rsidRDefault="002649F3" w:rsidP="002649F3">
            <w:pPr>
              <w:keepNext/>
              <w:keepLines/>
              <w:suppressAutoHyphens/>
              <w:spacing w:before="140" w:line="220" w:lineRule="atLeast"/>
              <w:ind w:left="1080"/>
              <w:outlineLvl w:val="7"/>
              <w:rPr>
                <w:ins w:id="295" w:author="i0806927" w:date="2016-04-01T13:07:00Z"/>
                <w:rFonts w:ascii="Helvetica" w:hAnsi="Helvetica"/>
                <w:szCs w:val="20"/>
                <w:highlight w:val="yellow"/>
                <w:lang w:eastAsia="it-IT"/>
                <w:rPrChange w:id="296" w:author="i0806927" w:date="2016-04-04T13:25:00Z">
                  <w:rPr>
                    <w:ins w:id="297" w:author="i0806927" w:date="2016-04-01T13:07:00Z"/>
                    <w:rFonts w:ascii="Helvetica" w:hAnsi="Helvetica"/>
                    <w:i/>
                    <w:spacing w:val="-4"/>
                    <w:kern w:val="1"/>
                    <w:sz w:val="18"/>
                    <w:szCs w:val="20"/>
                    <w:lang w:eastAsia="it-IT"/>
                  </w:rPr>
                </w:rPrChange>
              </w:rPr>
            </w:pPr>
            <w:ins w:id="298" w:author="i0806927" w:date="2016-04-01T13:07:00Z">
              <w:r w:rsidRPr="009949EC">
                <w:rPr>
                  <w:rFonts w:ascii="Helvetica" w:hAnsi="Helvetica"/>
                  <w:szCs w:val="20"/>
                  <w:highlight w:val="yellow"/>
                  <w:lang w:eastAsia="it-IT"/>
                  <w:rPrChange w:id="299" w:author="i0806927" w:date="2016-04-04T13:25:00Z">
                    <w:rPr>
                      <w:rFonts w:ascii="Helvetica" w:hAnsi="Helvetica"/>
                      <w:szCs w:val="20"/>
                      <w:lang w:eastAsia="it-IT"/>
                    </w:rPr>
                  </w:rPrChange>
                </w:rPr>
                <w:t xml:space="preserve">    "id" : "",</w:t>
              </w:r>
            </w:ins>
          </w:p>
          <w:p w14:paraId="38B427B4" w14:textId="77777777" w:rsidR="002649F3" w:rsidRPr="00A67CEC" w:rsidRDefault="002649F3" w:rsidP="002649F3">
            <w:pPr>
              <w:rPr>
                <w:ins w:id="300" w:author="i0806927" w:date="2016-04-01T13:07:00Z"/>
                <w:rFonts w:ascii="Helvetica" w:hAnsi="Helvetica"/>
                <w:szCs w:val="20"/>
                <w:lang w:eastAsia="it-IT"/>
              </w:rPr>
            </w:pPr>
            <w:ins w:id="301" w:author="i0806927" w:date="2016-04-01T13:07:00Z">
              <w:r w:rsidRPr="009949EC">
                <w:rPr>
                  <w:rFonts w:ascii="Helvetica" w:hAnsi="Helvetica"/>
                  <w:szCs w:val="20"/>
                  <w:highlight w:val="yellow"/>
                  <w:lang w:eastAsia="it-IT"/>
                  <w:rPrChange w:id="302" w:author="i0806927" w:date="2016-04-04T13:25:00Z">
                    <w:rPr>
                      <w:rFonts w:ascii="Helvetica" w:hAnsi="Helvetica"/>
                      <w:szCs w:val="20"/>
                      <w:lang w:eastAsia="it-IT"/>
                    </w:rPr>
                  </w:rPrChange>
                </w:rPr>
                <w:t xml:space="preserve">    "eligibilityDate" : "20160201 10:00",</w:t>
              </w:r>
            </w:ins>
          </w:p>
          <w:p w14:paraId="0BB69083" w14:textId="77777777" w:rsidR="00596FF6" w:rsidRDefault="00596FF6" w:rsidP="002649F3">
            <w:pPr>
              <w:rPr>
                <w:ins w:id="303" w:author="i0806927" w:date="2016-04-04T10:33:00Z"/>
                <w:rFonts w:ascii="Helvetica" w:hAnsi="Helvetica"/>
                <w:szCs w:val="20"/>
                <w:lang w:eastAsia="ja-JP"/>
              </w:rPr>
            </w:pPr>
          </w:p>
          <w:p w14:paraId="75D2A6DC" w14:textId="61556CC6" w:rsidR="00596FF6" w:rsidRDefault="00596FF6" w:rsidP="002649F3">
            <w:pPr>
              <w:rPr>
                <w:ins w:id="304" w:author="i0806927" w:date="2016-04-04T10:33:00Z"/>
                <w:rFonts w:ascii="Helvetica" w:hAnsi="Helvetica"/>
                <w:szCs w:val="20"/>
                <w:lang w:eastAsia="ja-JP"/>
              </w:rPr>
            </w:pPr>
            <w:ins w:id="305" w:author="i0806927" w:date="2016-04-04T10:33:00Z">
              <w:r>
                <w:rPr>
                  <w:rFonts w:ascii="Helvetica" w:hAnsi="Helvetica" w:hint="eastAsia"/>
                  <w:szCs w:val="20"/>
                  <w:lang w:eastAsia="ja-JP"/>
                </w:rPr>
                <w:t xml:space="preserve">  </w:t>
              </w:r>
              <w:r w:rsidRPr="009949EC">
                <w:rPr>
                  <w:rFonts w:ascii="Helvetica" w:hAnsi="Helvetica"/>
                  <w:szCs w:val="20"/>
                  <w:highlight w:val="green"/>
                  <w:lang w:eastAsia="ja-JP"/>
                  <w:rPrChange w:id="306" w:author="i0806927" w:date="2016-04-04T13:25:00Z">
                    <w:rPr>
                      <w:rFonts w:ascii="Helvetica" w:hAnsi="Helvetica"/>
                      <w:szCs w:val="20"/>
                      <w:lang w:eastAsia="ja-JP"/>
                    </w:rPr>
                  </w:rPrChange>
                </w:rPr>
                <w:t xml:space="preserve">// </w:t>
              </w:r>
            </w:ins>
            <w:ins w:id="307" w:author="i0806927" w:date="2016-04-04T10:34:00Z">
              <w:r w:rsidRPr="009949EC">
                <w:rPr>
                  <w:rFonts w:ascii="Helvetica" w:hAnsi="Helvetica"/>
                  <w:szCs w:val="20"/>
                  <w:highlight w:val="green"/>
                  <w:lang w:eastAsia="ja-JP"/>
                  <w:rPrChange w:id="308" w:author="i0806927" w:date="2016-04-04T13:25:00Z">
                    <w:rPr>
                      <w:rFonts w:ascii="Helvetica" w:hAnsi="Helvetica"/>
                      <w:szCs w:val="20"/>
                      <w:lang w:eastAsia="ja-JP"/>
                    </w:rPr>
                  </w:rPrChange>
                </w:rPr>
                <w:t xml:space="preserve">1 of </w:t>
              </w:r>
              <w:r w:rsidRPr="009949EC">
                <w:rPr>
                  <w:highlight w:val="green"/>
                  <w:rPrChange w:id="309" w:author="i0806927" w:date="2016-04-04T13:25:00Z">
                    <w:rPr/>
                  </w:rPrChange>
                </w:rPr>
                <w:t>Address, Address description, geoCode and publicKey</w:t>
              </w:r>
              <w:r w:rsidRPr="009949EC">
                <w:rPr>
                  <w:rFonts w:ascii="Helvetica" w:hAnsi="Helvetica"/>
                  <w:szCs w:val="20"/>
                  <w:highlight w:val="green"/>
                  <w:lang w:eastAsia="ja-JP"/>
                  <w:rPrChange w:id="310" w:author="i0806927" w:date="2016-04-04T13:25:00Z">
                    <w:rPr>
                      <w:rFonts w:ascii="Helvetica" w:hAnsi="Helvetica"/>
                      <w:szCs w:val="20"/>
                      <w:lang w:eastAsia="ja-JP"/>
                    </w:rPr>
                  </w:rPrChange>
                </w:rPr>
                <w:t xml:space="preserve"> should be provided</w:t>
              </w:r>
            </w:ins>
          </w:p>
          <w:p w14:paraId="7263FBFB" w14:textId="77777777" w:rsidR="002649F3" w:rsidRPr="009949EC" w:rsidRDefault="002649F3" w:rsidP="002649F3">
            <w:pPr>
              <w:keepNext/>
              <w:keepLines/>
              <w:suppressAutoHyphens/>
              <w:spacing w:before="140" w:line="220" w:lineRule="atLeast"/>
              <w:ind w:left="1080"/>
              <w:outlineLvl w:val="7"/>
              <w:rPr>
                <w:ins w:id="311" w:author="i0806927" w:date="2016-04-01T13:07:00Z"/>
                <w:rFonts w:ascii="Helvetica" w:hAnsi="Helvetica"/>
                <w:szCs w:val="20"/>
                <w:highlight w:val="yellow"/>
                <w:lang w:eastAsia="it-IT"/>
                <w:rPrChange w:id="312" w:author="i0806927" w:date="2016-04-04T13:25:00Z">
                  <w:rPr>
                    <w:ins w:id="313" w:author="i0806927" w:date="2016-04-01T13:07:00Z"/>
                    <w:rFonts w:ascii="Helvetica" w:hAnsi="Helvetica"/>
                    <w:i/>
                    <w:spacing w:val="-4"/>
                    <w:kern w:val="1"/>
                    <w:sz w:val="18"/>
                    <w:szCs w:val="20"/>
                    <w:lang w:eastAsia="it-IT"/>
                  </w:rPr>
                </w:rPrChange>
              </w:rPr>
            </w:pPr>
            <w:ins w:id="314" w:author="i0806927" w:date="2016-04-01T13:07:00Z">
              <w:r w:rsidRPr="00A67CEC">
                <w:rPr>
                  <w:rFonts w:ascii="Helvetica" w:hAnsi="Helvetica"/>
                  <w:szCs w:val="20"/>
                  <w:lang w:eastAsia="it-IT"/>
                </w:rPr>
                <w:t xml:space="preserve">    </w:t>
              </w:r>
              <w:r w:rsidRPr="009949EC">
                <w:rPr>
                  <w:rFonts w:ascii="Helvetica" w:hAnsi="Helvetica"/>
                  <w:szCs w:val="20"/>
                  <w:highlight w:val="yellow"/>
                  <w:lang w:eastAsia="it-IT"/>
                  <w:rPrChange w:id="315" w:author="i0806927" w:date="2016-04-04T13:25:00Z">
                    <w:rPr>
                      <w:rFonts w:ascii="Helvetica" w:hAnsi="Helvetica"/>
                      <w:szCs w:val="20"/>
                      <w:lang w:eastAsia="it-IT"/>
                    </w:rPr>
                  </w:rPrChange>
                </w:rPr>
                <w:t>"address" : {</w:t>
              </w:r>
            </w:ins>
          </w:p>
          <w:p w14:paraId="00C6B2FD" w14:textId="77777777" w:rsidR="002649F3" w:rsidRPr="009949EC" w:rsidRDefault="002649F3" w:rsidP="002649F3">
            <w:pPr>
              <w:keepNext/>
              <w:keepLines/>
              <w:suppressAutoHyphens/>
              <w:spacing w:before="140" w:line="220" w:lineRule="atLeast"/>
              <w:ind w:left="1080"/>
              <w:outlineLvl w:val="7"/>
              <w:rPr>
                <w:ins w:id="316" w:author="i0806927" w:date="2016-04-01T13:07:00Z"/>
                <w:rFonts w:ascii="Helvetica" w:hAnsi="Helvetica"/>
                <w:szCs w:val="20"/>
                <w:highlight w:val="yellow"/>
                <w:lang w:eastAsia="it-IT"/>
                <w:rPrChange w:id="317" w:author="i0806927" w:date="2016-04-04T13:25:00Z">
                  <w:rPr>
                    <w:ins w:id="318" w:author="i0806927" w:date="2016-04-01T13:07:00Z"/>
                    <w:rFonts w:ascii="Helvetica" w:hAnsi="Helvetica"/>
                    <w:i/>
                    <w:spacing w:val="-4"/>
                    <w:kern w:val="1"/>
                    <w:sz w:val="18"/>
                    <w:szCs w:val="20"/>
                    <w:lang w:eastAsia="it-IT"/>
                  </w:rPr>
                </w:rPrChange>
              </w:rPr>
            </w:pPr>
            <w:ins w:id="319" w:author="i0806927" w:date="2016-04-01T13:07:00Z">
              <w:r w:rsidRPr="009949EC">
                <w:rPr>
                  <w:rFonts w:ascii="Helvetica" w:hAnsi="Helvetica"/>
                  <w:szCs w:val="20"/>
                  <w:highlight w:val="yellow"/>
                  <w:lang w:eastAsia="it-IT"/>
                  <w:rPrChange w:id="320" w:author="i0806927" w:date="2016-04-04T13:25:00Z">
                    <w:rPr>
                      <w:rFonts w:ascii="Helvetica" w:hAnsi="Helvetica"/>
                      <w:szCs w:val="20"/>
                      <w:lang w:eastAsia="it-IT"/>
                    </w:rPr>
                  </w:rPrChange>
                </w:rPr>
                <w:t xml:space="preserve">      "id" : "12345678",</w:t>
              </w:r>
            </w:ins>
          </w:p>
          <w:p w14:paraId="61CD4F7A" w14:textId="77777777" w:rsidR="002649F3" w:rsidRPr="009949EC" w:rsidRDefault="002649F3" w:rsidP="002649F3">
            <w:pPr>
              <w:keepNext/>
              <w:keepLines/>
              <w:suppressAutoHyphens/>
              <w:spacing w:before="140" w:line="220" w:lineRule="atLeast"/>
              <w:ind w:left="1080"/>
              <w:outlineLvl w:val="7"/>
              <w:rPr>
                <w:ins w:id="321" w:author="i0806927" w:date="2016-04-01T13:07:00Z"/>
                <w:rFonts w:ascii="Helvetica" w:hAnsi="Helvetica"/>
                <w:szCs w:val="20"/>
                <w:highlight w:val="yellow"/>
                <w:lang w:eastAsia="it-IT"/>
                <w:rPrChange w:id="322" w:author="i0806927" w:date="2016-04-04T13:25:00Z">
                  <w:rPr>
                    <w:ins w:id="323" w:author="i0806927" w:date="2016-04-01T13:07:00Z"/>
                    <w:rFonts w:ascii="Helvetica" w:hAnsi="Helvetica"/>
                    <w:i/>
                    <w:spacing w:val="-4"/>
                    <w:kern w:val="1"/>
                    <w:sz w:val="18"/>
                    <w:szCs w:val="20"/>
                    <w:lang w:eastAsia="it-IT"/>
                  </w:rPr>
                </w:rPrChange>
              </w:rPr>
            </w:pPr>
            <w:ins w:id="324" w:author="i0806927" w:date="2016-04-01T13:07:00Z">
              <w:r w:rsidRPr="009949EC">
                <w:rPr>
                  <w:rFonts w:ascii="Helvetica" w:hAnsi="Helvetica"/>
                  <w:szCs w:val="20"/>
                  <w:highlight w:val="yellow"/>
                  <w:lang w:eastAsia="it-IT"/>
                  <w:rPrChange w:id="325" w:author="i0806927" w:date="2016-04-04T13:25:00Z">
                    <w:rPr>
                      <w:rFonts w:ascii="Helvetica" w:hAnsi="Helvetica"/>
                      <w:szCs w:val="20"/>
                      <w:lang w:eastAsia="it-IT"/>
                    </w:rPr>
                  </w:rPrChange>
                </w:rPr>
                <w:t xml:space="preserve">      "href" : "https://www.google.ca/maps/dir/''/google+map+montreal+place+ville+marie/@45.5014452,-73.6393962,12z/data=!3m1!4b1!4m8!4m7!1m0!1m5!1m1!1s0x4cc91a4498f8f3db:0xa2760b4a779d61d3!2m2!1d-73.5693564!2d45.5014666",</w:t>
              </w:r>
            </w:ins>
          </w:p>
          <w:p w14:paraId="1C6EE4AC" w14:textId="77777777" w:rsidR="002649F3" w:rsidRPr="009949EC" w:rsidRDefault="002649F3" w:rsidP="002649F3">
            <w:pPr>
              <w:keepNext/>
              <w:keepLines/>
              <w:suppressAutoHyphens/>
              <w:spacing w:before="140" w:line="220" w:lineRule="atLeast"/>
              <w:ind w:left="1080"/>
              <w:outlineLvl w:val="7"/>
              <w:rPr>
                <w:ins w:id="326" w:author="i0806927" w:date="2016-04-01T13:07:00Z"/>
                <w:rFonts w:ascii="Helvetica" w:hAnsi="Helvetica"/>
                <w:szCs w:val="20"/>
                <w:highlight w:val="yellow"/>
                <w:lang w:eastAsia="it-IT"/>
                <w:rPrChange w:id="327" w:author="i0806927" w:date="2016-04-04T13:25:00Z">
                  <w:rPr>
                    <w:ins w:id="328" w:author="i0806927" w:date="2016-04-01T13:07:00Z"/>
                    <w:rFonts w:ascii="Helvetica" w:hAnsi="Helvetica"/>
                    <w:i/>
                    <w:spacing w:val="-4"/>
                    <w:kern w:val="1"/>
                    <w:sz w:val="18"/>
                    <w:szCs w:val="20"/>
                    <w:lang w:eastAsia="it-IT"/>
                  </w:rPr>
                </w:rPrChange>
              </w:rPr>
            </w:pPr>
            <w:ins w:id="329" w:author="i0806927" w:date="2016-04-01T13:07:00Z">
              <w:r w:rsidRPr="009949EC">
                <w:rPr>
                  <w:rFonts w:ascii="Helvetica" w:hAnsi="Helvetica"/>
                  <w:szCs w:val="20"/>
                  <w:highlight w:val="yellow"/>
                  <w:lang w:eastAsia="it-IT"/>
                  <w:rPrChange w:id="330" w:author="i0806927" w:date="2016-04-04T13:25:00Z">
                    <w:rPr>
                      <w:rFonts w:ascii="Helvetica" w:hAnsi="Helvetica"/>
                      <w:szCs w:val="20"/>
                      <w:lang w:eastAsia="it-IT"/>
                    </w:rPr>
                  </w:rPrChange>
                </w:rPr>
                <w:t xml:space="preserve">    },</w:t>
              </w:r>
            </w:ins>
          </w:p>
          <w:p w14:paraId="7F779AA4" w14:textId="77777777" w:rsidR="002649F3" w:rsidRPr="009949EC" w:rsidRDefault="002649F3" w:rsidP="002649F3">
            <w:pPr>
              <w:keepNext/>
              <w:keepLines/>
              <w:suppressAutoHyphens/>
              <w:spacing w:before="140" w:line="220" w:lineRule="atLeast"/>
              <w:ind w:left="1080"/>
              <w:outlineLvl w:val="7"/>
              <w:rPr>
                <w:ins w:id="331" w:author="i0806927" w:date="2016-04-01T13:07:00Z"/>
                <w:rFonts w:ascii="Helvetica" w:hAnsi="Helvetica"/>
                <w:szCs w:val="20"/>
                <w:highlight w:val="yellow"/>
                <w:lang w:eastAsia="it-IT"/>
                <w:rPrChange w:id="332" w:author="i0806927" w:date="2016-04-04T13:25:00Z">
                  <w:rPr>
                    <w:ins w:id="333" w:author="i0806927" w:date="2016-04-01T13:07:00Z"/>
                    <w:rFonts w:ascii="Helvetica" w:hAnsi="Helvetica"/>
                    <w:i/>
                    <w:spacing w:val="-4"/>
                    <w:kern w:val="1"/>
                    <w:sz w:val="18"/>
                    <w:szCs w:val="20"/>
                    <w:lang w:eastAsia="it-IT"/>
                  </w:rPr>
                </w:rPrChange>
              </w:rPr>
            </w:pPr>
            <w:ins w:id="334" w:author="i0806927" w:date="2016-04-01T13:07:00Z">
              <w:r w:rsidRPr="009949EC">
                <w:rPr>
                  <w:rFonts w:ascii="Helvetica" w:hAnsi="Helvetica"/>
                  <w:szCs w:val="20"/>
                  <w:highlight w:val="yellow"/>
                  <w:lang w:eastAsia="it-IT"/>
                  <w:rPrChange w:id="335" w:author="i0806927" w:date="2016-04-04T13:25:00Z">
                    <w:rPr>
                      <w:rFonts w:ascii="Helvetica" w:hAnsi="Helvetica"/>
                      <w:szCs w:val="20"/>
                      <w:lang w:eastAsia="it-IT"/>
                    </w:rPr>
                  </w:rPrChange>
                </w:rPr>
                <w:t xml:space="preserve">    "serviceSpecification" : [</w:t>
              </w:r>
            </w:ins>
          </w:p>
          <w:p w14:paraId="2A7490A6" w14:textId="77777777" w:rsidR="002649F3" w:rsidRPr="009949EC" w:rsidRDefault="002649F3" w:rsidP="002649F3">
            <w:pPr>
              <w:keepNext/>
              <w:keepLines/>
              <w:suppressAutoHyphens/>
              <w:spacing w:before="140" w:line="220" w:lineRule="atLeast"/>
              <w:ind w:left="1080"/>
              <w:outlineLvl w:val="7"/>
              <w:rPr>
                <w:ins w:id="336" w:author="i0806927" w:date="2016-04-01T13:07:00Z"/>
                <w:rFonts w:ascii="Helvetica" w:hAnsi="Helvetica"/>
                <w:szCs w:val="20"/>
                <w:highlight w:val="yellow"/>
                <w:lang w:eastAsia="it-IT"/>
                <w:rPrChange w:id="337" w:author="i0806927" w:date="2016-04-04T13:25:00Z">
                  <w:rPr>
                    <w:ins w:id="338" w:author="i0806927" w:date="2016-04-01T13:07:00Z"/>
                    <w:rFonts w:ascii="Helvetica" w:hAnsi="Helvetica"/>
                    <w:i/>
                    <w:spacing w:val="-4"/>
                    <w:kern w:val="1"/>
                    <w:sz w:val="18"/>
                    <w:szCs w:val="20"/>
                    <w:lang w:eastAsia="it-IT"/>
                  </w:rPr>
                </w:rPrChange>
              </w:rPr>
            </w:pPr>
            <w:ins w:id="339" w:author="i0806927" w:date="2016-04-01T13:07:00Z">
              <w:r w:rsidRPr="009949EC">
                <w:rPr>
                  <w:rFonts w:ascii="Helvetica" w:hAnsi="Helvetica"/>
                  <w:szCs w:val="20"/>
                  <w:highlight w:val="yellow"/>
                  <w:lang w:eastAsia="it-IT"/>
                  <w:rPrChange w:id="340" w:author="i0806927" w:date="2016-04-04T13:25:00Z">
                    <w:rPr>
                      <w:rFonts w:ascii="Helvetica" w:hAnsi="Helvetica"/>
                      <w:szCs w:val="20"/>
                      <w:lang w:eastAsia="it-IT"/>
                    </w:rPr>
                  </w:rPrChange>
                </w:rPr>
                <w:t xml:space="preserve">      {</w:t>
              </w:r>
            </w:ins>
          </w:p>
          <w:p w14:paraId="54DDE893" w14:textId="77777777" w:rsidR="002649F3" w:rsidRPr="009949EC" w:rsidRDefault="002649F3" w:rsidP="002649F3">
            <w:pPr>
              <w:keepNext/>
              <w:keepLines/>
              <w:suppressAutoHyphens/>
              <w:spacing w:before="140" w:line="220" w:lineRule="atLeast"/>
              <w:ind w:left="1080"/>
              <w:outlineLvl w:val="7"/>
              <w:rPr>
                <w:ins w:id="341" w:author="i0806927" w:date="2016-04-01T13:07:00Z"/>
                <w:rFonts w:ascii="Helvetica" w:hAnsi="Helvetica"/>
                <w:szCs w:val="20"/>
                <w:highlight w:val="yellow"/>
                <w:lang w:eastAsia="it-IT"/>
                <w:rPrChange w:id="342" w:author="i0806927" w:date="2016-04-04T13:25:00Z">
                  <w:rPr>
                    <w:ins w:id="343" w:author="i0806927" w:date="2016-04-01T13:07:00Z"/>
                    <w:rFonts w:ascii="Helvetica" w:hAnsi="Helvetica"/>
                    <w:i/>
                    <w:spacing w:val="-4"/>
                    <w:kern w:val="1"/>
                    <w:sz w:val="18"/>
                    <w:szCs w:val="20"/>
                    <w:lang w:eastAsia="it-IT"/>
                  </w:rPr>
                </w:rPrChange>
              </w:rPr>
            </w:pPr>
            <w:ins w:id="344" w:author="i0806927" w:date="2016-04-01T13:07:00Z">
              <w:r w:rsidRPr="009949EC">
                <w:rPr>
                  <w:rFonts w:ascii="Helvetica" w:hAnsi="Helvetica"/>
                  <w:szCs w:val="20"/>
                  <w:highlight w:val="yellow"/>
                  <w:lang w:eastAsia="it-IT"/>
                  <w:rPrChange w:id="345" w:author="i0806927" w:date="2016-04-04T13:25:00Z">
                    <w:rPr>
                      <w:rFonts w:ascii="Helvetica" w:hAnsi="Helvetica"/>
                      <w:szCs w:val="20"/>
                      <w:lang w:eastAsia="it-IT"/>
                    </w:rPr>
                  </w:rPrChange>
                </w:rPr>
                <w:t xml:space="preserve">        "id":"3333"</w:t>
              </w:r>
            </w:ins>
          </w:p>
          <w:p w14:paraId="6030390D" w14:textId="77777777" w:rsidR="002649F3" w:rsidRPr="009949EC" w:rsidRDefault="002649F3" w:rsidP="002649F3">
            <w:pPr>
              <w:keepNext/>
              <w:keepLines/>
              <w:suppressAutoHyphens/>
              <w:spacing w:before="140" w:line="220" w:lineRule="atLeast"/>
              <w:ind w:left="1080"/>
              <w:outlineLvl w:val="7"/>
              <w:rPr>
                <w:ins w:id="346" w:author="i0806927" w:date="2016-04-01T13:07:00Z"/>
                <w:rFonts w:ascii="Helvetica" w:hAnsi="Helvetica"/>
                <w:szCs w:val="20"/>
                <w:highlight w:val="yellow"/>
                <w:lang w:eastAsia="it-IT"/>
                <w:rPrChange w:id="347" w:author="i0806927" w:date="2016-04-04T13:25:00Z">
                  <w:rPr>
                    <w:ins w:id="348" w:author="i0806927" w:date="2016-04-01T13:07:00Z"/>
                    <w:rFonts w:ascii="Helvetica" w:hAnsi="Helvetica"/>
                    <w:i/>
                    <w:spacing w:val="-4"/>
                    <w:kern w:val="1"/>
                    <w:sz w:val="18"/>
                    <w:szCs w:val="20"/>
                    <w:lang w:eastAsia="it-IT"/>
                  </w:rPr>
                </w:rPrChange>
              </w:rPr>
            </w:pPr>
            <w:ins w:id="349" w:author="i0806927" w:date="2016-04-01T13:07:00Z">
              <w:r w:rsidRPr="009949EC">
                <w:rPr>
                  <w:rFonts w:ascii="Helvetica" w:hAnsi="Helvetica"/>
                  <w:szCs w:val="20"/>
                  <w:highlight w:val="yellow"/>
                  <w:lang w:eastAsia="it-IT"/>
                  <w:rPrChange w:id="350" w:author="i0806927" w:date="2016-04-04T13:25:00Z">
                    <w:rPr>
                      <w:rFonts w:ascii="Helvetica" w:hAnsi="Helvetica"/>
                      <w:szCs w:val="20"/>
                      <w:lang w:eastAsia="it-IT"/>
                    </w:rPr>
                  </w:rPrChange>
                </w:rPr>
                <w:t xml:space="preserve">      }</w:t>
              </w:r>
            </w:ins>
          </w:p>
          <w:p w14:paraId="350985E9" w14:textId="77777777" w:rsidR="002649F3" w:rsidRPr="009949EC" w:rsidRDefault="002649F3" w:rsidP="002649F3">
            <w:pPr>
              <w:keepNext/>
              <w:keepLines/>
              <w:suppressAutoHyphens/>
              <w:spacing w:before="140" w:line="220" w:lineRule="atLeast"/>
              <w:ind w:left="1080"/>
              <w:outlineLvl w:val="7"/>
              <w:rPr>
                <w:ins w:id="351" w:author="i0806927" w:date="2016-04-01T13:07:00Z"/>
                <w:rFonts w:ascii="Helvetica" w:hAnsi="Helvetica"/>
                <w:szCs w:val="20"/>
                <w:highlight w:val="yellow"/>
                <w:lang w:eastAsia="it-IT"/>
                <w:rPrChange w:id="352" w:author="i0806927" w:date="2016-04-04T13:25:00Z">
                  <w:rPr>
                    <w:ins w:id="353" w:author="i0806927" w:date="2016-04-01T13:07:00Z"/>
                    <w:rFonts w:ascii="Helvetica" w:hAnsi="Helvetica"/>
                    <w:i/>
                    <w:spacing w:val="-4"/>
                    <w:kern w:val="1"/>
                    <w:sz w:val="18"/>
                    <w:szCs w:val="20"/>
                    <w:lang w:eastAsia="it-IT"/>
                  </w:rPr>
                </w:rPrChange>
              </w:rPr>
            </w:pPr>
            <w:ins w:id="354" w:author="i0806927" w:date="2016-04-01T13:07:00Z">
              <w:r w:rsidRPr="009949EC">
                <w:rPr>
                  <w:rFonts w:ascii="Helvetica" w:hAnsi="Helvetica"/>
                  <w:szCs w:val="20"/>
                  <w:highlight w:val="yellow"/>
                  <w:lang w:eastAsia="it-IT"/>
                  <w:rPrChange w:id="355" w:author="i0806927" w:date="2016-04-04T13:25:00Z">
                    <w:rPr>
                      <w:rFonts w:ascii="Helvetica" w:hAnsi="Helvetica"/>
                      <w:szCs w:val="20"/>
                      <w:lang w:eastAsia="it-IT"/>
                    </w:rPr>
                  </w:rPrChange>
                </w:rPr>
                <w:t xml:space="preserve">    ],</w:t>
              </w:r>
            </w:ins>
          </w:p>
          <w:p w14:paraId="4962FB7C" w14:textId="77777777" w:rsidR="002649F3" w:rsidRPr="009949EC" w:rsidRDefault="002649F3" w:rsidP="002649F3">
            <w:pPr>
              <w:keepNext/>
              <w:keepLines/>
              <w:suppressAutoHyphens/>
              <w:spacing w:before="140" w:line="220" w:lineRule="atLeast"/>
              <w:ind w:left="1080"/>
              <w:outlineLvl w:val="7"/>
              <w:rPr>
                <w:ins w:id="356" w:author="i0806927" w:date="2016-04-01T13:07:00Z"/>
                <w:rFonts w:ascii="Helvetica" w:hAnsi="Helvetica"/>
                <w:szCs w:val="20"/>
                <w:highlight w:val="yellow"/>
                <w:lang w:eastAsia="it-IT"/>
                <w:rPrChange w:id="357" w:author="i0806927" w:date="2016-04-04T13:25:00Z">
                  <w:rPr>
                    <w:ins w:id="358" w:author="i0806927" w:date="2016-04-01T13:07:00Z"/>
                    <w:rFonts w:ascii="Helvetica" w:hAnsi="Helvetica"/>
                    <w:i/>
                    <w:spacing w:val="-4"/>
                    <w:kern w:val="1"/>
                    <w:sz w:val="18"/>
                    <w:szCs w:val="20"/>
                    <w:lang w:eastAsia="it-IT"/>
                  </w:rPr>
                </w:rPrChange>
              </w:rPr>
            </w:pPr>
            <w:ins w:id="359" w:author="i0806927" w:date="2016-04-01T13:07:00Z">
              <w:r w:rsidRPr="009949EC">
                <w:rPr>
                  <w:rFonts w:ascii="Helvetica" w:hAnsi="Helvetica"/>
                  <w:szCs w:val="20"/>
                  <w:highlight w:val="yellow"/>
                  <w:lang w:eastAsia="it-IT"/>
                  <w:rPrChange w:id="360" w:author="i0806927" w:date="2016-04-04T13:25:00Z">
                    <w:rPr>
                      <w:rFonts w:ascii="Helvetica" w:hAnsi="Helvetica"/>
                      <w:szCs w:val="20"/>
                      <w:lang w:eastAsia="it-IT"/>
                    </w:rPr>
                  </w:rPrChange>
                </w:rPr>
                <w:t xml:space="preserve">    "serviceCharacteristic" : [</w:t>
              </w:r>
            </w:ins>
          </w:p>
          <w:p w14:paraId="75569498" w14:textId="77777777" w:rsidR="002649F3" w:rsidRPr="009949EC" w:rsidRDefault="002649F3" w:rsidP="002649F3">
            <w:pPr>
              <w:keepNext/>
              <w:keepLines/>
              <w:suppressAutoHyphens/>
              <w:spacing w:before="140" w:line="220" w:lineRule="atLeast"/>
              <w:ind w:left="1080"/>
              <w:outlineLvl w:val="7"/>
              <w:rPr>
                <w:ins w:id="361" w:author="i0806927" w:date="2016-04-01T13:07:00Z"/>
                <w:rFonts w:ascii="Helvetica" w:hAnsi="Helvetica"/>
                <w:szCs w:val="20"/>
                <w:highlight w:val="yellow"/>
                <w:lang w:eastAsia="it-IT"/>
                <w:rPrChange w:id="362" w:author="i0806927" w:date="2016-04-04T13:25:00Z">
                  <w:rPr>
                    <w:ins w:id="363" w:author="i0806927" w:date="2016-04-01T13:07:00Z"/>
                    <w:rFonts w:ascii="Helvetica" w:hAnsi="Helvetica"/>
                    <w:i/>
                    <w:spacing w:val="-4"/>
                    <w:kern w:val="1"/>
                    <w:sz w:val="18"/>
                    <w:szCs w:val="20"/>
                    <w:lang w:eastAsia="it-IT"/>
                  </w:rPr>
                </w:rPrChange>
              </w:rPr>
            </w:pPr>
            <w:ins w:id="364" w:author="i0806927" w:date="2016-04-01T13:07:00Z">
              <w:r w:rsidRPr="009949EC">
                <w:rPr>
                  <w:rFonts w:ascii="Helvetica" w:hAnsi="Helvetica"/>
                  <w:szCs w:val="20"/>
                  <w:highlight w:val="yellow"/>
                  <w:lang w:eastAsia="it-IT"/>
                  <w:rPrChange w:id="365" w:author="i0806927" w:date="2016-04-04T13:25:00Z">
                    <w:rPr>
                      <w:rFonts w:ascii="Helvetica" w:hAnsi="Helvetica"/>
                      <w:szCs w:val="20"/>
                      <w:lang w:eastAsia="it-IT"/>
                    </w:rPr>
                  </w:rPrChange>
                </w:rPr>
                <w:t xml:space="preserve">      {</w:t>
              </w:r>
            </w:ins>
          </w:p>
          <w:p w14:paraId="158F6F2D" w14:textId="77777777" w:rsidR="002649F3" w:rsidRPr="009949EC" w:rsidRDefault="002649F3" w:rsidP="002649F3">
            <w:pPr>
              <w:keepNext/>
              <w:keepLines/>
              <w:suppressAutoHyphens/>
              <w:spacing w:before="140" w:line="220" w:lineRule="atLeast"/>
              <w:ind w:left="1080"/>
              <w:outlineLvl w:val="7"/>
              <w:rPr>
                <w:ins w:id="366" w:author="i0806927" w:date="2016-04-01T13:07:00Z"/>
                <w:rFonts w:ascii="Helvetica" w:hAnsi="Helvetica"/>
                <w:szCs w:val="20"/>
                <w:highlight w:val="yellow"/>
                <w:lang w:eastAsia="it-IT"/>
                <w:rPrChange w:id="367" w:author="i0806927" w:date="2016-04-04T13:25:00Z">
                  <w:rPr>
                    <w:ins w:id="368" w:author="i0806927" w:date="2016-04-01T13:07:00Z"/>
                    <w:rFonts w:ascii="Helvetica" w:hAnsi="Helvetica"/>
                    <w:i/>
                    <w:spacing w:val="-4"/>
                    <w:kern w:val="1"/>
                    <w:sz w:val="18"/>
                    <w:szCs w:val="20"/>
                    <w:lang w:eastAsia="it-IT"/>
                  </w:rPr>
                </w:rPrChange>
              </w:rPr>
            </w:pPr>
            <w:ins w:id="369" w:author="i0806927" w:date="2016-04-01T13:07:00Z">
              <w:r w:rsidRPr="009949EC">
                <w:rPr>
                  <w:rFonts w:ascii="Helvetica" w:hAnsi="Helvetica"/>
                  <w:szCs w:val="20"/>
                  <w:highlight w:val="yellow"/>
                  <w:lang w:eastAsia="it-IT"/>
                  <w:rPrChange w:id="370" w:author="i0806927" w:date="2016-04-04T13:25:00Z">
                    <w:rPr>
                      <w:rFonts w:ascii="Helvetica" w:hAnsi="Helvetica"/>
                      <w:szCs w:val="20"/>
                      <w:lang w:eastAsia="it-IT"/>
                    </w:rPr>
                  </w:rPrChange>
                </w:rPr>
                <w:t xml:space="preserve">        "id":"downstreamspeed",</w:t>
              </w:r>
            </w:ins>
          </w:p>
          <w:p w14:paraId="3AA8D0AA" w14:textId="77777777" w:rsidR="002649F3" w:rsidRPr="009949EC" w:rsidRDefault="002649F3" w:rsidP="002649F3">
            <w:pPr>
              <w:keepNext/>
              <w:keepLines/>
              <w:suppressAutoHyphens/>
              <w:spacing w:before="140" w:line="220" w:lineRule="atLeast"/>
              <w:ind w:left="1080"/>
              <w:outlineLvl w:val="7"/>
              <w:rPr>
                <w:ins w:id="371" w:author="i0806927" w:date="2016-04-01T13:07:00Z"/>
                <w:rFonts w:ascii="Helvetica" w:hAnsi="Helvetica"/>
                <w:szCs w:val="20"/>
                <w:highlight w:val="yellow"/>
                <w:lang w:eastAsia="it-IT"/>
                <w:rPrChange w:id="372" w:author="i0806927" w:date="2016-04-04T13:25:00Z">
                  <w:rPr>
                    <w:ins w:id="373" w:author="i0806927" w:date="2016-04-01T13:07:00Z"/>
                    <w:rFonts w:ascii="Helvetica" w:hAnsi="Helvetica"/>
                    <w:i/>
                    <w:spacing w:val="-4"/>
                    <w:kern w:val="1"/>
                    <w:sz w:val="18"/>
                    <w:szCs w:val="20"/>
                    <w:lang w:eastAsia="it-IT"/>
                  </w:rPr>
                </w:rPrChange>
              </w:rPr>
            </w:pPr>
            <w:ins w:id="374" w:author="i0806927" w:date="2016-04-01T13:07:00Z">
              <w:r w:rsidRPr="009949EC">
                <w:rPr>
                  <w:rFonts w:ascii="Helvetica" w:hAnsi="Helvetica"/>
                  <w:szCs w:val="20"/>
                  <w:highlight w:val="yellow"/>
                  <w:lang w:eastAsia="it-IT"/>
                  <w:rPrChange w:id="375" w:author="i0806927" w:date="2016-04-04T13:25:00Z">
                    <w:rPr>
                      <w:rFonts w:ascii="Helvetica" w:hAnsi="Helvetica"/>
                      <w:szCs w:val="20"/>
                      <w:lang w:eastAsia="it-IT"/>
                    </w:rPr>
                  </w:rPrChange>
                </w:rPr>
                <w:t xml:space="preserve">        "value" : "6MBPS"</w:t>
              </w:r>
            </w:ins>
          </w:p>
          <w:p w14:paraId="7959CFE3" w14:textId="77777777" w:rsidR="002649F3" w:rsidRPr="009949EC" w:rsidRDefault="002649F3" w:rsidP="002649F3">
            <w:pPr>
              <w:keepNext/>
              <w:keepLines/>
              <w:suppressAutoHyphens/>
              <w:spacing w:before="140" w:line="220" w:lineRule="atLeast"/>
              <w:ind w:left="1080"/>
              <w:outlineLvl w:val="7"/>
              <w:rPr>
                <w:ins w:id="376" w:author="i0806927" w:date="2016-04-01T13:07:00Z"/>
                <w:rFonts w:ascii="Helvetica" w:hAnsi="Helvetica"/>
                <w:szCs w:val="20"/>
                <w:highlight w:val="yellow"/>
                <w:lang w:eastAsia="it-IT"/>
                <w:rPrChange w:id="377" w:author="i0806927" w:date="2016-04-04T13:25:00Z">
                  <w:rPr>
                    <w:ins w:id="378" w:author="i0806927" w:date="2016-04-01T13:07:00Z"/>
                    <w:rFonts w:ascii="Helvetica" w:hAnsi="Helvetica"/>
                    <w:i/>
                    <w:spacing w:val="-4"/>
                    <w:kern w:val="1"/>
                    <w:sz w:val="18"/>
                    <w:szCs w:val="20"/>
                    <w:lang w:eastAsia="it-IT"/>
                  </w:rPr>
                </w:rPrChange>
              </w:rPr>
            </w:pPr>
            <w:ins w:id="379" w:author="i0806927" w:date="2016-04-01T13:07:00Z">
              <w:r w:rsidRPr="009949EC">
                <w:rPr>
                  <w:rFonts w:ascii="Helvetica" w:hAnsi="Helvetica"/>
                  <w:szCs w:val="20"/>
                  <w:highlight w:val="yellow"/>
                  <w:lang w:eastAsia="it-IT"/>
                  <w:rPrChange w:id="380" w:author="i0806927" w:date="2016-04-04T13:25:00Z">
                    <w:rPr>
                      <w:rFonts w:ascii="Helvetica" w:hAnsi="Helvetica"/>
                      <w:szCs w:val="20"/>
                      <w:lang w:eastAsia="it-IT"/>
                    </w:rPr>
                  </w:rPrChange>
                </w:rPr>
                <w:t xml:space="preserve">      }</w:t>
              </w:r>
            </w:ins>
          </w:p>
          <w:p w14:paraId="05893845" w14:textId="77777777" w:rsidR="002649F3" w:rsidRPr="009949EC" w:rsidRDefault="002649F3" w:rsidP="002649F3">
            <w:pPr>
              <w:keepNext/>
              <w:keepLines/>
              <w:suppressAutoHyphens/>
              <w:spacing w:before="140" w:line="220" w:lineRule="atLeast"/>
              <w:ind w:left="1080"/>
              <w:outlineLvl w:val="7"/>
              <w:rPr>
                <w:ins w:id="381" w:author="i0806927" w:date="2016-04-01T13:07:00Z"/>
                <w:rFonts w:ascii="Helvetica" w:hAnsi="Helvetica"/>
                <w:szCs w:val="20"/>
                <w:highlight w:val="yellow"/>
                <w:lang w:eastAsia="it-IT"/>
                <w:rPrChange w:id="382" w:author="i0806927" w:date="2016-04-04T13:25:00Z">
                  <w:rPr>
                    <w:ins w:id="383" w:author="i0806927" w:date="2016-04-01T13:07:00Z"/>
                    <w:rFonts w:ascii="Helvetica" w:hAnsi="Helvetica"/>
                    <w:i/>
                    <w:spacing w:val="-4"/>
                    <w:kern w:val="1"/>
                    <w:sz w:val="18"/>
                    <w:szCs w:val="20"/>
                    <w:lang w:eastAsia="it-IT"/>
                  </w:rPr>
                </w:rPrChange>
              </w:rPr>
            </w:pPr>
            <w:ins w:id="384" w:author="i0806927" w:date="2016-04-01T13:07:00Z">
              <w:r w:rsidRPr="009949EC">
                <w:rPr>
                  <w:rFonts w:ascii="Helvetica" w:hAnsi="Helvetica"/>
                  <w:szCs w:val="20"/>
                  <w:highlight w:val="yellow"/>
                  <w:lang w:eastAsia="it-IT"/>
                  <w:rPrChange w:id="385" w:author="i0806927" w:date="2016-04-04T13:25:00Z">
                    <w:rPr>
                      <w:rFonts w:ascii="Helvetica" w:hAnsi="Helvetica"/>
                      <w:szCs w:val="20"/>
                      <w:lang w:eastAsia="it-IT"/>
                    </w:rPr>
                  </w:rPrChange>
                </w:rPr>
                <w:t xml:space="preserve">    ],</w:t>
              </w:r>
            </w:ins>
          </w:p>
          <w:p w14:paraId="7C406BD4" w14:textId="77777777" w:rsidR="002649F3" w:rsidRPr="009949EC" w:rsidRDefault="002649F3" w:rsidP="002649F3">
            <w:pPr>
              <w:keepNext/>
              <w:keepLines/>
              <w:suppressAutoHyphens/>
              <w:spacing w:before="140" w:line="220" w:lineRule="atLeast"/>
              <w:ind w:left="1080"/>
              <w:outlineLvl w:val="7"/>
              <w:rPr>
                <w:ins w:id="386" w:author="i0806927" w:date="2016-04-01T13:07:00Z"/>
                <w:rFonts w:ascii="Helvetica" w:hAnsi="Helvetica"/>
                <w:szCs w:val="20"/>
                <w:highlight w:val="yellow"/>
                <w:lang w:eastAsia="it-IT"/>
                <w:rPrChange w:id="387" w:author="i0806927" w:date="2016-04-04T13:25:00Z">
                  <w:rPr>
                    <w:ins w:id="388" w:author="i0806927" w:date="2016-04-01T13:07:00Z"/>
                    <w:rFonts w:ascii="Helvetica" w:hAnsi="Helvetica"/>
                    <w:i/>
                    <w:spacing w:val="-4"/>
                    <w:kern w:val="1"/>
                    <w:sz w:val="18"/>
                    <w:szCs w:val="20"/>
                    <w:lang w:eastAsia="it-IT"/>
                  </w:rPr>
                </w:rPrChange>
              </w:rPr>
            </w:pPr>
            <w:ins w:id="389" w:author="i0806927" w:date="2016-04-01T13:07:00Z">
              <w:r w:rsidRPr="009949EC">
                <w:rPr>
                  <w:rFonts w:ascii="Helvetica" w:hAnsi="Helvetica"/>
                  <w:szCs w:val="20"/>
                  <w:highlight w:val="yellow"/>
                  <w:lang w:eastAsia="it-IT"/>
                  <w:rPrChange w:id="390" w:author="i0806927" w:date="2016-04-04T13:25:00Z">
                    <w:rPr>
                      <w:rFonts w:ascii="Helvetica" w:hAnsi="Helvetica"/>
                      <w:szCs w:val="20"/>
                      <w:lang w:eastAsia="it-IT"/>
                    </w:rPr>
                  </w:rPrChange>
                </w:rPr>
                <w:t xml:space="preserve">    "serviceCategory" : [</w:t>
              </w:r>
            </w:ins>
          </w:p>
          <w:p w14:paraId="4E75B022" w14:textId="77777777" w:rsidR="002649F3" w:rsidRPr="009949EC" w:rsidRDefault="002649F3" w:rsidP="002649F3">
            <w:pPr>
              <w:keepNext/>
              <w:keepLines/>
              <w:suppressAutoHyphens/>
              <w:spacing w:before="140" w:line="220" w:lineRule="atLeast"/>
              <w:ind w:left="1080"/>
              <w:outlineLvl w:val="7"/>
              <w:rPr>
                <w:ins w:id="391" w:author="i0806927" w:date="2016-04-01T13:07:00Z"/>
                <w:rFonts w:ascii="Helvetica" w:hAnsi="Helvetica"/>
                <w:szCs w:val="20"/>
                <w:highlight w:val="yellow"/>
                <w:lang w:eastAsia="it-IT"/>
                <w:rPrChange w:id="392" w:author="i0806927" w:date="2016-04-04T13:25:00Z">
                  <w:rPr>
                    <w:ins w:id="393" w:author="i0806927" w:date="2016-04-01T13:07:00Z"/>
                    <w:rFonts w:ascii="Helvetica" w:hAnsi="Helvetica"/>
                    <w:i/>
                    <w:spacing w:val="-4"/>
                    <w:kern w:val="1"/>
                    <w:sz w:val="18"/>
                    <w:szCs w:val="20"/>
                    <w:lang w:eastAsia="it-IT"/>
                  </w:rPr>
                </w:rPrChange>
              </w:rPr>
            </w:pPr>
            <w:ins w:id="394" w:author="i0806927" w:date="2016-04-01T13:07:00Z">
              <w:r w:rsidRPr="009949EC">
                <w:rPr>
                  <w:rFonts w:ascii="Helvetica" w:hAnsi="Helvetica"/>
                  <w:szCs w:val="20"/>
                  <w:highlight w:val="yellow"/>
                  <w:lang w:eastAsia="it-IT"/>
                  <w:rPrChange w:id="395" w:author="i0806927" w:date="2016-04-04T13:25:00Z">
                    <w:rPr>
                      <w:rFonts w:ascii="Helvetica" w:hAnsi="Helvetica"/>
                      <w:szCs w:val="20"/>
                      <w:lang w:eastAsia="it-IT"/>
                    </w:rPr>
                  </w:rPrChange>
                </w:rPr>
                <w:t xml:space="preserve">      {</w:t>
              </w:r>
            </w:ins>
          </w:p>
          <w:p w14:paraId="13F2D575" w14:textId="77777777" w:rsidR="002649F3" w:rsidRPr="009949EC" w:rsidRDefault="002649F3" w:rsidP="002649F3">
            <w:pPr>
              <w:rPr>
                <w:ins w:id="396" w:author="i0806927" w:date="2016-04-01T13:07:00Z"/>
                <w:rFonts w:ascii="Helvetica" w:hAnsi="Helvetica"/>
                <w:szCs w:val="20"/>
                <w:highlight w:val="yellow"/>
                <w:lang w:eastAsia="it-IT"/>
                <w:rPrChange w:id="397" w:author="i0806927" w:date="2016-04-04T13:25:00Z">
                  <w:rPr>
                    <w:ins w:id="398" w:author="i0806927" w:date="2016-04-01T13:07:00Z"/>
                    <w:rFonts w:ascii="Helvetica" w:hAnsi="Helvetica"/>
                    <w:szCs w:val="20"/>
                    <w:lang w:eastAsia="it-IT"/>
                  </w:rPr>
                </w:rPrChange>
              </w:rPr>
            </w:pPr>
            <w:ins w:id="399" w:author="i0806927" w:date="2016-04-01T13:07:00Z">
              <w:r w:rsidRPr="009949EC">
                <w:rPr>
                  <w:rFonts w:ascii="Helvetica" w:hAnsi="Helvetica"/>
                  <w:szCs w:val="20"/>
                  <w:highlight w:val="yellow"/>
                  <w:lang w:eastAsia="it-IT"/>
                  <w:rPrChange w:id="400" w:author="i0806927" w:date="2016-04-04T13:25:00Z">
                    <w:rPr>
                      <w:rFonts w:ascii="Helvetica" w:hAnsi="Helvetica"/>
                      <w:szCs w:val="20"/>
                      <w:lang w:eastAsia="it-IT"/>
                    </w:rPr>
                  </w:rPrChange>
                </w:rPr>
                <w:t xml:space="preserve">        "id":"TVservice"</w:t>
              </w:r>
            </w:ins>
          </w:p>
          <w:p w14:paraId="65F39975" w14:textId="77777777" w:rsidR="002649F3" w:rsidRPr="009949EC" w:rsidRDefault="002649F3" w:rsidP="002649F3">
            <w:pPr>
              <w:keepNext/>
              <w:keepLines/>
              <w:suppressAutoHyphens/>
              <w:spacing w:before="140" w:line="220" w:lineRule="atLeast"/>
              <w:ind w:left="1080"/>
              <w:outlineLvl w:val="7"/>
              <w:rPr>
                <w:ins w:id="401" w:author="i0806927" w:date="2016-04-01T13:07:00Z"/>
                <w:rFonts w:ascii="Helvetica" w:hAnsi="Helvetica"/>
                <w:szCs w:val="20"/>
                <w:highlight w:val="yellow"/>
                <w:lang w:eastAsia="it-IT"/>
                <w:rPrChange w:id="402" w:author="i0806927" w:date="2016-04-04T13:25:00Z">
                  <w:rPr>
                    <w:ins w:id="403" w:author="i0806927" w:date="2016-04-01T13:07:00Z"/>
                    <w:rFonts w:ascii="Helvetica" w:hAnsi="Helvetica"/>
                    <w:i/>
                    <w:spacing w:val="-4"/>
                    <w:kern w:val="1"/>
                    <w:sz w:val="18"/>
                    <w:szCs w:val="20"/>
                    <w:lang w:eastAsia="it-IT"/>
                  </w:rPr>
                </w:rPrChange>
              </w:rPr>
            </w:pPr>
            <w:ins w:id="404" w:author="i0806927" w:date="2016-04-01T13:07:00Z">
              <w:r w:rsidRPr="009949EC">
                <w:rPr>
                  <w:rFonts w:ascii="Helvetica" w:hAnsi="Helvetica"/>
                  <w:szCs w:val="20"/>
                  <w:highlight w:val="yellow"/>
                  <w:lang w:eastAsia="it-IT"/>
                  <w:rPrChange w:id="405" w:author="i0806927" w:date="2016-04-04T13:25:00Z">
                    <w:rPr>
                      <w:rFonts w:ascii="Helvetica" w:hAnsi="Helvetica"/>
                      <w:szCs w:val="20"/>
                      <w:lang w:eastAsia="it-IT"/>
                    </w:rPr>
                  </w:rPrChange>
                </w:rPr>
                <w:t xml:space="preserve">      }</w:t>
              </w:r>
            </w:ins>
          </w:p>
          <w:p w14:paraId="4D5300EF" w14:textId="77777777" w:rsidR="002649F3" w:rsidRPr="009949EC" w:rsidRDefault="002649F3" w:rsidP="002649F3">
            <w:pPr>
              <w:keepNext/>
              <w:keepLines/>
              <w:suppressAutoHyphens/>
              <w:spacing w:before="140" w:line="220" w:lineRule="atLeast"/>
              <w:ind w:left="1080"/>
              <w:outlineLvl w:val="7"/>
              <w:rPr>
                <w:ins w:id="406" w:author="i0806927" w:date="2016-04-01T13:07:00Z"/>
                <w:rFonts w:ascii="Helvetica" w:hAnsi="Helvetica"/>
                <w:szCs w:val="20"/>
                <w:highlight w:val="yellow"/>
                <w:lang w:eastAsia="it-IT"/>
                <w:rPrChange w:id="407" w:author="i0806927" w:date="2016-04-04T13:25:00Z">
                  <w:rPr>
                    <w:ins w:id="408" w:author="i0806927" w:date="2016-04-01T13:07:00Z"/>
                    <w:rFonts w:ascii="Helvetica" w:hAnsi="Helvetica"/>
                    <w:i/>
                    <w:spacing w:val="-4"/>
                    <w:kern w:val="1"/>
                    <w:sz w:val="18"/>
                    <w:szCs w:val="20"/>
                    <w:lang w:eastAsia="it-IT"/>
                  </w:rPr>
                </w:rPrChange>
              </w:rPr>
            </w:pPr>
            <w:ins w:id="409" w:author="i0806927" w:date="2016-04-01T13:07:00Z">
              <w:r w:rsidRPr="009949EC">
                <w:rPr>
                  <w:rFonts w:ascii="Helvetica" w:hAnsi="Helvetica"/>
                  <w:szCs w:val="20"/>
                  <w:highlight w:val="yellow"/>
                  <w:lang w:eastAsia="it-IT"/>
                  <w:rPrChange w:id="410" w:author="i0806927" w:date="2016-04-04T13:25:00Z">
                    <w:rPr>
                      <w:rFonts w:ascii="Helvetica" w:hAnsi="Helvetica"/>
                      <w:szCs w:val="20"/>
                      <w:lang w:eastAsia="it-IT"/>
                    </w:rPr>
                  </w:rPrChange>
                </w:rPr>
                <w:t xml:space="preserve">    ],</w:t>
              </w:r>
            </w:ins>
          </w:p>
          <w:p w14:paraId="0457AC17" w14:textId="77777777" w:rsidR="002649F3" w:rsidRPr="009949EC" w:rsidRDefault="002649F3" w:rsidP="002649F3">
            <w:pPr>
              <w:keepNext/>
              <w:keepLines/>
              <w:suppressAutoHyphens/>
              <w:spacing w:before="140" w:line="220" w:lineRule="atLeast"/>
              <w:ind w:left="1080"/>
              <w:outlineLvl w:val="7"/>
              <w:rPr>
                <w:ins w:id="411" w:author="i0806927" w:date="2016-04-01T13:07:00Z"/>
                <w:rFonts w:ascii="Helvetica" w:hAnsi="Helvetica"/>
                <w:szCs w:val="20"/>
                <w:highlight w:val="yellow"/>
                <w:lang w:eastAsia="it-IT"/>
                <w:rPrChange w:id="412" w:author="i0806927" w:date="2016-04-04T13:25:00Z">
                  <w:rPr>
                    <w:ins w:id="413" w:author="i0806927" w:date="2016-04-01T13:07:00Z"/>
                    <w:rFonts w:ascii="Helvetica" w:hAnsi="Helvetica"/>
                    <w:i/>
                    <w:spacing w:val="-4"/>
                    <w:kern w:val="1"/>
                    <w:sz w:val="18"/>
                    <w:szCs w:val="20"/>
                    <w:lang w:eastAsia="it-IT"/>
                  </w:rPr>
                </w:rPrChange>
              </w:rPr>
            </w:pPr>
            <w:ins w:id="414" w:author="i0806927" w:date="2016-04-01T13:07:00Z">
              <w:r w:rsidRPr="009949EC">
                <w:rPr>
                  <w:rFonts w:ascii="Helvetica" w:hAnsi="Helvetica"/>
                  <w:szCs w:val="20"/>
                  <w:highlight w:val="yellow"/>
                  <w:lang w:eastAsia="it-IT"/>
                  <w:rPrChange w:id="415" w:author="i0806927" w:date="2016-04-04T13:25:00Z">
                    <w:rPr>
                      <w:rFonts w:ascii="Helvetica" w:hAnsi="Helvetica"/>
                      <w:szCs w:val="20"/>
                      <w:lang w:eastAsia="it-IT"/>
                    </w:rPr>
                  </w:rPrChange>
                </w:rPr>
                <w:t xml:space="preserve">    "provideAlternative" : "No",</w:t>
              </w:r>
            </w:ins>
          </w:p>
          <w:p w14:paraId="3271AAF9" w14:textId="77777777" w:rsidR="002649F3" w:rsidRPr="009949EC" w:rsidRDefault="002649F3" w:rsidP="002649F3">
            <w:pPr>
              <w:keepNext/>
              <w:keepLines/>
              <w:suppressAutoHyphens/>
              <w:spacing w:before="140" w:line="220" w:lineRule="atLeast"/>
              <w:ind w:left="1080"/>
              <w:outlineLvl w:val="7"/>
              <w:rPr>
                <w:ins w:id="416" w:author="i0806927" w:date="2016-04-01T13:07:00Z"/>
                <w:rFonts w:ascii="Helvetica" w:hAnsi="Helvetica"/>
                <w:szCs w:val="20"/>
                <w:highlight w:val="yellow"/>
                <w:lang w:eastAsia="it-IT"/>
                <w:rPrChange w:id="417" w:author="i0806927" w:date="2016-04-04T13:25:00Z">
                  <w:rPr>
                    <w:ins w:id="418" w:author="i0806927" w:date="2016-04-01T13:07:00Z"/>
                    <w:rFonts w:ascii="Helvetica" w:hAnsi="Helvetica"/>
                    <w:i/>
                    <w:spacing w:val="-4"/>
                    <w:kern w:val="1"/>
                    <w:sz w:val="18"/>
                    <w:szCs w:val="20"/>
                    <w:lang w:eastAsia="it-IT"/>
                  </w:rPr>
                </w:rPrChange>
              </w:rPr>
            </w:pPr>
            <w:ins w:id="419" w:author="i0806927" w:date="2016-04-01T13:07:00Z">
              <w:r w:rsidRPr="009949EC">
                <w:rPr>
                  <w:rFonts w:ascii="Helvetica" w:hAnsi="Helvetica"/>
                  <w:szCs w:val="20"/>
                  <w:highlight w:val="yellow"/>
                  <w:lang w:eastAsia="it-IT"/>
                  <w:rPrChange w:id="420" w:author="i0806927" w:date="2016-04-04T13:25:00Z">
                    <w:rPr>
                      <w:rFonts w:ascii="Helvetica" w:hAnsi="Helvetica"/>
                      <w:szCs w:val="20"/>
                      <w:lang w:eastAsia="it-IT"/>
                    </w:rPr>
                  </w:rPrChange>
                </w:rPr>
                <w:t xml:space="preserve">    "provideOnlyEligible" : "Yes"</w:t>
              </w:r>
            </w:ins>
          </w:p>
          <w:p w14:paraId="4DB8EA46" w14:textId="77777777" w:rsidR="002649F3" w:rsidRDefault="002649F3" w:rsidP="002649F3">
            <w:pPr>
              <w:rPr>
                <w:ins w:id="421" w:author="i0806927" w:date="2016-04-04T10:31:00Z"/>
                <w:rFonts w:ascii="Helvetica" w:hAnsi="Helvetica"/>
                <w:szCs w:val="20"/>
                <w:lang w:eastAsia="ja-JP"/>
              </w:rPr>
            </w:pPr>
            <w:ins w:id="422" w:author="i0806927" w:date="2016-04-01T13:07:00Z">
              <w:r w:rsidRPr="009949EC">
                <w:rPr>
                  <w:rFonts w:ascii="Helvetica" w:hAnsi="Helvetica"/>
                  <w:szCs w:val="20"/>
                  <w:highlight w:val="yellow"/>
                  <w:lang w:eastAsia="it-IT"/>
                  <w:rPrChange w:id="423" w:author="i0806927" w:date="2016-04-04T13:25:00Z">
                    <w:rPr>
                      <w:rFonts w:ascii="Helvetica" w:hAnsi="Helvetica"/>
                      <w:szCs w:val="20"/>
                      <w:lang w:eastAsia="it-IT"/>
                    </w:rPr>
                  </w:rPrChange>
                </w:rPr>
                <w:t xml:space="preserve">  },</w:t>
              </w:r>
            </w:ins>
          </w:p>
          <w:p w14:paraId="11862C5B" w14:textId="77777777" w:rsidR="00A67CEC" w:rsidRDefault="00A67CEC" w:rsidP="002649F3">
            <w:pPr>
              <w:rPr>
                <w:ins w:id="424" w:author="i0806927" w:date="2016-04-04T10:32:00Z"/>
                <w:rFonts w:ascii="Helvetica" w:hAnsi="Helvetica"/>
                <w:szCs w:val="20"/>
                <w:lang w:eastAsia="ja-JP"/>
              </w:rPr>
            </w:pPr>
          </w:p>
          <w:p w14:paraId="5AD4446D" w14:textId="1C51DF8B" w:rsidR="006D2973" w:rsidRPr="009949EC" w:rsidRDefault="006D2973" w:rsidP="002649F3">
            <w:pPr>
              <w:keepNext/>
              <w:keepLines/>
              <w:suppressAutoHyphens/>
              <w:spacing w:before="140" w:line="220" w:lineRule="atLeast"/>
              <w:ind w:left="1080"/>
              <w:outlineLvl w:val="7"/>
              <w:rPr>
                <w:ins w:id="425" w:author="i0806927" w:date="2016-04-04T10:31:00Z"/>
                <w:rFonts w:ascii="Helvetica" w:hAnsi="Helvetica"/>
                <w:szCs w:val="20"/>
                <w:highlight w:val="green"/>
                <w:lang w:eastAsia="ja-JP"/>
                <w:rPrChange w:id="426" w:author="i0806927" w:date="2016-04-04T13:25:00Z">
                  <w:rPr>
                    <w:ins w:id="427" w:author="i0806927" w:date="2016-04-04T10:31:00Z"/>
                    <w:rFonts w:ascii="Helvetica" w:hAnsi="Helvetica"/>
                    <w:i/>
                    <w:spacing w:val="-4"/>
                    <w:kern w:val="1"/>
                    <w:sz w:val="18"/>
                    <w:szCs w:val="20"/>
                    <w:lang w:eastAsia="ja-JP"/>
                  </w:rPr>
                </w:rPrChange>
              </w:rPr>
            </w:pPr>
            <w:ins w:id="428" w:author="i0806927" w:date="2016-04-04T10:44:00Z">
              <w:r w:rsidRPr="009949EC">
                <w:rPr>
                  <w:rFonts w:ascii="Helvetica" w:hAnsi="Helvetica"/>
                  <w:szCs w:val="20"/>
                  <w:highlight w:val="green"/>
                  <w:lang w:eastAsia="ja-JP"/>
                  <w:rPrChange w:id="429" w:author="i0806927" w:date="2016-04-04T13:25:00Z">
                    <w:rPr>
                      <w:rFonts w:ascii="Helvetica" w:hAnsi="Helvetica"/>
                      <w:szCs w:val="20"/>
                      <w:highlight w:val="yellow"/>
                      <w:lang w:eastAsia="ja-JP"/>
                    </w:rPr>
                  </w:rPrChange>
                </w:rPr>
                <w:t xml:space="preserve">  //</w:t>
              </w:r>
            </w:ins>
          </w:p>
          <w:p w14:paraId="63605561" w14:textId="77C8C7FB" w:rsidR="00A67CEC" w:rsidRPr="009949EC" w:rsidRDefault="00A67CEC" w:rsidP="002649F3">
            <w:pPr>
              <w:keepNext/>
              <w:keepLines/>
              <w:suppressAutoHyphens/>
              <w:spacing w:before="140" w:line="220" w:lineRule="atLeast"/>
              <w:ind w:left="1080"/>
              <w:outlineLvl w:val="7"/>
              <w:rPr>
                <w:ins w:id="430" w:author="i0806927" w:date="2016-04-01T13:07:00Z"/>
                <w:rFonts w:ascii="Helvetica" w:hAnsi="Helvetica"/>
                <w:szCs w:val="20"/>
                <w:highlight w:val="green"/>
                <w:lang w:eastAsia="ja-JP"/>
                <w:rPrChange w:id="431" w:author="i0806927" w:date="2016-04-04T13:25:00Z">
                  <w:rPr>
                    <w:ins w:id="432" w:author="i0806927" w:date="2016-04-01T13:07:00Z"/>
                    <w:rFonts w:ascii="Helvetica" w:hAnsi="Helvetica"/>
                    <w:i/>
                    <w:spacing w:val="-4"/>
                    <w:kern w:val="1"/>
                    <w:sz w:val="18"/>
                    <w:szCs w:val="20"/>
                    <w:lang w:eastAsia="it-IT"/>
                  </w:rPr>
                </w:rPrChange>
              </w:rPr>
            </w:pPr>
            <w:ins w:id="433" w:author="i0806927" w:date="2016-04-04T10:31:00Z">
              <w:r w:rsidRPr="009949EC">
                <w:rPr>
                  <w:rFonts w:ascii="Helvetica" w:hAnsi="Helvetica"/>
                  <w:szCs w:val="20"/>
                  <w:highlight w:val="green"/>
                  <w:lang w:eastAsia="ja-JP"/>
                  <w:rPrChange w:id="434" w:author="i0806927" w:date="2016-04-04T13:25:00Z">
                    <w:rPr>
                      <w:rFonts w:ascii="Helvetica" w:hAnsi="Helvetica"/>
                      <w:szCs w:val="20"/>
                      <w:lang w:eastAsia="ja-JP"/>
                    </w:rPr>
                  </w:rPrChange>
                </w:rPr>
                <w:t xml:space="preserve">  // Service Qualification Response</w:t>
              </w:r>
            </w:ins>
          </w:p>
          <w:p w14:paraId="08A9F2D9" w14:textId="7AD61112" w:rsidR="00A67CEC" w:rsidRPr="009949EC" w:rsidRDefault="00A67CEC" w:rsidP="002649F3">
            <w:pPr>
              <w:keepNext/>
              <w:keepLines/>
              <w:suppressAutoHyphens/>
              <w:spacing w:before="140" w:line="220" w:lineRule="atLeast"/>
              <w:ind w:left="1080"/>
              <w:outlineLvl w:val="7"/>
              <w:rPr>
                <w:ins w:id="435" w:author="i0806927" w:date="2016-04-04T10:32:00Z"/>
                <w:rFonts w:ascii="Helvetica" w:hAnsi="Helvetica"/>
                <w:szCs w:val="20"/>
                <w:highlight w:val="green"/>
                <w:lang w:eastAsia="ja-JP"/>
                <w:rPrChange w:id="436" w:author="i0806927" w:date="2016-04-04T13:25:00Z">
                  <w:rPr>
                    <w:ins w:id="437" w:author="i0806927" w:date="2016-04-04T10:32:00Z"/>
                    <w:rFonts w:ascii="Helvetica" w:hAnsi="Helvetica"/>
                    <w:i/>
                    <w:spacing w:val="-4"/>
                    <w:kern w:val="1"/>
                    <w:sz w:val="18"/>
                    <w:szCs w:val="20"/>
                    <w:highlight w:val="yellow"/>
                    <w:lang w:eastAsia="ja-JP"/>
                  </w:rPr>
                </w:rPrChange>
              </w:rPr>
            </w:pPr>
            <w:ins w:id="438" w:author="i0806927" w:date="2016-04-04T10:32:00Z">
              <w:r w:rsidRPr="009949EC">
                <w:rPr>
                  <w:rFonts w:ascii="Helvetica" w:hAnsi="Helvetica"/>
                  <w:szCs w:val="20"/>
                  <w:highlight w:val="green"/>
                  <w:lang w:eastAsia="ja-JP"/>
                  <w:rPrChange w:id="439" w:author="i0806927" w:date="2016-04-04T13:25:00Z">
                    <w:rPr>
                      <w:rFonts w:ascii="Helvetica" w:hAnsi="Helvetica"/>
                      <w:szCs w:val="20"/>
                      <w:highlight w:val="yellow"/>
                      <w:lang w:eastAsia="ja-JP"/>
                    </w:rPr>
                  </w:rPrChange>
                </w:rPr>
                <w:t xml:space="preserve">  //</w:t>
              </w:r>
            </w:ins>
          </w:p>
          <w:p w14:paraId="4A0054C6" w14:textId="6CACDE91" w:rsidR="002649F3" w:rsidRPr="00585AA9" w:rsidRDefault="002649F3" w:rsidP="002649F3">
            <w:pPr>
              <w:rPr>
                <w:ins w:id="440" w:author="i0806927" w:date="2016-04-01T13:07:00Z"/>
                <w:rFonts w:ascii="Helvetica" w:hAnsi="Helvetica"/>
                <w:szCs w:val="20"/>
                <w:highlight w:val="yellow"/>
                <w:lang w:eastAsia="it-IT"/>
                <w:rPrChange w:id="441" w:author="i0806927" w:date="2016-04-01T14:17:00Z">
                  <w:rPr>
                    <w:ins w:id="442" w:author="i0806927" w:date="2016-04-01T13:07:00Z"/>
                    <w:rFonts w:ascii="Helvetica" w:hAnsi="Helvetica"/>
                    <w:szCs w:val="20"/>
                    <w:lang w:eastAsia="it-IT"/>
                  </w:rPr>
                </w:rPrChange>
              </w:rPr>
            </w:pPr>
            <w:ins w:id="443" w:author="i0806927" w:date="2016-04-01T13:07:00Z">
              <w:r w:rsidRPr="009949EC">
                <w:rPr>
                  <w:rFonts w:ascii="Helvetica" w:hAnsi="Helvetica"/>
                  <w:szCs w:val="20"/>
                  <w:highlight w:val="green"/>
                  <w:lang w:eastAsia="it-IT"/>
                  <w:rPrChange w:id="444" w:author="i0806927" w:date="2016-04-04T13:25:00Z">
                    <w:rPr>
                      <w:rFonts w:ascii="Helvetica" w:hAnsi="Helvetica"/>
                      <w:szCs w:val="20"/>
                      <w:lang w:eastAsia="it-IT"/>
                    </w:rPr>
                  </w:rPrChange>
                </w:rPr>
                <w:t xml:space="preserve">  "serviceQualification</w:t>
              </w:r>
            </w:ins>
            <w:ins w:id="445" w:author="i0806927" w:date="2016-04-04T10:32:00Z">
              <w:r w:rsidR="00A67CEC" w:rsidRPr="009949EC">
                <w:rPr>
                  <w:rFonts w:ascii="Helvetica" w:hAnsi="Helvetica"/>
                  <w:szCs w:val="20"/>
                  <w:highlight w:val="green"/>
                  <w:lang w:eastAsia="ja-JP"/>
                  <w:rPrChange w:id="446" w:author="i0806927" w:date="2016-04-04T13:25:00Z">
                    <w:rPr>
                      <w:rFonts w:ascii="Helvetica" w:hAnsi="Helvetica"/>
                      <w:szCs w:val="20"/>
                      <w:highlight w:val="yellow"/>
                      <w:lang w:eastAsia="ja-JP"/>
                    </w:rPr>
                  </w:rPrChange>
                </w:rPr>
                <w:t>Response</w:t>
              </w:r>
            </w:ins>
            <w:ins w:id="447" w:author="i0806927" w:date="2016-04-01T13:07:00Z">
              <w:r w:rsidRPr="009949EC">
                <w:rPr>
                  <w:rFonts w:ascii="Helvetica" w:hAnsi="Helvetica"/>
                  <w:szCs w:val="20"/>
                  <w:highlight w:val="green"/>
                  <w:lang w:eastAsia="it-IT"/>
                  <w:rPrChange w:id="448" w:author="i0806927" w:date="2016-04-04T13:25:00Z">
                    <w:rPr>
                      <w:rFonts w:ascii="Helvetica" w:hAnsi="Helvetica"/>
                      <w:szCs w:val="20"/>
                      <w:lang w:eastAsia="it-IT"/>
                    </w:rPr>
                  </w:rPrChange>
                </w:rPr>
                <w:t xml:space="preserve">" </w:t>
              </w:r>
              <w:r w:rsidRPr="00585AA9">
                <w:rPr>
                  <w:rFonts w:ascii="Helvetica" w:hAnsi="Helvetica"/>
                  <w:szCs w:val="20"/>
                  <w:highlight w:val="yellow"/>
                  <w:lang w:eastAsia="it-IT"/>
                  <w:rPrChange w:id="449" w:author="i0806927" w:date="2016-04-01T14:17:00Z">
                    <w:rPr>
                      <w:rFonts w:ascii="Helvetica" w:hAnsi="Helvetica"/>
                      <w:szCs w:val="20"/>
                      <w:lang w:eastAsia="it-IT"/>
                    </w:rPr>
                  </w:rPrChange>
                </w:rPr>
                <w:t>: {</w:t>
              </w:r>
            </w:ins>
          </w:p>
          <w:p w14:paraId="09C10580" w14:textId="77777777" w:rsidR="002649F3" w:rsidRPr="006D2973" w:rsidRDefault="002649F3" w:rsidP="002649F3">
            <w:pPr>
              <w:rPr>
                <w:ins w:id="450" w:author="i0806927" w:date="2016-04-01T13:07:00Z"/>
                <w:rFonts w:ascii="Helvetica" w:hAnsi="Helvetica"/>
                <w:szCs w:val="20"/>
                <w:lang w:eastAsia="it-IT"/>
              </w:rPr>
            </w:pPr>
            <w:ins w:id="451" w:author="i0806927" w:date="2016-04-01T13:07:00Z">
              <w:r w:rsidRPr="006D2973">
                <w:rPr>
                  <w:rFonts w:ascii="Helvetica" w:hAnsi="Helvetica"/>
                  <w:szCs w:val="20"/>
                  <w:lang w:eastAsia="it-IT"/>
                </w:rPr>
                <w:t xml:space="preserve">    "id" : "42",</w:t>
              </w:r>
            </w:ins>
          </w:p>
          <w:p w14:paraId="4CFCC39C" w14:textId="77777777" w:rsidR="002649F3" w:rsidRPr="006D2973" w:rsidRDefault="002649F3" w:rsidP="002649F3">
            <w:pPr>
              <w:keepNext/>
              <w:keepLines/>
              <w:suppressAutoHyphens/>
              <w:spacing w:before="140" w:line="220" w:lineRule="atLeast"/>
              <w:ind w:left="1080"/>
              <w:outlineLvl w:val="7"/>
              <w:rPr>
                <w:ins w:id="452" w:author="i0806927" w:date="2016-04-04T10:36:00Z"/>
                <w:rFonts w:ascii="Helvetica" w:hAnsi="Helvetica"/>
                <w:szCs w:val="20"/>
                <w:lang w:eastAsia="ja-JP"/>
                <w:rPrChange w:id="453" w:author="i0806927" w:date="2016-04-04T10:44:00Z">
                  <w:rPr>
                    <w:ins w:id="454" w:author="i0806927" w:date="2016-04-04T10:36:00Z"/>
                    <w:rFonts w:ascii="Helvetica" w:hAnsi="Helvetica"/>
                    <w:i/>
                    <w:spacing w:val="-4"/>
                    <w:kern w:val="1"/>
                    <w:sz w:val="18"/>
                    <w:szCs w:val="20"/>
                    <w:highlight w:val="yellow"/>
                    <w:lang w:eastAsia="ja-JP"/>
                  </w:rPr>
                </w:rPrChange>
              </w:rPr>
            </w:pPr>
            <w:ins w:id="455" w:author="i0806927" w:date="2016-04-01T13:07:00Z">
              <w:r w:rsidRPr="006D2973">
                <w:rPr>
                  <w:rFonts w:ascii="Helvetica" w:hAnsi="Helvetica"/>
                  <w:szCs w:val="20"/>
                  <w:lang w:eastAsia="it-IT"/>
                </w:rPr>
                <w:t xml:space="preserve">    </w:t>
              </w:r>
              <w:r w:rsidRPr="009949EC">
                <w:rPr>
                  <w:rFonts w:ascii="Helvetica" w:hAnsi="Helvetica"/>
                  <w:szCs w:val="20"/>
                  <w:highlight w:val="yellow"/>
                  <w:lang w:eastAsia="it-IT"/>
                  <w:rPrChange w:id="456" w:author="i0806927" w:date="2016-04-04T13:26:00Z">
                    <w:rPr>
                      <w:rFonts w:ascii="Helvetica" w:hAnsi="Helvetica"/>
                      <w:szCs w:val="20"/>
                      <w:lang w:eastAsia="it-IT"/>
                    </w:rPr>
                  </w:rPrChange>
                </w:rPr>
                <w:t>"eligibilityDate" : "20160201 10:00",</w:t>
              </w:r>
            </w:ins>
          </w:p>
          <w:p w14:paraId="253AE0A4" w14:textId="5341995D" w:rsidR="00596FF6" w:rsidRPr="00585AA9" w:rsidRDefault="00596FF6" w:rsidP="002649F3">
            <w:pPr>
              <w:keepNext/>
              <w:keepLines/>
              <w:suppressAutoHyphens/>
              <w:spacing w:before="140" w:line="220" w:lineRule="atLeast"/>
              <w:ind w:left="1080"/>
              <w:outlineLvl w:val="7"/>
              <w:rPr>
                <w:ins w:id="457" w:author="i0806927" w:date="2016-04-01T13:07:00Z"/>
                <w:rFonts w:ascii="Helvetica" w:hAnsi="Helvetica"/>
                <w:szCs w:val="20"/>
                <w:highlight w:val="yellow"/>
                <w:lang w:eastAsia="ja-JP"/>
                <w:rPrChange w:id="458" w:author="i0806927" w:date="2016-04-01T14:17:00Z">
                  <w:rPr>
                    <w:ins w:id="459" w:author="i0806927" w:date="2016-04-01T13:07:00Z"/>
                    <w:rFonts w:ascii="Helvetica" w:hAnsi="Helvetica"/>
                    <w:i/>
                    <w:spacing w:val="-4"/>
                    <w:kern w:val="1"/>
                    <w:sz w:val="18"/>
                    <w:szCs w:val="20"/>
                    <w:lang w:eastAsia="it-IT"/>
                  </w:rPr>
                </w:rPrChange>
              </w:rPr>
            </w:pPr>
            <w:ins w:id="460" w:author="i0806927" w:date="2016-04-04T10:36:00Z">
              <w:r w:rsidRPr="009949EC">
                <w:rPr>
                  <w:rFonts w:ascii="Helvetica" w:hAnsi="Helvetica"/>
                  <w:szCs w:val="20"/>
                  <w:highlight w:val="green"/>
                  <w:lang w:eastAsia="ja-JP"/>
                  <w:rPrChange w:id="461" w:author="i0806927" w:date="2016-04-04T13:26:00Z">
                    <w:rPr>
                      <w:rFonts w:ascii="Helvetica" w:hAnsi="Helvetica"/>
                      <w:szCs w:val="20"/>
                      <w:highlight w:val="yellow"/>
                      <w:lang w:eastAsia="ja-JP"/>
                    </w:rPr>
                  </w:rPrChange>
                </w:rPr>
                <w:t xml:space="preserve">    // </w:t>
              </w:r>
            </w:ins>
            <w:ins w:id="462" w:author="i0806927" w:date="2016-04-04T13:26:00Z">
              <w:r w:rsidR="0007128D">
                <w:rPr>
                  <w:rFonts w:ascii="Helvetica" w:hAnsi="Helvetica" w:hint="eastAsia"/>
                  <w:szCs w:val="20"/>
                  <w:highlight w:val="green"/>
                  <w:lang w:eastAsia="ja-JP"/>
                </w:rPr>
                <w:t xml:space="preserve">array of </w:t>
              </w:r>
            </w:ins>
            <w:ins w:id="463" w:author="i0806927" w:date="2016-04-04T10:36:00Z">
              <w:r w:rsidR="0007128D">
                <w:rPr>
                  <w:rFonts w:ascii="Helvetica" w:hAnsi="Helvetica"/>
                  <w:szCs w:val="20"/>
                  <w:highlight w:val="green"/>
                  <w:lang w:eastAsia="ja-JP"/>
                </w:rPr>
                <w:t xml:space="preserve">physical resource </w:t>
              </w:r>
            </w:ins>
            <w:ins w:id="464" w:author="i0806927" w:date="2016-04-04T13:27:00Z">
              <w:r w:rsidR="0007128D">
                <w:rPr>
                  <w:rFonts w:ascii="Helvetica" w:hAnsi="Helvetica" w:hint="eastAsia"/>
                  <w:szCs w:val="20"/>
                  <w:highlight w:val="green"/>
                  <w:lang w:eastAsia="ja-JP"/>
                </w:rPr>
                <w:t xml:space="preserve">or </w:t>
              </w:r>
            </w:ins>
            <w:ins w:id="465" w:author="i0806927" w:date="2016-04-04T10:36:00Z">
              <w:r w:rsidRPr="009949EC">
                <w:rPr>
                  <w:rFonts w:ascii="Helvetica" w:hAnsi="Helvetica"/>
                  <w:szCs w:val="20"/>
                  <w:highlight w:val="green"/>
                  <w:lang w:eastAsia="ja-JP"/>
                  <w:rPrChange w:id="466" w:author="i0806927" w:date="2016-04-04T13:26:00Z">
                    <w:rPr>
                      <w:rFonts w:ascii="Helvetica" w:hAnsi="Helvetica"/>
                      <w:szCs w:val="20"/>
                      <w:highlight w:val="yellow"/>
                      <w:lang w:eastAsia="ja-JP"/>
                    </w:rPr>
                  </w:rPrChange>
                </w:rPr>
                <w:t>Logical resource</w:t>
              </w:r>
            </w:ins>
            <w:ins w:id="467" w:author="i0806927" w:date="2016-04-04T10:37:00Z">
              <w:r w:rsidRPr="009949EC">
                <w:rPr>
                  <w:rFonts w:ascii="Helvetica" w:hAnsi="Helvetica"/>
                  <w:szCs w:val="20"/>
                  <w:highlight w:val="green"/>
                  <w:lang w:eastAsia="ja-JP"/>
                  <w:rPrChange w:id="468" w:author="i0806927" w:date="2016-04-04T13:26:00Z">
                    <w:rPr>
                      <w:rFonts w:ascii="Helvetica" w:hAnsi="Helvetica"/>
                      <w:szCs w:val="20"/>
                      <w:highlight w:val="yellow"/>
                      <w:lang w:eastAsia="ja-JP"/>
                    </w:rPr>
                  </w:rPrChange>
                </w:rPr>
                <w:t xml:space="preserve"> </w:t>
              </w:r>
            </w:ins>
            <w:ins w:id="469" w:author="i0806927" w:date="2016-04-04T13:27:00Z">
              <w:r w:rsidR="0007128D">
                <w:rPr>
                  <w:rFonts w:ascii="Helvetica" w:hAnsi="Helvetica" w:hint="eastAsia"/>
                  <w:szCs w:val="20"/>
                  <w:highlight w:val="green"/>
                  <w:lang w:eastAsia="ja-JP"/>
                </w:rPr>
                <w:t>(e.g</w:t>
              </w:r>
            </w:ins>
            <w:ins w:id="470" w:author="i0806927" w:date="2016-04-04T10:37:00Z">
              <w:r w:rsidRPr="009949EC">
                <w:rPr>
                  <w:rFonts w:ascii="Helvetica" w:hAnsi="Helvetica"/>
                  <w:szCs w:val="20"/>
                  <w:highlight w:val="green"/>
                  <w:lang w:eastAsia="ja-JP"/>
                  <w:rPrChange w:id="471" w:author="i0806927" w:date="2016-04-04T13:26:00Z">
                    <w:rPr>
                      <w:rFonts w:ascii="Helvetica" w:hAnsi="Helvetica"/>
                      <w:szCs w:val="20"/>
                      <w:highlight w:val="yellow"/>
                      <w:lang w:eastAsia="ja-JP"/>
                    </w:rPr>
                  </w:rPrChange>
                </w:rPr>
                <w:t xml:space="preserve"> physicalTerminationPoint</w:t>
              </w:r>
            </w:ins>
            <w:ins w:id="472" w:author="i0806927" w:date="2016-04-04T13:27:00Z">
              <w:r w:rsidR="0007128D">
                <w:rPr>
                  <w:rFonts w:ascii="Helvetica" w:hAnsi="Helvetica" w:hint="eastAsia"/>
                  <w:szCs w:val="20"/>
                  <w:highlight w:val="green"/>
                  <w:lang w:eastAsia="ja-JP"/>
                </w:rPr>
                <w:t>)</w:t>
              </w:r>
            </w:ins>
            <w:ins w:id="473" w:author="i0806927" w:date="2016-04-04T10:36:00Z">
              <w:r w:rsidRPr="009949EC">
                <w:rPr>
                  <w:rFonts w:ascii="Helvetica" w:hAnsi="Helvetica"/>
                  <w:szCs w:val="20"/>
                  <w:highlight w:val="green"/>
                  <w:lang w:eastAsia="ja-JP"/>
                  <w:rPrChange w:id="474" w:author="i0806927" w:date="2016-04-04T13:26:00Z">
                    <w:rPr>
                      <w:rFonts w:ascii="Helvetica" w:hAnsi="Helvetica"/>
                      <w:szCs w:val="20"/>
                      <w:highlight w:val="yellow"/>
                      <w:lang w:eastAsia="ja-JP"/>
                    </w:rPr>
                  </w:rPrChange>
                </w:rPr>
                <w:t xml:space="preserve"> is need</w:t>
              </w:r>
            </w:ins>
            <w:ins w:id="475" w:author="i0806927" w:date="2016-04-04T13:27:00Z">
              <w:r w:rsidR="0007128D">
                <w:rPr>
                  <w:rFonts w:ascii="Helvetica" w:hAnsi="Helvetica" w:hint="eastAsia"/>
                  <w:szCs w:val="20"/>
                  <w:highlight w:val="green"/>
                  <w:lang w:eastAsia="ja-JP"/>
                </w:rPr>
                <w:t>ed</w:t>
              </w:r>
            </w:ins>
            <w:ins w:id="476" w:author="i0806927" w:date="2016-04-04T10:36:00Z">
              <w:r w:rsidRPr="009949EC">
                <w:rPr>
                  <w:rFonts w:ascii="Helvetica" w:hAnsi="Helvetica"/>
                  <w:szCs w:val="20"/>
                  <w:highlight w:val="green"/>
                  <w:lang w:eastAsia="ja-JP"/>
                  <w:rPrChange w:id="477" w:author="i0806927" w:date="2016-04-04T13:26:00Z">
                    <w:rPr>
                      <w:rFonts w:ascii="Helvetica" w:hAnsi="Helvetica"/>
                      <w:szCs w:val="20"/>
                      <w:highlight w:val="yellow"/>
                      <w:lang w:eastAsia="ja-JP"/>
                    </w:rPr>
                  </w:rPrChange>
                </w:rPr>
                <w:t xml:space="preserve"> for multiple access nw representation</w:t>
              </w:r>
            </w:ins>
          </w:p>
          <w:p w14:paraId="17E915C9" w14:textId="77777777" w:rsidR="002649F3" w:rsidRPr="00A67CEC" w:rsidRDefault="002649F3" w:rsidP="002649F3">
            <w:pPr>
              <w:keepNext/>
              <w:keepLines/>
              <w:suppressAutoHyphens/>
              <w:spacing w:before="140" w:line="220" w:lineRule="atLeast"/>
              <w:ind w:left="1080"/>
              <w:outlineLvl w:val="7"/>
              <w:rPr>
                <w:ins w:id="478" w:author="i0806927" w:date="2016-04-01T13:07:00Z"/>
                <w:rFonts w:ascii="Helvetica" w:hAnsi="Helvetica"/>
                <w:szCs w:val="20"/>
                <w:highlight w:val="cyan"/>
                <w:lang w:eastAsia="it-IT"/>
                <w:rPrChange w:id="479" w:author="i0806927" w:date="2016-04-04T10:32:00Z">
                  <w:rPr>
                    <w:ins w:id="480" w:author="i0806927" w:date="2016-04-01T13:07:00Z"/>
                    <w:rFonts w:ascii="Helvetica" w:hAnsi="Helvetica"/>
                    <w:i/>
                    <w:spacing w:val="-4"/>
                    <w:kern w:val="1"/>
                    <w:sz w:val="18"/>
                    <w:szCs w:val="20"/>
                    <w:lang w:eastAsia="it-IT"/>
                  </w:rPr>
                </w:rPrChange>
              </w:rPr>
            </w:pPr>
            <w:ins w:id="481" w:author="i0806927" w:date="2016-04-01T13:07:00Z">
              <w:r w:rsidRPr="00A67CEC">
                <w:rPr>
                  <w:rFonts w:ascii="Helvetica" w:hAnsi="Helvetica"/>
                  <w:szCs w:val="20"/>
                  <w:highlight w:val="cyan"/>
                  <w:lang w:eastAsia="it-IT"/>
                  <w:rPrChange w:id="482" w:author="i0806927" w:date="2016-04-04T10:32:00Z">
                    <w:rPr>
                      <w:rFonts w:ascii="Helvetica" w:hAnsi="Helvetica"/>
                      <w:szCs w:val="20"/>
                      <w:lang w:eastAsia="it-IT"/>
                    </w:rPr>
                  </w:rPrChange>
                </w:rPr>
                <w:t xml:space="preserve">    "physicalTerminationPoint" : [</w:t>
              </w:r>
            </w:ins>
          </w:p>
          <w:p w14:paraId="63F578E3" w14:textId="77777777" w:rsidR="002649F3" w:rsidRPr="00A67CEC" w:rsidRDefault="002649F3" w:rsidP="002649F3">
            <w:pPr>
              <w:keepNext/>
              <w:keepLines/>
              <w:suppressAutoHyphens/>
              <w:spacing w:before="140" w:line="220" w:lineRule="atLeast"/>
              <w:ind w:left="1080"/>
              <w:outlineLvl w:val="7"/>
              <w:rPr>
                <w:ins w:id="483" w:author="i0806927" w:date="2016-04-01T13:07:00Z"/>
                <w:rFonts w:ascii="Helvetica" w:hAnsi="Helvetica"/>
                <w:szCs w:val="20"/>
                <w:highlight w:val="cyan"/>
                <w:lang w:eastAsia="it-IT"/>
                <w:rPrChange w:id="484" w:author="i0806927" w:date="2016-04-04T10:32:00Z">
                  <w:rPr>
                    <w:ins w:id="485" w:author="i0806927" w:date="2016-04-01T13:07:00Z"/>
                    <w:rFonts w:ascii="Helvetica" w:hAnsi="Helvetica"/>
                    <w:i/>
                    <w:spacing w:val="-4"/>
                    <w:kern w:val="1"/>
                    <w:sz w:val="18"/>
                    <w:szCs w:val="20"/>
                    <w:lang w:eastAsia="it-IT"/>
                  </w:rPr>
                </w:rPrChange>
              </w:rPr>
            </w:pPr>
            <w:ins w:id="486" w:author="i0806927" w:date="2016-04-01T13:07:00Z">
              <w:r w:rsidRPr="00A67CEC">
                <w:rPr>
                  <w:rFonts w:ascii="Helvetica" w:hAnsi="Helvetica"/>
                  <w:szCs w:val="20"/>
                  <w:highlight w:val="cyan"/>
                  <w:lang w:eastAsia="it-IT"/>
                  <w:rPrChange w:id="487" w:author="i0806927" w:date="2016-04-04T10:32:00Z">
                    <w:rPr>
                      <w:rFonts w:ascii="Helvetica" w:hAnsi="Helvetica"/>
                      <w:szCs w:val="20"/>
                      <w:lang w:eastAsia="it-IT"/>
                    </w:rPr>
                  </w:rPrChange>
                </w:rPr>
                <w:t xml:space="preserve">      {</w:t>
              </w:r>
            </w:ins>
          </w:p>
          <w:p w14:paraId="5B2B977F" w14:textId="77777777" w:rsidR="002649F3" w:rsidRPr="00A67CEC" w:rsidRDefault="002649F3" w:rsidP="002649F3">
            <w:pPr>
              <w:keepNext/>
              <w:keepLines/>
              <w:suppressAutoHyphens/>
              <w:spacing w:before="140" w:line="220" w:lineRule="atLeast"/>
              <w:ind w:left="1080"/>
              <w:outlineLvl w:val="7"/>
              <w:rPr>
                <w:ins w:id="488" w:author="i0806927" w:date="2016-04-01T13:07:00Z"/>
                <w:rFonts w:ascii="Helvetica" w:hAnsi="Helvetica"/>
                <w:szCs w:val="20"/>
                <w:highlight w:val="cyan"/>
                <w:lang w:eastAsia="it-IT"/>
                <w:rPrChange w:id="489" w:author="i0806927" w:date="2016-04-04T10:32:00Z">
                  <w:rPr>
                    <w:ins w:id="490" w:author="i0806927" w:date="2016-04-01T13:07:00Z"/>
                    <w:rFonts w:ascii="Helvetica" w:hAnsi="Helvetica"/>
                    <w:i/>
                    <w:spacing w:val="-4"/>
                    <w:kern w:val="1"/>
                    <w:sz w:val="18"/>
                    <w:szCs w:val="20"/>
                    <w:lang w:eastAsia="it-IT"/>
                  </w:rPr>
                </w:rPrChange>
              </w:rPr>
            </w:pPr>
            <w:ins w:id="491" w:author="i0806927" w:date="2016-04-01T13:07:00Z">
              <w:r w:rsidRPr="00A67CEC">
                <w:rPr>
                  <w:rFonts w:ascii="Helvetica" w:hAnsi="Helvetica"/>
                  <w:szCs w:val="20"/>
                  <w:highlight w:val="cyan"/>
                  <w:lang w:eastAsia="it-IT"/>
                  <w:rPrChange w:id="492" w:author="i0806927" w:date="2016-04-04T10:32:00Z">
                    <w:rPr>
                      <w:rFonts w:ascii="Helvetica" w:hAnsi="Helvetica"/>
                      <w:szCs w:val="20"/>
                      <w:lang w:eastAsia="it-IT"/>
                    </w:rPr>
                  </w:rPrChange>
                </w:rPr>
                <w:t xml:space="preserve">        "accessType" : "ADSL",</w:t>
              </w:r>
            </w:ins>
          </w:p>
          <w:p w14:paraId="1F5743AF" w14:textId="77777777" w:rsidR="002649F3" w:rsidRPr="00A67CEC" w:rsidRDefault="002649F3" w:rsidP="002649F3">
            <w:pPr>
              <w:keepNext/>
              <w:keepLines/>
              <w:suppressAutoHyphens/>
              <w:spacing w:before="140" w:line="220" w:lineRule="atLeast"/>
              <w:ind w:left="1080"/>
              <w:outlineLvl w:val="7"/>
              <w:rPr>
                <w:ins w:id="493" w:author="i0806927" w:date="2016-04-01T13:07:00Z"/>
                <w:rFonts w:ascii="Helvetica" w:hAnsi="Helvetica"/>
                <w:szCs w:val="20"/>
                <w:highlight w:val="cyan"/>
                <w:lang w:eastAsia="it-IT"/>
                <w:rPrChange w:id="494" w:author="i0806927" w:date="2016-04-04T10:32:00Z">
                  <w:rPr>
                    <w:ins w:id="495" w:author="i0806927" w:date="2016-04-01T13:07:00Z"/>
                    <w:rFonts w:ascii="Helvetica" w:hAnsi="Helvetica"/>
                    <w:i/>
                    <w:spacing w:val="-4"/>
                    <w:kern w:val="1"/>
                    <w:sz w:val="18"/>
                    <w:szCs w:val="20"/>
                    <w:lang w:eastAsia="it-IT"/>
                  </w:rPr>
                </w:rPrChange>
              </w:rPr>
            </w:pPr>
            <w:ins w:id="496" w:author="i0806927" w:date="2016-04-01T13:07:00Z">
              <w:r w:rsidRPr="00A67CEC">
                <w:rPr>
                  <w:rFonts w:ascii="Helvetica" w:hAnsi="Helvetica"/>
                  <w:szCs w:val="20"/>
                  <w:highlight w:val="cyan"/>
                  <w:lang w:eastAsia="it-IT"/>
                  <w:rPrChange w:id="497" w:author="i0806927" w:date="2016-04-04T10:32:00Z">
                    <w:rPr>
                      <w:rFonts w:ascii="Helvetica" w:hAnsi="Helvetica"/>
                      <w:szCs w:val="20"/>
                      <w:lang w:eastAsia="it-IT"/>
                    </w:rPr>
                  </w:rPrChange>
                </w:rPr>
                <w:t xml:space="preserve">      },</w:t>
              </w:r>
            </w:ins>
          </w:p>
          <w:p w14:paraId="71CC44F2" w14:textId="77777777" w:rsidR="002649F3" w:rsidRPr="00A67CEC" w:rsidRDefault="002649F3" w:rsidP="002649F3">
            <w:pPr>
              <w:keepNext/>
              <w:keepLines/>
              <w:suppressAutoHyphens/>
              <w:spacing w:before="140" w:line="220" w:lineRule="atLeast"/>
              <w:ind w:left="1080"/>
              <w:outlineLvl w:val="7"/>
              <w:rPr>
                <w:ins w:id="498" w:author="i0806927" w:date="2016-04-01T13:07:00Z"/>
                <w:rFonts w:ascii="Helvetica" w:hAnsi="Helvetica"/>
                <w:szCs w:val="20"/>
                <w:highlight w:val="cyan"/>
                <w:lang w:eastAsia="it-IT"/>
                <w:rPrChange w:id="499" w:author="i0806927" w:date="2016-04-04T10:32:00Z">
                  <w:rPr>
                    <w:ins w:id="500" w:author="i0806927" w:date="2016-04-01T13:07:00Z"/>
                    <w:rFonts w:ascii="Helvetica" w:hAnsi="Helvetica"/>
                    <w:i/>
                    <w:spacing w:val="-4"/>
                    <w:kern w:val="1"/>
                    <w:sz w:val="18"/>
                    <w:szCs w:val="20"/>
                    <w:lang w:eastAsia="it-IT"/>
                  </w:rPr>
                </w:rPrChange>
              </w:rPr>
            </w:pPr>
            <w:ins w:id="501" w:author="i0806927" w:date="2016-04-01T13:07:00Z">
              <w:r w:rsidRPr="00A67CEC">
                <w:rPr>
                  <w:rFonts w:ascii="Helvetica" w:hAnsi="Helvetica"/>
                  <w:szCs w:val="20"/>
                  <w:highlight w:val="cyan"/>
                  <w:lang w:eastAsia="it-IT"/>
                  <w:rPrChange w:id="502" w:author="i0806927" w:date="2016-04-04T10:32:00Z">
                    <w:rPr>
                      <w:rFonts w:ascii="Helvetica" w:hAnsi="Helvetica"/>
                      <w:szCs w:val="20"/>
                      <w:lang w:eastAsia="it-IT"/>
                    </w:rPr>
                  </w:rPrChange>
                </w:rPr>
                <w:t xml:space="preserve">      {</w:t>
              </w:r>
            </w:ins>
          </w:p>
          <w:p w14:paraId="447DF6D8" w14:textId="77777777" w:rsidR="002649F3" w:rsidRPr="00A67CEC" w:rsidRDefault="002649F3" w:rsidP="002649F3">
            <w:pPr>
              <w:keepNext/>
              <w:keepLines/>
              <w:suppressAutoHyphens/>
              <w:spacing w:before="140" w:line="220" w:lineRule="atLeast"/>
              <w:ind w:left="1080"/>
              <w:outlineLvl w:val="7"/>
              <w:rPr>
                <w:ins w:id="503" w:author="i0806927" w:date="2016-04-01T13:07:00Z"/>
                <w:rFonts w:ascii="Helvetica" w:hAnsi="Helvetica"/>
                <w:szCs w:val="20"/>
                <w:highlight w:val="cyan"/>
                <w:lang w:eastAsia="it-IT"/>
                <w:rPrChange w:id="504" w:author="i0806927" w:date="2016-04-04T10:32:00Z">
                  <w:rPr>
                    <w:ins w:id="505" w:author="i0806927" w:date="2016-04-01T13:07:00Z"/>
                    <w:rFonts w:ascii="Helvetica" w:hAnsi="Helvetica"/>
                    <w:i/>
                    <w:spacing w:val="-4"/>
                    <w:kern w:val="1"/>
                    <w:sz w:val="18"/>
                    <w:szCs w:val="20"/>
                    <w:lang w:eastAsia="it-IT"/>
                  </w:rPr>
                </w:rPrChange>
              </w:rPr>
            </w:pPr>
            <w:ins w:id="506" w:author="i0806927" w:date="2016-04-01T13:07:00Z">
              <w:r w:rsidRPr="00A67CEC">
                <w:rPr>
                  <w:rFonts w:ascii="Helvetica" w:hAnsi="Helvetica"/>
                  <w:szCs w:val="20"/>
                  <w:highlight w:val="cyan"/>
                  <w:lang w:eastAsia="it-IT"/>
                  <w:rPrChange w:id="507" w:author="i0806927" w:date="2016-04-04T10:32:00Z">
                    <w:rPr>
                      <w:rFonts w:ascii="Helvetica" w:hAnsi="Helvetica"/>
                      <w:szCs w:val="20"/>
                      <w:lang w:eastAsia="it-IT"/>
                    </w:rPr>
                  </w:rPrChange>
                </w:rPr>
                <w:t xml:space="preserve">        "accessType" : "Fiber",</w:t>
              </w:r>
            </w:ins>
          </w:p>
          <w:p w14:paraId="7E9F7A49" w14:textId="77777777" w:rsidR="002649F3" w:rsidRPr="00A67CEC" w:rsidRDefault="002649F3" w:rsidP="002649F3">
            <w:pPr>
              <w:keepNext/>
              <w:keepLines/>
              <w:suppressAutoHyphens/>
              <w:spacing w:before="140" w:line="220" w:lineRule="atLeast"/>
              <w:ind w:left="1080"/>
              <w:outlineLvl w:val="7"/>
              <w:rPr>
                <w:ins w:id="508" w:author="i0806927" w:date="2016-04-01T13:07:00Z"/>
                <w:rFonts w:ascii="Helvetica" w:hAnsi="Helvetica"/>
                <w:szCs w:val="20"/>
                <w:highlight w:val="cyan"/>
                <w:lang w:eastAsia="it-IT"/>
                <w:rPrChange w:id="509" w:author="i0806927" w:date="2016-04-04T10:32:00Z">
                  <w:rPr>
                    <w:ins w:id="510" w:author="i0806927" w:date="2016-04-01T13:07:00Z"/>
                    <w:rFonts w:ascii="Helvetica" w:hAnsi="Helvetica"/>
                    <w:i/>
                    <w:spacing w:val="-4"/>
                    <w:kern w:val="1"/>
                    <w:sz w:val="18"/>
                    <w:szCs w:val="20"/>
                    <w:lang w:eastAsia="it-IT"/>
                  </w:rPr>
                </w:rPrChange>
              </w:rPr>
            </w:pPr>
            <w:ins w:id="511" w:author="i0806927" w:date="2016-04-01T13:07:00Z">
              <w:r w:rsidRPr="00A67CEC">
                <w:rPr>
                  <w:rFonts w:ascii="Helvetica" w:hAnsi="Helvetica"/>
                  <w:szCs w:val="20"/>
                  <w:highlight w:val="cyan"/>
                  <w:lang w:eastAsia="it-IT"/>
                  <w:rPrChange w:id="512" w:author="i0806927" w:date="2016-04-04T10:32:00Z">
                    <w:rPr>
                      <w:rFonts w:ascii="Helvetica" w:hAnsi="Helvetica"/>
                      <w:szCs w:val="20"/>
                      <w:lang w:eastAsia="it-IT"/>
                    </w:rPr>
                  </w:rPrChange>
                </w:rPr>
                <w:t xml:space="preserve">      }</w:t>
              </w:r>
            </w:ins>
          </w:p>
          <w:p w14:paraId="472330BD" w14:textId="77777777" w:rsidR="002649F3" w:rsidRPr="00A67CEC" w:rsidRDefault="002649F3" w:rsidP="002649F3">
            <w:pPr>
              <w:keepNext/>
              <w:keepLines/>
              <w:suppressAutoHyphens/>
              <w:spacing w:before="140" w:line="220" w:lineRule="atLeast"/>
              <w:ind w:left="1080"/>
              <w:outlineLvl w:val="7"/>
              <w:rPr>
                <w:ins w:id="513" w:author="i0806927" w:date="2016-04-01T13:07:00Z"/>
                <w:rFonts w:ascii="Helvetica" w:hAnsi="Helvetica"/>
                <w:szCs w:val="20"/>
                <w:highlight w:val="cyan"/>
                <w:lang w:eastAsia="it-IT"/>
                <w:rPrChange w:id="514" w:author="i0806927" w:date="2016-04-04T10:32:00Z">
                  <w:rPr>
                    <w:ins w:id="515" w:author="i0806927" w:date="2016-04-01T13:07:00Z"/>
                    <w:rFonts w:ascii="Helvetica" w:hAnsi="Helvetica"/>
                    <w:i/>
                    <w:spacing w:val="-4"/>
                    <w:kern w:val="1"/>
                    <w:sz w:val="18"/>
                    <w:szCs w:val="20"/>
                    <w:lang w:eastAsia="it-IT"/>
                  </w:rPr>
                </w:rPrChange>
              </w:rPr>
            </w:pPr>
            <w:ins w:id="516" w:author="i0806927" w:date="2016-04-01T13:07:00Z">
              <w:r w:rsidRPr="00A67CEC">
                <w:rPr>
                  <w:rFonts w:ascii="Helvetica" w:hAnsi="Helvetica"/>
                  <w:szCs w:val="20"/>
                  <w:highlight w:val="cyan"/>
                  <w:lang w:eastAsia="it-IT"/>
                  <w:rPrChange w:id="517" w:author="i0806927" w:date="2016-04-04T10:32:00Z">
                    <w:rPr>
                      <w:rFonts w:ascii="Helvetica" w:hAnsi="Helvetica"/>
                      <w:szCs w:val="20"/>
                      <w:lang w:eastAsia="it-IT"/>
                    </w:rPr>
                  </w:rPrChange>
                </w:rPr>
                <w:t xml:space="preserve">    ],</w:t>
              </w:r>
            </w:ins>
          </w:p>
          <w:p w14:paraId="2C11A3FE" w14:textId="77777777" w:rsidR="002649F3" w:rsidRPr="0007128D" w:rsidRDefault="002649F3" w:rsidP="002649F3">
            <w:pPr>
              <w:keepNext/>
              <w:keepLines/>
              <w:suppressAutoHyphens/>
              <w:spacing w:before="140" w:line="220" w:lineRule="atLeast"/>
              <w:ind w:left="1080"/>
              <w:outlineLvl w:val="7"/>
              <w:rPr>
                <w:ins w:id="518" w:author="i0806927" w:date="2016-04-01T13:07:00Z"/>
                <w:rFonts w:ascii="Helvetica" w:hAnsi="Helvetica"/>
                <w:szCs w:val="20"/>
                <w:highlight w:val="yellow"/>
                <w:lang w:eastAsia="it-IT"/>
                <w:rPrChange w:id="519" w:author="i0806927" w:date="2016-04-04T13:26:00Z">
                  <w:rPr>
                    <w:ins w:id="520" w:author="i0806927" w:date="2016-04-01T13:07:00Z"/>
                    <w:rFonts w:ascii="Helvetica" w:hAnsi="Helvetica"/>
                    <w:i/>
                    <w:spacing w:val="-4"/>
                    <w:kern w:val="1"/>
                    <w:sz w:val="18"/>
                    <w:szCs w:val="20"/>
                    <w:lang w:eastAsia="it-IT"/>
                  </w:rPr>
                </w:rPrChange>
              </w:rPr>
            </w:pPr>
            <w:ins w:id="521" w:author="i0806927" w:date="2016-04-01T13:07:00Z">
              <w:r w:rsidRPr="006D2973">
                <w:rPr>
                  <w:rFonts w:ascii="Helvetica" w:hAnsi="Helvetica"/>
                  <w:szCs w:val="20"/>
                  <w:lang w:eastAsia="it-IT"/>
                </w:rPr>
                <w:t xml:space="preserve">    </w:t>
              </w:r>
              <w:r w:rsidRPr="0007128D">
                <w:rPr>
                  <w:rFonts w:ascii="Helvetica" w:hAnsi="Helvetica"/>
                  <w:szCs w:val="20"/>
                  <w:highlight w:val="yellow"/>
                  <w:lang w:eastAsia="it-IT"/>
                  <w:rPrChange w:id="522" w:author="i0806927" w:date="2016-04-04T13:26:00Z">
                    <w:rPr>
                      <w:rFonts w:ascii="Helvetica" w:hAnsi="Helvetica"/>
                      <w:szCs w:val="20"/>
                      <w:lang w:eastAsia="it-IT"/>
                    </w:rPr>
                  </w:rPrChange>
                </w:rPr>
                <w:t>"address" : {</w:t>
              </w:r>
            </w:ins>
          </w:p>
          <w:p w14:paraId="3BCD1F3D" w14:textId="77777777" w:rsidR="002649F3" w:rsidRPr="0007128D" w:rsidRDefault="002649F3" w:rsidP="002649F3">
            <w:pPr>
              <w:rPr>
                <w:ins w:id="523" w:author="i0806927" w:date="2016-04-01T13:07:00Z"/>
                <w:rFonts w:ascii="Helvetica" w:hAnsi="Helvetica"/>
                <w:szCs w:val="20"/>
                <w:highlight w:val="yellow"/>
                <w:lang w:eastAsia="it-IT"/>
                <w:rPrChange w:id="524" w:author="i0806927" w:date="2016-04-04T13:26:00Z">
                  <w:rPr>
                    <w:ins w:id="525" w:author="i0806927" w:date="2016-04-01T13:07:00Z"/>
                    <w:rFonts w:ascii="Helvetica" w:hAnsi="Helvetica"/>
                    <w:szCs w:val="20"/>
                    <w:lang w:eastAsia="it-IT"/>
                  </w:rPr>
                </w:rPrChange>
              </w:rPr>
            </w:pPr>
            <w:ins w:id="526" w:author="i0806927" w:date="2016-04-01T13:07:00Z">
              <w:r w:rsidRPr="0007128D">
                <w:rPr>
                  <w:rFonts w:ascii="Helvetica" w:hAnsi="Helvetica"/>
                  <w:szCs w:val="20"/>
                  <w:highlight w:val="yellow"/>
                  <w:lang w:eastAsia="it-IT"/>
                  <w:rPrChange w:id="527" w:author="i0806927" w:date="2016-04-04T13:26:00Z">
                    <w:rPr>
                      <w:rFonts w:ascii="Helvetica" w:hAnsi="Helvetica"/>
                      <w:szCs w:val="20"/>
                      <w:lang w:eastAsia="it-IT"/>
                    </w:rPr>
                  </w:rPrChange>
                </w:rPr>
                <w:t xml:space="preserve">      "id" : "12345678",</w:t>
              </w:r>
            </w:ins>
          </w:p>
          <w:p w14:paraId="47344A71" w14:textId="77777777" w:rsidR="002649F3" w:rsidRPr="0007128D" w:rsidRDefault="002649F3" w:rsidP="002649F3">
            <w:pPr>
              <w:keepNext/>
              <w:keepLines/>
              <w:suppressAutoHyphens/>
              <w:spacing w:before="140" w:line="220" w:lineRule="atLeast"/>
              <w:ind w:left="1080"/>
              <w:outlineLvl w:val="7"/>
              <w:rPr>
                <w:ins w:id="528" w:author="i0806927" w:date="2016-04-01T13:07:00Z"/>
                <w:rFonts w:ascii="Helvetica" w:hAnsi="Helvetica"/>
                <w:szCs w:val="20"/>
                <w:highlight w:val="yellow"/>
                <w:lang w:eastAsia="it-IT"/>
                <w:rPrChange w:id="529" w:author="i0806927" w:date="2016-04-04T13:26:00Z">
                  <w:rPr>
                    <w:ins w:id="530" w:author="i0806927" w:date="2016-04-01T13:07:00Z"/>
                    <w:rFonts w:ascii="Helvetica" w:hAnsi="Helvetica"/>
                    <w:i/>
                    <w:spacing w:val="-4"/>
                    <w:kern w:val="1"/>
                    <w:sz w:val="18"/>
                    <w:szCs w:val="20"/>
                    <w:lang w:eastAsia="it-IT"/>
                  </w:rPr>
                </w:rPrChange>
              </w:rPr>
            </w:pPr>
            <w:ins w:id="531" w:author="i0806927" w:date="2016-04-01T13:07:00Z">
              <w:r w:rsidRPr="0007128D">
                <w:rPr>
                  <w:rFonts w:ascii="Helvetica" w:hAnsi="Helvetica"/>
                  <w:szCs w:val="20"/>
                  <w:highlight w:val="yellow"/>
                  <w:lang w:eastAsia="it-IT"/>
                  <w:rPrChange w:id="532" w:author="i0806927" w:date="2016-04-04T13:26:00Z">
                    <w:rPr>
                      <w:rFonts w:ascii="Helvetica" w:hAnsi="Helvetica"/>
                      <w:szCs w:val="20"/>
                      <w:lang w:eastAsia="it-IT"/>
                    </w:rPr>
                  </w:rPrChange>
                </w:rPr>
                <w:t xml:space="preserve">      "href" : "https://www.google.ca/maps/dir/''/google+map+montreal+place+ville+marie/@45.5014452,-73.6393962,12z/data=!3m1!4b1!4m8!4m7!1m0!1m5!1m1!1s0x4cc91a4498f8f3db:0xa2760b4a779d61d3!2m2!1d-73.5693564!2d45.5014666",</w:t>
              </w:r>
            </w:ins>
          </w:p>
          <w:p w14:paraId="3C189E61" w14:textId="77777777" w:rsidR="002649F3" w:rsidRPr="0007128D" w:rsidRDefault="002649F3" w:rsidP="002649F3">
            <w:pPr>
              <w:keepNext/>
              <w:keepLines/>
              <w:suppressAutoHyphens/>
              <w:spacing w:before="140" w:line="220" w:lineRule="atLeast"/>
              <w:ind w:left="1080"/>
              <w:outlineLvl w:val="7"/>
              <w:rPr>
                <w:ins w:id="533" w:author="i0806927" w:date="2016-04-01T13:07:00Z"/>
                <w:rFonts w:ascii="Helvetica" w:hAnsi="Helvetica"/>
                <w:szCs w:val="20"/>
                <w:highlight w:val="yellow"/>
                <w:lang w:eastAsia="it-IT"/>
                <w:rPrChange w:id="534" w:author="i0806927" w:date="2016-04-04T13:26:00Z">
                  <w:rPr>
                    <w:ins w:id="535" w:author="i0806927" w:date="2016-04-01T13:07:00Z"/>
                    <w:rFonts w:ascii="Helvetica" w:hAnsi="Helvetica"/>
                    <w:i/>
                    <w:spacing w:val="-4"/>
                    <w:kern w:val="1"/>
                    <w:sz w:val="18"/>
                    <w:szCs w:val="20"/>
                    <w:lang w:eastAsia="it-IT"/>
                  </w:rPr>
                </w:rPrChange>
              </w:rPr>
            </w:pPr>
            <w:ins w:id="536" w:author="i0806927" w:date="2016-04-01T13:07:00Z">
              <w:r w:rsidRPr="0007128D">
                <w:rPr>
                  <w:rFonts w:ascii="Helvetica" w:hAnsi="Helvetica"/>
                  <w:szCs w:val="20"/>
                  <w:highlight w:val="yellow"/>
                  <w:lang w:eastAsia="it-IT"/>
                  <w:rPrChange w:id="537" w:author="i0806927" w:date="2016-04-04T13:26:00Z">
                    <w:rPr>
                      <w:rFonts w:ascii="Helvetica" w:hAnsi="Helvetica"/>
                      <w:szCs w:val="20"/>
                      <w:lang w:eastAsia="it-IT"/>
                    </w:rPr>
                  </w:rPrChange>
                </w:rPr>
                <w:t xml:space="preserve">    },</w:t>
              </w:r>
            </w:ins>
          </w:p>
          <w:p w14:paraId="1780B41A" w14:textId="77777777" w:rsidR="002649F3" w:rsidRPr="0007128D" w:rsidRDefault="002649F3" w:rsidP="002649F3">
            <w:pPr>
              <w:rPr>
                <w:ins w:id="538" w:author="i0806927" w:date="2016-04-01T13:07:00Z"/>
                <w:rFonts w:ascii="Helvetica" w:hAnsi="Helvetica"/>
                <w:szCs w:val="20"/>
                <w:highlight w:val="yellow"/>
                <w:lang w:eastAsia="it-IT"/>
                <w:rPrChange w:id="539" w:author="i0806927" w:date="2016-04-04T13:26:00Z">
                  <w:rPr>
                    <w:ins w:id="540" w:author="i0806927" w:date="2016-04-01T13:07:00Z"/>
                    <w:rFonts w:ascii="Helvetica" w:hAnsi="Helvetica"/>
                    <w:szCs w:val="20"/>
                    <w:lang w:eastAsia="it-IT"/>
                  </w:rPr>
                </w:rPrChange>
              </w:rPr>
            </w:pPr>
          </w:p>
          <w:p w14:paraId="3F89FA26" w14:textId="77777777" w:rsidR="002649F3" w:rsidRPr="0007128D" w:rsidRDefault="002649F3" w:rsidP="002649F3">
            <w:pPr>
              <w:keepNext/>
              <w:keepLines/>
              <w:suppressAutoHyphens/>
              <w:spacing w:before="140" w:line="220" w:lineRule="atLeast"/>
              <w:ind w:left="1080"/>
              <w:outlineLvl w:val="7"/>
              <w:rPr>
                <w:ins w:id="541" w:author="i0806927" w:date="2016-04-01T13:07:00Z"/>
                <w:rFonts w:ascii="Helvetica" w:hAnsi="Helvetica"/>
                <w:szCs w:val="20"/>
                <w:highlight w:val="yellow"/>
                <w:lang w:eastAsia="it-IT"/>
                <w:rPrChange w:id="542" w:author="i0806927" w:date="2016-04-04T13:26:00Z">
                  <w:rPr>
                    <w:ins w:id="543" w:author="i0806927" w:date="2016-04-01T13:07:00Z"/>
                    <w:rFonts w:ascii="Helvetica" w:hAnsi="Helvetica"/>
                    <w:i/>
                    <w:spacing w:val="-4"/>
                    <w:kern w:val="1"/>
                    <w:sz w:val="18"/>
                    <w:szCs w:val="20"/>
                    <w:lang w:eastAsia="it-IT"/>
                  </w:rPr>
                </w:rPrChange>
              </w:rPr>
            </w:pPr>
            <w:ins w:id="544" w:author="i0806927" w:date="2016-04-01T13:07:00Z">
              <w:r w:rsidRPr="0007128D">
                <w:rPr>
                  <w:rFonts w:ascii="Helvetica" w:hAnsi="Helvetica"/>
                  <w:szCs w:val="20"/>
                  <w:highlight w:val="yellow"/>
                  <w:lang w:eastAsia="it-IT"/>
                  <w:rPrChange w:id="545" w:author="i0806927" w:date="2016-04-04T13:26:00Z">
                    <w:rPr>
                      <w:rFonts w:ascii="Helvetica" w:hAnsi="Helvetica"/>
                      <w:szCs w:val="20"/>
                      <w:lang w:eastAsia="it-IT"/>
                    </w:rPr>
                  </w:rPrChange>
                </w:rPr>
                <w:t xml:space="preserve">    "serviceSpecification" : [</w:t>
              </w:r>
            </w:ins>
          </w:p>
          <w:p w14:paraId="2B4E6031" w14:textId="77777777" w:rsidR="002649F3" w:rsidRPr="0007128D" w:rsidRDefault="002649F3" w:rsidP="002649F3">
            <w:pPr>
              <w:keepNext/>
              <w:keepLines/>
              <w:suppressAutoHyphens/>
              <w:spacing w:before="140" w:line="220" w:lineRule="atLeast"/>
              <w:ind w:left="1080"/>
              <w:outlineLvl w:val="7"/>
              <w:rPr>
                <w:ins w:id="546" w:author="i0806927" w:date="2016-04-01T13:07:00Z"/>
                <w:rFonts w:ascii="Helvetica" w:hAnsi="Helvetica"/>
                <w:szCs w:val="20"/>
                <w:highlight w:val="yellow"/>
                <w:lang w:eastAsia="it-IT"/>
                <w:rPrChange w:id="547" w:author="i0806927" w:date="2016-04-04T13:26:00Z">
                  <w:rPr>
                    <w:ins w:id="548" w:author="i0806927" w:date="2016-04-01T13:07:00Z"/>
                    <w:rFonts w:ascii="Helvetica" w:hAnsi="Helvetica"/>
                    <w:i/>
                    <w:spacing w:val="-4"/>
                    <w:kern w:val="1"/>
                    <w:sz w:val="18"/>
                    <w:szCs w:val="20"/>
                    <w:lang w:eastAsia="it-IT"/>
                  </w:rPr>
                </w:rPrChange>
              </w:rPr>
            </w:pPr>
            <w:ins w:id="549" w:author="i0806927" w:date="2016-04-01T13:07:00Z">
              <w:r w:rsidRPr="0007128D">
                <w:rPr>
                  <w:rFonts w:ascii="Helvetica" w:hAnsi="Helvetica"/>
                  <w:szCs w:val="20"/>
                  <w:highlight w:val="yellow"/>
                  <w:lang w:eastAsia="it-IT"/>
                  <w:rPrChange w:id="550" w:author="i0806927" w:date="2016-04-04T13:26:00Z">
                    <w:rPr>
                      <w:rFonts w:ascii="Helvetica" w:hAnsi="Helvetica"/>
                      <w:szCs w:val="20"/>
                      <w:lang w:eastAsia="it-IT"/>
                    </w:rPr>
                  </w:rPrChange>
                </w:rPr>
                <w:t xml:space="preserve">      {</w:t>
              </w:r>
            </w:ins>
          </w:p>
          <w:p w14:paraId="78CD1037" w14:textId="77777777" w:rsidR="002649F3" w:rsidRPr="0007128D" w:rsidRDefault="002649F3" w:rsidP="002649F3">
            <w:pPr>
              <w:keepNext/>
              <w:keepLines/>
              <w:suppressAutoHyphens/>
              <w:spacing w:before="140" w:line="220" w:lineRule="atLeast"/>
              <w:ind w:left="1080"/>
              <w:outlineLvl w:val="7"/>
              <w:rPr>
                <w:ins w:id="551" w:author="i0806927" w:date="2016-04-01T13:07:00Z"/>
                <w:rFonts w:ascii="Helvetica" w:hAnsi="Helvetica"/>
                <w:szCs w:val="20"/>
                <w:highlight w:val="yellow"/>
                <w:lang w:eastAsia="it-IT"/>
                <w:rPrChange w:id="552" w:author="i0806927" w:date="2016-04-04T13:26:00Z">
                  <w:rPr>
                    <w:ins w:id="553" w:author="i0806927" w:date="2016-04-01T13:07:00Z"/>
                    <w:rFonts w:ascii="Helvetica" w:hAnsi="Helvetica"/>
                    <w:i/>
                    <w:spacing w:val="-4"/>
                    <w:kern w:val="1"/>
                    <w:sz w:val="18"/>
                    <w:szCs w:val="20"/>
                    <w:lang w:eastAsia="it-IT"/>
                  </w:rPr>
                </w:rPrChange>
              </w:rPr>
            </w:pPr>
            <w:ins w:id="554" w:author="i0806927" w:date="2016-04-01T13:07:00Z">
              <w:r w:rsidRPr="0007128D">
                <w:rPr>
                  <w:rFonts w:ascii="Helvetica" w:hAnsi="Helvetica"/>
                  <w:szCs w:val="20"/>
                  <w:highlight w:val="yellow"/>
                  <w:lang w:eastAsia="it-IT"/>
                  <w:rPrChange w:id="555" w:author="i0806927" w:date="2016-04-04T13:26:00Z">
                    <w:rPr>
                      <w:rFonts w:ascii="Helvetica" w:hAnsi="Helvetica"/>
                      <w:szCs w:val="20"/>
                      <w:lang w:eastAsia="it-IT"/>
                    </w:rPr>
                  </w:rPrChange>
                </w:rPr>
                <w:t xml:space="preserve">        "id" : "2222",</w:t>
              </w:r>
            </w:ins>
          </w:p>
          <w:p w14:paraId="6DF3F4B4" w14:textId="79112161" w:rsidR="002649F3" w:rsidRPr="0007128D" w:rsidRDefault="002649F3" w:rsidP="002649F3">
            <w:pPr>
              <w:keepNext/>
              <w:keepLines/>
              <w:suppressAutoHyphens/>
              <w:spacing w:before="140" w:line="220" w:lineRule="atLeast"/>
              <w:ind w:left="1080"/>
              <w:outlineLvl w:val="7"/>
              <w:rPr>
                <w:ins w:id="556" w:author="i0806927" w:date="2016-04-01T13:07:00Z"/>
                <w:rFonts w:ascii="Helvetica" w:hAnsi="Helvetica"/>
                <w:szCs w:val="20"/>
                <w:highlight w:val="yellow"/>
                <w:lang w:eastAsia="it-IT"/>
                <w:rPrChange w:id="557" w:author="i0806927" w:date="2016-04-04T13:26:00Z">
                  <w:rPr>
                    <w:ins w:id="558" w:author="i0806927" w:date="2016-04-01T13:07:00Z"/>
                    <w:rFonts w:ascii="Helvetica" w:hAnsi="Helvetica"/>
                    <w:i/>
                    <w:spacing w:val="-4"/>
                    <w:kern w:val="1"/>
                    <w:sz w:val="18"/>
                    <w:szCs w:val="20"/>
                    <w:lang w:eastAsia="it-IT"/>
                  </w:rPr>
                </w:rPrChange>
              </w:rPr>
            </w:pPr>
            <w:ins w:id="559" w:author="i0806927" w:date="2016-04-01T13:07:00Z">
              <w:r w:rsidRPr="0007128D">
                <w:rPr>
                  <w:rFonts w:ascii="Helvetica" w:hAnsi="Helvetica"/>
                  <w:szCs w:val="20"/>
                  <w:highlight w:val="yellow"/>
                  <w:lang w:eastAsia="it-IT"/>
                  <w:rPrChange w:id="560" w:author="i0806927" w:date="2016-04-04T13:26:00Z">
                    <w:rPr>
                      <w:rFonts w:ascii="Helvetica" w:hAnsi="Helvetica"/>
                      <w:szCs w:val="20"/>
                      <w:lang w:eastAsia="it-IT"/>
                    </w:rPr>
                  </w:rPrChange>
                </w:rPr>
                <w:t xml:space="preserve">        "href": "</w:t>
              </w:r>
            </w:ins>
            <w:ins w:id="561" w:author="i0806927" w:date="2016-04-04T14:02:00Z">
              <w:r w:rsidR="00307F8C">
                <w:rPr>
                  <w:rFonts w:ascii="Helvetica" w:hAnsi="Helvetica" w:hint="eastAsia"/>
                  <w:szCs w:val="20"/>
                  <w:highlight w:val="yellow"/>
                  <w:lang w:eastAsia="ja-JP"/>
                </w:rPr>
                <w:t>https:</w:t>
              </w:r>
            </w:ins>
            <w:ins w:id="562" w:author="i0806927" w:date="2016-04-01T13:07:00Z">
              <w:r w:rsidRPr="0007128D">
                <w:rPr>
                  <w:rFonts w:ascii="Helvetica" w:hAnsi="Helvetica"/>
                  <w:szCs w:val="20"/>
                  <w:highlight w:val="yellow"/>
                  <w:lang w:eastAsia="it-IT"/>
                  <w:rPrChange w:id="563" w:author="i0806927" w:date="2016-04-04T13:26:00Z">
                    <w:rPr>
                      <w:rFonts w:ascii="Helvetica" w:hAnsi="Helvetica"/>
                      <w:szCs w:val="20"/>
                      <w:lang w:eastAsia="it-IT"/>
                    </w:rPr>
                  </w:rPrChange>
                </w:rPr>
                <w:t>//serviceSpecification/ADSL",</w:t>
              </w:r>
            </w:ins>
          </w:p>
          <w:p w14:paraId="42FF9ECB" w14:textId="77777777" w:rsidR="002649F3" w:rsidRPr="0007128D" w:rsidRDefault="002649F3" w:rsidP="002649F3">
            <w:pPr>
              <w:keepNext/>
              <w:keepLines/>
              <w:suppressAutoHyphens/>
              <w:spacing w:before="140" w:line="220" w:lineRule="atLeast"/>
              <w:ind w:left="1080"/>
              <w:outlineLvl w:val="7"/>
              <w:rPr>
                <w:ins w:id="564" w:author="i0806927" w:date="2016-04-01T13:07:00Z"/>
                <w:rFonts w:ascii="Helvetica" w:hAnsi="Helvetica"/>
                <w:szCs w:val="20"/>
                <w:highlight w:val="yellow"/>
                <w:lang w:eastAsia="it-IT"/>
                <w:rPrChange w:id="565" w:author="i0806927" w:date="2016-04-04T13:26:00Z">
                  <w:rPr>
                    <w:ins w:id="566" w:author="i0806927" w:date="2016-04-01T13:07:00Z"/>
                    <w:rFonts w:ascii="Helvetica" w:hAnsi="Helvetica"/>
                    <w:i/>
                    <w:spacing w:val="-4"/>
                    <w:kern w:val="1"/>
                    <w:sz w:val="18"/>
                    <w:szCs w:val="20"/>
                    <w:lang w:eastAsia="it-IT"/>
                  </w:rPr>
                </w:rPrChange>
              </w:rPr>
            </w:pPr>
            <w:ins w:id="567" w:author="i0806927" w:date="2016-04-01T13:07:00Z">
              <w:r w:rsidRPr="0007128D">
                <w:rPr>
                  <w:rFonts w:ascii="Helvetica" w:hAnsi="Helvetica"/>
                  <w:szCs w:val="20"/>
                  <w:highlight w:val="yellow"/>
                  <w:lang w:eastAsia="it-IT"/>
                  <w:rPrChange w:id="568" w:author="i0806927" w:date="2016-04-04T13:26:00Z">
                    <w:rPr>
                      <w:rFonts w:ascii="Helvetica" w:hAnsi="Helvetica"/>
                      <w:szCs w:val="20"/>
                      <w:lang w:eastAsia="it-IT"/>
                    </w:rPr>
                  </w:rPrChange>
                </w:rPr>
                <w:t xml:space="preserve">        "serviceCategoryId" : "Internet",</w:t>
              </w:r>
            </w:ins>
          </w:p>
          <w:p w14:paraId="637B9FE5" w14:textId="77777777" w:rsidR="002649F3" w:rsidRPr="0007128D" w:rsidRDefault="002649F3" w:rsidP="002649F3">
            <w:pPr>
              <w:keepNext/>
              <w:keepLines/>
              <w:suppressAutoHyphens/>
              <w:spacing w:before="140" w:line="220" w:lineRule="atLeast"/>
              <w:ind w:left="1080"/>
              <w:outlineLvl w:val="7"/>
              <w:rPr>
                <w:ins w:id="569" w:author="i0806927" w:date="2016-04-01T13:07:00Z"/>
                <w:rFonts w:ascii="Helvetica" w:hAnsi="Helvetica"/>
                <w:szCs w:val="20"/>
                <w:highlight w:val="yellow"/>
                <w:lang w:eastAsia="it-IT"/>
                <w:rPrChange w:id="570" w:author="i0806927" w:date="2016-04-04T13:26:00Z">
                  <w:rPr>
                    <w:ins w:id="571" w:author="i0806927" w:date="2016-04-01T13:07:00Z"/>
                    <w:rFonts w:ascii="Helvetica" w:hAnsi="Helvetica"/>
                    <w:i/>
                    <w:spacing w:val="-4"/>
                    <w:kern w:val="1"/>
                    <w:sz w:val="18"/>
                    <w:szCs w:val="20"/>
                    <w:lang w:eastAsia="it-IT"/>
                  </w:rPr>
                </w:rPrChange>
              </w:rPr>
            </w:pPr>
            <w:ins w:id="572" w:author="i0806927" w:date="2016-04-01T13:07:00Z">
              <w:r w:rsidRPr="0007128D">
                <w:rPr>
                  <w:rFonts w:ascii="Helvetica" w:hAnsi="Helvetica"/>
                  <w:szCs w:val="20"/>
                  <w:highlight w:val="yellow"/>
                  <w:lang w:eastAsia="it-IT"/>
                  <w:rPrChange w:id="573" w:author="i0806927" w:date="2016-04-04T13:26:00Z">
                    <w:rPr>
                      <w:rFonts w:ascii="Helvetica" w:hAnsi="Helvetica"/>
                      <w:szCs w:val="20"/>
                      <w:lang w:eastAsia="it-IT"/>
                    </w:rPr>
                  </w:rPrChange>
                </w:rPr>
                <w:t xml:space="preserve">        "ServiceSpecificationCharacteristic" : [</w:t>
              </w:r>
            </w:ins>
          </w:p>
          <w:p w14:paraId="18B1FF57" w14:textId="77777777" w:rsidR="002649F3" w:rsidRPr="0007128D" w:rsidRDefault="002649F3" w:rsidP="002649F3">
            <w:pPr>
              <w:keepNext/>
              <w:keepLines/>
              <w:suppressAutoHyphens/>
              <w:spacing w:before="140" w:line="220" w:lineRule="atLeast"/>
              <w:ind w:left="1080"/>
              <w:outlineLvl w:val="7"/>
              <w:rPr>
                <w:ins w:id="574" w:author="i0806927" w:date="2016-04-01T13:07:00Z"/>
                <w:rFonts w:ascii="Helvetica" w:hAnsi="Helvetica"/>
                <w:szCs w:val="20"/>
                <w:highlight w:val="yellow"/>
                <w:lang w:eastAsia="it-IT"/>
                <w:rPrChange w:id="575" w:author="i0806927" w:date="2016-04-04T13:26:00Z">
                  <w:rPr>
                    <w:ins w:id="576" w:author="i0806927" w:date="2016-04-01T13:07:00Z"/>
                    <w:rFonts w:ascii="Helvetica" w:hAnsi="Helvetica"/>
                    <w:i/>
                    <w:spacing w:val="-4"/>
                    <w:kern w:val="1"/>
                    <w:sz w:val="18"/>
                    <w:szCs w:val="20"/>
                    <w:lang w:eastAsia="it-IT"/>
                  </w:rPr>
                </w:rPrChange>
              </w:rPr>
            </w:pPr>
            <w:ins w:id="577" w:author="i0806927" w:date="2016-04-01T13:07:00Z">
              <w:r w:rsidRPr="0007128D">
                <w:rPr>
                  <w:rFonts w:ascii="Helvetica" w:hAnsi="Helvetica"/>
                  <w:szCs w:val="20"/>
                  <w:highlight w:val="yellow"/>
                  <w:lang w:eastAsia="it-IT"/>
                  <w:rPrChange w:id="578" w:author="i0806927" w:date="2016-04-04T13:26:00Z">
                    <w:rPr>
                      <w:rFonts w:ascii="Helvetica" w:hAnsi="Helvetica"/>
                      <w:szCs w:val="20"/>
                      <w:lang w:eastAsia="it-IT"/>
                    </w:rPr>
                  </w:rPrChange>
                </w:rPr>
                <w:t xml:space="preserve">          {</w:t>
              </w:r>
            </w:ins>
          </w:p>
          <w:p w14:paraId="7F9D7CB3" w14:textId="77777777" w:rsidR="002649F3" w:rsidRPr="0007128D" w:rsidRDefault="002649F3" w:rsidP="002649F3">
            <w:pPr>
              <w:keepNext/>
              <w:keepLines/>
              <w:suppressAutoHyphens/>
              <w:spacing w:before="140" w:line="220" w:lineRule="atLeast"/>
              <w:ind w:left="1080"/>
              <w:outlineLvl w:val="7"/>
              <w:rPr>
                <w:ins w:id="579" w:author="i0806927" w:date="2016-04-01T13:07:00Z"/>
                <w:rFonts w:ascii="Helvetica" w:hAnsi="Helvetica"/>
                <w:szCs w:val="20"/>
                <w:highlight w:val="yellow"/>
                <w:lang w:eastAsia="it-IT"/>
                <w:rPrChange w:id="580" w:author="i0806927" w:date="2016-04-04T13:26:00Z">
                  <w:rPr>
                    <w:ins w:id="581" w:author="i0806927" w:date="2016-04-01T13:07:00Z"/>
                    <w:rFonts w:ascii="Helvetica" w:hAnsi="Helvetica"/>
                    <w:i/>
                    <w:spacing w:val="-4"/>
                    <w:kern w:val="1"/>
                    <w:sz w:val="18"/>
                    <w:szCs w:val="20"/>
                    <w:lang w:eastAsia="it-IT"/>
                  </w:rPr>
                </w:rPrChange>
              </w:rPr>
            </w:pPr>
            <w:ins w:id="582" w:author="i0806927" w:date="2016-04-01T13:07:00Z">
              <w:r w:rsidRPr="0007128D">
                <w:rPr>
                  <w:rFonts w:ascii="Helvetica" w:hAnsi="Helvetica"/>
                  <w:szCs w:val="20"/>
                  <w:highlight w:val="yellow"/>
                  <w:lang w:eastAsia="it-IT"/>
                  <w:rPrChange w:id="583" w:author="i0806927" w:date="2016-04-04T13:26:00Z">
                    <w:rPr>
                      <w:rFonts w:ascii="Helvetica" w:hAnsi="Helvetica"/>
                      <w:szCs w:val="20"/>
                      <w:lang w:eastAsia="it-IT"/>
                    </w:rPr>
                  </w:rPrChange>
                </w:rPr>
                <w:t xml:space="preserve">            "id" : "2211",</w:t>
              </w:r>
            </w:ins>
          </w:p>
          <w:p w14:paraId="57C5E5E6" w14:textId="77777777" w:rsidR="002649F3" w:rsidRPr="0007128D" w:rsidRDefault="002649F3" w:rsidP="002649F3">
            <w:pPr>
              <w:keepNext/>
              <w:keepLines/>
              <w:suppressAutoHyphens/>
              <w:spacing w:before="140" w:line="220" w:lineRule="atLeast"/>
              <w:ind w:left="1080"/>
              <w:outlineLvl w:val="7"/>
              <w:rPr>
                <w:ins w:id="584" w:author="i0806927" w:date="2016-04-01T13:07:00Z"/>
                <w:rFonts w:ascii="Helvetica" w:hAnsi="Helvetica"/>
                <w:szCs w:val="20"/>
                <w:highlight w:val="yellow"/>
                <w:lang w:eastAsia="it-IT"/>
                <w:rPrChange w:id="585" w:author="i0806927" w:date="2016-04-04T13:26:00Z">
                  <w:rPr>
                    <w:ins w:id="586" w:author="i0806927" w:date="2016-04-01T13:07:00Z"/>
                    <w:rFonts w:ascii="Helvetica" w:hAnsi="Helvetica"/>
                    <w:i/>
                    <w:spacing w:val="-4"/>
                    <w:kern w:val="1"/>
                    <w:sz w:val="18"/>
                    <w:szCs w:val="20"/>
                    <w:lang w:eastAsia="it-IT"/>
                  </w:rPr>
                </w:rPrChange>
              </w:rPr>
            </w:pPr>
            <w:ins w:id="587" w:author="i0806927" w:date="2016-04-01T13:07:00Z">
              <w:r w:rsidRPr="0007128D">
                <w:rPr>
                  <w:rFonts w:ascii="Helvetica" w:hAnsi="Helvetica"/>
                  <w:szCs w:val="20"/>
                  <w:highlight w:val="yellow"/>
                  <w:lang w:eastAsia="it-IT"/>
                  <w:rPrChange w:id="588" w:author="i0806927" w:date="2016-04-04T13:26:00Z">
                    <w:rPr>
                      <w:rFonts w:ascii="Helvetica" w:hAnsi="Helvetica"/>
                      <w:szCs w:val="20"/>
                      <w:lang w:eastAsia="it-IT"/>
                    </w:rPr>
                  </w:rPrChange>
                </w:rPr>
                <w:t xml:space="preserve">            "name" : "upstreamSpeed",</w:t>
              </w:r>
            </w:ins>
          </w:p>
          <w:p w14:paraId="5E118098" w14:textId="77777777" w:rsidR="002649F3" w:rsidRPr="0007128D" w:rsidRDefault="002649F3" w:rsidP="002649F3">
            <w:pPr>
              <w:keepNext/>
              <w:keepLines/>
              <w:suppressAutoHyphens/>
              <w:spacing w:before="140" w:line="220" w:lineRule="atLeast"/>
              <w:ind w:left="1080"/>
              <w:outlineLvl w:val="7"/>
              <w:rPr>
                <w:ins w:id="589" w:author="i0806927" w:date="2016-04-01T13:07:00Z"/>
                <w:rFonts w:ascii="Helvetica" w:hAnsi="Helvetica"/>
                <w:szCs w:val="20"/>
                <w:highlight w:val="yellow"/>
                <w:lang w:eastAsia="it-IT"/>
                <w:rPrChange w:id="590" w:author="i0806927" w:date="2016-04-04T13:26:00Z">
                  <w:rPr>
                    <w:ins w:id="591" w:author="i0806927" w:date="2016-04-01T13:07:00Z"/>
                    <w:rFonts w:ascii="Helvetica" w:hAnsi="Helvetica"/>
                    <w:i/>
                    <w:spacing w:val="-4"/>
                    <w:kern w:val="1"/>
                    <w:sz w:val="18"/>
                    <w:szCs w:val="20"/>
                    <w:lang w:eastAsia="it-IT"/>
                  </w:rPr>
                </w:rPrChange>
              </w:rPr>
            </w:pPr>
            <w:ins w:id="592" w:author="i0806927" w:date="2016-04-01T13:07:00Z">
              <w:r w:rsidRPr="0007128D">
                <w:rPr>
                  <w:rFonts w:ascii="Helvetica" w:hAnsi="Helvetica"/>
                  <w:szCs w:val="20"/>
                  <w:highlight w:val="yellow"/>
                  <w:lang w:eastAsia="it-IT"/>
                  <w:rPrChange w:id="593" w:author="i0806927" w:date="2016-04-04T13:26:00Z">
                    <w:rPr>
                      <w:rFonts w:ascii="Helvetica" w:hAnsi="Helvetica"/>
                      <w:szCs w:val="20"/>
                      <w:lang w:eastAsia="it-IT"/>
                    </w:rPr>
                  </w:rPrChange>
                </w:rPr>
                <w:t xml:space="preserve">            "valuefrom" : "10KBPS",</w:t>
              </w:r>
            </w:ins>
          </w:p>
          <w:p w14:paraId="607F3177" w14:textId="77777777" w:rsidR="002649F3" w:rsidRPr="0007128D" w:rsidRDefault="002649F3" w:rsidP="002649F3">
            <w:pPr>
              <w:keepNext/>
              <w:keepLines/>
              <w:suppressAutoHyphens/>
              <w:spacing w:before="140" w:line="220" w:lineRule="atLeast"/>
              <w:ind w:left="1080"/>
              <w:outlineLvl w:val="7"/>
              <w:rPr>
                <w:ins w:id="594" w:author="i0806927" w:date="2016-04-01T13:07:00Z"/>
                <w:rFonts w:ascii="Helvetica" w:hAnsi="Helvetica"/>
                <w:szCs w:val="20"/>
                <w:highlight w:val="yellow"/>
                <w:lang w:eastAsia="it-IT"/>
                <w:rPrChange w:id="595" w:author="i0806927" w:date="2016-04-04T13:26:00Z">
                  <w:rPr>
                    <w:ins w:id="596" w:author="i0806927" w:date="2016-04-01T13:07:00Z"/>
                    <w:rFonts w:ascii="Helvetica" w:hAnsi="Helvetica"/>
                    <w:i/>
                    <w:spacing w:val="-4"/>
                    <w:kern w:val="1"/>
                    <w:sz w:val="18"/>
                    <w:szCs w:val="20"/>
                    <w:lang w:eastAsia="it-IT"/>
                  </w:rPr>
                </w:rPrChange>
              </w:rPr>
            </w:pPr>
            <w:ins w:id="597" w:author="i0806927" w:date="2016-04-01T13:07:00Z">
              <w:r w:rsidRPr="0007128D">
                <w:rPr>
                  <w:rFonts w:ascii="Helvetica" w:hAnsi="Helvetica"/>
                  <w:szCs w:val="20"/>
                  <w:highlight w:val="yellow"/>
                  <w:lang w:eastAsia="it-IT"/>
                  <w:rPrChange w:id="598" w:author="i0806927" w:date="2016-04-04T13:26:00Z">
                    <w:rPr>
                      <w:rFonts w:ascii="Helvetica" w:hAnsi="Helvetica"/>
                      <w:szCs w:val="20"/>
                      <w:lang w:eastAsia="it-IT"/>
                    </w:rPr>
                  </w:rPrChange>
                </w:rPr>
                <w:t xml:space="preserve">            "valueto" : "1MBPS"</w:t>
              </w:r>
            </w:ins>
          </w:p>
          <w:p w14:paraId="0A9991CD" w14:textId="77777777" w:rsidR="002649F3" w:rsidRPr="0007128D" w:rsidRDefault="002649F3" w:rsidP="002649F3">
            <w:pPr>
              <w:keepNext/>
              <w:keepLines/>
              <w:suppressAutoHyphens/>
              <w:spacing w:before="140" w:line="220" w:lineRule="atLeast"/>
              <w:ind w:left="1080"/>
              <w:outlineLvl w:val="7"/>
              <w:rPr>
                <w:ins w:id="599" w:author="i0806927" w:date="2016-04-01T13:07:00Z"/>
                <w:rFonts w:ascii="Helvetica" w:hAnsi="Helvetica"/>
                <w:szCs w:val="20"/>
                <w:highlight w:val="yellow"/>
                <w:lang w:eastAsia="it-IT"/>
                <w:rPrChange w:id="600" w:author="i0806927" w:date="2016-04-04T13:26:00Z">
                  <w:rPr>
                    <w:ins w:id="601" w:author="i0806927" w:date="2016-04-01T13:07:00Z"/>
                    <w:rFonts w:ascii="Helvetica" w:hAnsi="Helvetica"/>
                    <w:i/>
                    <w:spacing w:val="-4"/>
                    <w:kern w:val="1"/>
                    <w:sz w:val="18"/>
                    <w:szCs w:val="20"/>
                    <w:lang w:eastAsia="it-IT"/>
                  </w:rPr>
                </w:rPrChange>
              </w:rPr>
            </w:pPr>
            <w:ins w:id="602" w:author="i0806927" w:date="2016-04-01T13:07:00Z">
              <w:r w:rsidRPr="0007128D">
                <w:rPr>
                  <w:rFonts w:ascii="Helvetica" w:hAnsi="Helvetica"/>
                  <w:szCs w:val="20"/>
                  <w:highlight w:val="yellow"/>
                  <w:lang w:eastAsia="it-IT"/>
                  <w:rPrChange w:id="603" w:author="i0806927" w:date="2016-04-04T13:26:00Z">
                    <w:rPr>
                      <w:rFonts w:ascii="Helvetica" w:hAnsi="Helvetica"/>
                      <w:szCs w:val="20"/>
                      <w:lang w:eastAsia="it-IT"/>
                    </w:rPr>
                  </w:rPrChange>
                </w:rPr>
                <w:t xml:space="preserve">          },</w:t>
              </w:r>
            </w:ins>
          </w:p>
          <w:p w14:paraId="407B2AB5" w14:textId="77777777" w:rsidR="002649F3" w:rsidRPr="0007128D" w:rsidRDefault="002649F3" w:rsidP="002649F3">
            <w:pPr>
              <w:keepNext/>
              <w:keepLines/>
              <w:suppressAutoHyphens/>
              <w:spacing w:before="140" w:line="220" w:lineRule="atLeast"/>
              <w:ind w:left="1080"/>
              <w:outlineLvl w:val="7"/>
              <w:rPr>
                <w:ins w:id="604" w:author="i0806927" w:date="2016-04-01T13:07:00Z"/>
                <w:rFonts w:ascii="Helvetica" w:hAnsi="Helvetica"/>
                <w:szCs w:val="20"/>
                <w:highlight w:val="yellow"/>
                <w:lang w:eastAsia="it-IT"/>
                <w:rPrChange w:id="605" w:author="i0806927" w:date="2016-04-04T13:26:00Z">
                  <w:rPr>
                    <w:ins w:id="606" w:author="i0806927" w:date="2016-04-01T13:07:00Z"/>
                    <w:rFonts w:ascii="Helvetica" w:hAnsi="Helvetica"/>
                    <w:i/>
                    <w:spacing w:val="-4"/>
                    <w:kern w:val="1"/>
                    <w:sz w:val="18"/>
                    <w:szCs w:val="20"/>
                    <w:lang w:eastAsia="it-IT"/>
                  </w:rPr>
                </w:rPrChange>
              </w:rPr>
            </w:pPr>
            <w:ins w:id="607" w:author="i0806927" w:date="2016-04-01T13:07:00Z">
              <w:r w:rsidRPr="0007128D">
                <w:rPr>
                  <w:rFonts w:ascii="Helvetica" w:hAnsi="Helvetica"/>
                  <w:szCs w:val="20"/>
                  <w:highlight w:val="yellow"/>
                  <w:lang w:eastAsia="it-IT"/>
                  <w:rPrChange w:id="608" w:author="i0806927" w:date="2016-04-04T13:26:00Z">
                    <w:rPr>
                      <w:rFonts w:ascii="Helvetica" w:hAnsi="Helvetica"/>
                      <w:szCs w:val="20"/>
                      <w:lang w:eastAsia="it-IT"/>
                    </w:rPr>
                  </w:rPrChange>
                </w:rPr>
                <w:t xml:space="preserve">          {</w:t>
              </w:r>
            </w:ins>
          </w:p>
          <w:p w14:paraId="5022354C" w14:textId="77777777" w:rsidR="002649F3" w:rsidRPr="0007128D" w:rsidRDefault="002649F3" w:rsidP="002649F3">
            <w:pPr>
              <w:keepNext/>
              <w:keepLines/>
              <w:suppressAutoHyphens/>
              <w:spacing w:before="140" w:line="220" w:lineRule="atLeast"/>
              <w:ind w:left="1080"/>
              <w:outlineLvl w:val="7"/>
              <w:rPr>
                <w:ins w:id="609" w:author="i0806927" w:date="2016-04-01T13:07:00Z"/>
                <w:rFonts w:ascii="Helvetica" w:hAnsi="Helvetica"/>
                <w:szCs w:val="20"/>
                <w:highlight w:val="yellow"/>
                <w:lang w:eastAsia="it-IT"/>
                <w:rPrChange w:id="610" w:author="i0806927" w:date="2016-04-04T13:26:00Z">
                  <w:rPr>
                    <w:ins w:id="611" w:author="i0806927" w:date="2016-04-01T13:07:00Z"/>
                    <w:rFonts w:ascii="Helvetica" w:hAnsi="Helvetica"/>
                    <w:i/>
                    <w:spacing w:val="-4"/>
                    <w:kern w:val="1"/>
                    <w:sz w:val="18"/>
                    <w:szCs w:val="20"/>
                    <w:lang w:eastAsia="it-IT"/>
                  </w:rPr>
                </w:rPrChange>
              </w:rPr>
            </w:pPr>
            <w:ins w:id="612" w:author="i0806927" w:date="2016-04-01T13:07:00Z">
              <w:r w:rsidRPr="0007128D">
                <w:rPr>
                  <w:rFonts w:ascii="Helvetica" w:hAnsi="Helvetica"/>
                  <w:szCs w:val="20"/>
                  <w:highlight w:val="yellow"/>
                  <w:lang w:eastAsia="it-IT"/>
                  <w:rPrChange w:id="613" w:author="i0806927" w:date="2016-04-04T13:26:00Z">
                    <w:rPr>
                      <w:rFonts w:ascii="Helvetica" w:hAnsi="Helvetica"/>
                      <w:szCs w:val="20"/>
                      <w:lang w:eastAsia="it-IT"/>
                    </w:rPr>
                  </w:rPrChange>
                </w:rPr>
                <w:t xml:space="preserve">            "id" : "2212",</w:t>
              </w:r>
            </w:ins>
          </w:p>
          <w:p w14:paraId="4B6392C1" w14:textId="77777777" w:rsidR="002649F3" w:rsidRPr="0007128D" w:rsidRDefault="002649F3" w:rsidP="002649F3">
            <w:pPr>
              <w:keepNext/>
              <w:keepLines/>
              <w:suppressAutoHyphens/>
              <w:spacing w:before="140" w:line="220" w:lineRule="atLeast"/>
              <w:ind w:left="1080"/>
              <w:outlineLvl w:val="7"/>
              <w:rPr>
                <w:ins w:id="614" w:author="i0806927" w:date="2016-04-01T13:07:00Z"/>
                <w:rFonts w:ascii="Helvetica" w:hAnsi="Helvetica"/>
                <w:szCs w:val="20"/>
                <w:highlight w:val="yellow"/>
                <w:lang w:eastAsia="it-IT"/>
                <w:rPrChange w:id="615" w:author="i0806927" w:date="2016-04-04T13:26:00Z">
                  <w:rPr>
                    <w:ins w:id="616" w:author="i0806927" w:date="2016-04-01T13:07:00Z"/>
                    <w:rFonts w:ascii="Helvetica" w:hAnsi="Helvetica"/>
                    <w:i/>
                    <w:spacing w:val="-4"/>
                    <w:kern w:val="1"/>
                    <w:sz w:val="18"/>
                    <w:szCs w:val="20"/>
                    <w:lang w:eastAsia="it-IT"/>
                  </w:rPr>
                </w:rPrChange>
              </w:rPr>
            </w:pPr>
            <w:ins w:id="617" w:author="i0806927" w:date="2016-04-01T13:07:00Z">
              <w:r w:rsidRPr="0007128D">
                <w:rPr>
                  <w:rFonts w:ascii="Helvetica" w:hAnsi="Helvetica"/>
                  <w:szCs w:val="20"/>
                  <w:highlight w:val="yellow"/>
                  <w:lang w:eastAsia="it-IT"/>
                  <w:rPrChange w:id="618" w:author="i0806927" w:date="2016-04-04T13:26:00Z">
                    <w:rPr>
                      <w:rFonts w:ascii="Helvetica" w:hAnsi="Helvetica"/>
                      <w:szCs w:val="20"/>
                      <w:lang w:eastAsia="it-IT"/>
                    </w:rPr>
                  </w:rPrChange>
                </w:rPr>
                <w:t xml:space="preserve">            "name" : "downstreamSpeed"</w:t>
              </w:r>
            </w:ins>
          </w:p>
          <w:p w14:paraId="4601D067" w14:textId="77777777" w:rsidR="002649F3" w:rsidRPr="0007128D" w:rsidRDefault="002649F3" w:rsidP="002649F3">
            <w:pPr>
              <w:keepNext/>
              <w:keepLines/>
              <w:suppressAutoHyphens/>
              <w:spacing w:before="140" w:line="220" w:lineRule="atLeast"/>
              <w:ind w:left="1080"/>
              <w:outlineLvl w:val="7"/>
              <w:rPr>
                <w:ins w:id="619" w:author="i0806927" w:date="2016-04-01T13:07:00Z"/>
                <w:rFonts w:ascii="Helvetica" w:hAnsi="Helvetica"/>
                <w:szCs w:val="20"/>
                <w:highlight w:val="yellow"/>
                <w:lang w:eastAsia="it-IT"/>
                <w:rPrChange w:id="620" w:author="i0806927" w:date="2016-04-04T13:26:00Z">
                  <w:rPr>
                    <w:ins w:id="621" w:author="i0806927" w:date="2016-04-01T13:07:00Z"/>
                    <w:rFonts w:ascii="Helvetica" w:hAnsi="Helvetica"/>
                    <w:i/>
                    <w:spacing w:val="-4"/>
                    <w:kern w:val="1"/>
                    <w:sz w:val="18"/>
                    <w:szCs w:val="20"/>
                    <w:lang w:eastAsia="it-IT"/>
                  </w:rPr>
                </w:rPrChange>
              </w:rPr>
            </w:pPr>
            <w:ins w:id="622" w:author="i0806927" w:date="2016-04-01T13:07:00Z">
              <w:r w:rsidRPr="0007128D">
                <w:rPr>
                  <w:rFonts w:ascii="Helvetica" w:hAnsi="Helvetica"/>
                  <w:szCs w:val="20"/>
                  <w:highlight w:val="yellow"/>
                  <w:lang w:eastAsia="it-IT"/>
                  <w:rPrChange w:id="623" w:author="i0806927" w:date="2016-04-04T13:26:00Z">
                    <w:rPr>
                      <w:rFonts w:ascii="Helvetica" w:hAnsi="Helvetica"/>
                      <w:szCs w:val="20"/>
                      <w:lang w:eastAsia="it-IT"/>
                    </w:rPr>
                  </w:rPrChange>
                </w:rPr>
                <w:t xml:space="preserve">            "valuefrom" : "100KBPS",</w:t>
              </w:r>
            </w:ins>
          </w:p>
          <w:p w14:paraId="4EA4D489" w14:textId="77777777" w:rsidR="002649F3" w:rsidRPr="0007128D" w:rsidRDefault="002649F3" w:rsidP="002649F3">
            <w:pPr>
              <w:keepNext/>
              <w:keepLines/>
              <w:suppressAutoHyphens/>
              <w:spacing w:before="140" w:line="220" w:lineRule="atLeast"/>
              <w:ind w:left="1080"/>
              <w:outlineLvl w:val="7"/>
              <w:rPr>
                <w:ins w:id="624" w:author="i0806927" w:date="2016-04-01T13:07:00Z"/>
                <w:rFonts w:ascii="Helvetica" w:hAnsi="Helvetica"/>
                <w:szCs w:val="20"/>
                <w:highlight w:val="yellow"/>
                <w:lang w:eastAsia="it-IT"/>
                <w:rPrChange w:id="625" w:author="i0806927" w:date="2016-04-04T13:26:00Z">
                  <w:rPr>
                    <w:ins w:id="626" w:author="i0806927" w:date="2016-04-01T13:07:00Z"/>
                    <w:rFonts w:ascii="Helvetica" w:hAnsi="Helvetica"/>
                    <w:i/>
                    <w:spacing w:val="-4"/>
                    <w:kern w:val="1"/>
                    <w:sz w:val="18"/>
                    <w:szCs w:val="20"/>
                    <w:lang w:eastAsia="it-IT"/>
                  </w:rPr>
                </w:rPrChange>
              </w:rPr>
            </w:pPr>
            <w:ins w:id="627" w:author="i0806927" w:date="2016-04-01T13:07:00Z">
              <w:r w:rsidRPr="0007128D">
                <w:rPr>
                  <w:rFonts w:ascii="Helvetica" w:hAnsi="Helvetica"/>
                  <w:szCs w:val="20"/>
                  <w:highlight w:val="yellow"/>
                  <w:lang w:eastAsia="it-IT"/>
                  <w:rPrChange w:id="628" w:author="i0806927" w:date="2016-04-04T13:26:00Z">
                    <w:rPr>
                      <w:rFonts w:ascii="Helvetica" w:hAnsi="Helvetica"/>
                      <w:szCs w:val="20"/>
                      <w:lang w:eastAsia="it-IT"/>
                    </w:rPr>
                  </w:rPrChange>
                </w:rPr>
                <w:t xml:space="preserve">            "valueto" : "6MBPS"</w:t>
              </w:r>
            </w:ins>
          </w:p>
          <w:p w14:paraId="247A72CC" w14:textId="77777777" w:rsidR="002649F3" w:rsidRPr="0007128D" w:rsidRDefault="002649F3" w:rsidP="002649F3">
            <w:pPr>
              <w:rPr>
                <w:ins w:id="629" w:author="i0806927" w:date="2016-04-01T13:07:00Z"/>
                <w:rFonts w:ascii="Helvetica" w:hAnsi="Helvetica"/>
                <w:szCs w:val="20"/>
                <w:highlight w:val="yellow"/>
                <w:lang w:eastAsia="it-IT"/>
                <w:rPrChange w:id="630" w:author="i0806927" w:date="2016-04-04T13:26:00Z">
                  <w:rPr>
                    <w:ins w:id="631" w:author="i0806927" w:date="2016-04-01T13:07:00Z"/>
                    <w:rFonts w:ascii="Helvetica" w:hAnsi="Helvetica"/>
                    <w:szCs w:val="20"/>
                    <w:lang w:eastAsia="it-IT"/>
                  </w:rPr>
                </w:rPrChange>
              </w:rPr>
            </w:pPr>
            <w:ins w:id="632" w:author="i0806927" w:date="2016-04-01T13:07:00Z">
              <w:r w:rsidRPr="0007128D">
                <w:rPr>
                  <w:rFonts w:ascii="Helvetica" w:hAnsi="Helvetica"/>
                  <w:szCs w:val="20"/>
                  <w:highlight w:val="yellow"/>
                  <w:lang w:eastAsia="it-IT"/>
                  <w:rPrChange w:id="633" w:author="i0806927" w:date="2016-04-04T13:26:00Z">
                    <w:rPr>
                      <w:rFonts w:ascii="Helvetica" w:hAnsi="Helvetica"/>
                      <w:szCs w:val="20"/>
                      <w:lang w:eastAsia="it-IT"/>
                    </w:rPr>
                  </w:rPrChange>
                </w:rPr>
                <w:t xml:space="preserve">          }</w:t>
              </w:r>
            </w:ins>
          </w:p>
          <w:p w14:paraId="0892CC96" w14:textId="77777777" w:rsidR="002649F3" w:rsidRPr="0007128D" w:rsidRDefault="002649F3" w:rsidP="002649F3">
            <w:pPr>
              <w:keepNext/>
              <w:keepLines/>
              <w:suppressAutoHyphens/>
              <w:spacing w:before="140" w:line="220" w:lineRule="atLeast"/>
              <w:ind w:left="1080"/>
              <w:outlineLvl w:val="7"/>
              <w:rPr>
                <w:ins w:id="634" w:author="i0806927" w:date="2016-04-01T13:07:00Z"/>
                <w:rFonts w:ascii="Helvetica" w:hAnsi="Helvetica"/>
                <w:szCs w:val="20"/>
                <w:highlight w:val="yellow"/>
                <w:lang w:eastAsia="it-IT"/>
                <w:rPrChange w:id="635" w:author="i0806927" w:date="2016-04-04T13:26:00Z">
                  <w:rPr>
                    <w:ins w:id="636" w:author="i0806927" w:date="2016-04-01T13:07:00Z"/>
                    <w:rFonts w:ascii="Helvetica" w:hAnsi="Helvetica"/>
                    <w:i/>
                    <w:spacing w:val="-4"/>
                    <w:kern w:val="1"/>
                    <w:sz w:val="18"/>
                    <w:szCs w:val="20"/>
                    <w:lang w:eastAsia="it-IT"/>
                  </w:rPr>
                </w:rPrChange>
              </w:rPr>
            </w:pPr>
            <w:ins w:id="637" w:author="i0806927" w:date="2016-04-01T13:07:00Z">
              <w:r w:rsidRPr="0007128D">
                <w:rPr>
                  <w:rFonts w:ascii="Helvetica" w:hAnsi="Helvetica"/>
                  <w:szCs w:val="20"/>
                  <w:highlight w:val="yellow"/>
                  <w:lang w:eastAsia="it-IT"/>
                  <w:rPrChange w:id="638" w:author="i0806927" w:date="2016-04-04T13:26:00Z">
                    <w:rPr>
                      <w:rFonts w:ascii="Helvetica" w:hAnsi="Helvetica"/>
                      <w:szCs w:val="20"/>
                      <w:lang w:eastAsia="it-IT"/>
                    </w:rPr>
                  </w:rPrChange>
                </w:rPr>
                <w:t xml:space="preserve">        ],</w:t>
              </w:r>
            </w:ins>
          </w:p>
          <w:p w14:paraId="02BF4D1E" w14:textId="77777777" w:rsidR="002649F3" w:rsidRPr="0007128D" w:rsidRDefault="002649F3" w:rsidP="002649F3">
            <w:pPr>
              <w:keepNext/>
              <w:keepLines/>
              <w:suppressAutoHyphens/>
              <w:spacing w:before="140" w:line="220" w:lineRule="atLeast"/>
              <w:ind w:left="1080"/>
              <w:outlineLvl w:val="7"/>
              <w:rPr>
                <w:ins w:id="639" w:author="i0806927" w:date="2016-04-01T13:07:00Z"/>
                <w:rFonts w:ascii="Helvetica" w:hAnsi="Helvetica"/>
                <w:szCs w:val="20"/>
                <w:highlight w:val="yellow"/>
                <w:lang w:eastAsia="it-IT"/>
                <w:rPrChange w:id="640" w:author="i0806927" w:date="2016-04-04T13:26:00Z">
                  <w:rPr>
                    <w:ins w:id="641" w:author="i0806927" w:date="2016-04-01T13:07:00Z"/>
                    <w:rFonts w:ascii="Helvetica" w:hAnsi="Helvetica"/>
                    <w:i/>
                    <w:spacing w:val="-4"/>
                    <w:kern w:val="1"/>
                    <w:sz w:val="18"/>
                    <w:szCs w:val="20"/>
                    <w:lang w:eastAsia="it-IT"/>
                  </w:rPr>
                </w:rPrChange>
              </w:rPr>
            </w:pPr>
            <w:ins w:id="642" w:author="i0806927" w:date="2016-04-01T13:07:00Z">
              <w:r w:rsidRPr="0007128D">
                <w:rPr>
                  <w:rFonts w:ascii="Helvetica" w:hAnsi="Helvetica"/>
                  <w:szCs w:val="20"/>
                  <w:highlight w:val="yellow"/>
                  <w:lang w:eastAsia="it-IT"/>
                  <w:rPrChange w:id="643" w:author="i0806927" w:date="2016-04-04T13:26:00Z">
                    <w:rPr>
                      <w:rFonts w:ascii="Helvetica" w:hAnsi="Helvetica"/>
                      <w:szCs w:val="20"/>
                      <w:lang w:eastAsia="it-IT"/>
                    </w:rPr>
                  </w:rPrChange>
                </w:rPr>
                <w:t xml:space="preserve">        "serviceQualification" : {</w:t>
              </w:r>
            </w:ins>
          </w:p>
          <w:p w14:paraId="7FFE3B55" w14:textId="77777777" w:rsidR="002649F3" w:rsidRPr="0007128D" w:rsidRDefault="002649F3" w:rsidP="002649F3">
            <w:pPr>
              <w:keepNext/>
              <w:keepLines/>
              <w:suppressAutoHyphens/>
              <w:spacing w:before="140" w:line="220" w:lineRule="atLeast"/>
              <w:ind w:left="1080"/>
              <w:outlineLvl w:val="7"/>
              <w:rPr>
                <w:ins w:id="644" w:author="i0806927" w:date="2016-04-01T13:07:00Z"/>
                <w:rFonts w:ascii="Helvetica" w:hAnsi="Helvetica"/>
                <w:szCs w:val="20"/>
                <w:highlight w:val="yellow"/>
                <w:lang w:eastAsia="it-IT"/>
                <w:rPrChange w:id="645" w:author="i0806927" w:date="2016-04-04T13:26:00Z">
                  <w:rPr>
                    <w:ins w:id="646" w:author="i0806927" w:date="2016-04-01T13:07:00Z"/>
                    <w:rFonts w:ascii="Helvetica" w:hAnsi="Helvetica"/>
                    <w:i/>
                    <w:spacing w:val="-4"/>
                    <w:kern w:val="1"/>
                    <w:sz w:val="18"/>
                    <w:szCs w:val="20"/>
                    <w:lang w:eastAsia="it-IT"/>
                  </w:rPr>
                </w:rPrChange>
              </w:rPr>
            </w:pPr>
            <w:ins w:id="647" w:author="i0806927" w:date="2016-04-01T13:07:00Z">
              <w:r w:rsidRPr="0007128D">
                <w:rPr>
                  <w:rFonts w:ascii="Helvetica" w:hAnsi="Helvetica"/>
                  <w:szCs w:val="20"/>
                  <w:highlight w:val="yellow"/>
                  <w:lang w:eastAsia="it-IT"/>
                  <w:rPrChange w:id="648" w:author="i0806927" w:date="2016-04-04T13:26:00Z">
                    <w:rPr>
                      <w:rFonts w:ascii="Helvetica" w:hAnsi="Helvetica"/>
                      <w:szCs w:val="20"/>
                      <w:lang w:eastAsia="it-IT"/>
                    </w:rPr>
                  </w:rPrChange>
                </w:rPr>
                <w:t xml:space="preserve">          "qualificationResult" : "available"</w:t>
              </w:r>
            </w:ins>
          </w:p>
          <w:p w14:paraId="57371800" w14:textId="77777777" w:rsidR="002649F3" w:rsidRPr="0007128D" w:rsidRDefault="002649F3" w:rsidP="002649F3">
            <w:pPr>
              <w:keepNext/>
              <w:keepLines/>
              <w:suppressAutoHyphens/>
              <w:spacing w:before="140" w:line="220" w:lineRule="atLeast"/>
              <w:ind w:left="1080"/>
              <w:outlineLvl w:val="7"/>
              <w:rPr>
                <w:ins w:id="649" w:author="i0806927" w:date="2016-04-01T13:07:00Z"/>
                <w:rFonts w:ascii="Helvetica" w:hAnsi="Helvetica"/>
                <w:szCs w:val="20"/>
                <w:highlight w:val="yellow"/>
                <w:lang w:eastAsia="it-IT"/>
                <w:rPrChange w:id="650" w:author="i0806927" w:date="2016-04-04T13:26:00Z">
                  <w:rPr>
                    <w:ins w:id="651" w:author="i0806927" w:date="2016-04-01T13:07:00Z"/>
                    <w:rFonts w:ascii="Helvetica" w:hAnsi="Helvetica"/>
                    <w:i/>
                    <w:spacing w:val="-4"/>
                    <w:kern w:val="1"/>
                    <w:sz w:val="18"/>
                    <w:szCs w:val="20"/>
                    <w:lang w:eastAsia="it-IT"/>
                  </w:rPr>
                </w:rPrChange>
              </w:rPr>
            </w:pPr>
            <w:ins w:id="652" w:author="i0806927" w:date="2016-04-01T13:07:00Z">
              <w:r w:rsidRPr="0007128D">
                <w:rPr>
                  <w:rFonts w:ascii="Helvetica" w:hAnsi="Helvetica"/>
                  <w:szCs w:val="20"/>
                  <w:highlight w:val="yellow"/>
                  <w:lang w:eastAsia="it-IT"/>
                  <w:rPrChange w:id="653" w:author="i0806927" w:date="2016-04-04T13:26:00Z">
                    <w:rPr>
                      <w:rFonts w:ascii="Helvetica" w:hAnsi="Helvetica"/>
                      <w:szCs w:val="20"/>
                      <w:lang w:eastAsia="it-IT"/>
                    </w:rPr>
                  </w:rPrChange>
                </w:rPr>
                <w:t xml:space="preserve">        }</w:t>
              </w:r>
            </w:ins>
          </w:p>
          <w:p w14:paraId="77A0ACF6" w14:textId="77777777" w:rsidR="002649F3" w:rsidRPr="0007128D" w:rsidRDefault="002649F3" w:rsidP="002649F3">
            <w:pPr>
              <w:keepNext/>
              <w:keepLines/>
              <w:suppressAutoHyphens/>
              <w:spacing w:before="140" w:line="220" w:lineRule="atLeast"/>
              <w:ind w:left="1080"/>
              <w:outlineLvl w:val="7"/>
              <w:rPr>
                <w:ins w:id="654" w:author="i0806927" w:date="2016-04-01T13:07:00Z"/>
                <w:rFonts w:ascii="Helvetica" w:hAnsi="Helvetica"/>
                <w:szCs w:val="20"/>
                <w:highlight w:val="yellow"/>
                <w:lang w:eastAsia="it-IT"/>
                <w:rPrChange w:id="655" w:author="i0806927" w:date="2016-04-04T13:26:00Z">
                  <w:rPr>
                    <w:ins w:id="656" w:author="i0806927" w:date="2016-04-01T13:07:00Z"/>
                    <w:rFonts w:ascii="Helvetica" w:hAnsi="Helvetica"/>
                    <w:i/>
                    <w:spacing w:val="-4"/>
                    <w:kern w:val="1"/>
                    <w:sz w:val="18"/>
                    <w:szCs w:val="20"/>
                    <w:lang w:eastAsia="it-IT"/>
                  </w:rPr>
                </w:rPrChange>
              </w:rPr>
            </w:pPr>
            <w:ins w:id="657" w:author="i0806927" w:date="2016-04-01T13:07:00Z">
              <w:r w:rsidRPr="0007128D">
                <w:rPr>
                  <w:rFonts w:ascii="Helvetica" w:hAnsi="Helvetica"/>
                  <w:szCs w:val="20"/>
                  <w:highlight w:val="yellow"/>
                  <w:lang w:eastAsia="it-IT"/>
                  <w:rPrChange w:id="658" w:author="i0806927" w:date="2016-04-04T13:26:00Z">
                    <w:rPr>
                      <w:rFonts w:ascii="Helvetica" w:hAnsi="Helvetica"/>
                      <w:szCs w:val="20"/>
                      <w:lang w:eastAsia="it-IT"/>
                    </w:rPr>
                  </w:rPrChange>
                </w:rPr>
                <w:t xml:space="preserve">      },</w:t>
              </w:r>
            </w:ins>
          </w:p>
          <w:p w14:paraId="6A1847F6" w14:textId="77777777" w:rsidR="002649F3" w:rsidRPr="0007128D" w:rsidRDefault="002649F3" w:rsidP="002649F3">
            <w:pPr>
              <w:keepNext/>
              <w:keepLines/>
              <w:suppressAutoHyphens/>
              <w:spacing w:before="140" w:line="220" w:lineRule="atLeast"/>
              <w:ind w:left="1080"/>
              <w:outlineLvl w:val="7"/>
              <w:rPr>
                <w:ins w:id="659" w:author="i0806927" w:date="2016-04-01T13:07:00Z"/>
                <w:rFonts w:ascii="Helvetica" w:hAnsi="Helvetica"/>
                <w:szCs w:val="20"/>
                <w:highlight w:val="yellow"/>
                <w:lang w:eastAsia="it-IT"/>
                <w:rPrChange w:id="660" w:author="i0806927" w:date="2016-04-04T13:26:00Z">
                  <w:rPr>
                    <w:ins w:id="661" w:author="i0806927" w:date="2016-04-01T13:07:00Z"/>
                    <w:rFonts w:ascii="Helvetica" w:hAnsi="Helvetica"/>
                    <w:i/>
                    <w:spacing w:val="-4"/>
                    <w:kern w:val="1"/>
                    <w:sz w:val="18"/>
                    <w:szCs w:val="20"/>
                    <w:lang w:eastAsia="it-IT"/>
                  </w:rPr>
                </w:rPrChange>
              </w:rPr>
            </w:pPr>
            <w:ins w:id="662" w:author="i0806927" w:date="2016-04-01T13:07:00Z">
              <w:r w:rsidRPr="0007128D">
                <w:rPr>
                  <w:rFonts w:ascii="Helvetica" w:hAnsi="Helvetica"/>
                  <w:szCs w:val="20"/>
                  <w:highlight w:val="yellow"/>
                  <w:lang w:eastAsia="it-IT"/>
                  <w:rPrChange w:id="663" w:author="i0806927" w:date="2016-04-04T13:26:00Z">
                    <w:rPr>
                      <w:rFonts w:ascii="Helvetica" w:hAnsi="Helvetica"/>
                      <w:szCs w:val="20"/>
                      <w:lang w:eastAsia="it-IT"/>
                    </w:rPr>
                  </w:rPrChange>
                </w:rPr>
                <w:t xml:space="preserve">      {</w:t>
              </w:r>
            </w:ins>
          </w:p>
          <w:p w14:paraId="408D861A" w14:textId="77777777" w:rsidR="002649F3" w:rsidRPr="0007128D" w:rsidRDefault="002649F3" w:rsidP="002649F3">
            <w:pPr>
              <w:keepNext/>
              <w:keepLines/>
              <w:suppressAutoHyphens/>
              <w:spacing w:before="140" w:line="220" w:lineRule="atLeast"/>
              <w:ind w:left="1080"/>
              <w:outlineLvl w:val="7"/>
              <w:rPr>
                <w:ins w:id="664" w:author="i0806927" w:date="2016-04-01T13:07:00Z"/>
                <w:rFonts w:ascii="Helvetica" w:hAnsi="Helvetica"/>
                <w:szCs w:val="20"/>
                <w:highlight w:val="yellow"/>
                <w:lang w:eastAsia="it-IT"/>
                <w:rPrChange w:id="665" w:author="i0806927" w:date="2016-04-04T13:26:00Z">
                  <w:rPr>
                    <w:ins w:id="666" w:author="i0806927" w:date="2016-04-01T13:07:00Z"/>
                    <w:rFonts w:ascii="Helvetica" w:hAnsi="Helvetica"/>
                    <w:i/>
                    <w:spacing w:val="-4"/>
                    <w:kern w:val="1"/>
                    <w:sz w:val="18"/>
                    <w:szCs w:val="20"/>
                    <w:lang w:eastAsia="it-IT"/>
                  </w:rPr>
                </w:rPrChange>
              </w:rPr>
            </w:pPr>
            <w:ins w:id="667" w:author="i0806927" w:date="2016-04-01T13:07:00Z">
              <w:r w:rsidRPr="0007128D">
                <w:rPr>
                  <w:rFonts w:ascii="Helvetica" w:hAnsi="Helvetica"/>
                  <w:szCs w:val="20"/>
                  <w:highlight w:val="yellow"/>
                  <w:lang w:eastAsia="it-IT"/>
                  <w:rPrChange w:id="668" w:author="i0806927" w:date="2016-04-04T13:26:00Z">
                    <w:rPr>
                      <w:rFonts w:ascii="Helvetica" w:hAnsi="Helvetica"/>
                      <w:szCs w:val="20"/>
                      <w:lang w:eastAsia="it-IT"/>
                    </w:rPr>
                  </w:rPrChange>
                </w:rPr>
                <w:t xml:space="preserve">        "id" : "3333",</w:t>
              </w:r>
            </w:ins>
          </w:p>
          <w:p w14:paraId="105E7634" w14:textId="712ED074" w:rsidR="002649F3" w:rsidRPr="0007128D" w:rsidRDefault="002649F3" w:rsidP="002649F3">
            <w:pPr>
              <w:keepNext/>
              <w:keepLines/>
              <w:suppressAutoHyphens/>
              <w:spacing w:before="140" w:line="220" w:lineRule="atLeast"/>
              <w:ind w:left="1080"/>
              <w:outlineLvl w:val="7"/>
              <w:rPr>
                <w:ins w:id="669" w:author="i0806927" w:date="2016-04-01T13:07:00Z"/>
                <w:rFonts w:ascii="Helvetica" w:hAnsi="Helvetica"/>
                <w:szCs w:val="20"/>
                <w:highlight w:val="yellow"/>
                <w:lang w:eastAsia="it-IT"/>
                <w:rPrChange w:id="670" w:author="i0806927" w:date="2016-04-04T13:26:00Z">
                  <w:rPr>
                    <w:ins w:id="671" w:author="i0806927" w:date="2016-04-01T13:07:00Z"/>
                    <w:rFonts w:ascii="Helvetica" w:hAnsi="Helvetica"/>
                    <w:i/>
                    <w:spacing w:val="-4"/>
                    <w:kern w:val="1"/>
                    <w:sz w:val="18"/>
                    <w:szCs w:val="20"/>
                    <w:lang w:eastAsia="it-IT"/>
                  </w:rPr>
                </w:rPrChange>
              </w:rPr>
            </w:pPr>
            <w:ins w:id="672" w:author="i0806927" w:date="2016-04-01T13:07:00Z">
              <w:r w:rsidRPr="0007128D">
                <w:rPr>
                  <w:rFonts w:ascii="Helvetica" w:hAnsi="Helvetica"/>
                  <w:szCs w:val="20"/>
                  <w:highlight w:val="yellow"/>
                  <w:lang w:eastAsia="it-IT"/>
                  <w:rPrChange w:id="673" w:author="i0806927" w:date="2016-04-04T13:26:00Z">
                    <w:rPr>
                      <w:rFonts w:ascii="Helvetica" w:hAnsi="Helvetica"/>
                      <w:szCs w:val="20"/>
                      <w:lang w:eastAsia="it-IT"/>
                    </w:rPr>
                  </w:rPrChange>
                </w:rPr>
                <w:t xml:space="preserve">        "href": "</w:t>
              </w:r>
            </w:ins>
            <w:ins w:id="674" w:author="i0806927" w:date="2016-04-04T14:09:00Z">
              <w:r w:rsidR="003B3AB5">
                <w:rPr>
                  <w:rFonts w:ascii="Helvetica" w:hAnsi="Helvetica" w:hint="eastAsia"/>
                  <w:szCs w:val="20"/>
                  <w:highlight w:val="yellow"/>
                  <w:lang w:eastAsia="ja-JP"/>
                </w:rPr>
                <w:t>https:</w:t>
              </w:r>
            </w:ins>
            <w:ins w:id="675" w:author="i0806927" w:date="2016-04-01T13:07:00Z">
              <w:r w:rsidRPr="0007128D">
                <w:rPr>
                  <w:rFonts w:ascii="Helvetica" w:hAnsi="Helvetica"/>
                  <w:szCs w:val="20"/>
                  <w:highlight w:val="yellow"/>
                  <w:lang w:eastAsia="it-IT"/>
                  <w:rPrChange w:id="676" w:author="i0806927" w:date="2016-04-04T13:26:00Z">
                    <w:rPr>
                      <w:rFonts w:ascii="Helvetica" w:hAnsi="Helvetica"/>
                      <w:szCs w:val="20"/>
                      <w:lang w:eastAsia="it-IT"/>
                    </w:rPr>
                  </w:rPrChange>
                </w:rPr>
                <w:t>//serviceSpecification/TVservice",</w:t>
              </w:r>
            </w:ins>
          </w:p>
          <w:p w14:paraId="12E96BCE" w14:textId="77777777" w:rsidR="002649F3" w:rsidRPr="0007128D" w:rsidRDefault="002649F3" w:rsidP="002649F3">
            <w:pPr>
              <w:keepNext/>
              <w:keepLines/>
              <w:suppressAutoHyphens/>
              <w:spacing w:before="140" w:line="220" w:lineRule="atLeast"/>
              <w:ind w:left="1080"/>
              <w:outlineLvl w:val="7"/>
              <w:rPr>
                <w:ins w:id="677" w:author="i0806927" w:date="2016-04-01T13:07:00Z"/>
                <w:rFonts w:ascii="Helvetica" w:hAnsi="Helvetica"/>
                <w:szCs w:val="20"/>
                <w:highlight w:val="yellow"/>
                <w:lang w:eastAsia="it-IT"/>
                <w:rPrChange w:id="678" w:author="i0806927" w:date="2016-04-04T13:26:00Z">
                  <w:rPr>
                    <w:ins w:id="679" w:author="i0806927" w:date="2016-04-01T13:07:00Z"/>
                    <w:rFonts w:ascii="Helvetica" w:hAnsi="Helvetica"/>
                    <w:i/>
                    <w:spacing w:val="-4"/>
                    <w:kern w:val="1"/>
                    <w:sz w:val="18"/>
                    <w:szCs w:val="20"/>
                    <w:lang w:eastAsia="it-IT"/>
                  </w:rPr>
                </w:rPrChange>
              </w:rPr>
            </w:pPr>
            <w:ins w:id="680" w:author="i0806927" w:date="2016-04-01T13:07:00Z">
              <w:r w:rsidRPr="0007128D">
                <w:rPr>
                  <w:rFonts w:ascii="Helvetica" w:hAnsi="Helvetica"/>
                  <w:szCs w:val="20"/>
                  <w:highlight w:val="yellow"/>
                  <w:lang w:eastAsia="it-IT"/>
                  <w:rPrChange w:id="681" w:author="i0806927" w:date="2016-04-04T13:26:00Z">
                    <w:rPr>
                      <w:rFonts w:ascii="Helvetica" w:hAnsi="Helvetica"/>
                      <w:szCs w:val="20"/>
                      <w:lang w:eastAsia="it-IT"/>
                    </w:rPr>
                  </w:rPrChange>
                </w:rPr>
                <w:t xml:space="preserve">        "serviceCategoryId" : "TV",</w:t>
              </w:r>
            </w:ins>
          </w:p>
          <w:p w14:paraId="1FD9792E" w14:textId="77777777" w:rsidR="002649F3" w:rsidRPr="0007128D" w:rsidRDefault="002649F3" w:rsidP="002649F3">
            <w:pPr>
              <w:rPr>
                <w:ins w:id="682" w:author="i0806927" w:date="2016-04-01T13:07:00Z"/>
                <w:rFonts w:ascii="Helvetica" w:hAnsi="Helvetica"/>
                <w:szCs w:val="20"/>
                <w:highlight w:val="yellow"/>
                <w:lang w:eastAsia="it-IT"/>
                <w:rPrChange w:id="683" w:author="i0806927" w:date="2016-04-04T13:26:00Z">
                  <w:rPr>
                    <w:ins w:id="684" w:author="i0806927" w:date="2016-04-01T13:07:00Z"/>
                    <w:rFonts w:ascii="Helvetica" w:hAnsi="Helvetica"/>
                    <w:szCs w:val="20"/>
                    <w:lang w:eastAsia="it-IT"/>
                  </w:rPr>
                </w:rPrChange>
              </w:rPr>
            </w:pPr>
            <w:ins w:id="685" w:author="i0806927" w:date="2016-04-01T13:07:00Z">
              <w:r w:rsidRPr="0007128D">
                <w:rPr>
                  <w:rFonts w:ascii="Helvetica" w:hAnsi="Helvetica"/>
                  <w:szCs w:val="20"/>
                  <w:highlight w:val="yellow"/>
                  <w:lang w:eastAsia="it-IT"/>
                  <w:rPrChange w:id="686" w:author="i0806927" w:date="2016-04-04T13:26:00Z">
                    <w:rPr>
                      <w:rFonts w:ascii="Helvetica" w:hAnsi="Helvetica"/>
                      <w:szCs w:val="20"/>
                      <w:lang w:eastAsia="it-IT"/>
                    </w:rPr>
                  </w:rPrChange>
                </w:rPr>
                <w:t xml:space="preserve">        "serviceQualification" : {</w:t>
              </w:r>
            </w:ins>
          </w:p>
          <w:p w14:paraId="750AAE27" w14:textId="77777777" w:rsidR="002649F3" w:rsidRPr="0007128D" w:rsidRDefault="002649F3" w:rsidP="002649F3">
            <w:pPr>
              <w:keepNext/>
              <w:keepLines/>
              <w:suppressAutoHyphens/>
              <w:spacing w:before="140" w:line="220" w:lineRule="atLeast"/>
              <w:ind w:left="1080"/>
              <w:outlineLvl w:val="7"/>
              <w:rPr>
                <w:ins w:id="687" w:author="i0806927" w:date="2016-04-01T13:07:00Z"/>
                <w:rFonts w:ascii="Helvetica" w:hAnsi="Helvetica"/>
                <w:szCs w:val="20"/>
                <w:highlight w:val="yellow"/>
                <w:lang w:eastAsia="it-IT"/>
                <w:rPrChange w:id="688" w:author="i0806927" w:date="2016-04-04T13:26:00Z">
                  <w:rPr>
                    <w:ins w:id="689" w:author="i0806927" w:date="2016-04-01T13:07:00Z"/>
                    <w:rFonts w:ascii="Helvetica" w:hAnsi="Helvetica"/>
                    <w:i/>
                    <w:spacing w:val="-4"/>
                    <w:kern w:val="1"/>
                    <w:sz w:val="18"/>
                    <w:szCs w:val="20"/>
                    <w:lang w:eastAsia="it-IT"/>
                  </w:rPr>
                </w:rPrChange>
              </w:rPr>
            </w:pPr>
            <w:ins w:id="690" w:author="i0806927" w:date="2016-04-01T13:07:00Z">
              <w:r w:rsidRPr="0007128D">
                <w:rPr>
                  <w:rFonts w:ascii="Helvetica" w:hAnsi="Helvetica"/>
                  <w:szCs w:val="20"/>
                  <w:highlight w:val="yellow"/>
                  <w:lang w:eastAsia="it-IT"/>
                  <w:rPrChange w:id="691" w:author="i0806927" w:date="2016-04-04T13:26:00Z">
                    <w:rPr>
                      <w:rFonts w:ascii="Helvetica" w:hAnsi="Helvetica"/>
                      <w:szCs w:val="20"/>
                      <w:lang w:eastAsia="it-IT"/>
                    </w:rPr>
                  </w:rPrChange>
                </w:rPr>
                <w:t xml:space="preserve">          "qualificationResult" : "unavailable",</w:t>
              </w:r>
            </w:ins>
          </w:p>
          <w:p w14:paraId="35C80335" w14:textId="77777777" w:rsidR="002649F3" w:rsidRPr="0007128D" w:rsidRDefault="002649F3" w:rsidP="002649F3">
            <w:pPr>
              <w:keepNext/>
              <w:keepLines/>
              <w:suppressAutoHyphens/>
              <w:spacing w:before="140" w:line="220" w:lineRule="atLeast"/>
              <w:ind w:left="1080"/>
              <w:outlineLvl w:val="7"/>
              <w:rPr>
                <w:ins w:id="692" w:author="i0806927" w:date="2016-04-01T13:07:00Z"/>
                <w:rFonts w:ascii="Helvetica" w:hAnsi="Helvetica"/>
                <w:szCs w:val="20"/>
                <w:highlight w:val="yellow"/>
                <w:lang w:eastAsia="it-IT"/>
                <w:rPrChange w:id="693" w:author="i0806927" w:date="2016-04-04T13:26:00Z">
                  <w:rPr>
                    <w:ins w:id="694" w:author="i0806927" w:date="2016-04-01T13:07:00Z"/>
                    <w:rFonts w:ascii="Helvetica" w:hAnsi="Helvetica"/>
                    <w:i/>
                    <w:spacing w:val="-4"/>
                    <w:kern w:val="1"/>
                    <w:sz w:val="18"/>
                    <w:szCs w:val="20"/>
                    <w:lang w:eastAsia="it-IT"/>
                  </w:rPr>
                </w:rPrChange>
              </w:rPr>
            </w:pPr>
            <w:ins w:id="695" w:author="i0806927" w:date="2016-04-01T13:07:00Z">
              <w:r w:rsidRPr="0007128D">
                <w:rPr>
                  <w:rFonts w:ascii="Helvetica" w:hAnsi="Helvetica"/>
                  <w:szCs w:val="20"/>
                  <w:highlight w:val="yellow"/>
                  <w:lang w:eastAsia="it-IT"/>
                  <w:rPrChange w:id="696" w:author="i0806927" w:date="2016-04-04T13:26:00Z">
                    <w:rPr>
                      <w:rFonts w:ascii="Helvetica" w:hAnsi="Helvetica"/>
                      <w:szCs w:val="20"/>
                      <w:lang w:eastAsia="it-IT"/>
                    </w:rPr>
                  </w:rPrChange>
                </w:rPr>
                <w:t xml:space="preserve">          "comment" : "less than 5MBPS bandwidth",</w:t>
              </w:r>
            </w:ins>
          </w:p>
          <w:p w14:paraId="552FD774" w14:textId="77777777" w:rsidR="002649F3" w:rsidRPr="0007128D" w:rsidRDefault="002649F3" w:rsidP="002649F3">
            <w:pPr>
              <w:keepNext/>
              <w:keepLines/>
              <w:suppressAutoHyphens/>
              <w:spacing w:before="140" w:line="220" w:lineRule="atLeast"/>
              <w:ind w:left="1080"/>
              <w:outlineLvl w:val="7"/>
              <w:rPr>
                <w:ins w:id="697" w:author="i0806927" w:date="2016-04-01T13:07:00Z"/>
                <w:rFonts w:ascii="Helvetica" w:hAnsi="Helvetica"/>
                <w:szCs w:val="20"/>
                <w:highlight w:val="yellow"/>
                <w:lang w:eastAsia="it-IT"/>
                <w:rPrChange w:id="698" w:author="i0806927" w:date="2016-04-04T13:26:00Z">
                  <w:rPr>
                    <w:ins w:id="699" w:author="i0806927" w:date="2016-04-01T13:07:00Z"/>
                    <w:rFonts w:ascii="Helvetica" w:hAnsi="Helvetica"/>
                    <w:i/>
                    <w:spacing w:val="-4"/>
                    <w:kern w:val="1"/>
                    <w:sz w:val="18"/>
                    <w:szCs w:val="20"/>
                    <w:lang w:eastAsia="it-IT"/>
                  </w:rPr>
                </w:rPrChange>
              </w:rPr>
            </w:pPr>
            <w:ins w:id="700" w:author="i0806927" w:date="2016-04-01T13:07:00Z">
              <w:r w:rsidRPr="0007128D">
                <w:rPr>
                  <w:rFonts w:ascii="Helvetica" w:hAnsi="Helvetica"/>
                  <w:szCs w:val="20"/>
                  <w:highlight w:val="yellow"/>
                  <w:lang w:eastAsia="it-IT"/>
                  <w:rPrChange w:id="701" w:author="i0806927" w:date="2016-04-04T13:26:00Z">
                    <w:rPr>
                      <w:rFonts w:ascii="Helvetica" w:hAnsi="Helvetica"/>
                      <w:szCs w:val="20"/>
                      <w:lang w:eastAsia="it-IT"/>
                    </w:rPr>
                  </w:rPrChange>
                </w:rPr>
                <w:t xml:space="preserve">          "qualificationResultDate" : "2016/02/01"</w:t>
              </w:r>
            </w:ins>
          </w:p>
          <w:p w14:paraId="276956C2" w14:textId="77777777" w:rsidR="002649F3" w:rsidRPr="0007128D" w:rsidRDefault="002649F3" w:rsidP="002649F3">
            <w:pPr>
              <w:keepNext/>
              <w:keepLines/>
              <w:suppressAutoHyphens/>
              <w:spacing w:before="140" w:line="220" w:lineRule="atLeast"/>
              <w:ind w:left="1080"/>
              <w:outlineLvl w:val="7"/>
              <w:rPr>
                <w:ins w:id="702" w:author="i0806927" w:date="2016-04-01T13:07:00Z"/>
                <w:rFonts w:ascii="Helvetica" w:hAnsi="Helvetica"/>
                <w:szCs w:val="20"/>
                <w:highlight w:val="yellow"/>
                <w:lang w:eastAsia="it-IT"/>
                <w:rPrChange w:id="703" w:author="i0806927" w:date="2016-04-04T13:26:00Z">
                  <w:rPr>
                    <w:ins w:id="704" w:author="i0806927" w:date="2016-04-01T13:07:00Z"/>
                    <w:rFonts w:ascii="Helvetica" w:hAnsi="Helvetica"/>
                    <w:i/>
                    <w:spacing w:val="-4"/>
                    <w:kern w:val="1"/>
                    <w:sz w:val="18"/>
                    <w:szCs w:val="20"/>
                    <w:lang w:eastAsia="it-IT"/>
                  </w:rPr>
                </w:rPrChange>
              </w:rPr>
            </w:pPr>
            <w:ins w:id="705" w:author="i0806927" w:date="2016-04-01T13:07:00Z">
              <w:r w:rsidRPr="0007128D">
                <w:rPr>
                  <w:rFonts w:ascii="Helvetica" w:hAnsi="Helvetica"/>
                  <w:szCs w:val="20"/>
                  <w:highlight w:val="yellow"/>
                  <w:lang w:eastAsia="it-IT"/>
                  <w:rPrChange w:id="706" w:author="i0806927" w:date="2016-04-04T13:26:00Z">
                    <w:rPr>
                      <w:rFonts w:ascii="Helvetica" w:hAnsi="Helvetica"/>
                      <w:szCs w:val="20"/>
                      <w:lang w:eastAsia="it-IT"/>
                    </w:rPr>
                  </w:rPrChange>
                </w:rPr>
                <w:t xml:space="preserve">        }</w:t>
              </w:r>
            </w:ins>
          </w:p>
          <w:p w14:paraId="0F320D3F" w14:textId="77777777" w:rsidR="002649F3" w:rsidRPr="0007128D" w:rsidRDefault="002649F3" w:rsidP="002649F3">
            <w:pPr>
              <w:keepNext/>
              <w:keepLines/>
              <w:suppressAutoHyphens/>
              <w:spacing w:before="140" w:line="220" w:lineRule="atLeast"/>
              <w:ind w:left="1080"/>
              <w:outlineLvl w:val="7"/>
              <w:rPr>
                <w:ins w:id="707" w:author="i0806927" w:date="2016-04-01T13:07:00Z"/>
                <w:rFonts w:ascii="Helvetica" w:hAnsi="Helvetica"/>
                <w:szCs w:val="20"/>
                <w:highlight w:val="yellow"/>
                <w:lang w:eastAsia="it-IT"/>
                <w:rPrChange w:id="708" w:author="i0806927" w:date="2016-04-04T13:26:00Z">
                  <w:rPr>
                    <w:ins w:id="709" w:author="i0806927" w:date="2016-04-01T13:07:00Z"/>
                    <w:rFonts w:ascii="Helvetica" w:hAnsi="Helvetica"/>
                    <w:i/>
                    <w:spacing w:val="-4"/>
                    <w:kern w:val="1"/>
                    <w:sz w:val="18"/>
                    <w:szCs w:val="20"/>
                    <w:lang w:eastAsia="it-IT"/>
                  </w:rPr>
                </w:rPrChange>
              </w:rPr>
            </w:pPr>
            <w:ins w:id="710" w:author="i0806927" w:date="2016-04-01T13:07:00Z">
              <w:r w:rsidRPr="0007128D">
                <w:rPr>
                  <w:rFonts w:ascii="Helvetica" w:hAnsi="Helvetica"/>
                  <w:szCs w:val="20"/>
                  <w:highlight w:val="yellow"/>
                  <w:lang w:eastAsia="it-IT"/>
                  <w:rPrChange w:id="711" w:author="i0806927" w:date="2016-04-04T13:26:00Z">
                    <w:rPr>
                      <w:rFonts w:ascii="Helvetica" w:hAnsi="Helvetica"/>
                      <w:szCs w:val="20"/>
                      <w:lang w:eastAsia="it-IT"/>
                    </w:rPr>
                  </w:rPrChange>
                </w:rPr>
                <w:t xml:space="preserve">      }</w:t>
              </w:r>
            </w:ins>
          </w:p>
          <w:p w14:paraId="0E32E948" w14:textId="77777777" w:rsidR="002649F3" w:rsidRPr="006D2973" w:rsidRDefault="002649F3" w:rsidP="002649F3">
            <w:pPr>
              <w:keepNext/>
              <w:keepLines/>
              <w:suppressAutoHyphens/>
              <w:spacing w:before="140" w:line="220" w:lineRule="atLeast"/>
              <w:ind w:left="1080"/>
              <w:outlineLvl w:val="7"/>
              <w:rPr>
                <w:ins w:id="712" w:author="i0806927" w:date="2016-04-01T13:07:00Z"/>
                <w:rFonts w:ascii="Helvetica" w:hAnsi="Helvetica"/>
                <w:szCs w:val="20"/>
                <w:lang w:eastAsia="ja-JP"/>
                <w:rPrChange w:id="713" w:author="i0806927" w:date="2016-04-04T10:44:00Z">
                  <w:rPr>
                    <w:ins w:id="714" w:author="i0806927" w:date="2016-04-01T13:07:00Z"/>
                    <w:rFonts w:ascii="Helvetica" w:hAnsi="Helvetica"/>
                    <w:i/>
                    <w:spacing w:val="-4"/>
                    <w:kern w:val="1"/>
                    <w:sz w:val="18"/>
                    <w:szCs w:val="20"/>
                    <w:lang w:eastAsia="it-IT"/>
                  </w:rPr>
                </w:rPrChange>
              </w:rPr>
            </w:pPr>
            <w:ins w:id="715" w:author="i0806927" w:date="2016-04-01T13:07:00Z">
              <w:r w:rsidRPr="0007128D">
                <w:rPr>
                  <w:rFonts w:ascii="Helvetica" w:hAnsi="Helvetica"/>
                  <w:szCs w:val="20"/>
                  <w:highlight w:val="yellow"/>
                  <w:lang w:eastAsia="it-IT"/>
                  <w:rPrChange w:id="716" w:author="i0806927" w:date="2016-04-04T13:26:00Z">
                    <w:rPr>
                      <w:rFonts w:ascii="Helvetica" w:hAnsi="Helvetica"/>
                      <w:szCs w:val="20"/>
                      <w:lang w:eastAsia="it-IT"/>
                    </w:rPr>
                  </w:rPrChange>
                </w:rPr>
                <w:t xml:space="preserve">    ],</w:t>
              </w:r>
            </w:ins>
          </w:p>
          <w:p w14:paraId="7724E12A" w14:textId="723D9515" w:rsidR="006D2973" w:rsidRDefault="006D2973">
            <w:pPr>
              <w:rPr>
                <w:ins w:id="717" w:author="i0806927" w:date="2016-04-04T10:45:00Z"/>
                <w:rFonts w:ascii="Helvetica" w:hAnsi="Helvetica"/>
                <w:szCs w:val="20"/>
                <w:lang w:eastAsia="ja-JP"/>
              </w:rPr>
            </w:pPr>
            <w:ins w:id="718" w:author="i0806927" w:date="2016-04-04T10:45:00Z">
              <w:r>
                <w:rPr>
                  <w:rFonts w:ascii="Helvetica" w:hAnsi="Helvetica" w:hint="eastAsia"/>
                  <w:szCs w:val="20"/>
                  <w:lang w:eastAsia="ja-JP"/>
                </w:rPr>
                <w:t xml:space="preserve">    </w:t>
              </w:r>
              <w:r w:rsidRPr="0007128D">
                <w:rPr>
                  <w:rFonts w:ascii="Helvetica" w:hAnsi="Helvetica"/>
                  <w:szCs w:val="20"/>
                  <w:highlight w:val="green"/>
                  <w:lang w:eastAsia="ja-JP"/>
                  <w:rPrChange w:id="719" w:author="i0806927" w:date="2016-04-04T13:26:00Z">
                    <w:rPr>
                      <w:rFonts w:ascii="Helvetica" w:hAnsi="Helvetica"/>
                      <w:szCs w:val="20"/>
                      <w:lang w:eastAsia="ja-JP"/>
                    </w:rPr>
                  </w:rPrChange>
                </w:rPr>
                <w:t xml:space="preserve">// Alternative service which </w:t>
              </w:r>
            </w:ins>
            <w:ins w:id="720" w:author="i0806927" w:date="2016-04-04T10:46:00Z">
              <w:r w:rsidRPr="0007128D">
                <w:rPr>
                  <w:rFonts w:ascii="Helvetica" w:hAnsi="Helvetica"/>
                  <w:szCs w:val="20"/>
                  <w:highlight w:val="green"/>
                  <w:lang w:eastAsia="ja-JP"/>
                  <w:rPrChange w:id="721" w:author="i0806927" w:date="2016-04-04T13:26:00Z">
                    <w:rPr>
                      <w:rFonts w:ascii="Helvetica" w:hAnsi="Helvetica"/>
                      <w:szCs w:val="20"/>
                      <w:lang w:eastAsia="ja-JP"/>
                    </w:rPr>
                  </w:rPrChange>
                </w:rPr>
                <w:t xml:space="preserve">be able to </w:t>
              </w:r>
            </w:ins>
            <w:ins w:id="722" w:author="i0806927" w:date="2016-04-04T10:45:00Z">
              <w:r w:rsidRPr="0007128D">
                <w:rPr>
                  <w:rFonts w:ascii="Helvetica" w:hAnsi="Helvetica"/>
                  <w:szCs w:val="20"/>
                  <w:highlight w:val="green"/>
                  <w:lang w:eastAsia="ja-JP"/>
                  <w:rPrChange w:id="723" w:author="i0806927" w:date="2016-04-04T13:26:00Z">
                    <w:rPr>
                      <w:rFonts w:ascii="Helvetica" w:hAnsi="Helvetica"/>
                      <w:szCs w:val="20"/>
                      <w:lang w:eastAsia="ja-JP"/>
                    </w:rPr>
                  </w:rPrChange>
                </w:rPr>
                <w:t>satisfy the request.</w:t>
              </w:r>
            </w:ins>
          </w:p>
          <w:p w14:paraId="522C15E5" w14:textId="341DD298" w:rsidR="002649F3" w:rsidRPr="0007128D" w:rsidRDefault="002649F3">
            <w:pPr>
              <w:keepNext/>
              <w:keepLines/>
              <w:suppressAutoHyphens/>
              <w:spacing w:before="140" w:line="220" w:lineRule="atLeast"/>
              <w:ind w:left="1080"/>
              <w:outlineLvl w:val="7"/>
              <w:rPr>
                <w:ins w:id="724" w:author="i0806927" w:date="2016-04-01T13:07:00Z"/>
                <w:rFonts w:ascii="Helvetica" w:hAnsi="Helvetica"/>
                <w:szCs w:val="20"/>
                <w:highlight w:val="yellow"/>
                <w:lang w:eastAsia="ja-JP"/>
                <w:rPrChange w:id="725" w:author="i0806927" w:date="2016-04-04T13:26:00Z">
                  <w:rPr>
                    <w:ins w:id="726" w:author="i0806927" w:date="2016-04-01T13:07:00Z"/>
                    <w:rFonts w:ascii="Helvetica" w:hAnsi="Helvetica"/>
                    <w:i/>
                    <w:spacing w:val="-4"/>
                    <w:kern w:val="1"/>
                    <w:sz w:val="18"/>
                    <w:szCs w:val="20"/>
                    <w:lang w:eastAsia="it-IT"/>
                  </w:rPr>
                </w:rPrChange>
              </w:rPr>
            </w:pPr>
            <w:ins w:id="727" w:author="i0806927" w:date="2016-04-01T13:07:00Z">
              <w:r w:rsidRPr="006D2973">
                <w:rPr>
                  <w:rFonts w:ascii="Helvetica" w:hAnsi="Helvetica"/>
                  <w:szCs w:val="20"/>
                  <w:lang w:eastAsia="it-IT"/>
                </w:rPr>
                <w:t xml:space="preserve">    </w:t>
              </w:r>
              <w:r w:rsidRPr="0007128D">
                <w:rPr>
                  <w:rFonts w:ascii="Helvetica" w:hAnsi="Helvetica"/>
                  <w:szCs w:val="20"/>
                  <w:highlight w:val="yellow"/>
                  <w:lang w:eastAsia="it-IT"/>
                  <w:rPrChange w:id="728" w:author="i0806927" w:date="2016-04-04T13:26:00Z">
                    <w:rPr>
                      <w:rFonts w:ascii="Helvetica" w:hAnsi="Helvetica"/>
                      <w:szCs w:val="20"/>
                      <w:lang w:eastAsia="it-IT"/>
                    </w:rPr>
                  </w:rPrChange>
                </w:rPr>
                <w:t>"Alternative" : [</w:t>
              </w:r>
            </w:ins>
          </w:p>
          <w:p w14:paraId="0050C883" w14:textId="77777777" w:rsidR="002649F3" w:rsidRPr="0007128D" w:rsidRDefault="002649F3" w:rsidP="002649F3">
            <w:pPr>
              <w:keepNext/>
              <w:keepLines/>
              <w:suppressAutoHyphens/>
              <w:spacing w:before="140" w:line="220" w:lineRule="atLeast"/>
              <w:ind w:left="1080"/>
              <w:outlineLvl w:val="7"/>
              <w:rPr>
                <w:ins w:id="729" w:author="i0806927" w:date="2016-04-01T13:07:00Z"/>
                <w:rFonts w:ascii="Helvetica" w:hAnsi="Helvetica"/>
                <w:szCs w:val="20"/>
                <w:highlight w:val="yellow"/>
                <w:lang w:eastAsia="it-IT"/>
                <w:rPrChange w:id="730" w:author="i0806927" w:date="2016-04-04T13:26:00Z">
                  <w:rPr>
                    <w:ins w:id="731" w:author="i0806927" w:date="2016-04-01T13:07:00Z"/>
                    <w:rFonts w:ascii="Helvetica" w:hAnsi="Helvetica"/>
                    <w:i/>
                    <w:spacing w:val="-4"/>
                    <w:kern w:val="1"/>
                    <w:sz w:val="18"/>
                    <w:szCs w:val="20"/>
                    <w:lang w:eastAsia="it-IT"/>
                  </w:rPr>
                </w:rPrChange>
              </w:rPr>
            </w:pPr>
            <w:ins w:id="732" w:author="i0806927" w:date="2016-04-01T13:07:00Z">
              <w:r w:rsidRPr="0007128D">
                <w:rPr>
                  <w:rFonts w:ascii="Helvetica" w:hAnsi="Helvetica"/>
                  <w:szCs w:val="20"/>
                  <w:highlight w:val="yellow"/>
                  <w:lang w:eastAsia="it-IT"/>
                  <w:rPrChange w:id="733" w:author="i0806927" w:date="2016-04-04T13:26:00Z">
                    <w:rPr>
                      <w:rFonts w:ascii="Helvetica" w:hAnsi="Helvetica"/>
                      <w:szCs w:val="20"/>
                      <w:lang w:eastAsia="it-IT"/>
                    </w:rPr>
                  </w:rPrChange>
                </w:rPr>
                <w:t xml:space="preserve">      {</w:t>
              </w:r>
            </w:ins>
          </w:p>
          <w:p w14:paraId="362906A8" w14:textId="77777777" w:rsidR="002649F3" w:rsidRPr="0007128D" w:rsidRDefault="002649F3" w:rsidP="002649F3">
            <w:pPr>
              <w:keepNext/>
              <w:keepLines/>
              <w:suppressAutoHyphens/>
              <w:spacing w:before="140" w:line="220" w:lineRule="atLeast"/>
              <w:ind w:left="1080"/>
              <w:outlineLvl w:val="7"/>
              <w:rPr>
                <w:ins w:id="734" w:author="i0806927" w:date="2016-04-01T13:07:00Z"/>
                <w:rFonts w:ascii="Helvetica" w:hAnsi="Helvetica"/>
                <w:szCs w:val="20"/>
                <w:highlight w:val="yellow"/>
                <w:lang w:eastAsia="it-IT"/>
                <w:rPrChange w:id="735" w:author="i0806927" w:date="2016-04-04T13:26:00Z">
                  <w:rPr>
                    <w:ins w:id="736" w:author="i0806927" w:date="2016-04-01T13:07:00Z"/>
                    <w:rFonts w:ascii="Helvetica" w:hAnsi="Helvetica"/>
                    <w:i/>
                    <w:spacing w:val="-4"/>
                    <w:kern w:val="1"/>
                    <w:sz w:val="18"/>
                    <w:szCs w:val="20"/>
                    <w:lang w:eastAsia="it-IT"/>
                  </w:rPr>
                </w:rPrChange>
              </w:rPr>
            </w:pPr>
            <w:ins w:id="737" w:author="i0806927" w:date="2016-04-01T13:07:00Z">
              <w:r w:rsidRPr="0007128D">
                <w:rPr>
                  <w:rFonts w:ascii="Helvetica" w:hAnsi="Helvetica"/>
                  <w:szCs w:val="20"/>
                  <w:highlight w:val="yellow"/>
                  <w:lang w:eastAsia="it-IT"/>
                  <w:rPrChange w:id="738" w:author="i0806927" w:date="2016-04-04T13:26:00Z">
                    <w:rPr>
                      <w:rFonts w:ascii="Helvetica" w:hAnsi="Helvetica"/>
                      <w:szCs w:val="20"/>
                      <w:lang w:eastAsia="it-IT"/>
                    </w:rPr>
                  </w:rPrChange>
                </w:rPr>
                <w:t xml:space="preserve">        "serviceSpecificationId" : "Fiber",</w:t>
              </w:r>
            </w:ins>
          </w:p>
          <w:p w14:paraId="5EF1364B" w14:textId="77777777" w:rsidR="002649F3" w:rsidRPr="0007128D" w:rsidRDefault="002649F3" w:rsidP="002649F3">
            <w:pPr>
              <w:keepNext/>
              <w:keepLines/>
              <w:suppressAutoHyphens/>
              <w:spacing w:before="140" w:line="220" w:lineRule="atLeast"/>
              <w:ind w:left="1080"/>
              <w:outlineLvl w:val="7"/>
              <w:rPr>
                <w:ins w:id="739" w:author="i0806927" w:date="2016-04-01T13:07:00Z"/>
                <w:rFonts w:ascii="Helvetica" w:hAnsi="Helvetica"/>
                <w:szCs w:val="20"/>
                <w:highlight w:val="yellow"/>
                <w:lang w:eastAsia="it-IT"/>
                <w:rPrChange w:id="740" w:author="i0806927" w:date="2016-04-04T13:26:00Z">
                  <w:rPr>
                    <w:ins w:id="741" w:author="i0806927" w:date="2016-04-01T13:07:00Z"/>
                    <w:rFonts w:ascii="Helvetica" w:hAnsi="Helvetica"/>
                    <w:i/>
                    <w:spacing w:val="-4"/>
                    <w:kern w:val="1"/>
                    <w:sz w:val="18"/>
                    <w:szCs w:val="20"/>
                    <w:lang w:eastAsia="it-IT"/>
                  </w:rPr>
                </w:rPrChange>
              </w:rPr>
            </w:pPr>
            <w:ins w:id="742" w:author="i0806927" w:date="2016-04-01T13:07:00Z">
              <w:r w:rsidRPr="0007128D">
                <w:rPr>
                  <w:rFonts w:ascii="Helvetica" w:hAnsi="Helvetica"/>
                  <w:szCs w:val="20"/>
                  <w:highlight w:val="yellow"/>
                  <w:lang w:eastAsia="it-IT"/>
                  <w:rPrChange w:id="743" w:author="i0806927" w:date="2016-04-04T13:26:00Z">
                    <w:rPr>
                      <w:rFonts w:ascii="Helvetica" w:hAnsi="Helvetica"/>
                      <w:szCs w:val="20"/>
                      <w:lang w:eastAsia="it-IT"/>
                    </w:rPr>
                  </w:rPrChange>
                </w:rPr>
                <w:t xml:space="preserve">        "attribute" : [</w:t>
              </w:r>
            </w:ins>
          </w:p>
          <w:p w14:paraId="66BCCC9C" w14:textId="77777777" w:rsidR="002649F3" w:rsidRPr="0007128D" w:rsidRDefault="002649F3" w:rsidP="002649F3">
            <w:pPr>
              <w:keepNext/>
              <w:keepLines/>
              <w:suppressAutoHyphens/>
              <w:spacing w:before="140" w:line="220" w:lineRule="atLeast"/>
              <w:ind w:left="1080"/>
              <w:outlineLvl w:val="7"/>
              <w:rPr>
                <w:ins w:id="744" w:author="i0806927" w:date="2016-04-01T13:07:00Z"/>
                <w:rFonts w:ascii="Helvetica" w:hAnsi="Helvetica"/>
                <w:szCs w:val="20"/>
                <w:highlight w:val="yellow"/>
                <w:lang w:eastAsia="it-IT"/>
                <w:rPrChange w:id="745" w:author="i0806927" w:date="2016-04-04T13:26:00Z">
                  <w:rPr>
                    <w:ins w:id="746" w:author="i0806927" w:date="2016-04-01T13:07:00Z"/>
                    <w:rFonts w:ascii="Helvetica" w:hAnsi="Helvetica"/>
                    <w:i/>
                    <w:spacing w:val="-4"/>
                    <w:kern w:val="1"/>
                    <w:sz w:val="18"/>
                    <w:szCs w:val="20"/>
                    <w:lang w:eastAsia="it-IT"/>
                  </w:rPr>
                </w:rPrChange>
              </w:rPr>
            </w:pPr>
            <w:ins w:id="747" w:author="i0806927" w:date="2016-04-01T13:07:00Z">
              <w:r w:rsidRPr="0007128D">
                <w:rPr>
                  <w:rFonts w:ascii="Helvetica" w:hAnsi="Helvetica"/>
                  <w:szCs w:val="20"/>
                  <w:highlight w:val="yellow"/>
                  <w:lang w:eastAsia="it-IT"/>
                  <w:rPrChange w:id="748" w:author="i0806927" w:date="2016-04-04T13:26:00Z">
                    <w:rPr>
                      <w:rFonts w:ascii="Helvetica" w:hAnsi="Helvetica"/>
                      <w:szCs w:val="20"/>
                      <w:lang w:eastAsia="it-IT"/>
                    </w:rPr>
                  </w:rPrChange>
                </w:rPr>
                <w:t xml:space="preserve">          {</w:t>
              </w:r>
            </w:ins>
          </w:p>
          <w:p w14:paraId="7402760E" w14:textId="77777777" w:rsidR="002649F3" w:rsidRPr="0007128D" w:rsidRDefault="002649F3" w:rsidP="002649F3">
            <w:pPr>
              <w:keepNext/>
              <w:keepLines/>
              <w:suppressAutoHyphens/>
              <w:spacing w:before="140" w:line="220" w:lineRule="atLeast"/>
              <w:ind w:left="1080"/>
              <w:outlineLvl w:val="7"/>
              <w:rPr>
                <w:ins w:id="749" w:author="i0806927" w:date="2016-04-01T13:07:00Z"/>
                <w:rFonts w:ascii="Helvetica" w:hAnsi="Helvetica"/>
                <w:szCs w:val="20"/>
                <w:highlight w:val="yellow"/>
                <w:lang w:eastAsia="it-IT"/>
                <w:rPrChange w:id="750" w:author="i0806927" w:date="2016-04-04T13:26:00Z">
                  <w:rPr>
                    <w:ins w:id="751" w:author="i0806927" w:date="2016-04-01T13:07:00Z"/>
                    <w:rFonts w:ascii="Helvetica" w:hAnsi="Helvetica"/>
                    <w:i/>
                    <w:spacing w:val="-4"/>
                    <w:kern w:val="1"/>
                    <w:sz w:val="18"/>
                    <w:szCs w:val="20"/>
                    <w:lang w:eastAsia="it-IT"/>
                  </w:rPr>
                </w:rPrChange>
              </w:rPr>
            </w:pPr>
            <w:ins w:id="752" w:author="i0806927" w:date="2016-04-01T13:07:00Z">
              <w:r w:rsidRPr="0007128D">
                <w:rPr>
                  <w:rFonts w:ascii="Helvetica" w:hAnsi="Helvetica"/>
                  <w:szCs w:val="20"/>
                  <w:highlight w:val="yellow"/>
                  <w:lang w:eastAsia="it-IT"/>
                  <w:rPrChange w:id="753" w:author="i0806927" w:date="2016-04-04T13:26:00Z">
                    <w:rPr>
                      <w:rFonts w:ascii="Helvetica" w:hAnsi="Helvetica"/>
                      <w:szCs w:val="20"/>
                      <w:lang w:eastAsia="it-IT"/>
                    </w:rPr>
                  </w:rPrChange>
                </w:rPr>
                <w:t xml:space="preserve">            "id" : "2212",</w:t>
              </w:r>
            </w:ins>
          </w:p>
          <w:p w14:paraId="1D77DAD1" w14:textId="65CF06AB" w:rsidR="002649F3" w:rsidRPr="0007128D" w:rsidRDefault="002649F3" w:rsidP="002649F3">
            <w:pPr>
              <w:keepNext/>
              <w:keepLines/>
              <w:suppressAutoHyphens/>
              <w:spacing w:before="140" w:line="220" w:lineRule="atLeast"/>
              <w:ind w:left="1080"/>
              <w:outlineLvl w:val="7"/>
              <w:rPr>
                <w:ins w:id="754" w:author="i0806927" w:date="2016-04-01T13:07:00Z"/>
                <w:rFonts w:ascii="Helvetica" w:hAnsi="Helvetica"/>
                <w:szCs w:val="20"/>
                <w:highlight w:val="yellow"/>
                <w:lang w:eastAsia="it-IT"/>
                <w:rPrChange w:id="755" w:author="i0806927" w:date="2016-04-04T13:26:00Z">
                  <w:rPr>
                    <w:ins w:id="756" w:author="i0806927" w:date="2016-04-01T13:07:00Z"/>
                    <w:rFonts w:ascii="Helvetica" w:hAnsi="Helvetica"/>
                    <w:i/>
                    <w:spacing w:val="-4"/>
                    <w:kern w:val="1"/>
                    <w:sz w:val="18"/>
                    <w:szCs w:val="20"/>
                    <w:lang w:eastAsia="it-IT"/>
                  </w:rPr>
                </w:rPrChange>
              </w:rPr>
            </w:pPr>
            <w:ins w:id="757" w:author="i0806927" w:date="2016-04-01T13:07:00Z">
              <w:r w:rsidRPr="0007128D">
                <w:rPr>
                  <w:rFonts w:ascii="Helvetica" w:hAnsi="Helvetica"/>
                  <w:szCs w:val="20"/>
                  <w:highlight w:val="yellow"/>
                  <w:lang w:eastAsia="it-IT"/>
                  <w:rPrChange w:id="758" w:author="i0806927" w:date="2016-04-04T13:26:00Z">
                    <w:rPr>
                      <w:rFonts w:ascii="Helvetica" w:hAnsi="Helvetica"/>
                      <w:szCs w:val="20"/>
                      <w:lang w:eastAsia="it-IT"/>
                    </w:rPr>
                  </w:rPrChange>
                </w:rPr>
                <w:t xml:space="preserve">            "name" : "</w:t>
              </w:r>
            </w:ins>
            <w:ins w:id="759" w:author="i0806927" w:date="2016-04-04T14:09:00Z">
              <w:r w:rsidR="003B3AB5">
                <w:rPr>
                  <w:rFonts w:ascii="Helvetica" w:hAnsi="Helvetica" w:hint="eastAsia"/>
                  <w:szCs w:val="20"/>
                  <w:highlight w:val="yellow"/>
                  <w:lang w:eastAsia="ja-JP"/>
                </w:rPr>
                <w:t>upstream</w:t>
              </w:r>
            </w:ins>
            <w:ins w:id="760" w:author="i0806927" w:date="2016-04-01T13:07:00Z">
              <w:r w:rsidRPr="0007128D">
                <w:rPr>
                  <w:rFonts w:ascii="Helvetica" w:hAnsi="Helvetica"/>
                  <w:szCs w:val="20"/>
                  <w:highlight w:val="yellow"/>
                  <w:lang w:eastAsia="it-IT"/>
                  <w:rPrChange w:id="761" w:author="i0806927" w:date="2016-04-04T13:26:00Z">
                    <w:rPr>
                      <w:rFonts w:ascii="Helvetica" w:hAnsi="Helvetica"/>
                      <w:szCs w:val="20"/>
                      <w:lang w:eastAsia="it-IT"/>
                    </w:rPr>
                  </w:rPrChange>
                </w:rPr>
                <w:t>Speed",</w:t>
              </w:r>
            </w:ins>
          </w:p>
          <w:p w14:paraId="1A1254C7" w14:textId="23D3DC82" w:rsidR="002649F3" w:rsidRPr="0007128D" w:rsidRDefault="003B3AB5" w:rsidP="002649F3">
            <w:pPr>
              <w:keepNext/>
              <w:keepLines/>
              <w:suppressAutoHyphens/>
              <w:spacing w:before="140" w:line="220" w:lineRule="atLeast"/>
              <w:ind w:left="1080"/>
              <w:outlineLvl w:val="7"/>
              <w:rPr>
                <w:ins w:id="762" w:author="i0806927" w:date="2016-04-01T13:07:00Z"/>
                <w:rFonts w:ascii="Helvetica" w:hAnsi="Helvetica"/>
                <w:szCs w:val="20"/>
                <w:highlight w:val="yellow"/>
                <w:lang w:eastAsia="it-IT"/>
                <w:rPrChange w:id="763" w:author="i0806927" w:date="2016-04-04T13:26:00Z">
                  <w:rPr>
                    <w:ins w:id="764" w:author="i0806927" w:date="2016-04-01T13:07:00Z"/>
                    <w:rFonts w:ascii="Helvetica" w:hAnsi="Helvetica"/>
                    <w:i/>
                    <w:spacing w:val="-4"/>
                    <w:kern w:val="1"/>
                    <w:sz w:val="18"/>
                    <w:szCs w:val="20"/>
                    <w:lang w:eastAsia="it-IT"/>
                  </w:rPr>
                </w:rPrChange>
              </w:rPr>
            </w:pPr>
            <w:ins w:id="765" w:author="i0806927" w:date="2016-04-01T13:07:00Z">
              <w:r>
                <w:rPr>
                  <w:rFonts w:ascii="Helvetica" w:hAnsi="Helvetica"/>
                  <w:szCs w:val="20"/>
                  <w:highlight w:val="yellow"/>
                  <w:lang w:eastAsia="it-IT"/>
                </w:rPr>
                <w:t xml:space="preserve">            "value" : "</w:t>
              </w:r>
            </w:ins>
            <w:ins w:id="766" w:author="i0806927" w:date="2016-04-04T14:10:00Z">
              <w:r>
                <w:rPr>
                  <w:rFonts w:ascii="Helvetica" w:hAnsi="Helvetica" w:hint="eastAsia"/>
                  <w:szCs w:val="20"/>
                  <w:highlight w:val="yellow"/>
                  <w:lang w:eastAsia="ja-JP"/>
                </w:rPr>
                <w:t>1</w:t>
              </w:r>
            </w:ins>
            <w:ins w:id="767" w:author="i0806927" w:date="2016-04-01T13:07:00Z">
              <w:r w:rsidR="002649F3" w:rsidRPr="0007128D">
                <w:rPr>
                  <w:rFonts w:ascii="Helvetica" w:hAnsi="Helvetica"/>
                  <w:szCs w:val="20"/>
                  <w:highlight w:val="yellow"/>
                  <w:lang w:eastAsia="it-IT"/>
                  <w:rPrChange w:id="768" w:author="i0806927" w:date="2016-04-04T13:26:00Z">
                    <w:rPr>
                      <w:rFonts w:ascii="Helvetica" w:hAnsi="Helvetica"/>
                      <w:szCs w:val="20"/>
                      <w:lang w:eastAsia="it-IT"/>
                    </w:rPr>
                  </w:rPrChange>
                </w:rPr>
                <w:t>MBPS"</w:t>
              </w:r>
            </w:ins>
          </w:p>
          <w:p w14:paraId="4C4B0965" w14:textId="77777777" w:rsidR="002649F3" w:rsidRPr="0007128D" w:rsidRDefault="002649F3" w:rsidP="002649F3">
            <w:pPr>
              <w:keepNext/>
              <w:keepLines/>
              <w:suppressAutoHyphens/>
              <w:spacing w:before="140" w:line="220" w:lineRule="atLeast"/>
              <w:ind w:left="1080"/>
              <w:outlineLvl w:val="7"/>
              <w:rPr>
                <w:ins w:id="769" w:author="i0806927" w:date="2016-04-01T13:07:00Z"/>
                <w:rFonts w:ascii="Helvetica" w:hAnsi="Helvetica"/>
                <w:szCs w:val="20"/>
                <w:highlight w:val="yellow"/>
                <w:lang w:eastAsia="it-IT"/>
                <w:rPrChange w:id="770" w:author="i0806927" w:date="2016-04-04T13:26:00Z">
                  <w:rPr>
                    <w:ins w:id="771" w:author="i0806927" w:date="2016-04-01T13:07:00Z"/>
                    <w:rFonts w:ascii="Helvetica" w:hAnsi="Helvetica"/>
                    <w:i/>
                    <w:spacing w:val="-4"/>
                    <w:kern w:val="1"/>
                    <w:sz w:val="18"/>
                    <w:szCs w:val="20"/>
                    <w:lang w:eastAsia="it-IT"/>
                  </w:rPr>
                </w:rPrChange>
              </w:rPr>
            </w:pPr>
            <w:ins w:id="772" w:author="i0806927" w:date="2016-04-01T13:07:00Z">
              <w:r w:rsidRPr="0007128D">
                <w:rPr>
                  <w:rFonts w:ascii="Helvetica" w:hAnsi="Helvetica"/>
                  <w:szCs w:val="20"/>
                  <w:highlight w:val="yellow"/>
                  <w:lang w:eastAsia="it-IT"/>
                  <w:rPrChange w:id="773" w:author="i0806927" w:date="2016-04-04T13:26:00Z">
                    <w:rPr>
                      <w:rFonts w:ascii="Helvetica" w:hAnsi="Helvetica"/>
                      <w:szCs w:val="20"/>
                      <w:lang w:eastAsia="it-IT"/>
                    </w:rPr>
                  </w:rPrChange>
                </w:rPr>
                <w:t xml:space="preserve">          },</w:t>
              </w:r>
            </w:ins>
          </w:p>
          <w:p w14:paraId="75B43CE2" w14:textId="77777777" w:rsidR="002649F3" w:rsidRPr="0007128D" w:rsidRDefault="002649F3" w:rsidP="002649F3">
            <w:pPr>
              <w:keepNext/>
              <w:keepLines/>
              <w:suppressAutoHyphens/>
              <w:spacing w:before="140" w:line="220" w:lineRule="atLeast"/>
              <w:ind w:left="1080"/>
              <w:outlineLvl w:val="7"/>
              <w:rPr>
                <w:ins w:id="774" w:author="i0806927" w:date="2016-04-01T13:07:00Z"/>
                <w:rFonts w:ascii="Helvetica" w:hAnsi="Helvetica"/>
                <w:szCs w:val="20"/>
                <w:highlight w:val="yellow"/>
                <w:lang w:eastAsia="it-IT"/>
                <w:rPrChange w:id="775" w:author="i0806927" w:date="2016-04-04T13:26:00Z">
                  <w:rPr>
                    <w:ins w:id="776" w:author="i0806927" w:date="2016-04-01T13:07:00Z"/>
                    <w:rFonts w:ascii="Helvetica" w:hAnsi="Helvetica"/>
                    <w:i/>
                    <w:spacing w:val="-4"/>
                    <w:kern w:val="1"/>
                    <w:sz w:val="18"/>
                    <w:szCs w:val="20"/>
                    <w:lang w:eastAsia="it-IT"/>
                  </w:rPr>
                </w:rPrChange>
              </w:rPr>
            </w:pPr>
            <w:ins w:id="777" w:author="i0806927" w:date="2016-04-01T13:07:00Z">
              <w:r w:rsidRPr="0007128D">
                <w:rPr>
                  <w:rFonts w:ascii="Helvetica" w:hAnsi="Helvetica"/>
                  <w:szCs w:val="20"/>
                  <w:highlight w:val="yellow"/>
                  <w:lang w:eastAsia="it-IT"/>
                  <w:rPrChange w:id="778" w:author="i0806927" w:date="2016-04-04T13:26:00Z">
                    <w:rPr>
                      <w:rFonts w:ascii="Helvetica" w:hAnsi="Helvetica"/>
                      <w:szCs w:val="20"/>
                      <w:lang w:eastAsia="it-IT"/>
                    </w:rPr>
                  </w:rPrChange>
                </w:rPr>
                <w:t xml:space="preserve">          {</w:t>
              </w:r>
            </w:ins>
          </w:p>
          <w:p w14:paraId="1E909819" w14:textId="77777777" w:rsidR="002649F3" w:rsidRPr="0007128D" w:rsidRDefault="002649F3" w:rsidP="002649F3">
            <w:pPr>
              <w:keepNext/>
              <w:keepLines/>
              <w:suppressAutoHyphens/>
              <w:spacing w:before="140" w:line="220" w:lineRule="atLeast"/>
              <w:ind w:left="1080"/>
              <w:outlineLvl w:val="7"/>
              <w:rPr>
                <w:ins w:id="779" w:author="i0806927" w:date="2016-04-01T13:07:00Z"/>
                <w:rFonts w:ascii="Helvetica" w:hAnsi="Helvetica"/>
                <w:szCs w:val="20"/>
                <w:highlight w:val="yellow"/>
                <w:lang w:eastAsia="it-IT"/>
                <w:rPrChange w:id="780" w:author="i0806927" w:date="2016-04-04T13:26:00Z">
                  <w:rPr>
                    <w:ins w:id="781" w:author="i0806927" w:date="2016-04-01T13:07:00Z"/>
                    <w:rFonts w:ascii="Helvetica" w:hAnsi="Helvetica"/>
                    <w:i/>
                    <w:spacing w:val="-4"/>
                    <w:kern w:val="1"/>
                    <w:sz w:val="18"/>
                    <w:szCs w:val="20"/>
                    <w:lang w:eastAsia="it-IT"/>
                  </w:rPr>
                </w:rPrChange>
              </w:rPr>
            </w:pPr>
            <w:ins w:id="782" w:author="i0806927" w:date="2016-04-01T13:07:00Z">
              <w:r w:rsidRPr="0007128D">
                <w:rPr>
                  <w:rFonts w:ascii="Helvetica" w:hAnsi="Helvetica"/>
                  <w:szCs w:val="20"/>
                  <w:highlight w:val="yellow"/>
                  <w:lang w:eastAsia="it-IT"/>
                  <w:rPrChange w:id="783" w:author="i0806927" w:date="2016-04-04T13:26:00Z">
                    <w:rPr>
                      <w:rFonts w:ascii="Helvetica" w:hAnsi="Helvetica"/>
                      <w:szCs w:val="20"/>
                      <w:lang w:eastAsia="it-IT"/>
                    </w:rPr>
                  </w:rPrChange>
                </w:rPr>
                <w:t xml:space="preserve">            "id" : "2212",</w:t>
              </w:r>
            </w:ins>
          </w:p>
          <w:p w14:paraId="2C27C36F" w14:textId="65131439" w:rsidR="002649F3" w:rsidRPr="0007128D" w:rsidRDefault="002649F3" w:rsidP="002649F3">
            <w:pPr>
              <w:keepNext/>
              <w:keepLines/>
              <w:suppressAutoHyphens/>
              <w:spacing w:before="140" w:line="220" w:lineRule="atLeast"/>
              <w:ind w:left="1080"/>
              <w:outlineLvl w:val="7"/>
              <w:rPr>
                <w:ins w:id="784" w:author="i0806927" w:date="2016-04-01T13:07:00Z"/>
                <w:rFonts w:ascii="Helvetica" w:hAnsi="Helvetica"/>
                <w:szCs w:val="20"/>
                <w:highlight w:val="yellow"/>
                <w:lang w:eastAsia="it-IT"/>
                <w:rPrChange w:id="785" w:author="i0806927" w:date="2016-04-04T13:26:00Z">
                  <w:rPr>
                    <w:ins w:id="786" w:author="i0806927" w:date="2016-04-01T13:07:00Z"/>
                    <w:rFonts w:ascii="Helvetica" w:hAnsi="Helvetica"/>
                    <w:i/>
                    <w:spacing w:val="-4"/>
                    <w:kern w:val="1"/>
                    <w:sz w:val="18"/>
                    <w:szCs w:val="20"/>
                    <w:lang w:eastAsia="it-IT"/>
                  </w:rPr>
                </w:rPrChange>
              </w:rPr>
            </w:pPr>
            <w:ins w:id="787" w:author="i0806927" w:date="2016-04-01T13:07:00Z">
              <w:r w:rsidRPr="0007128D">
                <w:rPr>
                  <w:rFonts w:ascii="Helvetica" w:hAnsi="Helvetica"/>
                  <w:szCs w:val="20"/>
                  <w:highlight w:val="yellow"/>
                  <w:lang w:eastAsia="it-IT"/>
                  <w:rPrChange w:id="788" w:author="i0806927" w:date="2016-04-04T13:26:00Z">
                    <w:rPr>
                      <w:rFonts w:ascii="Helvetica" w:hAnsi="Helvetica"/>
                      <w:szCs w:val="20"/>
                      <w:lang w:eastAsia="it-IT"/>
                    </w:rPr>
                  </w:rPrChange>
                </w:rPr>
                <w:t xml:space="preserve">            "name" : "down</w:t>
              </w:r>
            </w:ins>
            <w:ins w:id="789" w:author="i0806927" w:date="2016-04-04T14:10:00Z">
              <w:r w:rsidR="003B3AB5">
                <w:rPr>
                  <w:rFonts w:ascii="Helvetica" w:hAnsi="Helvetica" w:hint="eastAsia"/>
                  <w:szCs w:val="20"/>
                  <w:highlight w:val="yellow"/>
                  <w:lang w:eastAsia="ja-JP"/>
                </w:rPr>
                <w:t>stream</w:t>
              </w:r>
            </w:ins>
            <w:ins w:id="790" w:author="i0806927" w:date="2016-04-01T13:07:00Z">
              <w:r w:rsidRPr="0007128D">
                <w:rPr>
                  <w:rFonts w:ascii="Helvetica" w:hAnsi="Helvetica"/>
                  <w:szCs w:val="20"/>
                  <w:highlight w:val="yellow"/>
                  <w:lang w:eastAsia="it-IT"/>
                  <w:rPrChange w:id="791" w:author="i0806927" w:date="2016-04-04T13:26:00Z">
                    <w:rPr>
                      <w:rFonts w:ascii="Helvetica" w:hAnsi="Helvetica"/>
                      <w:szCs w:val="20"/>
                      <w:lang w:eastAsia="it-IT"/>
                    </w:rPr>
                  </w:rPrChange>
                </w:rPr>
                <w:t>Speed",</w:t>
              </w:r>
            </w:ins>
          </w:p>
          <w:p w14:paraId="0C8156B0" w14:textId="77777777" w:rsidR="002649F3" w:rsidRPr="0007128D" w:rsidRDefault="002649F3" w:rsidP="002649F3">
            <w:pPr>
              <w:keepNext/>
              <w:keepLines/>
              <w:suppressAutoHyphens/>
              <w:spacing w:before="140" w:line="220" w:lineRule="atLeast"/>
              <w:ind w:left="1080"/>
              <w:outlineLvl w:val="7"/>
              <w:rPr>
                <w:ins w:id="792" w:author="i0806927" w:date="2016-04-01T13:07:00Z"/>
                <w:rFonts w:ascii="Helvetica" w:hAnsi="Helvetica"/>
                <w:szCs w:val="20"/>
                <w:highlight w:val="yellow"/>
                <w:lang w:eastAsia="it-IT"/>
                <w:rPrChange w:id="793" w:author="i0806927" w:date="2016-04-04T13:26:00Z">
                  <w:rPr>
                    <w:ins w:id="794" w:author="i0806927" w:date="2016-04-01T13:07:00Z"/>
                    <w:rFonts w:ascii="Helvetica" w:hAnsi="Helvetica"/>
                    <w:i/>
                    <w:spacing w:val="-4"/>
                    <w:kern w:val="1"/>
                    <w:sz w:val="18"/>
                    <w:szCs w:val="20"/>
                    <w:lang w:eastAsia="it-IT"/>
                  </w:rPr>
                </w:rPrChange>
              </w:rPr>
            </w:pPr>
            <w:ins w:id="795" w:author="i0806927" w:date="2016-04-01T13:07:00Z">
              <w:r w:rsidRPr="0007128D">
                <w:rPr>
                  <w:rFonts w:ascii="Helvetica" w:hAnsi="Helvetica"/>
                  <w:szCs w:val="20"/>
                  <w:highlight w:val="yellow"/>
                  <w:lang w:eastAsia="it-IT"/>
                  <w:rPrChange w:id="796" w:author="i0806927" w:date="2016-04-04T13:26:00Z">
                    <w:rPr>
                      <w:rFonts w:ascii="Helvetica" w:hAnsi="Helvetica"/>
                      <w:szCs w:val="20"/>
                      <w:lang w:eastAsia="it-IT"/>
                    </w:rPr>
                  </w:rPrChange>
                </w:rPr>
                <w:t xml:space="preserve">            "value" : "10MBPS"</w:t>
              </w:r>
            </w:ins>
          </w:p>
          <w:p w14:paraId="58E75DDA" w14:textId="77777777" w:rsidR="002649F3" w:rsidRPr="0007128D" w:rsidRDefault="002649F3" w:rsidP="002649F3">
            <w:pPr>
              <w:keepNext/>
              <w:keepLines/>
              <w:suppressAutoHyphens/>
              <w:spacing w:before="140" w:line="220" w:lineRule="atLeast"/>
              <w:ind w:left="1080"/>
              <w:outlineLvl w:val="7"/>
              <w:rPr>
                <w:ins w:id="797" w:author="i0806927" w:date="2016-04-01T13:07:00Z"/>
                <w:rFonts w:ascii="Helvetica" w:hAnsi="Helvetica"/>
                <w:szCs w:val="20"/>
                <w:highlight w:val="yellow"/>
                <w:lang w:eastAsia="it-IT"/>
                <w:rPrChange w:id="798" w:author="i0806927" w:date="2016-04-04T13:26:00Z">
                  <w:rPr>
                    <w:ins w:id="799" w:author="i0806927" w:date="2016-04-01T13:07:00Z"/>
                    <w:rFonts w:ascii="Helvetica" w:hAnsi="Helvetica"/>
                    <w:i/>
                    <w:spacing w:val="-4"/>
                    <w:kern w:val="1"/>
                    <w:sz w:val="18"/>
                    <w:szCs w:val="20"/>
                    <w:lang w:eastAsia="it-IT"/>
                  </w:rPr>
                </w:rPrChange>
              </w:rPr>
            </w:pPr>
            <w:ins w:id="800" w:author="i0806927" w:date="2016-04-01T13:07:00Z">
              <w:r w:rsidRPr="0007128D">
                <w:rPr>
                  <w:rFonts w:ascii="Helvetica" w:hAnsi="Helvetica"/>
                  <w:szCs w:val="20"/>
                  <w:highlight w:val="yellow"/>
                  <w:lang w:eastAsia="it-IT"/>
                  <w:rPrChange w:id="801" w:author="i0806927" w:date="2016-04-04T13:26:00Z">
                    <w:rPr>
                      <w:rFonts w:ascii="Helvetica" w:hAnsi="Helvetica"/>
                      <w:szCs w:val="20"/>
                      <w:lang w:eastAsia="it-IT"/>
                    </w:rPr>
                  </w:rPrChange>
                </w:rPr>
                <w:t xml:space="preserve">          },</w:t>
              </w:r>
            </w:ins>
          </w:p>
          <w:p w14:paraId="3F084BB6" w14:textId="77777777" w:rsidR="002649F3" w:rsidRPr="0007128D" w:rsidRDefault="002649F3" w:rsidP="002649F3">
            <w:pPr>
              <w:keepNext/>
              <w:keepLines/>
              <w:suppressAutoHyphens/>
              <w:spacing w:before="140" w:line="220" w:lineRule="atLeast"/>
              <w:ind w:left="1080"/>
              <w:outlineLvl w:val="7"/>
              <w:rPr>
                <w:ins w:id="802" w:author="i0806927" w:date="2016-04-01T13:07:00Z"/>
                <w:rFonts w:ascii="Helvetica" w:hAnsi="Helvetica"/>
                <w:szCs w:val="20"/>
                <w:highlight w:val="yellow"/>
                <w:lang w:eastAsia="it-IT"/>
                <w:rPrChange w:id="803" w:author="i0806927" w:date="2016-04-04T13:26:00Z">
                  <w:rPr>
                    <w:ins w:id="804" w:author="i0806927" w:date="2016-04-01T13:07:00Z"/>
                    <w:rFonts w:ascii="Helvetica" w:hAnsi="Helvetica"/>
                    <w:i/>
                    <w:spacing w:val="-4"/>
                    <w:kern w:val="1"/>
                    <w:sz w:val="18"/>
                    <w:szCs w:val="20"/>
                    <w:lang w:eastAsia="it-IT"/>
                  </w:rPr>
                </w:rPrChange>
              </w:rPr>
            </w:pPr>
            <w:ins w:id="805" w:author="i0806927" w:date="2016-04-01T13:07:00Z">
              <w:r w:rsidRPr="0007128D">
                <w:rPr>
                  <w:rFonts w:ascii="Helvetica" w:hAnsi="Helvetica"/>
                  <w:szCs w:val="20"/>
                  <w:highlight w:val="yellow"/>
                  <w:lang w:eastAsia="it-IT"/>
                  <w:rPrChange w:id="806" w:author="i0806927" w:date="2016-04-04T13:26:00Z">
                    <w:rPr>
                      <w:rFonts w:ascii="Helvetica" w:hAnsi="Helvetica"/>
                      <w:szCs w:val="20"/>
                      <w:lang w:eastAsia="it-IT"/>
                    </w:rPr>
                  </w:rPrChange>
                </w:rPr>
                <w:t xml:space="preserve">        ]</w:t>
              </w:r>
            </w:ins>
          </w:p>
          <w:p w14:paraId="3C4D64F3" w14:textId="77777777" w:rsidR="002649F3" w:rsidRPr="0007128D" w:rsidRDefault="002649F3" w:rsidP="002649F3">
            <w:pPr>
              <w:keepNext/>
              <w:keepLines/>
              <w:suppressAutoHyphens/>
              <w:spacing w:before="140" w:line="220" w:lineRule="atLeast"/>
              <w:ind w:left="1080"/>
              <w:outlineLvl w:val="7"/>
              <w:rPr>
                <w:ins w:id="807" w:author="i0806927" w:date="2016-04-01T13:07:00Z"/>
                <w:rFonts w:ascii="Helvetica" w:hAnsi="Helvetica"/>
                <w:szCs w:val="20"/>
                <w:highlight w:val="yellow"/>
                <w:lang w:eastAsia="it-IT"/>
                <w:rPrChange w:id="808" w:author="i0806927" w:date="2016-04-04T13:26:00Z">
                  <w:rPr>
                    <w:ins w:id="809" w:author="i0806927" w:date="2016-04-01T13:07:00Z"/>
                    <w:rFonts w:ascii="Helvetica" w:hAnsi="Helvetica"/>
                    <w:i/>
                    <w:spacing w:val="-4"/>
                    <w:kern w:val="1"/>
                    <w:sz w:val="18"/>
                    <w:szCs w:val="20"/>
                    <w:lang w:eastAsia="it-IT"/>
                  </w:rPr>
                </w:rPrChange>
              </w:rPr>
            </w:pPr>
            <w:ins w:id="810" w:author="i0806927" w:date="2016-04-01T13:07:00Z">
              <w:r w:rsidRPr="0007128D">
                <w:rPr>
                  <w:rFonts w:ascii="Helvetica" w:hAnsi="Helvetica"/>
                  <w:szCs w:val="20"/>
                  <w:highlight w:val="yellow"/>
                  <w:lang w:eastAsia="it-IT"/>
                  <w:rPrChange w:id="811" w:author="i0806927" w:date="2016-04-04T13:26:00Z">
                    <w:rPr>
                      <w:rFonts w:ascii="Helvetica" w:hAnsi="Helvetica"/>
                      <w:szCs w:val="20"/>
                      <w:lang w:eastAsia="it-IT"/>
                    </w:rPr>
                  </w:rPrChange>
                </w:rPr>
                <w:t xml:space="preserve">      }</w:t>
              </w:r>
            </w:ins>
          </w:p>
          <w:p w14:paraId="0026A455" w14:textId="77777777" w:rsidR="002649F3" w:rsidRPr="0007128D" w:rsidRDefault="002649F3" w:rsidP="002649F3">
            <w:pPr>
              <w:keepNext/>
              <w:keepLines/>
              <w:suppressAutoHyphens/>
              <w:spacing w:before="140" w:line="220" w:lineRule="atLeast"/>
              <w:ind w:left="1080"/>
              <w:outlineLvl w:val="7"/>
              <w:rPr>
                <w:ins w:id="812" w:author="i0806927" w:date="2016-04-01T13:07:00Z"/>
                <w:rFonts w:ascii="Helvetica" w:hAnsi="Helvetica"/>
                <w:szCs w:val="20"/>
                <w:highlight w:val="yellow"/>
                <w:lang w:eastAsia="it-IT"/>
                <w:rPrChange w:id="813" w:author="i0806927" w:date="2016-04-04T13:26:00Z">
                  <w:rPr>
                    <w:ins w:id="814" w:author="i0806927" w:date="2016-04-01T13:07:00Z"/>
                    <w:rFonts w:ascii="Helvetica" w:hAnsi="Helvetica"/>
                    <w:i/>
                    <w:spacing w:val="-4"/>
                    <w:kern w:val="1"/>
                    <w:sz w:val="18"/>
                    <w:szCs w:val="20"/>
                    <w:lang w:eastAsia="it-IT"/>
                  </w:rPr>
                </w:rPrChange>
              </w:rPr>
            </w:pPr>
            <w:ins w:id="815" w:author="i0806927" w:date="2016-04-01T13:07:00Z">
              <w:r w:rsidRPr="0007128D">
                <w:rPr>
                  <w:rFonts w:ascii="Helvetica" w:hAnsi="Helvetica"/>
                  <w:szCs w:val="20"/>
                  <w:highlight w:val="yellow"/>
                  <w:lang w:eastAsia="it-IT"/>
                  <w:rPrChange w:id="816" w:author="i0806927" w:date="2016-04-04T13:26:00Z">
                    <w:rPr>
                      <w:rFonts w:ascii="Helvetica" w:hAnsi="Helvetica"/>
                      <w:szCs w:val="20"/>
                      <w:lang w:eastAsia="it-IT"/>
                    </w:rPr>
                  </w:rPrChange>
                </w:rPr>
                <w:t xml:space="preserve">    ]</w:t>
              </w:r>
            </w:ins>
          </w:p>
          <w:p w14:paraId="657B137D" w14:textId="77777777" w:rsidR="002649F3" w:rsidRPr="0007128D" w:rsidRDefault="002649F3" w:rsidP="002649F3">
            <w:pPr>
              <w:keepNext/>
              <w:keepLines/>
              <w:suppressAutoHyphens/>
              <w:spacing w:before="140" w:line="220" w:lineRule="atLeast"/>
              <w:ind w:left="1080"/>
              <w:outlineLvl w:val="7"/>
              <w:rPr>
                <w:ins w:id="817" w:author="i0806927" w:date="2016-04-01T13:07:00Z"/>
                <w:rFonts w:ascii="Helvetica" w:hAnsi="Helvetica"/>
                <w:szCs w:val="20"/>
                <w:highlight w:val="yellow"/>
                <w:lang w:eastAsia="it-IT"/>
                <w:rPrChange w:id="818" w:author="i0806927" w:date="2016-04-04T13:26:00Z">
                  <w:rPr>
                    <w:ins w:id="819" w:author="i0806927" w:date="2016-04-01T13:07:00Z"/>
                    <w:rFonts w:ascii="Helvetica" w:hAnsi="Helvetica"/>
                    <w:i/>
                    <w:spacing w:val="-4"/>
                    <w:kern w:val="1"/>
                    <w:sz w:val="18"/>
                    <w:szCs w:val="20"/>
                    <w:lang w:eastAsia="it-IT"/>
                  </w:rPr>
                </w:rPrChange>
              </w:rPr>
            </w:pPr>
            <w:ins w:id="820" w:author="i0806927" w:date="2016-04-01T13:07:00Z">
              <w:r w:rsidRPr="0007128D">
                <w:rPr>
                  <w:rFonts w:ascii="Helvetica" w:hAnsi="Helvetica"/>
                  <w:szCs w:val="20"/>
                  <w:highlight w:val="yellow"/>
                  <w:lang w:eastAsia="it-IT"/>
                  <w:rPrChange w:id="821" w:author="i0806927" w:date="2016-04-04T13:26:00Z">
                    <w:rPr>
                      <w:rFonts w:ascii="Helvetica" w:hAnsi="Helvetica"/>
                      <w:szCs w:val="20"/>
                      <w:lang w:eastAsia="it-IT"/>
                    </w:rPr>
                  </w:rPrChange>
                </w:rPr>
                <w:t xml:space="preserve">  }</w:t>
              </w:r>
            </w:ins>
          </w:p>
          <w:p w14:paraId="0B403732" w14:textId="3DA78E9C" w:rsidR="00C156D1" w:rsidRPr="0007128D" w:rsidDel="00425A2B" w:rsidRDefault="002649F3" w:rsidP="002649F3">
            <w:pPr>
              <w:keepNext/>
              <w:keepLines/>
              <w:suppressAutoHyphens/>
              <w:spacing w:before="140" w:line="220" w:lineRule="atLeast"/>
              <w:ind w:left="1080"/>
              <w:outlineLvl w:val="7"/>
              <w:rPr>
                <w:del w:id="822" w:author="i0806927" w:date="2016-03-30T16:11:00Z"/>
                <w:rFonts w:ascii="Helvetica" w:hAnsi="Helvetica"/>
                <w:szCs w:val="20"/>
                <w:highlight w:val="yellow"/>
                <w:lang w:eastAsia="it-IT"/>
                <w:rPrChange w:id="823" w:author="i0806927" w:date="2016-04-04T13:26:00Z">
                  <w:rPr>
                    <w:del w:id="824" w:author="i0806927" w:date="2016-03-30T16:11:00Z"/>
                    <w:rFonts w:ascii="Helvetica" w:hAnsi="Helvetica"/>
                    <w:i/>
                    <w:spacing w:val="-4"/>
                    <w:kern w:val="1"/>
                    <w:sz w:val="18"/>
                    <w:szCs w:val="20"/>
                    <w:lang w:eastAsia="it-IT"/>
                  </w:rPr>
                </w:rPrChange>
              </w:rPr>
            </w:pPr>
            <w:ins w:id="825" w:author="i0806927" w:date="2016-04-01T13:07:00Z">
              <w:r w:rsidRPr="0007128D">
                <w:rPr>
                  <w:rFonts w:ascii="Helvetica" w:hAnsi="Helvetica"/>
                  <w:szCs w:val="20"/>
                  <w:highlight w:val="yellow"/>
                  <w:lang w:eastAsia="it-IT"/>
                  <w:rPrChange w:id="826" w:author="i0806927" w:date="2016-04-04T13:26:00Z">
                    <w:rPr>
                      <w:rFonts w:ascii="Helvetica" w:hAnsi="Helvetica"/>
                      <w:szCs w:val="20"/>
                      <w:lang w:eastAsia="it-IT"/>
                    </w:rPr>
                  </w:rPrChange>
                </w:rPr>
                <w:t>}</w:t>
              </w:r>
            </w:ins>
            <w:del w:id="827" w:author="i0806927" w:date="2016-03-30T16:11:00Z">
              <w:r w:rsidR="00C156D1" w:rsidRPr="0007128D" w:rsidDel="00425A2B">
                <w:rPr>
                  <w:rFonts w:ascii="Helvetica" w:hAnsi="Helvetica"/>
                  <w:szCs w:val="20"/>
                  <w:highlight w:val="yellow"/>
                  <w:lang w:eastAsia="it-IT"/>
                  <w:rPrChange w:id="828" w:author="i0806927" w:date="2016-04-04T13:26:00Z">
                    <w:rPr>
                      <w:rFonts w:ascii="Helvetica" w:hAnsi="Helvetica"/>
                      <w:szCs w:val="20"/>
                      <w:lang w:eastAsia="it-IT"/>
                    </w:rPr>
                  </w:rPrChange>
                </w:rPr>
                <w:delText xml:space="preserve">"serviceQualificationRequest" : </w:delText>
              </w:r>
            </w:del>
          </w:p>
          <w:p w14:paraId="39922B24" w14:textId="633681D3" w:rsidR="00C156D1" w:rsidRPr="0007128D" w:rsidDel="00425A2B" w:rsidRDefault="00C156D1" w:rsidP="00C156D1">
            <w:pPr>
              <w:keepNext/>
              <w:keepLines/>
              <w:suppressAutoHyphens/>
              <w:spacing w:before="140" w:line="220" w:lineRule="atLeast"/>
              <w:ind w:left="1080"/>
              <w:outlineLvl w:val="7"/>
              <w:rPr>
                <w:del w:id="829" w:author="i0806927" w:date="2016-03-30T16:11:00Z"/>
                <w:rFonts w:ascii="Helvetica" w:hAnsi="Helvetica"/>
                <w:szCs w:val="20"/>
                <w:highlight w:val="yellow"/>
                <w:lang w:eastAsia="it-IT"/>
                <w:rPrChange w:id="830" w:author="i0806927" w:date="2016-04-04T13:26:00Z">
                  <w:rPr>
                    <w:del w:id="831" w:author="i0806927" w:date="2016-03-30T16:11:00Z"/>
                    <w:rFonts w:ascii="Helvetica" w:hAnsi="Helvetica"/>
                    <w:i/>
                    <w:spacing w:val="-4"/>
                    <w:kern w:val="1"/>
                    <w:sz w:val="18"/>
                    <w:szCs w:val="20"/>
                    <w:lang w:eastAsia="it-IT"/>
                  </w:rPr>
                </w:rPrChange>
              </w:rPr>
            </w:pPr>
            <w:del w:id="832" w:author="i0806927" w:date="2016-03-30T16:11:00Z">
              <w:r w:rsidRPr="0007128D" w:rsidDel="00425A2B">
                <w:rPr>
                  <w:rFonts w:ascii="Helvetica" w:hAnsi="Helvetica"/>
                  <w:szCs w:val="20"/>
                  <w:highlight w:val="yellow"/>
                  <w:lang w:eastAsia="it-IT"/>
                  <w:rPrChange w:id="833" w:author="i0806927" w:date="2016-04-04T13:26:00Z">
                    <w:rPr>
                      <w:rFonts w:ascii="Helvetica" w:hAnsi="Helvetica"/>
                      <w:szCs w:val="20"/>
                      <w:lang w:eastAsia="it-IT"/>
                    </w:rPr>
                  </w:rPrChange>
                </w:rPr>
                <w:delText>{</w:delText>
              </w:r>
            </w:del>
          </w:p>
          <w:p w14:paraId="378DE3D6" w14:textId="3D1F606E" w:rsidR="00C156D1" w:rsidRPr="0007128D" w:rsidDel="00425A2B" w:rsidRDefault="00C156D1" w:rsidP="00C156D1">
            <w:pPr>
              <w:keepNext/>
              <w:keepLines/>
              <w:suppressAutoHyphens/>
              <w:spacing w:before="140" w:line="220" w:lineRule="atLeast"/>
              <w:ind w:left="1080"/>
              <w:outlineLvl w:val="7"/>
              <w:rPr>
                <w:del w:id="834" w:author="i0806927" w:date="2016-03-30T16:11:00Z"/>
                <w:rFonts w:ascii="Helvetica" w:hAnsi="Helvetica"/>
                <w:szCs w:val="20"/>
                <w:highlight w:val="yellow"/>
                <w:lang w:eastAsia="it-IT"/>
                <w:rPrChange w:id="835" w:author="i0806927" w:date="2016-04-04T13:26:00Z">
                  <w:rPr>
                    <w:del w:id="836" w:author="i0806927" w:date="2016-03-30T16:11:00Z"/>
                    <w:rFonts w:ascii="Helvetica" w:hAnsi="Helvetica"/>
                    <w:i/>
                    <w:spacing w:val="-4"/>
                    <w:kern w:val="1"/>
                    <w:sz w:val="18"/>
                    <w:szCs w:val="20"/>
                    <w:lang w:eastAsia="it-IT"/>
                  </w:rPr>
                </w:rPrChange>
              </w:rPr>
            </w:pPr>
            <w:del w:id="837" w:author="i0806927" w:date="2016-03-30T16:11:00Z">
              <w:r w:rsidRPr="0007128D" w:rsidDel="00425A2B">
                <w:rPr>
                  <w:rFonts w:ascii="Helvetica" w:hAnsi="Helvetica"/>
                  <w:szCs w:val="20"/>
                  <w:highlight w:val="yellow"/>
                  <w:lang w:eastAsia="it-IT"/>
                  <w:rPrChange w:id="838" w:author="i0806927" w:date="2016-04-04T13:26:00Z">
                    <w:rPr>
                      <w:rFonts w:ascii="Helvetica" w:hAnsi="Helvetica"/>
                      <w:szCs w:val="20"/>
                      <w:lang w:eastAsia="it-IT"/>
                    </w:rPr>
                  </w:rPrChange>
                </w:rPr>
                <w:delText xml:space="preserve">  "id" : "42",</w:delText>
              </w:r>
            </w:del>
          </w:p>
          <w:p w14:paraId="596A67D3" w14:textId="77C34190" w:rsidR="00C156D1" w:rsidRPr="0007128D" w:rsidDel="00425A2B" w:rsidRDefault="00C156D1" w:rsidP="00C156D1">
            <w:pPr>
              <w:rPr>
                <w:del w:id="839" w:author="i0806927" w:date="2016-03-30T16:11:00Z"/>
                <w:rFonts w:ascii="Helvetica" w:hAnsi="Helvetica"/>
                <w:szCs w:val="20"/>
                <w:highlight w:val="yellow"/>
                <w:lang w:eastAsia="it-IT"/>
                <w:rPrChange w:id="840" w:author="i0806927" w:date="2016-04-04T13:26:00Z">
                  <w:rPr>
                    <w:del w:id="841" w:author="i0806927" w:date="2016-03-30T16:11:00Z"/>
                    <w:rFonts w:ascii="Helvetica" w:hAnsi="Helvetica"/>
                    <w:szCs w:val="20"/>
                    <w:lang w:eastAsia="it-IT"/>
                  </w:rPr>
                </w:rPrChange>
              </w:rPr>
            </w:pPr>
            <w:del w:id="842" w:author="i0806927" w:date="2016-03-30T16:11:00Z">
              <w:r w:rsidRPr="0007128D" w:rsidDel="00425A2B">
                <w:rPr>
                  <w:rFonts w:ascii="Helvetica" w:hAnsi="Helvetica"/>
                  <w:szCs w:val="20"/>
                  <w:highlight w:val="yellow"/>
                  <w:lang w:eastAsia="it-IT"/>
                  <w:rPrChange w:id="843" w:author="i0806927" w:date="2016-04-04T13:26:00Z">
                    <w:rPr>
                      <w:rFonts w:ascii="Helvetica" w:hAnsi="Helvetica"/>
                      <w:szCs w:val="20"/>
                      <w:lang w:eastAsia="it-IT"/>
                    </w:rPr>
                  </w:rPrChange>
                </w:rPr>
                <w:delText xml:space="preserve">  "interactionDate" : "20160201 10:00",</w:delText>
              </w:r>
            </w:del>
          </w:p>
          <w:p w14:paraId="621DF6BF" w14:textId="18B716D8" w:rsidR="00C156D1" w:rsidRPr="0007128D" w:rsidDel="00425A2B" w:rsidRDefault="00C156D1" w:rsidP="00C156D1">
            <w:pPr>
              <w:keepNext/>
              <w:keepLines/>
              <w:suppressAutoHyphens/>
              <w:spacing w:before="140" w:line="220" w:lineRule="atLeast"/>
              <w:ind w:left="1080"/>
              <w:outlineLvl w:val="7"/>
              <w:rPr>
                <w:del w:id="844" w:author="i0806927" w:date="2016-03-30T16:11:00Z"/>
                <w:rFonts w:ascii="Helvetica" w:hAnsi="Helvetica"/>
                <w:szCs w:val="20"/>
                <w:highlight w:val="yellow"/>
                <w:lang w:eastAsia="it-IT"/>
                <w:rPrChange w:id="845" w:author="i0806927" w:date="2016-04-04T13:26:00Z">
                  <w:rPr>
                    <w:del w:id="846" w:author="i0806927" w:date="2016-03-30T16:11:00Z"/>
                    <w:rFonts w:ascii="Helvetica" w:hAnsi="Helvetica"/>
                    <w:i/>
                    <w:spacing w:val="-4"/>
                    <w:kern w:val="1"/>
                    <w:sz w:val="18"/>
                    <w:szCs w:val="20"/>
                    <w:lang w:eastAsia="it-IT"/>
                  </w:rPr>
                </w:rPrChange>
              </w:rPr>
            </w:pPr>
            <w:del w:id="847" w:author="i0806927" w:date="2016-03-30T16:11:00Z">
              <w:r w:rsidRPr="0007128D" w:rsidDel="00425A2B">
                <w:rPr>
                  <w:rFonts w:ascii="Helvetica" w:hAnsi="Helvetica"/>
                  <w:szCs w:val="20"/>
                  <w:highlight w:val="yellow"/>
                  <w:lang w:eastAsia="it-IT"/>
                  <w:rPrChange w:id="848" w:author="i0806927" w:date="2016-04-04T13:26:00Z">
                    <w:rPr>
                      <w:rFonts w:ascii="Helvetica" w:hAnsi="Helvetica"/>
                      <w:szCs w:val="20"/>
                      <w:lang w:eastAsia="it-IT"/>
                    </w:rPr>
                  </w:rPrChange>
                </w:rPr>
                <w:delText xml:space="preserve">  "description" : "service qualification check",</w:delText>
              </w:r>
            </w:del>
          </w:p>
          <w:p w14:paraId="328FE936" w14:textId="28CC8050" w:rsidR="00C156D1" w:rsidRPr="0007128D" w:rsidDel="00425A2B" w:rsidRDefault="00C156D1" w:rsidP="00C156D1">
            <w:pPr>
              <w:keepNext/>
              <w:keepLines/>
              <w:suppressAutoHyphens/>
              <w:spacing w:before="140" w:line="220" w:lineRule="atLeast"/>
              <w:ind w:left="1080"/>
              <w:outlineLvl w:val="7"/>
              <w:rPr>
                <w:del w:id="849" w:author="i0806927" w:date="2016-03-30T16:11:00Z"/>
                <w:rFonts w:ascii="Helvetica" w:hAnsi="Helvetica"/>
                <w:szCs w:val="20"/>
                <w:highlight w:val="yellow"/>
                <w:lang w:eastAsia="it-IT"/>
                <w:rPrChange w:id="850" w:author="i0806927" w:date="2016-04-04T13:26:00Z">
                  <w:rPr>
                    <w:del w:id="851" w:author="i0806927" w:date="2016-03-30T16:11:00Z"/>
                    <w:rFonts w:ascii="Helvetica" w:hAnsi="Helvetica"/>
                    <w:i/>
                    <w:spacing w:val="-4"/>
                    <w:kern w:val="1"/>
                    <w:sz w:val="18"/>
                    <w:szCs w:val="20"/>
                    <w:lang w:eastAsia="it-IT"/>
                  </w:rPr>
                </w:rPrChange>
              </w:rPr>
            </w:pPr>
            <w:del w:id="852" w:author="i0806927" w:date="2016-03-30T16:11:00Z">
              <w:r w:rsidRPr="0007128D" w:rsidDel="00425A2B">
                <w:rPr>
                  <w:rFonts w:ascii="Helvetica" w:hAnsi="Helvetica"/>
                  <w:szCs w:val="20"/>
                  <w:highlight w:val="yellow"/>
                  <w:lang w:eastAsia="it-IT"/>
                  <w:rPrChange w:id="853" w:author="i0806927" w:date="2016-04-04T13:26:00Z">
                    <w:rPr>
                      <w:rFonts w:ascii="Helvetica" w:hAnsi="Helvetica"/>
                      <w:szCs w:val="20"/>
                      <w:lang w:eastAsia="it-IT"/>
                    </w:rPr>
                  </w:rPrChange>
                </w:rPr>
                <w:delText xml:space="preserve">  "interactionDateComplete" : "20160201 10:01",</w:delText>
              </w:r>
            </w:del>
          </w:p>
          <w:p w14:paraId="55F27EB4" w14:textId="486334E2" w:rsidR="00C156D1" w:rsidRPr="0007128D" w:rsidDel="00425A2B" w:rsidRDefault="00C156D1" w:rsidP="00C156D1">
            <w:pPr>
              <w:keepNext/>
              <w:keepLines/>
              <w:suppressAutoHyphens/>
              <w:spacing w:before="140" w:line="220" w:lineRule="atLeast"/>
              <w:ind w:left="1080"/>
              <w:outlineLvl w:val="7"/>
              <w:rPr>
                <w:del w:id="854" w:author="i0806927" w:date="2016-03-30T16:11:00Z"/>
                <w:rFonts w:ascii="Helvetica" w:hAnsi="Helvetica"/>
                <w:szCs w:val="20"/>
                <w:highlight w:val="yellow"/>
                <w:lang w:eastAsia="it-IT"/>
                <w:rPrChange w:id="855" w:author="i0806927" w:date="2016-04-04T13:26:00Z">
                  <w:rPr>
                    <w:del w:id="856" w:author="i0806927" w:date="2016-03-30T16:11:00Z"/>
                    <w:rFonts w:ascii="Helvetica" w:hAnsi="Helvetica"/>
                    <w:i/>
                    <w:spacing w:val="-4"/>
                    <w:kern w:val="1"/>
                    <w:sz w:val="18"/>
                    <w:szCs w:val="20"/>
                    <w:lang w:eastAsia="it-IT"/>
                  </w:rPr>
                </w:rPrChange>
              </w:rPr>
            </w:pPr>
            <w:del w:id="857" w:author="i0806927" w:date="2016-03-30T16:11:00Z">
              <w:r w:rsidRPr="0007128D" w:rsidDel="00425A2B">
                <w:rPr>
                  <w:rFonts w:ascii="Helvetica" w:hAnsi="Helvetica"/>
                  <w:szCs w:val="20"/>
                  <w:highlight w:val="yellow"/>
                  <w:lang w:eastAsia="it-IT"/>
                  <w:rPrChange w:id="858" w:author="i0806927" w:date="2016-04-04T13:26:00Z">
                    <w:rPr>
                      <w:rFonts w:ascii="Helvetica" w:hAnsi="Helvetica"/>
                      <w:szCs w:val="20"/>
                      <w:lang w:eastAsia="it-IT"/>
                    </w:rPr>
                  </w:rPrChange>
                </w:rPr>
                <w:delText xml:space="preserve">  "interactionStatus" : "close",</w:delText>
              </w:r>
            </w:del>
          </w:p>
          <w:p w14:paraId="52F3A12C" w14:textId="20F0A84E" w:rsidR="00C156D1" w:rsidRPr="0007128D" w:rsidDel="00425A2B" w:rsidRDefault="00C156D1" w:rsidP="00C156D1">
            <w:pPr>
              <w:keepNext/>
              <w:keepLines/>
              <w:suppressAutoHyphens/>
              <w:spacing w:before="140" w:line="220" w:lineRule="atLeast"/>
              <w:ind w:left="1080"/>
              <w:outlineLvl w:val="7"/>
              <w:rPr>
                <w:del w:id="859" w:author="i0806927" w:date="2016-03-30T16:11:00Z"/>
                <w:rFonts w:ascii="Helvetica" w:hAnsi="Helvetica"/>
                <w:szCs w:val="20"/>
                <w:highlight w:val="yellow"/>
                <w:lang w:eastAsia="it-IT"/>
                <w:rPrChange w:id="860" w:author="i0806927" w:date="2016-04-04T13:26:00Z">
                  <w:rPr>
                    <w:del w:id="861" w:author="i0806927" w:date="2016-03-30T16:11:00Z"/>
                    <w:rFonts w:ascii="Helvetica" w:hAnsi="Helvetica"/>
                    <w:i/>
                    <w:spacing w:val="-4"/>
                    <w:kern w:val="1"/>
                    <w:sz w:val="18"/>
                    <w:szCs w:val="20"/>
                    <w:lang w:eastAsia="it-IT"/>
                  </w:rPr>
                </w:rPrChange>
              </w:rPr>
            </w:pPr>
            <w:del w:id="862" w:author="i0806927" w:date="2016-03-30T16:11:00Z">
              <w:r w:rsidRPr="0007128D" w:rsidDel="00425A2B">
                <w:rPr>
                  <w:rFonts w:ascii="Helvetica" w:hAnsi="Helvetica"/>
                  <w:szCs w:val="20"/>
                  <w:highlight w:val="yellow"/>
                  <w:lang w:eastAsia="it-IT"/>
                  <w:rPrChange w:id="863" w:author="i0806927" w:date="2016-04-04T13:26:00Z">
                    <w:rPr>
                      <w:rFonts w:ascii="Helvetica" w:hAnsi="Helvetica"/>
                      <w:szCs w:val="20"/>
                      <w:lang w:eastAsia="it-IT"/>
                    </w:rPr>
                  </w:rPrChange>
                </w:rPr>
                <w:delText xml:space="preserve">  "place" : {</w:delText>
              </w:r>
            </w:del>
          </w:p>
          <w:p w14:paraId="677AF065" w14:textId="688740C3" w:rsidR="00C156D1" w:rsidRPr="0007128D" w:rsidDel="00425A2B" w:rsidRDefault="00C156D1" w:rsidP="00C156D1">
            <w:pPr>
              <w:keepNext/>
              <w:keepLines/>
              <w:suppressAutoHyphens/>
              <w:spacing w:before="140" w:line="220" w:lineRule="atLeast"/>
              <w:ind w:left="1080"/>
              <w:outlineLvl w:val="7"/>
              <w:rPr>
                <w:del w:id="864" w:author="i0806927" w:date="2016-03-30T16:11:00Z"/>
                <w:rFonts w:ascii="Helvetica" w:hAnsi="Helvetica"/>
                <w:szCs w:val="20"/>
                <w:highlight w:val="yellow"/>
                <w:lang w:eastAsia="it-IT"/>
                <w:rPrChange w:id="865" w:author="i0806927" w:date="2016-04-04T13:26:00Z">
                  <w:rPr>
                    <w:del w:id="866" w:author="i0806927" w:date="2016-03-30T16:11:00Z"/>
                    <w:rFonts w:ascii="Helvetica" w:hAnsi="Helvetica"/>
                    <w:i/>
                    <w:spacing w:val="-4"/>
                    <w:kern w:val="1"/>
                    <w:sz w:val="18"/>
                    <w:szCs w:val="20"/>
                    <w:lang w:eastAsia="it-IT"/>
                  </w:rPr>
                </w:rPrChange>
              </w:rPr>
            </w:pPr>
            <w:del w:id="867" w:author="i0806927" w:date="2016-03-30T16:11:00Z">
              <w:r w:rsidRPr="0007128D" w:rsidDel="00425A2B">
                <w:rPr>
                  <w:rFonts w:ascii="Helvetica" w:hAnsi="Helvetica"/>
                  <w:szCs w:val="20"/>
                  <w:highlight w:val="yellow"/>
                  <w:lang w:eastAsia="it-IT"/>
                  <w:rPrChange w:id="868" w:author="i0806927" w:date="2016-04-04T13:26:00Z">
                    <w:rPr>
                      <w:rFonts w:ascii="Helvetica" w:hAnsi="Helvetica"/>
                      <w:szCs w:val="20"/>
                      <w:lang w:eastAsia="it-IT"/>
                    </w:rPr>
                  </w:rPrChange>
                </w:rPr>
                <w:delText xml:space="preserve">    "type" : "</w:delText>
              </w:r>
              <w:r w:rsidR="007F6FA3" w:rsidRPr="0007128D" w:rsidDel="00425A2B">
                <w:rPr>
                  <w:rFonts w:ascii="Helvetica" w:hAnsi="Helvetica"/>
                  <w:szCs w:val="20"/>
                  <w:highlight w:val="yellow"/>
                  <w:lang w:eastAsia="it-IT"/>
                  <w:rPrChange w:id="869" w:author="i0806927" w:date="2016-04-04T13:26:00Z">
                    <w:rPr>
                      <w:rFonts w:ascii="Helvetica" w:hAnsi="Helvetica"/>
                      <w:szCs w:val="20"/>
                      <w:lang w:eastAsia="it-IT"/>
                    </w:rPr>
                  </w:rPrChange>
                </w:rPr>
                <w:delText>geographical</w:delText>
              </w:r>
              <w:r w:rsidRPr="0007128D" w:rsidDel="00425A2B">
                <w:rPr>
                  <w:rFonts w:ascii="Helvetica" w:hAnsi="Helvetica"/>
                  <w:szCs w:val="20"/>
                  <w:highlight w:val="yellow"/>
                  <w:lang w:eastAsia="it-IT"/>
                  <w:rPrChange w:id="870" w:author="i0806927" w:date="2016-04-04T13:26:00Z">
                    <w:rPr>
                      <w:rFonts w:ascii="Helvetica" w:hAnsi="Helvetica"/>
                      <w:szCs w:val="20"/>
                      <w:lang w:eastAsia="it-IT"/>
                    </w:rPr>
                  </w:rPrChange>
                </w:rPr>
                <w:delText>"</w:delText>
              </w:r>
            </w:del>
          </w:p>
          <w:p w14:paraId="7265439B" w14:textId="27CC656A" w:rsidR="00C156D1" w:rsidRPr="0007128D" w:rsidDel="00425A2B" w:rsidRDefault="00C156D1" w:rsidP="00C156D1">
            <w:pPr>
              <w:rPr>
                <w:del w:id="871" w:author="i0806927" w:date="2016-03-30T16:11:00Z"/>
                <w:rFonts w:ascii="Helvetica" w:hAnsi="Helvetica"/>
                <w:szCs w:val="20"/>
                <w:highlight w:val="yellow"/>
                <w:lang w:eastAsia="it-IT"/>
                <w:rPrChange w:id="872" w:author="i0806927" w:date="2016-04-04T13:26:00Z">
                  <w:rPr>
                    <w:del w:id="873" w:author="i0806927" w:date="2016-03-30T16:11:00Z"/>
                    <w:rFonts w:ascii="Helvetica" w:hAnsi="Helvetica"/>
                    <w:szCs w:val="20"/>
                    <w:lang w:eastAsia="it-IT"/>
                  </w:rPr>
                </w:rPrChange>
              </w:rPr>
            </w:pPr>
            <w:del w:id="874" w:author="i0806927" w:date="2016-03-30T16:11:00Z">
              <w:r w:rsidRPr="0007128D" w:rsidDel="00425A2B">
                <w:rPr>
                  <w:rFonts w:ascii="Helvetica" w:hAnsi="Helvetica"/>
                  <w:szCs w:val="20"/>
                  <w:highlight w:val="yellow"/>
                  <w:lang w:eastAsia="it-IT"/>
                  <w:rPrChange w:id="875" w:author="i0806927" w:date="2016-04-04T13:26:00Z">
                    <w:rPr>
                      <w:rFonts w:ascii="Helvetica" w:hAnsi="Helvetica"/>
                      <w:szCs w:val="20"/>
                      <w:lang w:eastAsia="it-IT"/>
                    </w:rPr>
                  </w:rPrChange>
                </w:rPr>
                <w:delText xml:space="preserve">    "id" : "12345678",</w:delText>
              </w:r>
            </w:del>
          </w:p>
          <w:p w14:paraId="6256883C" w14:textId="565D9EB3" w:rsidR="007F6FA3" w:rsidRPr="0007128D" w:rsidDel="00425A2B" w:rsidRDefault="00C156D1" w:rsidP="00776E61">
            <w:pPr>
              <w:keepNext/>
              <w:keepLines/>
              <w:suppressAutoHyphens/>
              <w:spacing w:before="140" w:line="220" w:lineRule="atLeast"/>
              <w:ind w:left="1080"/>
              <w:outlineLvl w:val="7"/>
              <w:rPr>
                <w:del w:id="876" w:author="i0806927" w:date="2016-03-30T16:11:00Z"/>
                <w:rFonts w:ascii="Helvetica" w:hAnsi="Helvetica"/>
                <w:szCs w:val="20"/>
                <w:highlight w:val="yellow"/>
                <w:lang w:eastAsia="it-IT"/>
                <w:rPrChange w:id="877" w:author="i0806927" w:date="2016-04-04T13:26:00Z">
                  <w:rPr>
                    <w:del w:id="878" w:author="i0806927" w:date="2016-03-30T16:11:00Z"/>
                    <w:rFonts w:ascii="Helvetica" w:hAnsi="Helvetica"/>
                    <w:i/>
                    <w:spacing w:val="-4"/>
                    <w:kern w:val="1"/>
                    <w:sz w:val="18"/>
                    <w:szCs w:val="20"/>
                    <w:lang w:eastAsia="it-IT"/>
                  </w:rPr>
                </w:rPrChange>
              </w:rPr>
            </w:pPr>
            <w:del w:id="879" w:author="i0806927" w:date="2016-03-30T16:11:00Z">
              <w:r w:rsidRPr="0007128D" w:rsidDel="00425A2B">
                <w:rPr>
                  <w:rFonts w:ascii="Helvetica" w:hAnsi="Helvetica"/>
                  <w:szCs w:val="20"/>
                  <w:highlight w:val="yellow"/>
                  <w:lang w:eastAsia="it-IT"/>
                  <w:rPrChange w:id="880" w:author="i0806927" w:date="2016-04-04T13:26:00Z">
                    <w:rPr>
                      <w:rFonts w:ascii="Helvetica" w:hAnsi="Helvetica"/>
                      <w:szCs w:val="20"/>
                      <w:lang w:eastAsia="it-IT"/>
                    </w:rPr>
                  </w:rPrChange>
                </w:rPr>
                <w:delText xml:space="preserve">    "</w:delText>
              </w:r>
              <w:r w:rsidR="007F6FA3" w:rsidRPr="0007128D" w:rsidDel="00425A2B">
                <w:rPr>
                  <w:rFonts w:ascii="Helvetica" w:hAnsi="Helvetica"/>
                  <w:szCs w:val="20"/>
                  <w:highlight w:val="yellow"/>
                  <w:lang w:eastAsia="it-IT"/>
                  <w:rPrChange w:id="881" w:author="i0806927" w:date="2016-04-04T13:26:00Z">
                    <w:rPr>
                      <w:rFonts w:ascii="Helvetica" w:hAnsi="Helvetica"/>
                      <w:szCs w:val="20"/>
                      <w:lang w:eastAsia="it-IT"/>
                    </w:rPr>
                  </w:rPrChange>
                </w:rPr>
                <w:delText>externalRef</w:delText>
              </w:r>
              <w:r w:rsidRPr="0007128D" w:rsidDel="00425A2B">
                <w:rPr>
                  <w:rFonts w:ascii="Helvetica" w:hAnsi="Helvetica"/>
                  <w:szCs w:val="20"/>
                  <w:highlight w:val="yellow"/>
                  <w:lang w:eastAsia="it-IT"/>
                  <w:rPrChange w:id="882" w:author="i0806927" w:date="2016-04-04T13:26:00Z">
                    <w:rPr>
                      <w:rFonts w:ascii="Helvetica" w:hAnsi="Helvetica"/>
                      <w:szCs w:val="20"/>
                      <w:lang w:eastAsia="it-IT"/>
                    </w:rPr>
                  </w:rPrChange>
                </w:rPr>
                <w:delText>" : "https://www.google.ca/maps/dir/''/google+map+montreal+place+ville+marie/@45.5014452,-73.6393962,12z/data=!3m1!4b1!4m8!4m7!1m0!1m5!1m1!1s0x4cc91a4498f8f3db:0xa2760b4a779d61d3!2m2!1d-73.5693564!2d45.5014666",</w:delText>
              </w:r>
            </w:del>
          </w:p>
          <w:p w14:paraId="2CB55032" w14:textId="609E21DA" w:rsidR="007F6FA3" w:rsidRPr="0007128D" w:rsidDel="00425A2B"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83" w:author="i0806927" w:date="2016-03-30T16:11:00Z"/>
                <w:rFonts w:ascii="Courier New" w:hAnsi="Courier New" w:cs="Courier New"/>
                <w:szCs w:val="20"/>
                <w:highlight w:val="yellow"/>
                <w:lang w:val="fr-FR" w:eastAsia="fr-FR"/>
                <w:rPrChange w:id="884" w:author="i0806927" w:date="2016-04-04T13:26:00Z">
                  <w:rPr>
                    <w:del w:id="885" w:author="i0806927" w:date="2016-03-30T16:11:00Z"/>
                    <w:rFonts w:ascii="Courier New" w:hAnsi="Courier New" w:cs="Courier New"/>
                    <w:szCs w:val="20"/>
                    <w:lang w:val="fr-FR" w:eastAsia="fr-FR"/>
                  </w:rPr>
                </w:rPrChange>
              </w:rPr>
            </w:pPr>
            <w:del w:id="886" w:author="i0806927" w:date="2016-03-30T16:11:00Z">
              <w:r w:rsidRPr="0007128D" w:rsidDel="00425A2B">
                <w:rPr>
                  <w:rFonts w:ascii="Courier New" w:hAnsi="Courier New" w:cs="Courier New"/>
                  <w:szCs w:val="20"/>
                  <w:highlight w:val="yellow"/>
                  <w:lang w:val="fr-FR" w:eastAsia="fr-FR"/>
                  <w:rPrChange w:id="887" w:author="i0806927" w:date="2016-04-04T13:26:00Z">
                    <w:rPr>
                      <w:rFonts w:ascii="Courier New" w:hAnsi="Courier New" w:cs="Courier New"/>
                      <w:szCs w:val="20"/>
                      <w:lang w:val="fr-FR" w:eastAsia="fr-FR"/>
                    </w:rPr>
                  </w:rPrChange>
                </w:rPr>
                <w:delText xml:space="preserve">    "id":"7513180",</w:delText>
              </w:r>
            </w:del>
          </w:p>
          <w:p w14:paraId="42D2654E" w14:textId="7683FD4F" w:rsidR="007F6FA3" w:rsidRPr="0007128D" w:rsidDel="00425A2B" w:rsidRDefault="007F6FA3" w:rsidP="007F6FA3">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888" w:author="i0806927" w:date="2016-03-30T16:11:00Z"/>
                <w:rFonts w:ascii="Courier New" w:hAnsi="Courier New" w:cs="Courier New"/>
                <w:szCs w:val="20"/>
                <w:highlight w:val="yellow"/>
                <w:lang w:eastAsia="fr-FR"/>
                <w:rPrChange w:id="889" w:author="i0806927" w:date="2016-04-04T13:26:00Z">
                  <w:rPr>
                    <w:del w:id="890" w:author="i0806927" w:date="2016-03-30T16:11:00Z"/>
                    <w:rFonts w:ascii="Courier New" w:hAnsi="Courier New" w:cs="Courier New"/>
                    <w:i/>
                    <w:spacing w:val="-4"/>
                    <w:kern w:val="1"/>
                    <w:sz w:val="18"/>
                    <w:szCs w:val="20"/>
                    <w:lang w:eastAsia="fr-FR"/>
                  </w:rPr>
                </w:rPrChange>
              </w:rPr>
            </w:pPr>
            <w:del w:id="891" w:author="i0806927" w:date="2016-03-30T16:11:00Z">
              <w:r w:rsidRPr="0007128D" w:rsidDel="00425A2B">
                <w:rPr>
                  <w:rFonts w:ascii="Courier New" w:hAnsi="Courier New" w:cs="Courier New"/>
                  <w:szCs w:val="20"/>
                  <w:highlight w:val="yellow"/>
                  <w:lang w:val="fr-FR" w:eastAsia="fr-FR"/>
                  <w:rPrChange w:id="892" w:author="i0806927" w:date="2016-04-04T13:26:00Z">
                    <w:rPr>
                      <w:rFonts w:ascii="Courier New" w:hAnsi="Courier New" w:cs="Courier New"/>
                      <w:szCs w:val="20"/>
                      <w:lang w:val="fr-FR" w:eastAsia="fr-FR"/>
                    </w:rPr>
                  </w:rPrChange>
                </w:rPr>
                <w:delText xml:space="preserve">    </w:delText>
              </w:r>
              <w:r w:rsidRPr="0007128D" w:rsidDel="00425A2B">
                <w:rPr>
                  <w:rFonts w:ascii="Courier New" w:hAnsi="Courier New" w:cs="Courier New"/>
                  <w:szCs w:val="20"/>
                  <w:highlight w:val="yellow"/>
                  <w:lang w:eastAsia="fr-FR"/>
                  <w:rPrChange w:id="893" w:author="i0806927" w:date="2016-04-04T13:26:00Z">
                    <w:rPr>
                      <w:rFonts w:ascii="Courier New" w:hAnsi="Courier New" w:cs="Courier New"/>
                      <w:szCs w:val="20"/>
                      <w:lang w:eastAsia="fr-FR"/>
                    </w:rPr>
                  </w:rPrChange>
                </w:rPr>
                <w:delText>"href":"addresses/7513180",</w:delText>
              </w:r>
            </w:del>
          </w:p>
          <w:p w14:paraId="1C8544B1" w14:textId="0B21799C" w:rsidR="007F6FA3" w:rsidRPr="0007128D" w:rsidDel="00425A2B" w:rsidRDefault="007F6FA3" w:rsidP="007F6FA3">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894" w:author="i0806927" w:date="2016-03-30T16:11:00Z"/>
                <w:rFonts w:ascii="Courier New" w:hAnsi="Courier New" w:cs="Courier New"/>
                <w:szCs w:val="20"/>
                <w:highlight w:val="yellow"/>
                <w:lang w:eastAsia="fr-FR"/>
                <w:rPrChange w:id="895" w:author="i0806927" w:date="2016-04-04T13:26:00Z">
                  <w:rPr>
                    <w:del w:id="896" w:author="i0806927" w:date="2016-03-30T16:11:00Z"/>
                    <w:rFonts w:ascii="Courier New" w:hAnsi="Courier New" w:cs="Courier New"/>
                    <w:i/>
                    <w:spacing w:val="-4"/>
                    <w:kern w:val="1"/>
                    <w:sz w:val="18"/>
                    <w:szCs w:val="20"/>
                    <w:lang w:eastAsia="fr-FR"/>
                  </w:rPr>
                </w:rPrChange>
              </w:rPr>
            </w:pPr>
            <w:del w:id="897" w:author="i0806927" w:date="2016-03-30T16:11:00Z">
              <w:r w:rsidRPr="0007128D" w:rsidDel="00425A2B">
                <w:rPr>
                  <w:rFonts w:ascii="Courier New" w:hAnsi="Courier New" w:cs="Courier New"/>
                  <w:szCs w:val="20"/>
                  <w:highlight w:val="yellow"/>
                  <w:lang w:eastAsia="fr-FR"/>
                  <w:rPrChange w:id="898" w:author="i0806927" w:date="2016-04-04T13:26:00Z">
                    <w:rPr>
                      <w:rFonts w:ascii="Courier New" w:hAnsi="Courier New" w:cs="Courier New"/>
                      <w:szCs w:val="20"/>
                      <w:lang w:eastAsia="fr-FR"/>
                    </w:rPr>
                  </w:rPrChange>
                </w:rPr>
                <w:delText xml:space="preserve">    "streetNr": "29",</w:delText>
              </w:r>
            </w:del>
          </w:p>
          <w:p w14:paraId="3FA90E98" w14:textId="323899E9" w:rsidR="007F6FA3" w:rsidRPr="0007128D" w:rsidDel="00425A2B" w:rsidRDefault="007F6FA3" w:rsidP="007F6FA3">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899" w:author="i0806927" w:date="2016-03-30T16:11:00Z"/>
                <w:rFonts w:ascii="Courier New" w:hAnsi="Courier New" w:cs="Courier New"/>
                <w:szCs w:val="20"/>
                <w:highlight w:val="yellow"/>
                <w:lang w:eastAsia="fr-FR"/>
                <w:rPrChange w:id="900" w:author="i0806927" w:date="2016-04-04T13:26:00Z">
                  <w:rPr>
                    <w:del w:id="901" w:author="i0806927" w:date="2016-03-30T16:11:00Z"/>
                    <w:rFonts w:ascii="Courier New" w:hAnsi="Courier New" w:cs="Courier New"/>
                    <w:i/>
                    <w:spacing w:val="-4"/>
                    <w:kern w:val="1"/>
                    <w:sz w:val="18"/>
                    <w:szCs w:val="20"/>
                    <w:lang w:eastAsia="fr-FR"/>
                  </w:rPr>
                </w:rPrChange>
              </w:rPr>
            </w:pPr>
            <w:del w:id="902" w:author="i0806927" w:date="2016-03-30T16:11:00Z">
              <w:r w:rsidRPr="0007128D" w:rsidDel="00425A2B">
                <w:rPr>
                  <w:rFonts w:ascii="Courier New" w:hAnsi="Courier New" w:cs="Courier New"/>
                  <w:szCs w:val="20"/>
                  <w:highlight w:val="yellow"/>
                  <w:lang w:eastAsia="fr-FR"/>
                  <w:rPrChange w:id="903" w:author="i0806927" w:date="2016-04-04T13:26:00Z">
                    <w:rPr>
                      <w:rFonts w:ascii="Courier New" w:hAnsi="Courier New" w:cs="Courier New"/>
                      <w:szCs w:val="20"/>
                      <w:lang w:eastAsia="fr-FR"/>
                    </w:rPr>
                  </w:rPrChange>
                </w:rPr>
                <w:delText xml:space="preserve">    "streetName": "Rambeau",</w:delText>
              </w:r>
            </w:del>
          </w:p>
          <w:p w14:paraId="53A1C452" w14:textId="184E5A5E" w:rsidR="007F6FA3" w:rsidRPr="0007128D" w:rsidDel="00425A2B" w:rsidRDefault="007F6FA3" w:rsidP="007F6FA3">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904" w:author="i0806927" w:date="2016-03-30T16:11:00Z"/>
                <w:rFonts w:ascii="Courier New" w:hAnsi="Courier New" w:cs="Courier New"/>
                <w:szCs w:val="20"/>
                <w:highlight w:val="yellow"/>
                <w:lang w:eastAsia="fr-FR"/>
                <w:rPrChange w:id="905" w:author="i0806927" w:date="2016-04-04T13:26:00Z">
                  <w:rPr>
                    <w:del w:id="906" w:author="i0806927" w:date="2016-03-30T16:11:00Z"/>
                    <w:rFonts w:ascii="Courier New" w:hAnsi="Courier New" w:cs="Courier New"/>
                    <w:i/>
                    <w:spacing w:val="-4"/>
                    <w:kern w:val="1"/>
                    <w:sz w:val="18"/>
                    <w:szCs w:val="20"/>
                    <w:lang w:eastAsia="fr-FR"/>
                  </w:rPr>
                </w:rPrChange>
              </w:rPr>
            </w:pPr>
            <w:del w:id="907" w:author="i0806927" w:date="2016-03-30T16:11:00Z">
              <w:r w:rsidRPr="0007128D" w:rsidDel="00425A2B">
                <w:rPr>
                  <w:rFonts w:ascii="Courier New" w:hAnsi="Courier New" w:cs="Courier New"/>
                  <w:szCs w:val="20"/>
                  <w:highlight w:val="yellow"/>
                  <w:lang w:eastAsia="fr-FR"/>
                  <w:rPrChange w:id="908" w:author="i0806927" w:date="2016-04-04T13:26:00Z">
                    <w:rPr>
                      <w:rFonts w:ascii="Courier New" w:hAnsi="Courier New" w:cs="Courier New"/>
                      <w:szCs w:val="20"/>
                      <w:lang w:eastAsia="fr-FR"/>
                    </w:rPr>
                  </w:rPrChange>
                </w:rPr>
                <w:delText xml:space="preserve">    "streetType": "Rue",</w:delText>
              </w:r>
            </w:del>
          </w:p>
          <w:p w14:paraId="7FF5553A" w14:textId="655AFAD0" w:rsidR="007F6FA3" w:rsidRPr="0007128D" w:rsidDel="00425A2B" w:rsidRDefault="007F6FA3" w:rsidP="007F6FA3">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909" w:author="i0806927" w:date="2016-03-30T16:11:00Z"/>
                <w:rFonts w:ascii="Courier New" w:hAnsi="Courier New" w:cs="Courier New"/>
                <w:szCs w:val="20"/>
                <w:highlight w:val="yellow"/>
                <w:lang w:eastAsia="fr-FR"/>
                <w:rPrChange w:id="910" w:author="i0806927" w:date="2016-04-04T13:26:00Z">
                  <w:rPr>
                    <w:del w:id="911" w:author="i0806927" w:date="2016-03-30T16:11:00Z"/>
                    <w:rFonts w:ascii="Courier New" w:hAnsi="Courier New" w:cs="Courier New"/>
                    <w:i/>
                    <w:spacing w:val="-4"/>
                    <w:kern w:val="1"/>
                    <w:sz w:val="18"/>
                    <w:szCs w:val="20"/>
                    <w:lang w:eastAsia="fr-FR"/>
                  </w:rPr>
                </w:rPrChange>
              </w:rPr>
            </w:pPr>
            <w:del w:id="912" w:author="i0806927" w:date="2016-03-30T16:11:00Z">
              <w:r w:rsidRPr="0007128D" w:rsidDel="00425A2B">
                <w:rPr>
                  <w:rFonts w:ascii="Courier New" w:hAnsi="Courier New" w:cs="Courier New"/>
                  <w:szCs w:val="20"/>
                  <w:highlight w:val="yellow"/>
                  <w:lang w:eastAsia="fr-FR"/>
                  <w:rPrChange w:id="913" w:author="i0806927" w:date="2016-04-04T13:26:00Z">
                    <w:rPr>
                      <w:rFonts w:ascii="Courier New" w:hAnsi="Courier New" w:cs="Courier New"/>
                      <w:szCs w:val="20"/>
                      <w:lang w:eastAsia="fr-FR"/>
                    </w:rPr>
                  </w:rPrChange>
                </w:rPr>
                <w:delText xml:space="preserve">    "postcode": "31330",</w:delText>
              </w:r>
            </w:del>
          </w:p>
          <w:p w14:paraId="01D3914D" w14:textId="7D9751F3" w:rsidR="007F6FA3" w:rsidRPr="0007128D" w:rsidDel="00425A2B" w:rsidRDefault="007F6FA3" w:rsidP="007F6FA3">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914" w:author="i0806927" w:date="2016-03-30T16:11:00Z"/>
                <w:rFonts w:ascii="Courier New" w:hAnsi="Courier New" w:cs="Courier New"/>
                <w:szCs w:val="20"/>
                <w:highlight w:val="yellow"/>
                <w:lang w:eastAsia="fr-FR"/>
                <w:rPrChange w:id="915" w:author="i0806927" w:date="2016-04-04T13:26:00Z">
                  <w:rPr>
                    <w:del w:id="916" w:author="i0806927" w:date="2016-03-30T16:11:00Z"/>
                    <w:rFonts w:ascii="Courier New" w:hAnsi="Courier New" w:cs="Courier New"/>
                    <w:i/>
                    <w:spacing w:val="-4"/>
                    <w:kern w:val="1"/>
                    <w:sz w:val="18"/>
                    <w:szCs w:val="20"/>
                    <w:lang w:eastAsia="fr-FR"/>
                  </w:rPr>
                </w:rPrChange>
              </w:rPr>
            </w:pPr>
            <w:del w:id="917" w:author="i0806927" w:date="2016-03-30T16:11:00Z">
              <w:r w:rsidRPr="0007128D" w:rsidDel="00425A2B">
                <w:rPr>
                  <w:rFonts w:ascii="Courier New" w:hAnsi="Courier New" w:cs="Courier New"/>
                  <w:szCs w:val="20"/>
                  <w:highlight w:val="yellow"/>
                  <w:lang w:eastAsia="fr-FR"/>
                  <w:rPrChange w:id="918" w:author="i0806927" w:date="2016-04-04T13:26:00Z">
                    <w:rPr>
                      <w:rFonts w:ascii="Courier New" w:hAnsi="Courier New" w:cs="Courier New"/>
                      <w:szCs w:val="20"/>
                      <w:lang w:eastAsia="fr-FR"/>
                    </w:rPr>
                  </w:rPrChange>
                </w:rPr>
                <w:delText xml:space="preserve">    "city": "Merville",</w:delText>
              </w:r>
            </w:del>
          </w:p>
          <w:p w14:paraId="2C79FAEF" w14:textId="2ABBF77E" w:rsidR="007F6FA3" w:rsidRPr="0007128D" w:rsidDel="00425A2B" w:rsidRDefault="007F6FA3" w:rsidP="007F6FA3">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919" w:author="i0806927" w:date="2016-03-30T16:11:00Z"/>
                <w:rFonts w:ascii="Courier New" w:hAnsi="Courier New" w:cs="Courier New"/>
                <w:szCs w:val="20"/>
                <w:highlight w:val="yellow"/>
                <w:lang w:eastAsia="fr-FR"/>
                <w:rPrChange w:id="920" w:author="i0806927" w:date="2016-04-04T13:26:00Z">
                  <w:rPr>
                    <w:del w:id="921" w:author="i0806927" w:date="2016-03-30T16:11:00Z"/>
                    <w:rFonts w:ascii="Courier New" w:hAnsi="Courier New" w:cs="Courier New"/>
                    <w:i/>
                    <w:spacing w:val="-4"/>
                    <w:kern w:val="1"/>
                    <w:sz w:val="18"/>
                    <w:szCs w:val="20"/>
                    <w:lang w:eastAsia="fr-FR"/>
                  </w:rPr>
                </w:rPrChange>
              </w:rPr>
            </w:pPr>
            <w:del w:id="922" w:author="i0806927" w:date="2016-03-30T16:11:00Z">
              <w:r w:rsidRPr="0007128D" w:rsidDel="00425A2B">
                <w:rPr>
                  <w:rFonts w:ascii="Courier New" w:hAnsi="Courier New" w:cs="Courier New"/>
                  <w:szCs w:val="20"/>
                  <w:highlight w:val="yellow"/>
                  <w:lang w:eastAsia="fr-FR"/>
                  <w:rPrChange w:id="923" w:author="i0806927" w:date="2016-04-04T13:26:00Z">
                    <w:rPr>
                      <w:rFonts w:ascii="Courier New" w:hAnsi="Courier New" w:cs="Courier New"/>
                      <w:szCs w:val="20"/>
                      <w:lang w:eastAsia="fr-FR"/>
                    </w:rPr>
                  </w:rPrChange>
                </w:rPr>
                <w:delText xml:space="preserve">    "country": "France",</w:delText>
              </w:r>
            </w:del>
          </w:p>
          <w:p w14:paraId="5E9C7300" w14:textId="2A90A3B9" w:rsidR="007F6FA3" w:rsidRPr="0007128D" w:rsidDel="00425A2B" w:rsidRDefault="007F6FA3" w:rsidP="007F6FA3">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924" w:author="i0806927" w:date="2016-03-30T16:11:00Z"/>
                <w:rFonts w:ascii="Courier New" w:hAnsi="Courier New" w:cs="Courier New"/>
                <w:szCs w:val="20"/>
                <w:highlight w:val="yellow"/>
                <w:lang w:eastAsia="fr-FR"/>
                <w:rPrChange w:id="925" w:author="i0806927" w:date="2016-04-04T13:26:00Z">
                  <w:rPr>
                    <w:del w:id="926" w:author="i0806927" w:date="2016-03-30T16:11:00Z"/>
                    <w:rFonts w:ascii="Courier New" w:hAnsi="Courier New" w:cs="Courier New"/>
                    <w:i/>
                    <w:spacing w:val="-4"/>
                    <w:kern w:val="1"/>
                    <w:sz w:val="18"/>
                    <w:szCs w:val="20"/>
                    <w:lang w:eastAsia="fr-FR"/>
                  </w:rPr>
                </w:rPrChange>
              </w:rPr>
            </w:pPr>
            <w:del w:id="927" w:author="i0806927" w:date="2016-03-30T16:11:00Z">
              <w:r w:rsidRPr="0007128D" w:rsidDel="00425A2B">
                <w:rPr>
                  <w:rFonts w:ascii="Courier New" w:hAnsi="Courier New" w:cs="Courier New"/>
                  <w:szCs w:val="20"/>
                  <w:highlight w:val="yellow"/>
                  <w:lang w:eastAsia="fr-FR"/>
                  <w:rPrChange w:id="928" w:author="i0806927" w:date="2016-04-04T13:26:00Z">
                    <w:rPr>
                      <w:rFonts w:ascii="Courier New" w:hAnsi="Courier New" w:cs="Courier New"/>
                      <w:szCs w:val="20"/>
                      <w:lang w:eastAsia="fr-FR"/>
                    </w:rPr>
                  </w:rPrChange>
                </w:rPr>
                <w:delText xml:space="preserve">    "geoCode": {</w:delText>
              </w:r>
            </w:del>
          </w:p>
          <w:p w14:paraId="32F49F1E" w14:textId="09E5A88F" w:rsidR="007F6FA3" w:rsidRPr="0007128D" w:rsidDel="00425A2B" w:rsidRDefault="007F6FA3" w:rsidP="007F6FA3">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929" w:author="i0806927" w:date="2016-03-30T16:11:00Z"/>
                <w:rFonts w:ascii="Courier New" w:hAnsi="Courier New" w:cs="Courier New"/>
                <w:szCs w:val="20"/>
                <w:highlight w:val="yellow"/>
                <w:lang w:val="fr-FR" w:eastAsia="fr-FR"/>
                <w:rPrChange w:id="930" w:author="i0806927" w:date="2016-04-04T13:26:00Z">
                  <w:rPr>
                    <w:del w:id="931" w:author="i0806927" w:date="2016-03-30T16:11:00Z"/>
                    <w:rFonts w:ascii="Courier New" w:hAnsi="Courier New" w:cs="Courier New"/>
                    <w:i/>
                    <w:spacing w:val="-4"/>
                    <w:kern w:val="1"/>
                    <w:sz w:val="18"/>
                    <w:szCs w:val="20"/>
                    <w:lang w:val="fr-FR" w:eastAsia="fr-FR"/>
                  </w:rPr>
                </w:rPrChange>
              </w:rPr>
            </w:pPr>
            <w:del w:id="932" w:author="i0806927" w:date="2016-03-30T16:11:00Z">
              <w:r w:rsidRPr="0007128D" w:rsidDel="00425A2B">
                <w:rPr>
                  <w:rFonts w:ascii="Courier New" w:hAnsi="Courier New" w:cs="Courier New"/>
                  <w:szCs w:val="20"/>
                  <w:highlight w:val="yellow"/>
                  <w:lang w:val="fr-FR" w:eastAsia="fr-FR"/>
                  <w:rPrChange w:id="933" w:author="i0806927" w:date="2016-04-04T13:26:00Z">
                    <w:rPr>
                      <w:rFonts w:ascii="Courier New" w:hAnsi="Courier New" w:cs="Courier New"/>
                      <w:szCs w:val="20"/>
                      <w:lang w:val="fr-FR" w:eastAsia="fr-FR"/>
                    </w:rPr>
                  </w:rPrChange>
                </w:rPr>
                <w:delText xml:space="preserve">      "latitude": "1.296349",</w:delText>
              </w:r>
            </w:del>
          </w:p>
          <w:p w14:paraId="6D890CC0" w14:textId="63278332" w:rsidR="007F6FA3" w:rsidRPr="0007128D" w:rsidDel="00425A2B" w:rsidRDefault="007F6FA3" w:rsidP="007F6FA3">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934" w:author="i0806927" w:date="2016-03-30T16:11:00Z"/>
                <w:rFonts w:ascii="Courier New" w:hAnsi="Courier New" w:cs="Courier New"/>
                <w:szCs w:val="20"/>
                <w:highlight w:val="yellow"/>
                <w:lang w:val="fr-FR" w:eastAsia="fr-FR"/>
                <w:rPrChange w:id="935" w:author="i0806927" w:date="2016-04-04T13:26:00Z">
                  <w:rPr>
                    <w:del w:id="936" w:author="i0806927" w:date="2016-03-30T16:11:00Z"/>
                    <w:rFonts w:ascii="Courier New" w:hAnsi="Courier New" w:cs="Courier New"/>
                    <w:i/>
                    <w:spacing w:val="-4"/>
                    <w:kern w:val="1"/>
                    <w:sz w:val="18"/>
                    <w:szCs w:val="20"/>
                    <w:lang w:val="fr-FR" w:eastAsia="fr-FR"/>
                  </w:rPr>
                </w:rPrChange>
              </w:rPr>
            </w:pPr>
            <w:del w:id="937" w:author="i0806927" w:date="2016-03-30T16:11:00Z">
              <w:r w:rsidRPr="0007128D" w:rsidDel="00425A2B">
                <w:rPr>
                  <w:rFonts w:ascii="Courier New" w:hAnsi="Courier New" w:cs="Courier New"/>
                  <w:szCs w:val="20"/>
                  <w:highlight w:val="yellow"/>
                  <w:lang w:val="fr-FR" w:eastAsia="fr-FR"/>
                  <w:rPrChange w:id="938" w:author="i0806927" w:date="2016-04-04T13:26:00Z">
                    <w:rPr>
                      <w:rFonts w:ascii="Courier New" w:hAnsi="Courier New" w:cs="Courier New"/>
                      <w:szCs w:val="20"/>
                      <w:lang w:val="fr-FR" w:eastAsia="fr-FR"/>
                    </w:rPr>
                  </w:rPrChange>
                </w:rPr>
                <w:delText xml:space="preserve">      "longitude": "43.717627",</w:delText>
              </w:r>
            </w:del>
          </w:p>
          <w:p w14:paraId="3DBB0D33" w14:textId="766DFE72" w:rsidR="007F6FA3" w:rsidRPr="0007128D" w:rsidDel="00425A2B" w:rsidRDefault="007F6FA3" w:rsidP="007F6FA3">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939" w:author="i0806927" w:date="2016-03-30T16:11:00Z"/>
                <w:rFonts w:ascii="Courier New" w:hAnsi="Courier New" w:cs="Courier New"/>
                <w:szCs w:val="20"/>
                <w:highlight w:val="yellow"/>
                <w:lang w:val="fr-FR" w:eastAsia="fr-FR"/>
                <w:rPrChange w:id="940" w:author="i0806927" w:date="2016-04-04T13:26:00Z">
                  <w:rPr>
                    <w:del w:id="941" w:author="i0806927" w:date="2016-03-30T16:11:00Z"/>
                    <w:rFonts w:ascii="Courier New" w:hAnsi="Courier New" w:cs="Courier New"/>
                    <w:i/>
                    <w:spacing w:val="-4"/>
                    <w:kern w:val="1"/>
                    <w:sz w:val="18"/>
                    <w:szCs w:val="20"/>
                    <w:lang w:val="fr-FR" w:eastAsia="fr-FR"/>
                  </w:rPr>
                </w:rPrChange>
              </w:rPr>
            </w:pPr>
            <w:del w:id="942" w:author="i0806927" w:date="2016-03-30T16:11:00Z">
              <w:r w:rsidRPr="0007128D" w:rsidDel="00425A2B">
                <w:rPr>
                  <w:rFonts w:ascii="Courier New" w:hAnsi="Courier New" w:cs="Courier New"/>
                  <w:szCs w:val="20"/>
                  <w:highlight w:val="yellow"/>
                  <w:lang w:val="fr-FR" w:eastAsia="fr-FR"/>
                  <w:rPrChange w:id="943" w:author="i0806927" w:date="2016-04-04T13:26:00Z">
                    <w:rPr>
                      <w:rFonts w:ascii="Courier New" w:hAnsi="Courier New" w:cs="Courier New"/>
                      <w:szCs w:val="20"/>
                      <w:lang w:val="fr-FR" w:eastAsia="fr-FR"/>
                    </w:rPr>
                  </w:rPrChange>
                </w:rPr>
                <w:delText xml:space="preserve">      "geographicDatum": "WGS84"</w:delText>
              </w:r>
            </w:del>
          </w:p>
          <w:p w14:paraId="3CB4857B" w14:textId="3D4F644E" w:rsidR="007F6FA3" w:rsidRPr="0007128D" w:rsidDel="00425A2B" w:rsidRDefault="007F6FA3" w:rsidP="007F6FA3">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944" w:author="i0806927" w:date="2016-03-30T16:11:00Z"/>
                <w:rFonts w:ascii="Courier New" w:hAnsi="Courier New" w:cs="Courier New"/>
                <w:szCs w:val="20"/>
                <w:highlight w:val="yellow"/>
                <w:lang w:val="fr-FR" w:eastAsia="fr-FR"/>
                <w:rPrChange w:id="945" w:author="i0806927" w:date="2016-04-04T13:26:00Z">
                  <w:rPr>
                    <w:del w:id="946" w:author="i0806927" w:date="2016-03-30T16:11:00Z"/>
                    <w:rFonts w:ascii="Courier New" w:hAnsi="Courier New" w:cs="Courier New"/>
                    <w:i/>
                    <w:spacing w:val="-4"/>
                    <w:kern w:val="1"/>
                    <w:sz w:val="18"/>
                    <w:szCs w:val="20"/>
                    <w:lang w:val="fr-FR" w:eastAsia="fr-FR"/>
                  </w:rPr>
                </w:rPrChange>
              </w:rPr>
            </w:pPr>
            <w:del w:id="947" w:author="i0806927" w:date="2016-03-30T16:11:00Z">
              <w:r w:rsidRPr="0007128D" w:rsidDel="00425A2B">
                <w:rPr>
                  <w:rFonts w:ascii="Courier New" w:hAnsi="Courier New" w:cs="Courier New"/>
                  <w:szCs w:val="20"/>
                  <w:highlight w:val="yellow"/>
                  <w:lang w:val="fr-FR" w:eastAsia="fr-FR"/>
                  <w:rPrChange w:id="948" w:author="i0806927" w:date="2016-04-04T13:26:00Z">
                    <w:rPr>
                      <w:rFonts w:ascii="Courier New" w:hAnsi="Courier New" w:cs="Courier New"/>
                      <w:szCs w:val="20"/>
                      <w:lang w:val="fr-FR" w:eastAsia="fr-FR"/>
                    </w:rPr>
                  </w:rPrChange>
                </w:rPr>
                <w:delText xml:space="preserve">    }</w:delText>
              </w:r>
            </w:del>
          </w:p>
          <w:p w14:paraId="2EE6ABB8" w14:textId="29C7DB41" w:rsidR="007F6FA3" w:rsidRPr="0007128D" w:rsidDel="00425A2B" w:rsidRDefault="007F6FA3" w:rsidP="00C156D1">
            <w:pPr>
              <w:rPr>
                <w:del w:id="949" w:author="i0806927" w:date="2016-03-30T16:11:00Z"/>
                <w:rFonts w:ascii="Helvetica" w:hAnsi="Helvetica"/>
                <w:szCs w:val="20"/>
                <w:highlight w:val="yellow"/>
                <w:lang w:eastAsia="it-IT"/>
                <w:rPrChange w:id="950" w:author="i0806927" w:date="2016-04-04T13:26:00Z">
                  <w:rPr>
                    <w:del w:id="951" w:author="i0806927" w:date="2016-03-30T16:11:00Z"/>
                    <w:rFonts w:ascii="Helvetica" w:hAnsi="Helvetica"/>
                    <w:szCs w:val="20"/>
                    <w:lang w:eastAsia="it-IT"/>
                  </w:rPr>
                </w:rPrChange>
              </w:rPr>
            </w:pPr>
          </w:p>
          <w:p w14:paraId="675451FA" w14:textId="73331B0F" w:rsidR="00C156D1" w:rsidRPr="0007128D" w:rsidDel="00425A2B" w:rsidRDefault="00C156D1" w:rsidP="00C156D1">
            <w:pPr>
              <w:keepNext/>
              <w:keepLines/>
              <w:suppressAutoHyphens/>
              <w:spacing w:before="140" w:line="220" w:lineRule="atLeast"/>
              <w:ind w:left="1080"/>
              <w:outlineLvl w:val="7"/>
              <w:rPr>
                <w:del w:id="952" w:author="i0806927" w:date="2016-03-30T16:11:00Z"/>
                <w:rFonts w:ascii="Helvetica" w:hAnsi="Helvetica"/>
                <w:szCs w:val="20"/>
                <w:highlight w:val="yellow"/>
                <w:lang w:eastAsia="it-IT"/>
                <w:rPrChange w:id="953" w:author="i0806927" w:date="2016-04-04T13:26:00Z">
                  <w:rPr>
                    <w:del w:id="954" w:author="i0806927" w:date="2016-03-30T16:11:00Z"/>
                    <w:rFonts w:ascii="Helvetica" w:hAnsi="Helvetica"/>
                    <w:i/>
                    <w:spacing w:val="-4"/>
                    <w:kern w:val="1"/>
                    <w:sz w:val="18"/>
                    <w:szCs w:val="20"/>
                    <w:lang w:eastAsia="it-IT"/>
                  </w:rPr>
                </w:rPrChange>
              </w:rPr>
            </w:pPr>
            <w:del w:id="955" w:author="i0806927" w:date="2016-03-30T16:11:00Z">
              <w:r w:rsidRPr="0007128D" w:rsidDel="00425A2B">
                <w:rPr>
                  <w:rFonts w:ascii="Helvetica" w:hAnsi="Helvetica"/>
                  <w:szCs w:val="20"/>
                  <w:highlight w:val="yellow"/>
                  <w:lang w:eastAsia="it-IT"/>
                  <w:rPrChange w:id="956" w:author="i0806927" w:date="2016-04-04T13:26:00Z">
                    <w:rPr>
                      <w:rFonts w:ascii="Helvetica" w:hAnsi="Helvetica"/>
                      <w:szCs w:val="20"/>
                      <w:lang w:eastAsia="it-IT"/>
                    </w:rPr>
                  </w:rPrChange>
                </w:rPr>
                <w:delText xml:space="preserve">  },</w:delText>
              </w:r>
            </w:del>
          </w:p>
          <w:p w14:paraId="28D9D8B6" w14:textId="0AA21579" w:rsidR="00C156D1" w:rsidRPr="0007128D" w:rsidDel="00425A2B" w:rsidRDefault="00C156D1" w:rsidP="00C156D1">
            <w:pPr>
              <w:keepNext/>
              <w:keepLines/>
              <w:suppressAutoHyphens/>
              <w:spacing w:before="140" w:line="220" w:lineRule="atLeast"/>
              <w:ind w:left="1080"/>
              <w:outlineLvl w:val="7"/>
              <w:rPr>
                <w:del w:id="957" w:author="i0806927" w:date="2016-03-30T16:11:00Z"/>
                <w:rFonts w:ascii="Helvetica" w:hAnsi="Helvetica"/>
                <w:szCs w:val="20"/>
                <w:highlight w:val="yellow"/>
                <w:lang w:eastAsia="it-IT"/>
                <w:rPrChange w:id="958" w:author="i0806927" w:date="2016-04-04T13:26:00Z">
                  <w:rPr>
                    <w:del w:id="959" w:author="i0806927" w:date="2016-03-30T16:11:00Z"/>
                    <w:rFonts w:ascii="Helvetica" w:hAnsi="Helvetica"/>
                    <w:i/>
                    <w:spacing w:val="-4"/>
                    <w:kern w:val="1"/>
                    <w:sz w:val="18"/>
                    <w:szCs w:val="20"/>
                    <w:lang w:eastAsia="it-IT"/>
                  </w:rPr>
                </w:rPrChange>
              </w:rPr>
            </w:pPr>
            <w:del w:id="960" w:author="i0806927" w:date="2016-03-30T16:11:00Z">
              <w:r w:rsidRPr="0007128D" w:rsidDel="00425A2B">
                <w:rPr>
                  <w:rFonts w:ascii="Helvetica" w:hAnsi="Helvetica"/>
                  <w:szCs w:val="20"/>
                  <w:highlight w:val="yellow"/>
                  <w:lang w:eastAsia="it-IT"/>
                  <w:rPrChange w:id="961" w:author="i0806927" w:date="2016-04-04T13:26:00Z">
                    <w:rPr>
                      <w:rFonts w:ascii="Helvetica" w:hAnsi="Helvetica"/>
                      <w:szCs w:val="20"/>
                      <w:lang w:eastAsia="it-IT"/>
                    </w:rPr>
                  </w:rPrChange>
                </w:rPr>
                <w:delText xml:space="preserve">  "physicalResource" : {</w:delText>
              </w:r>
            </w:del>
          </w:p>
          <w:p w14:paraId="485B7F61" w14:textId="071E8293" w:rsidR="00C156D1" w:rsidRPr="0007128D" w:rsidDel="00425A2B" w:rsidRDefault="00C156D1" w:rsidP="00C156D1">
            <w:pPr>
              <w:keepNext/>
              <w:keepLines/>
              <w:suppressAutoHyphens/>
              <w:spacing w:before="140" w:line="220" w:lineRule="atLeast"/>
              <w:ind w:left="1080"/>
              <w:outlineLvl w:val="7"/>
              <w:rPr>
                <w:del w:id="962" w:author="i0806927" w:date="2016-03-30T16:11:00Z"/>
                <w:rFonts w:ascii="Helvetica" w:hAnsi="Helvetica"/>
                <w:szCs w:val="20"/>
                <w:highlight w:val="yellow"/>
                <w:lang w:eastAsia="it-IT"/>
                <w:rPrChange w:id="963" w:author="i0806927" w:date="2016-04-04T13:26:00Z">
                  <w:rPr>
                    <w:del w:id="964" w:author="i0806927" w:date="2016-03-30T16:11:00Z"/>
                    <w:rFonts w:ascii="Helvetica" w:hAnsi="Helvetica"/>
                    <w:i/>
                    <w:spacing w:val="-4"/>
                    <w:kern w:val="1"/>
                    <w:sz w:val="18"/>
                    <w:szCs w:val="20"/>
                    <w:lang w:eastAsia="it-IT"/>
                  </w:rPr>
                </w:rPrChange>
              </w:rPr>
            </w:pPr>
            <w:del w:id="965" w:author="i0806927" w:date="2016-03-30T16:11:00Z">
              <w:r w:rsidRPr="0007128D" w:rsidDel="00425A2B">
                <w:rPr>
                  <w:rFonts w:ascii="Helvetica" w:hAnsi="Helvetica"/>
                  <w:szCs w:val="20"/>
                  <w:highlight w:val="yellow"/>
                  <w:lang w:eastAsia="it-IT"/>
                  <w:rPrChange w:id="966" w:author="i0806927" w:date="2016-04-04T13:26:00Z">
                    <w:rPr>
                      <w:rFonts w:ascii="Helvetica" w:hAnsi="Helvetica"/>
                      <w:szCs w:val="20"/>
                      <w:lang w:eastAsia="it-IT"/>
                    </w:rPr>
                  </w:rPrChange>
                </w:rPr>
                <w:delText xml:space="preserve">    "accessType" : "ADSL",</w:delText>
              </w:r>
            </w:del>
          </w:p>
          <w:p w14:paraId="79328E17" w14:textId="3883FD0C" w:rsidR="00C156D1" w:rsidRPr="0007128D" w:rsidDel="00425A2B" w:rsidRDefault="00C156D1" w:rsidP="00C156D1">
            <w:pPr>
              <w:keepNext/>
              <w:keepLines/>
              <w:suppressAutoHyphens/>
              <w:spacing w:before="140" w:line="220" w:lineRule="atLeast"/>
              <w:ind w:left="1080"/>
              <w:outlineLvl w:val="7"/>
              <w:rPr>
                <w:del w:id="967" w:author="i0806927" w:date="2016-03-30T16:11:00Z"/>
                <w:rFonts w:ascii="Helvetica" w:hAnsi="Helvetica"/>
                <w:szCs w:val="20"/>
                <w:highlight w:val="yellow"/>
                <w:lang w:eastAsia="it-IT"/>
                <w:rPrChange w:id="968" w:author="i0806927" w:date="2016-04-04T13:26:00Z">
                  <w:rPr>
                    <w:del w:id="969" w:author="i0806927" w:date="2016-03-30T16:11:00Z"/>
                    <w:rFonts w:ascii="Helvetica" w:hAnsi="Helvetica"/>
                    <w:i/>
                    <w:spacing w:val="-4"/>
                    <w:kern w:val="1"/>
                    <w:sz w:val="18"/>
                    <w:szCs w:val="20"/>
                    <w:lang w:eastAsia="it-IT"/>
                  </w:rPr>
                </w:rPrChange>
              </w:rPr>
            </w:pPr>
            <w:del w:id="970" w:author="i0806927" w:date="2016-03-30T16:11:00Z">
              <w:r w:rsidRPr="0007128D" w:rsidDel="00425A2B">
                <w:rPr>
                  <w:rFonts w:ascii="Helvetica" w:hAnsi="Helvetica"/>
                  <w:szCs w:val="20"/>
                  <w:highlight w:val="yellow"/>
                  <w:lang w:eastAsia="it-IT"/>
                  <w:rPrChange w:id="971" w:author="i0806927" w:date="2016-04-04T13:26:00Z">
                    <w:rPr>
                      <w:rFonts w:ascii="Helvetica" w:hAnsi="Helvetica"/>
                      <w:szCs w:val="20"/>
                      <w:lang w:eastAsia="it-IT"/>
                    </w:rPr>
                  </w:rPrChange>
                </w:rPr>
                <w:delText xml:space="preserve">    "availability" : "serviceable" ,</w:delText>
              </w:r>
            </w:del>
          </w:p>
          <w:p w14:paraId="2382111A" w14:textId="2E14049E" w:rsidR="00C156D1" w:rsidRPr="0007128D" w:rsidDel="00425A2B" w:rsidRDefault="00C156D1" w:rsidP="00C156D1">
            <w:pPr>
              <w:keepNext/>
              <w:keepLines/>
              <w:suppressAutoHyphens/>
              <w:spacing w:before="140" w:line="220" w:lineRule="atLeast"/>
              <w:ind w:left="1080"/>
              <w:outlineLvl w:val="7"/>
              <w:rPr>
                <w:del w:id="972" w:author="i0806927" w:date="2016-03-30T16:11:00Z"/>
                <w:rFonts w:ascii="Helvetica" w:hAnsi="Helvetica"/>
                <w:szCs w:val="20"/>
                <w:highlight w:val="yellow"/>
                <w:lang w:eastAsia="it-IT"/>
                <w:rPrChange w:id="973" w:author="i0806927" w:date="2016-04-04T13:26:00Z">
                  <w:rPr>
                    <w:del w:id="974" w:author="i0806927" w:date="2016-03-30T16:11:00Z"/>
                    <w:rFonts w:ascii="Helvetica" w:hAnsi="Helvetica"/>
                    <w:i/>
                    <w:spacing w:val="-4"/>
                    <w:kern w:val="1"/>
                    <w:sz w:val="18"/>
                    <w:szCs w:val="20"/>
                    <w:lang w:eastAsia="it-IT"/>
                  </w:rPr>
                </w:rPrChange>
              </w:rPr>
            </w:pPr>
            <w:del w:id="975" w:author="i0806927" w:date="2016-03-30T16:11:00Z">
              <w:r w:rsidRPr="0007128D" w:rsidDel="00425A2B">
                <w:rPr>
                  <w:rFonts w:ascii="Helvetica" w:hAnsi="Helvetica"/>
                  <w:szCs w:val="20"/>
                  <w:highlight w:val="yellow"/>
                  <w:lang w:eastAsia="it-IT"/>
                  <w:rPrChange w:id="976" w:author="i0806927" w:date="2016-04-04T13:26:00Z">
                    <w:rPr>
                      <w:rFonts w:ascii="Helvetica" w:hAnsi="Helvetica"/>
                      <w:szCs w:val="20"/>
                      <w:lang w:eastAsia="it-IT"/>
                    </w:rPr>
                  </w:rPrChange>
                </w:rPr>
                <w:delText xml:space="preserve">    "upstreamSpeed" : "1Mb",</w:delText>
              </w:r>
            </w:del>
          </w:p>
          <w:p w14:paraId="4FD6D8F4" w14:textId="5101F218" w:rsidR="00C156D1" w:rsidRPr="0007128D" w:rsidDel="00425A2B" w:rsidRDefault="00C156D1" w:rsidP="00C156D1">
            <w:pPr>
              <w:keepNext/>
              <w:keepLines/>
              <w:suppressAutoHyphens/>
              <w:spacing w:before="140" w:line="220" w:lineRule="atLeast"/>
              <w:ind w:left="1080"/>
              <w:outlineLvl w:val="7"/>
              <w:rPr>
                <w:del w:id="977" w:author="i0806927" w:date="2016-03-30T16:11:00Z"/>
                <w:rFonts w:ascii="Helvetica" w:hAnsi="Helvetica"/>
                <w:szCs w:val="20"/>
                <w:highlight w:val="yellow"/>
                <w:lang w:eastAsia="it-IT"/>
                <w:rPrChange w:id="978" w:author="i0806927" w:date="2016-04-04T13:26:00Z">
                  <w:rPr>
                    <w:del w:id="979" w:author="i0806927" w:date="2016-03-30T16:11:00Z"/>
                    <w:rFonts w:ascii="Helvetica" w:hAnsi="Helvetica"/>
                    <w:i/>
                    <w:spacing w:val="-4"/>
                    <w:kern w:val="1"/>
                    <w:sz w:val="18"/>
                    <w:szCs w:val="20"/>
                    <w:lang w:eastAsia="it-IT"/>
                  </w:rPr>
                </w:rPrChange>
              </w:rPr>
            </w:pPr>
            <w:del w:id="980" w:author="i0806927" w:date="2016-03-30T16:11:00Z">
              <w:r w:rsidRPr="0007128D" w:rsidDel="00425A2B">
                <w:rPr>
                  <w:rFonts w:ascii="Helvetica" w:hAnsi="Helvetica"/>
                  <w:szCs w:val="20"/>
                  <w:highlight w:val="yellow"/>
                  <w:lang w:eastAsia="it-IT"/>
                  <w:rPrChange w:id="981" w:author="i0806927" w:date="2016-04-04T13:26:00Z">
                    <w:rPr>
                      <w:rFonts w:ascii="Helvetica" w:hAnsi="Helvetica"/>
                      <w:szCs w:val="20"/>
                      <w:lang w:eastAsia="it-IT"/>
                    </w:rPr>
                  </w:rPrChange>
                </w:rPr>
                <w:delText xml:space="preserve">    "downstreamSpeed" : "10Mb"</w:delText>
              </w:r>
            </w:del>
          </w:p>
          <w:p w14:paraId="004DDF90" w14:textId="52B1749C" w:rsidR="00C156D1" w:rsidRPr="0007128D" w:rsidDel="00425A2B" w:rsidRDefault="00C156D1" w:rsidP="00C156D1">
            <w:pPr>
              <w:keepNext/>
              <w:keepLines/>
              <w:suppressAutoHyphens/>
              <w:spacing w:before="140" w:line="220" w:lineRule="atLeast"/>
              <w:ind w:left="1080"/>
              <w:outlineLvl w:val="7"/>
              <w:rPr>
                <w:del w:id="982" w:author="i0806927" w:date="2016-03-30T16:11:00Z"/>
                <w:rFonts w:ascii="Helvetica" w:hAnsi="Helvetica"/>
                <w:szCs w:val="20"/>
                <w:highlight w:val="yellow"/>
                <w:lang w:eastAsia="it-IT"/>
                <w:rPrChange w:id="983" w:author="i0806927" w:date="2016-04-04T13:26:00Z">
                  <w:rPr>
                    <w:del w:id="984" w:author="i0806927" w:date="2016-03-30T16:11:00Z"/>
                    <w:rFonts w:ascii="Helvetica" w:hAnsi="Helvetica"/>
                    <w:i/>
                    <w:spacing w:val="-4"/>
                    <w:kern w:val="1"/>
                    <w:sz w:val="18"/>
                    <w:szCs w:val="20"/>
                    <w:lang w:eastAsia="it-IT"/>
                  </w:rPr>
                </w:rPrChange>
              </w:rPr>
            </w:pPr>
            <w:del w:id="985" w:author="i0806927" w:date="2016-03-30T16:11:00Z">
              <w:r w:rsidRPr="0007128D" w:rsidDel="00425A2B">
                <w:rPr>
                  <w:rFonts w:ascii="Helvetica" w:hAnsi="Helvetica"/>
                  <w:szCs w:val="20"/>
                  <w:highlight w:val="yellow"/>
                  <w:lang w:eastAsia="it-IT"/>
                  <w:rPrChange w:id="986" w:author="i0806927" w:date="2016-04-04T13:26:00Z">
                    <w:rPr>
                      <w:rFonts w:ascii="Helvetica" w:hAnsi="Helvetica"/>
                      <w:szCs w:val="20"/>
                      <w:lang w:eastAsia="it-IT"/>
                    </w:rPr>
                  </w:rPrChange>
                </w:rPr>
                <w:delText xml:space="preserve">  },</w:delText>
              </w:r>
            </w:del>
          </w:p>
          <w:p w14:paraId="46863F66" w14:textId="7CD3621B" w:rsidR="00C156D1" w:rsidRPr="0007128D" w:rsidDel="00425A2B" w:rsidRDefault="00C156D1" w:rsidP="00C156D1">
            <w:pPr>
              <w:rPr>
                <w:del w:id="987" w:author="i0806927" w:date="2016-03-30T16:11:00Z"/>
                <w:rFonts w:ascii="Helvetica" w:hAnsi="Helvetica"/>
                <w:szCs w:val="20"/>
                <w:highlight w:val="yellow"/>
                <w:lang w:eastAsia="it-IT"/>
                <w:rPrChange w:id="988" w:author="i0806927" w:date="2016-04-04T13:26:00Z">
                  <w:rPr>
                    <w:del w:id="989" w:author="i0806927" w:date="2016-03-30T16:11:00Z"/>
                    <w:rFonts w:ascii="Helvetica" w:hAnsi="Helvetica"/>
                    <w:szCs w:val="20"/>
                    <w:lang w:eastAsia="it-IT"/>
                  </w:rPr>
                </w:rPrChange>
              </w:rPr>
            </w:pPr>
          </w:p>
          <w:p w14:paraId="273B0CB7" w14:textId="5467930E" w:rsidR="00C156D1" w:rsidRPr="0007128D" w:rsidDel="00425A2B" w:rsidRDefault="00C156D1" w:rsidP="00C156D1">
            <w:pPr>
              <w:keepNext/>
              <w:keepLines/>
              <w:suppressAutoHyphens/>
              <w:spacing w:before="140" w:line="220" w:lineRule="atLeast"/>
              <w:ind w:left="1080"/>
              <w:outlineLvl w:val="7"/>
              <w:rPr>
                <w:del w:id="990" w:author="i0806927" w:date="2016-03-30T16:11:00Z"/>
                <w:rFonts w:ascii="Helvetica" w:hAnsi="Helvetica"/>
                <w:szCs w:val="20"/>
                <w:highlight w:val="yellow"/>
                <w:lang w:eastAsia="it-IT"/>
                <w:rPrChange w:id="991" w:author="i0806927" w:date="2016-04-04T13:26:00Z">
                  <w:rPr>
                    <w:del w:id="992" w:author="i0806927" w:date="2016-03-30T16:11:00Z"/>
                    <w:rFonts w:ascii="Helvetica" w:hAnsi="Helvetica"/>
                    <w:i/>
                    <w:spacing w:val="-4"/>
                    <w:kern w:val="1"/>
                    <w:sz w:val="18"/>
                    <w:szCs w:val="20"/>
                    <w:lang w:eastAsia="it-IT"/>
                  </w:rPr>
                </w:rPrChange>
              </w:rPr>
            </w:pPr>
            <w:del w:id="993" w:author="i0806927" w:date="2016-03-30T16:11:00Z">
              <w:r w:rsidRPr="0007128D" w:rsidDel="00425A2B">
                <w:rPr>
                  <w:rFonts w:ascii="Helvetica" w:hAnsi="Helvetica"/>
                  <w:szCs w:val="20"/>
                  <w:highlight w:val="yellow"/>
                  <w:lang w:eastAsia="it-IT"/>
                  <w:rPrChange w:id="994" w:author="i0806927" w:date="2016-04-04T13:26:00Z">
                    <w:rPr>
                      <w:rFonts w:ascii="Helvetica" w:hAnsi="Helvetica"/>
                      <w:szCs w:val="20"/>
                      <w:lang w:eastAsia="it-IT"/>
                    </w:rPr>
                  </w:rPrChange>
                </w:rPr>
                <w:delText xml:space="preserve">  "serviceQualificationRequestItem" : {</w:delText>
              </w:r>
            </w:del>
          </w:p>
          <w:p w14:paraId="1F63967C" w14:textId="2481537C" w:rsidR="00C156D1" w:rsidRPr="0007128D" w:rsidDel="00425A2B" w:rsidRDefault="00C156D1" w:rsidP="00C156D1">
            <w:pPr>
              <w:keepNext/>
              <w:keepLines/>
              <w:suppressAutoHyphens/>
              <w:spacing w:before="140" w:line="220" w:lineRule="atLeast"/>
              <w:ind w:left="1080"/>
              <w:outlineLvl w:val="7"/>
              <w:rPr>
                <w:del w:id="995" w:author="i0806927" w:date="2016-03-30T16:11:00Z"/>
                <w:rFonts w:ascii="Helvetica" w:hAnsi="Helvetica"/>
                <w:szCs w:val="20"/>
                <w:highlight w:val="yellow"/>
                <w:lang w:eastAsia="it-IT"/>
                <w:rPrChange w:id="996" w:author="i0806927" w:date="2016-04-04T13:26:00Z">
                  <w:rPr>
                    <w:del w:id="997" w:author="i0806927" w:date="2016-03-30T16:11:00Z"/>
                    <w:rFonts w:ascii="Helvetica" w:hAnsi="Helvetica"/>
                    <w:i/>
                    <w:spacing w:val="-4"/>
                    <w:kern w:val="1"/>
                    <w:sz w:val="18"/>
                    <w:szCs w:val="20"/>
                    <w:lang w:eastAsia="it-IT"/>
                  </w:rPr>
                </w:rPrChange>
              </w:rPr>
            </w:pPr>
            <w:del w:id="998" w:author="i0806927" w:date="2016-03-30T16:11:00Z">
              <w:r w:rsidRPr="0007128D" w:rsidDel="00425A2B">
                <w:rPr>
                  <w:rFonts w:ascii="Helvetica" w:hAnsi="Helvetica"/>
                  <w:szCs w:val="20"/>
                  <w:highlight w:val="yellow"/>
                  <w:lang w:eastAsia="it-IT"/>
                  <w:rPrChange w:id="999" w:author="i0806927" w:date="2016-04-04T13:26:00Z">
                    <w:rPr>
                      <w:rFonts w:ascii="Helvetica" w:hAnsi="Helvetica"/>
                      <w:szCs w:val="20"/>
                      <w:lang w:eastAsia="it-IT"/>
                    </w:rPr>
                  </w:rPrChange>
                </w:rPr>
                <w:delText xml:space="preserve">   "serviceAvailability" : [</w:delText>
              </w:r>
            </w:del>
          </w:p>
          <w:p w14:paraId="4A90C9E5" w14:textId="106C75E5" w:rsidR="00C156D1" w:rsidRPr="0007128D" w:rsidDel="00425A2B" w:rsidRDefault="00C156D1" w:rsidP="00C156D1">
            <w:pPr>
              <w:keepNext/>
              <w:keepLines/>
              <w:suppressAutoHyphens/>
              <w:spacing w:before="140" w:line="220" w:lineRule="atLeast"/>
              <w:ind w:left="1080"/>
              <w:outlineLvl w:val="7"/>
              <w:rPr>
                <w:del w:id="1000" w:author="i0806927" w:date="2016-03-30T16:11:00Z"/>
                <w:rFonts w:ascii="Helvetica" w:hAnsi="Helvetica"/>
                <w:szCs w:val="20"/>
                <w:highlight w:val="yellow"/>
                <w:lang w:eastAsia="it-IT"/>
                <w:rPrChange w:id="1001" w:author="i0806927" w:date="2016-04-04T13:26:00Z">
                  <w:rPr>
                    <w:del w:id="1002" w:author="i0806927" w:date="2016-03-30T16:11:00Z"/>
                    <w:rFonts w:ascii="Helvetica" w:hAnsi="Helvetica"/>
                    <w:i/>
                    <w:spacing w:val="-4"/>
                    <w:kern w:val="1"/>
                    <w:sz w:val="18"/>
                    <w:szCs w:val="20"/>
                    <w:lang w:eastAsia="it-IT"/>
                  </w:rPr>
                </w:rPrChange>
              </w:rPr>
            </w:pPr>
            <w:del w:id="1003" w:author="i0806927" w:date="2016-03-30T16:11:00Z">
              <w:r w:rsidRPr="0007128D" w:rsidDel="00425A2B">
                <w:rPr>
                  <w:rFonts w:ascii="Helvetica" w:hAnsi="Helvetica"/>
                  <w:szCs w:val="20"/>
                  <w:highlight w:val="yellow"/>
                  <w:lang w:eastAsia="it-IT"/>
                  <w:rPrChange w:id="1004" w:author="i0806927" w:date="2016-04-04T13:26:00Z">
                    <w:rPr>
                      <w:rFonts w:ascii="Helvetica" w:hAnsi="Helvetica"/>
                      <w:szCs w:val="20"/>
                      <w:lang w:eastAsia="it-IT"/>
                    </w:rPr>
                  </w:rPrChange>
                </w:rPr>
                <w:delText xml:space="preserve">    "service" : {</w:delText>
              </w:r>
            </w:del>
          </w:p>
          <w:p w14:paraId="2F9E2E88" w14:textId="2BF38E5C" w:rsidR="00C156D1" w:rsidRPr="0007128D" w:rsidDel="00425A2B" w:rsidRDefault="00C156D1" w:rsidP="00C156D1">
            <w:pPr>
              <w:keepNext/>
              <w:keepLines/>
              <w:suppressAutoHyphens/>
              <w:spacing w:before="140" w:line="220" w:lineRule="atLeast"/>
              <w:ind w:left="1080"/>
              <w:outlineLvl w:val="7"/>
              <w:rPr>
                <w:del w:id="1005" w:author="i0806927" w:date="2016-03-30T16:11:00Z"/>
                <w:rFonts w:ascii="Helvetica" w:hAnsi="Helvetica"/>
                <w:szCs w:val="20"/>
                <w:highlight w:val="yellow"/>
                <w:lang w:eastAsia="it-IT"/>
                <w:rPrChange w:id="1006" w:author="i0806927" w:date="2016-04-04T13:26:00Z">
                  <w:rPr>
                    <w:del w:id="1007" w:author="i0806927" w:date="2016-03-30T16:11:00Z"/>
                    <w:rFonts w:ascii="Helvetica" w:hAnsi="Helvetica"/>
                    <w:i/>
                    <w:spacing w:val="-4"/>
                    <w:kern w:val="1"/>
                    <w:sz w:val="18"/>
                    <w:szCs w:val="20"/>
                    <w:lang w:eastAsia="it-IT"/>
                  </w:rPr>
                </w:rPrChange>
              </w:rPr>
            </w:pPr>
            <w:del w:id="1008" w:author="i0806927" w:date="2016-03-30T16:11:00Z">
              <w:r w:rsidRPr="0007128D" w:rsidDel="00425A2B">
                <w:rPr>
                  <w:rFonts w:ascii="Helvetica" w:hAnsi="Helvetica"/>
                  <w:szCs w:val="20"/>
                  <w:highlight w:val="yellow"/>
                  <w:lang w:eastAsia="it-IT"/>
                  <w:rPrChange w:id="1009" w:author="i0806927" w:date="2016-04-04T13:26:00Z">
                    <w:rPr>
                      <w:rFonts w:ascii="Helvetica" w:hAnsi="Helvetica"/>
                      <w:szCs w:val="20"/>
                      <w:lang w:eastAsia="it-IT"/>
                    </w:rPr>
                  </w:rPrChange>
                </w:rPr>
                <w:delText xml:space="preserve">      "id" : "service_id_0", </w:delText>
              </w:r>
            </w:del>
          </w:p>
          <w:p w14:paraId="626BF72A" w14:textId="39A933CB" w:rsidR="00C156D1" w:rsidRPr="0007128D" w:rsidDel="00425A2B" w:rsidRDefault="00C156D1" w:rsidP="00C156D1">
            <w:pPr>
              <w:keepNext/>
              <w:keepLines/>
              <w:suppressAutoHyphens/>
              <w:spacing w:before="140" w:line="220" w:lineRule="atLeast"/>
              <w:ind w:left="1080"/>
              <w:outlineLvl w:val="7"/>
              <w:rPr>
                <w:del w:id="1010" w:author="i0806927" w:date="2016-03-30T16:11:00Z"/>
                <w:rFonts w:ascii="Helvetica" w:hAnsi="Helvetica"/>
                <w:szCs w:val="20"/>
                <w:highlight w:val="yellow"/>
                <w:lang w:eastAsia="it-IT"/>
                <w:rPrChange w:id="1011" w:author="i0806927" w:date="2016-04-04T13:26:00Z">
                  <w:rPr>
                    <w:del w:id="1012" w:author="i0806927" w:date="2016-03-30T16:11:00Z"/>
                    <w:rFonts w:ascii="Helvetica" w:hAnsi="Helvetica"/>
                    <w:i/>
                    <w:spacing w:val="-4"/>
                    <w:kern w:val="1"/>
                    <w:sz w:val="18"/>
                    <w:szCs w:val="20"/>
                    <w:lang w:eastAsia="it-IT"/>
                  </w:rPr>
                </w:rPrChange>
              </w:rPr>
            </w:pPr>
            <w:del w:id="1013" w:author="i0806927" w:date="2016-03-30T16:11:00Z">
              <w:r w:rsidRPr="0007128D" w:rsidDel="00425A2B">
                <w:rPr>
                  <w:rFonts w:ascii="Helvetica" w:hAnsi="Helvetica"/>
                  <w:szCs w:val="20"/>
                  <w:highlight w:val="yellow"/>
                  <w:lang w:eastAsia="it-IT"/>
                  <w:rPrChange w:id="1014" w:author="i0806927" w:date="2016-04-04T13:26:00Z">
                    <w:rPr>
                      <w:rFonts w:ascii="Helvetica" w:hAnsi="Helvetica"/>
                      <w:szCs w:val="20"/>
                      <w:lang w:eastAsia="it-IT"/>
                    </w:rPr>
                  </w:rPrChange>
                </w:rPr>
                <w:delText xml:space="preserve">       "href" : "http://service/HDTV",</w:delText>
              </w:r>
            </w:del>
          </w:p>
          <w:p w14:paraId="62F5E557" w14:textId="2B34BA74" w:rsidR="00C156D1" w:rsidRPr="0007128D" w:rsidDel="00425A2B" w:rsidRDefault="00C156D1" w:rsidP="00C156D1">
            <w:pPr>
              <w:keepNext/>
              <w:keepLines/>
              <w:suppressAutoHyphens/>
              <w:spacing w:before="140" w:line="220" w:lineRule="atLeast"/>
              <w:ind w:left="1080"/>
              <w:outlineLvl w:val="7"/>
              <w:rPr>
                <w:del w:id="1015" w:author="i0806927" w:date="2016-03-30T16:11:00Z"/>
                <w:rFonts w:ascii="Helvetica" w:hAnsi="Helvetica"/>
                <w:szCs w:val="20"/>
                <w:highlight w:val="yellow"/>
                <w:lang w:eastAsia="it-IT"/>
                <w:rPrChange w:id="1016" w:author="i0806927" w:date="2016-04-04T13:26:00Z">
                  <w:rPr>
                    <w:del w:id="1017" w:author="i0806927" w:date="2016-03-30T16:11:00Z"/>
                    <w:rFonts w:ascii="Helvetica" w:hAnsi="Helvetica"/>
                    <w:i/>
                    <w:spacing w:val="-4"/>
                    <w:kern w:val="1"/>
                    <w:sz w:val="18"/>
                    <w:szCs w:val="20"/>
                    <w:lang w:eastAsia="it-IT"/>
                  </w:rPr>
                </w:rPrChange>
              </w:rPr>
            </w:pPr>
            <w:del w:id="1018" w:author="i0806927" w:date="2016-03-30T16:11:00Z">
              <w:r w:rsidRPr="0007128D" w:rsidDel="00425A2B">
                <w:rPr>
                  <w:rFonts w:ascii="Helvetica" w:hAnsi="Helvetica"/>
                  <w:szCs w:val="20"/>
                  <w:highlight w:val="yellow"/>
                  <w:lang w:eastAsia="it-IT"/>
                  <w:rPrChange w:id="1019" w:author="i0806927" w:date="2016-04-04T13:26:00Z">
                    <w:rPr>
                      <w:rFonts w:ascii="Helvetica" w:hAnsi="Helvetica"/>
                      <w:szCs w:val="20"/>
                      <w:lang w:eastAsia="it-IT"/>
                    </w:rPr>
                  </w:rPrChange>
                </w:rPr>
                <w:delText xml:space="preserve">       "serviceSpecification" {</w:delText>
              </w:r>
            </w:del>
          </w:p>
          <w:p w14:paraId="0E6C27B4" w14:textId="10ADD31C" w:rsidR="00C156D1" w:rsidRPr="0007128D" w:rsidDel="00425A2B" w:rsidRDefault="00C156D1" w:rsidP="00C156D1">
            <w:pPr>
              <w:keepNext/>
              <w:keepLines/>
              <w:suppressAutoHyphens/>
              <w:spacing w:before="140" w:line="220" w:lineRule="atLeast"/>
              <w:ind w:left="1080"/>
              <w:outlineLvl w:val="7"/>
              <w:rPr>
                <w:del w:id="1020" w:author="i0806927" w:date="2016-03-30T16:11:00Z"/>
                <w:rFonts w:ascii="Helvetica" w:hAnsi="Helvetica"/>
                <w:szCs w:val="20"/>
                <w:highlight w:val="yellow"/>
                <w:lang w:eastAsia="it-IT"/>
                <w:rPrChange w:id="1021" w:author="i0806927" w:date="2016-04-04T13:26:00Z">
                  <w:rPr>
                    <w:del w:id="1022" w:author="i0806927" w:date="2016-03-30T16:11:00Z"/>
                    <w:rFonts w:ascii="Helvetica" w:hAnsi="Helvetica"/>
                    <w:i/>
                    <w:spacing w:val="-4"/>
                    <w:kern w:val="1"/>
                    <w:sz w:val="18"/>
                    <w:szCs w:val="20"/>
                    <w:lang w:eastAsia="it-IT"/>
                  </w:rPr>
                </w:rPrChange>
              </w:rPr>
            </w:pPr>
            <w:del w:id="1023" w:author="i0806927" w:date="2016-03-30T16:11:00Z">
              <w:r w:rsidRPr="0007128D" w:rsidDel="00425A2B">
                <w:rPr>
                  <w:rFonts w:ascii="Helvetica" w:hAnsi="Helvetica"/>
                  <w:szCs w:val="20"/>
                  <w:highlight w:val="yellow"/>
                  <w:lang w:eastAsia="it-IT"/>
                  <w:rPrChange w:id="1024" w:author="i0806927" w:date="2016-04-04T13:26:00Z">
                    <w:rPr>
                      <w:rFonts w:ascii="Helvetica" w:hAnsi="Helvetica"/>
                      <w:szCs w:val="20"/>
                      <w:lang w:eastAsia="it-IT"/>
                    </w:rPr>
                  </w:rPrChange>
                </w:rPr>
                <w:delText xml:space="preserve">         "id" : "3333",</w:delText>
              </w:r>
            </w:del>
          </w:p>
          <w:p w14:paraId="663BE9D9" w14:textId="77889975" w:rsidR="00C156D1" w:rsidRPr="0007128D" w:rsidDel="00425A2B" w:rsidRDefault="00C156D1" w:rsidP="00C156D1">
            <w:pPr>
              <w:keepNext/>
              <w:keepLines/>
              <w:suppressAutoHyphens/>
              <w:spacing w:before="140" w:line="220" w:lineRule="atLeast"/>
              <w:ind w:left="1080"/>
              <w:outlineLvl w:val="7"/>
              <w:rPr>
                <w:del w:id="1025" w:author="i0806927" w:date="2016-03-30T16:11:00Z"/>
                <w:rFonts w:ascii="Helvetica" w:hAnsi="Helvetica"/>
                <w:szCs w:val="20"/>
                <w:highlight w:val="yellow"/>
                <w:lang w:eastAsia="it-IT"/>
                <w:rPrChange w:id="1026" w:author="i0806927" w:date="2016-04-04T13:26:00Z">
                  <w:rPr>
                    <w:del w:id="1027" w:author="i0806927" w:date="2016-03-30T16:11:00Z"/>
                    <w:rFonts w:ascii="Helvetica" w:hAnsi="Helvetica"/>
                    <w:i/>
                    <w:spacing w:val="-4"/>
                    <w:kern w:val="1"/>
                    <w:sz w:val="18"/>
                    <w:szCs w:val="20"/>
                    <w:lang w:eastAsia="it-IT"/>
                  </w:rPr>
                </w:rPrChange>
              </w:rPr>
            </w:pPr>
            <w:del w:id="1028" w:author="i0806927" w:date="2016-03-30T16:11:00Z">
              <w:r w:rsidRPr="0007128D" w:rsidDel="00425A2B">
                <w:rPr>
                  <w:rFonts w:ascii="Helvetica" w:hAnsi="Helvetica"/>
                  <w:szCs w:val="20"/>
                  <w:highlight w:val="yellow"/>
                  <w:lang w:eastAsia="it-IT"/>
                  <w:rPrChange w:id="1029" w:author="i0806927" w:date="2016-04-04T13:26:00Z">
                    <w:rPr>
                      <w:rFonts w:ascii="Helvetica" w:hAnsi="Helvetica"/>
                      <w:szCs w:val="20"/>
                      <w:lang w:eastAsia="it-IT"/>
                    </w:rPr>
                  </w:rPrChange>
                </w:rPr>
                <w:delText xml:space="preserve">         "href": "//serviceSpecification/HDTV-Premium"</w:delText>
              </w:r>
            </w:del>
          </w:p>
          <w:p w14:paraId="23871249" w14:textId="4E7417DC" w:rsidR="00C156D1" w:rsidRPr="0007128D" w:rsidDel="00425A2B" w:rsidRDefault="00C156D1" w:rsidP="00C156D1">
            <w:pPr>
              <w:keepNext/>
              <w:keepLines/>
              <w:suppressAutoHyphens/>
              <w:spacing w:before="140" w:line="220" w:lineRule="atLeast"/>
              <w:ind w:left="1080"/>
              <w:outlineLvl w:val="7"/>
              <w:rPr>
                <w:del w:id="1030" w:author="i0806927" w:date="2016-03-30T16:11:00Z"/>
                <w:rFonts w:ascii="Helvetica" w:hAnsi="Helvetica"/>
                <w:szCs w:val="20"/>
                <w:highlight w:val="yellow"/>
                <w:lang w:eastAsia="it-IT"/>
                <w:rPrChange w:id="1031" w:author="i0806927" w:date="2016-04-04T13:26:00Z">
                  <w:rPr>
                    <w:del w:id="1032" w:author="i0806927" w:date="2016-03-30T16:11:00Z"/>
                    <w:rFonts w:ascii="Helvetica" w:hAnsi="Helvetica"/>
                    <w:i/>
                    <w:spacing w:val="-4"/>
                    <w:kern w:val="1"/>
                    <w:sz w:val="18"/>
                    <w:szCs w:val="20"/>
                    <w:lang w:eastAsia="it-IT"/>
                  </w:rPr>
                </w:rPrChange>
              </w:rPr>
            </w:pPr>
            <w:del w:id="1033" w:author="i0806927" w:date="2016-03-30T16:11:00Z">
              <w:r w:rsidRPr="0007128D" w:rsidDel="00425A2B">
                <w:rPr>
                  <w:rFonts w:ascii="Helvetica" w:hAnsi="Helvetica"/>
                  <w:szCs w:val="20"/>
                  <w:highlight w:val="yellow"/>
                  <w:lang w:eastAsia="it-IT"/>
                  <w:rPrChange w:id="1034" w:author="i0806927" w:date="2016-04-04T13:26:00Z">
                    <w:rPr>
                      <w:rFonts w:ascii="Helvetica" w:hAnsi="Helvetica"/>
                      <w:szCs w:val="20"/>
                      <w:lang w:eastAsia="it-IT"/>
                    </w:rPr>
                  </w:rPrChange>
                </w:rPr>
                <w:delText xml:space="preserve">       },</w:delText>
              </w:r>
            </w:del>
          </w:p>
          <w:p w14:paraId="0FD535F1" w14:textId="56C44496" w:rsidR="00C156D1" w:rsidRPr="0007128D" w:rsidDel="00425A2B" w:rsidRDefault="00C156D1" w:rsidP="00C156D1">
            <w:pPr>
              <w:keepNext/>
              <w:keepLines/>
              <w:suppressAutoHyphens/>
              <w:spacing w:before="140" w:line="220" w:lineRule="atLeast"/>
              <w:ind w:left="1080"/>
              <w:outlineLvl w:val="7"/>
              <w:rPr>
                <w:del w:id="1035" w:author="i0806927" w:date="2016-03-30T16:11:00Z"/>
                <w:rFonts w:ascii="Helvetica" w:hAnsi="Helvetica"/>
                <w:szCs w:val="20"/>
                <w:highlight w:val="yellow"/>
                <w:lang w:eastAsia="it-IT"/>
                <w:rPrChange w:id="1036" w:author="i0806927" w:date="2016-04-04T13:26:00Z">
                  <w:rPr>
                    <w:del w:id="1037" w:author="i0806927" w:date="2016-03-30T16:11:00Z"/>
                    <w:rFonts w:ascii="Helvetica" w:hAnsi="Helvetica"/>
                    <w:i/>
                    <w:spacing w:val="-4"/>
                    <w:kern w:val="1"/>
                    <w:sz w:val="18"/>
                    <w:szCs w:val="20"/>
                    <w:lang w:eastAsia="it-IT"/>
                  </w:rPr>
                </w:rPrChange>
              </w:rPr>
            </w:pPr>
            <w:del w:id="1038" w:author="i0806927" w:date="2016-03-30T16:11:00Z">
              <w:r w:rsidRPr="0007128D" w:rsidDel="00425A2B">
                <w:rPr>
                  <w:rFonts w:ascii="Helvetica" w:hAnsi="Helvetica"/>
                  <w:szCs w:val="20"/>
                  <w:highlight w:val="yellow"/>
                  <w:lang w:eastAsia="it-IT"/>
                  <w:rPrChange w:id="1039" w:author="i0806927" w:date="2016-04-04T13:26:00Z">
                    <w:rPr>
                      <w:rFonts w:ascii="Helvetica" w:hAnsi="Helvetica"/>
                      <w:szCs w:val="20"/>
                      <w:lang w:eastAsia="it-IT"/>
                    </w:rPr>
                  </w:rPrChange>
                </w:rPr>
                <w:delText xml:space="preserve">       "serviceCharacteristic" {</w:delText>
              </w:r>
            </w:del>
          </w:p>
          <w:p w14:paraId="0183139B" w14:textId="42881D63" w:rsidR="00C156D1" w:rsidRPr="0007128D" w:rsidDel="00425A2B" w:rsidRDefault="00C156D1" w:rsidP="00C156D1">
            <w:pPr>
              <w:keepNext/>
              <w:keepLines/>
              <w:suppressAutoHyphens/>
              <w:spacing w:before="140" w:line="220" w:lineRule="atLeast"/>
              <w:ind w:left="1080"/>
              <w:outlineLvl w:val="7"/>
              <w:rPr>
                <w:del w:id="1040" w:author="i0806927" w:date="2016-03-30T16:11:00Z"/>
                <w:rFonts w:ascii="Helvetica" w:hAnsi="Helvetica"/>
                <w:szCs w:val="20"/>
                <w:highlight w:val="yellow"/>
                <w:lang w:eastAsia="it-IT"/>
                <w:rPrChange w:id="1041" w:author="i0806927" w:date="2016-04-04T13:26:00Z">
                  <w:rPr>
                    <w:del w:id="1042" w:author="i0806927" w:date="2016-03-30T16:11:00Z"/>
                    <w:rFonts w:ascii="Helvetica" w:hAnsi="Helvetica"/>
                    <w:i/>
                    <w:spacing w:val="-4"/>
                    <w:kern w:val="1"/>
                    <w:sz w:val="18"/>
                    <w:szCs w:val="20"/>
                    <w:lang w:eastAsia="it-IT"/>
                  </w:rPr>
                </w:rPrChange>
              </w:rPr>
            </w:pPr>
            <w:del w:id="1043" w:author="i0806927" w:date="2016-03-30T16:11:00Z">
              <w:r w:rsidRPr="0007128D" w:rsidDel="00425A2B">
                <w:rPr>
                  <w:rFonts w:ascii="Helvetica" w:hAnsi="Helvetica"/>
                  <w:szCs w:val="20"/>
                  <w:highlight w:val="yellow"/>
                  <w:lang w:eastAsia="it-IT"/>
                  <w:rPrChange w:id="1044" w:author="i0806927" w:date="2016-04-04T13:26:00Z">
                    <w:rPr>
                      <w:rFonts w:ascii="Helvetica" w:hAnsi="Helvetica"/>
                      <w:szCs w:val="20"/>
                      <w:lang w:eastAsia="it-IT"/>
                    </w:rPr>
                  </w:rPrChange>
                </w:rPr>
                <w:delText xml:space="preserve">         "name" : "Multi-Screen TV",</w:delText>
              </w:r>
            </w:del>
          </w:p>
          <w:p w14:paraId="1C93C580" w14:textId="7ADC3235" w:rsidR="00C156D1" w:rsidRPr="0007128D" w:rsidDel="00425A2B" w:rsidRDefault="00C156D1" w:rsidP="00C156D1">
            <w:pPr>
              <w:keepNext/>
              <w:keepLines/>
              <w:suppressAutoHyphens/>
              <w:spacing w:before="140" w:line="220" w:lineRule="atLeast"/>
              <w:ind w:left="1080"/>
              <w:outlineLvl w:val="7"/>
              <w:rPr>
                <w:del w:id="1045" w:author="i0806927" w:date="2016-03-30T16:11:00Z"/>
                <w:rFonts w:ascii="Helvetica" w:hAnsi="Helvetica"/>
                <w:szCs w:val="20"/>
                <w:highlight w:val="yellow"/>
                <w:lang w:eastAsia="it-IT"/>
                <w:rPrChange w:id="1046" w:author="i0806927" w:date="2016-04-04T13:26:00Z">
                  <w:rPr>
                    <w:del w:id="1047" w:author="i0806927" w:date="2016-03-30T16:11:00Z"/>
                    <w:rFonts w:ascii="Helvetica" w:hAnsi="Helvetica"/>
                    <w:i/>
                    <w:spacing w:val="-4"/>
                    <w:kern w:val="1"/>
                    <w:sz w:val="18"/>
                    <w:szCs w:val="20"/>
                    <w:lang w:eastAsia="it-IT"/>
                  </w:rPr>
                </w:rPrChange>
              </w:rPr>
            </w:pPr>
            <w:del w:id="1048" w:author="i0806927" w:date="2016-03-30T16:11:00Z">
              <w:r w:rsidRPr="0007128D" w:rsidDel="00425A2B">
                <w:rPr>
                  <w:rFonts w:ascii="Helvetica" w:hAnsi="Helvetica"/>
                  <w:szCs w:val="20"/>
                  <w:highlight w:val="yellow"/>
                  <w:lang w:eastAsia="it-IT"/>
                  <w:rPrChange w:id="1049" w:author="i0806927" w:date="2016-04-04T13:26:00Z">
                    <w:rPr>
                      <w:rFonts w:ascii="Helvetica" w:hAnsi="Helvetica"/>
                      <w:szCs w:val="20"/>
                      <w:lang w:eastAsia="it-IT"/>
                    </w:rPr>
                  </w:rPrChange>
                </w:rPr>
                <w:delText xml:space="preserve">         "value" : "false"</w:delText>
              </w:r>
            </w:del>
          </w:p>
          <w:p w14:paraId="6C0C8F13" w14:textId="6C7F13E3" w:rsidR="00C156D1" w:rsidRPr="0007128D" w:rsidDel="00425A2B" w:rsidRDefault="00C156D1" w:rsidP="00C156D1">
            <w:pPr>
              <w:keepNext/>
              <w:keepLines/>
              <w:suppressAutoHyphens/>
              <w:spacing w:before="140" w:line="220" w:lineRule="atLeast"/>
              <w:ind w:left="1080"/>
              <w:outlineLvl w:val="7"/>
              <w:rPr>
                <w:del w:id="1050" w:author="i0806927" w:date="2016-03-30T16:11:00Z"/>
                <w:rFonts w:ascii="Helvetica" w:hAnsi="Helvetica"/>
                <w:szCs w:val="20"/>
                <w:highlight w:val="yellow"/>
                <w:lang w:eastAsia="it-IT"/>
                <w:rPrChange w:id="1051" w:author="i0806927" w:date="2016-04-04T13:26:00Z">
                  <w:rPr>
                    <w:del w:id="1052" w:author="i0806927" w:date="2016-03-30T16:11:00Z"/>
                    <w:rFonts w:ascii="Helvetica" w:hAnsi="Helvetica"/>
                    <w:i/>
                    <w:spacing w:val="-4"/>
                    <w:kern w:val="1"/>
                    <w:sz w:val="18"/>
                    <w:szCs w:val="20"/>
                    <w:lang w:eastAsia="it-IT"/>
                  </w:rPr>
                </w:rPrChange>
              </w:rPr>
            </w:pPr>
            <w:del w:id="1053" w:author="i0806927" w:date="2016-03-30T16:11:00Z">
              <w:r w:rsidRPr="0007128D" w:rsidDel="00425A2B">
                <w:rPr>
                  <w:rFonts w:ascii="Helvetica" w:hAnsi="Helvetica"/>
                  <w:szCs w:val="20"/>
                  <w:highlight w:val="yellow"/>
                  <w:lang w:eastAsia="it-IT"/>
                  <w:rPrChange w:id="1054" w:author="i0806927" w:date="2016-04-04T13:26:00Z">
                    <w:rPr>
                      <w:rFonts w:ascii="Helvetica" w:hAnsi="Helvetica"/>
                      <w:szCs w:val="20"/>
                      <w:lang w:eastAsia="it-IT"/>
                    </w:rPr>
                  </w:rPrChange>
                </w:rPr>
                <w:delText xml:space="preserve">       },</w:delText>
              </w:r>
            </w:del>
          </w:p>
          <w:p w14:paraId="38D9AD7F" w14:textId="622AD63C" w:rsidR="00C156D1" w:rsidRPr="0007128D" w:rsidDel="00425A2B" w:rsidRDefault="00C156D1" w:rsidP="00C156D1">
            <w:pPr>
              <w:keepNext/>
              <w:keepLines/>
              <w:suppressAutoHyphens/>
              <w:spacing w:before="140" w:line="220" w:lineRule="atLeast"/>
              <w:ind w:left="1080"/>
              <w:outlineLvl w:val="7"/>
              <w:rPr>
                <w:del w:id="1055" w:author="i0806927" w:date="2016-03-30T16:11:00Z"/>
                <w:rFonts w:ascii="Helvetica" w:hAnsi="Helvetica"/>
                <w:szCs w:val="20"/>
                <w:highlight w:val="yellow"/>
                <w:lang w:eastAsia="it-IT"/>
                <w:rPrChange w:id="1056" w:author="i0806927" w:date="2016-04-04T13:26:00Z">
                  <w:rPr>
                    <w:del w:id="1057" w:author="i0806927" w:date="2016-03-30T16:11:00Z"/>
                    <w:rFonts w:ascii="Helvetica" w:hAnsi="Helvetica"/>
                    <w:i/>
                    <w:spacing w:val="-4"/>
                    <w:kern w:val="1"/>
                    <w:sz w:val="18"/>
                    <w:szCs w:val="20"/>
                    <w:lang w:eastAsia="it-IT"/>
                  </w:rPr>
                </w:rPrChange>
              </w:rPr>
            </w:pPr>
            <w:del w:id="1058" w:author="i0806927" w:date="2016-03-30T16:11:00Z">
              <w:r w:rsidRPr="0007128D" w:rsidDel="00425A2B">
                <w:rPr>
                  <w:rFonts w:ascii="Helvetica" w:hAnsi="Helvetica"/>
                  <w:szCs w:val="20"/>
                  <w:highlight w:val="yellow"/>
                  <w:lang w:eastAsia="it-IT"/>
                  <w:rPrChange w:id="1059" w:author="i0806927" w:date="2016-04-04T13:26:00Z">
                    <w:rPr>
                      <w:rFonts w:ascii="Helvetica" w:hAnsi="Helvetica"/>
                      <w:szCs w:val="20"/>
                      <w:lang w:eastAsia="it-IT"/>
                    </w:rPr>
                  </w:rPrChange>
                </w:rPr>
                <w:delText xml:space="preserve">      "availability" : "serviceable",</w:delText>
              </w:r>
            </w:del>
          </w:p>
          <w:p w14:paraId="11E1BE47" w14:textId="12726848" w:rsidR="00C156D1" w:rsidRPr="0007128D" w:rsidDel="00425A2B" w:rsidRDefault="00C156D1" w:rsidP="00C156D1">
            <w:pPr>
              <w:keepNext/>
              <w:keepLines/>
              <w:suppressAutoHyphens/>
              <w:spacing w:before="140" w:line="220" w:lineRule="atLeast"/>
              <w:ind w:left="1080"/>
              <w:outlineLvl w:val="7"/>
              <w:rPr>
                <w:del w:id="1060" w:author="i0806927" w:date="2016-03-30T16:11:00Z"/>
                <w:rFonts w:ascii="Helvetica" w:hAnsi="Helvetica"/>
                <w:szCs w:val="20"/>
                <w:highlight w:val="yellow"/>
                <w:lang w:eastAsia="it-IT"/>
                <w:rPrChange w:id="1061" w:author="i0806927" w:date="2016-04-04T13:26:00Z">
                  <w:rPr>
                    <w:del w:id="1062" w:author="i0806927" w:date="2016-03-30T16:11:00Z"/>
                    <w:rFonts w:ascii="Helvetica" w:hAnsi="Helvetica"/>
                    <w:i/>
                    <w:spacing w:val="-4"/>
                    <w:kern w:val="1"/>
                    <w:sz w:val="18"/>
                    <w:szCs w:val="20"/>
                    <w:lang w:eastAsia="it-IT"/>
                  </w:rPr>
                </w:rPrChange>
              </w:rPr>
            </w:pPr>
            <w:del w:id="1063" w:author="i0806927" w:date="2016-03-30T16:11:00Z">
              <w:r w:rsidRPr="0007128D" w:rsidDel="00425A2B">
                <w:rPr>
                  <w:rFonts w:ascii="Helvetica" w:hAnsi="Helvetica"/>
                  <w:szCs w:val="20"/>
                  <w:highlight w:val="yellow"/>
                  <w:lang w:eastAsia="it-IT"/>
                  <w:rPrChange w:id="1064" w:author="i0806927" w:date="2016-04-04T13:26:00Z">
                    <w:rPr>
                      <w:rFonts w:ascii="Helvetica" w:hAnsi="Helvetica"/>
                      <w:szCs w:val="20"/>
                      <w:lang w:eastAsia="it-IT"/>
                    </w:rPr>
                  </w:rPrChange>
                </w:rPr>
                <w:delText xml:space="preserve">      "serviceabilityDate" : "20160201 00:00"</w:delText>
              </w:r>
            </w:del>
          </w:p>
          <w:p w14:paraId="1C4D54CE" w14:textId="4A173DD7" w:rsidR="00C156D1" w:rsidRPr="0007128D" w:rsidDel="00425A2B" w:rsidRDefault="00C156D1" w:rsidP="00C156D1">
            <w:pPr>
              <w:keepNext/>
              <w:keepLines/>
              <w:suppressAutoHyphens/>
              <w:spacing w:before="140" w:line="220" w:lineRule="atLeast"/>
              <w:ind w:left="1080"/>
              <w:outlineLvl w:val="7"/>
              <w:rPr>
                <w:del w:id="1065" w:author="i0806927" w:date="2016-03-30T16:11:00Z"/>
                <w:rFonts w:ascii="Helvetica" w:hAnsi="Helvetica"/>
                <w:szCs w:val="20"/>
                <w:highlight w:val="yellow"/>
                <w:lang w:eastAsia="it-IT"/>
                <w:rPrChange w:id="1066" w:author="i0806927" w:date="2016-04-04T13:26:00Z">
                  <w:rPr>
                    <w:del w:id="1067" w:author="i0806927" w:date="2016-03-30T16:11:00Z"/>
                    <w:rFonts w:ascii="Helvetica" w:hAnsi="Helvetica"/>
                    <w:i/>
                    <w:spacing w:val="-4"/>
                    <w:kern w:val="1"/>
                    <w:sz w:val="18"/>
                    <w:szCs w:val="20"/>
                    <w:lang w:eastAsia="it-IT"/>
                  </w:rPr>
                </w:rPrChange>
              </w:rPr>
            </w:pPr>
            <w:del w:id="1068" w:author="i0806927" w:date="2016-03-30T16:11:00Z">
              <w:r w:rsidRPr="0007128D" w:rsidDel="00425A2B">
                <w:rPr>
                  <w:rFonts w:ascii="Helvetica" w:hAnsi="Helvetica"/>
                  <w:szCs w:val="20"/>
                  <w:highlight w:val="yellow"/>
                  <w:lang w:eastAsia="it-IT"/>
                  <w:rPrChange w:id="1069" w:author="i0806927" w:date="2016-04-04T13:26:00Z">
                    <w:rPr>
                      <w:rFonts w:ascii="Helvetica" w:hAnsi="Helvetica"/>
                      <w:szCs w:val="20"/>
                      <w:lang w:eastAsia="it-IT"/>
                    </w:rPr>
                  </w:rPrChange>
                </w:rPr>
                <w:delText xml:space="preserve">    },</w:delText>
              </w:r>
            </w:del>
          </w:p>
          <w:p w14:paraId="5DBB205A" w14:textId="78AC36F8" w:rsidR="00C156D1" w:rsidRPr="0007128D" w:rsidDel="00425A2B" w:rsidRDefault="00C156D1" w:rsidP="00C156D1">
            <w:pPr>
              <w:keepNext/>
              <w:keepLines/>
              <w:suppressAutoHyphens/>
              <w:spacing w:before="140" w:line="220" w:lineRule="atLeast"/>
              <w:ind w:left="1080"/>
              <w:outlineLvl w:val="7"/>
              <w:rPr>
                <w:del w:id="1070" w:author="i0806927" w:date="2016-03-30T16:11:00Z"/>
                <w:rFonts w:ascii="Helvetica" w:hAnsi="Helvetica"/>
                <w:szCs w:val="20"/>
                <w:highlight w:val="yellow"/>
                <w:lang w:eastAsia="it-IT"/>
                <w:rPrChange w:id="1071" w:author="i0806927" w:date="2016-04-04T13:26:00Z">
                  <w:rPr>
                    <w:del w:id="1072" w:author="i0806927" w:date="2016-03-30T16:11:00Z"/>
                    <w:rFonts w:ascii="Helvetica" w:hAnsi="Helvetica"/>
                    <w:i/>
                    <w:spacing w:val="-4"/>
                    <w:kern w:val="1"/>
                    <w:sz w:val="18"/>
                    <w:szCs w:val="20"/>
                    <w:lang w:eastAsia="it-IT"/>
                  </w:rPr>
                </w:rPrChange>
              </w:rPr>
            </w:pPr>
            <w:del w:id="1073" w:author="i0806927" w:date="2016-03-30T16:11:00Z">
              <w:r w:rsidRPr="0007128D" w:rsidDel="00425A2B">
                <w:rPr>
                  <w:rFonts w:ascii="Helvetica" w:hAnsi="Helvetica"/>
                  <w:szCs w:val="20"/>
                  <w:highlight w:val="yellow"/>
                  <w:lang w:eastAsia="it-IT"/>
                  <w:rPrChange w:id="1074" w:author="i0806927" w:date="2016-04-04T13:26:00Z">
                    <w:rPr>
                      <w:rFonts w:ascii="Helvetica" w:hAnsi="Helvetica"/>
                      <w:szCs w:val="20"/>
                      <w:lang w:eastAsia="it-IT"/>
                    </w:rPr>
                  </w:rPrChange>
                </w:rPr>
                <w:delText xml:space="preserve">    "service" : {</w:delText>
              </w:r>
            </w:del>
          </w:p>
          <w:p w14:paraId="6ED4FB67" w14:textId="01C5CE72" w:rsidR="00C156D1" w:rsidRPr="0007128D" w:rsidDel="00425A2B" w:rsidRDefault="00C156D1" w:rsidP="00C156D1">
            <w:pPr>
              <w:keepNext/>
              <w:keepLines/>
              <w:suppressAutoHyphens/>
              <w:spacing w:before="140" w:line="220" w:lineRule="atLeast"/>
              <w:ind w:left="1080"/>
              <w:outlineLvl w:val="7"/>
              <w:rPr>
                <w:del w:id="1075" w:author="i0806927" w:date="2016-03-30T16:11:00Z"/>
                <w:rFonts w:ascii="Helvetica" w:hAnsi="Helvetica"/>
                <w:szCs w:val="20"/>
                <w:highlight w:val="yellow"/>
                <w:lang w:eastAsia="it-IT"/>
                <w:rPrChange w:id="1076" w:author="i0806927" w:date="2016-04-04T13:26:00Z">
                  <w:rPr>
                    <w:del w:id="1077" w:author="i0806927" w:date="2016-03-30T16:11:00Z"/>
                    <w:rFonts w:ascii="Helvetica" w:hAnsi="Helvetica"/>
                    <w:i/>
                    <w:spacing w:val="-4"/>
                    <w:kern w:val="1"/>
                    <w:sz w:val="18"/>
                    <w:szCs w:val="20"/>
                    <w:lang w:eastAsia="it-IT"/>
                  </w:rPr>
                </w:rPrChange>
              </w:rPr>
            </w:pPr>
            <w:del w:id="1078" w:author="i0806927" w:date="2016-03-30T16:11:00Z">
              <w:r w:rsidRPr="0007128D" w:rsidDel="00425A2B">
                <w:rPr>
                  <w:rFonts w:ascii="Helvetica" w:hAnsi="Helvetica"/>
                  <w:szCs w:val="20"/>
                  <w:highlight w:val="yellow"/>
                  <w:lang w:eastAsia="it-IT"/>
                  <w:rPrChange w:id="1079" w:author="i0806927" w:date="2016-04-04T13:26:00Z">
                    <w:rPr>
                      <w:rFonts w:ascii="Helvetica" w:hAnsi="Helvetica"/>
                      <w:szCs w:val="20"/>
                      <w:lang w:eastAsia="it-IT"/>
                    </w:rPr>
                  </w:rPrChange>
                </w:rPr>
                <w:delText xml:space="preserve">      "id" : "service_id_1", </w:delText>
              </w:r>
            </w:del>
          </w:p>
          <w:p w14:paraId="7BBD8F08" w14:textId="1C8D92C1" w:rsidR="00C156D1" w:rsidRPr="0007128D" w:rsidDel="00425A2B" w:rsidRDefault="00C156D1" w:rsidP="00C156D1">
            <w:pPr>
              <w:keepNext/>
              <w:keepLines/>
              <w:suppressAutoHyphens/>
              <w:spacing w:before="140" w:line="220" w:lineRule="atLeast"/>
              <w:ind w:left="1080"/>
              <w:outlineLvl w:val="7"/>
              <w:rPr>
                <w:del w:id="1080" w:author="i0806927" w:date="2016-03-30T16:11:00Z"/>
                <w:rFonts w:ascii="Helvetica" w:hAnsi="Helvetica"/>
                <w:szCs w:val="20"/>
                <w:highlight w:val="yellow"/>
                <w:lang w:eastAsia="it-IT"/>
                <w:rPrChange w:id="1081" w:author="i0806927" w:date="2016-04-04T13:26:00Z">
                  <w:rPr>
                    <w:del w:id="1082" w:author="i0806927" w:date="2016-03-30T16:11:00Z"/>
                    <w:rFonts w:ascii="Helvetica" w:hAnsi="Helvetica"/>
                    <w:i/>
                    <w:spacing w:val="-4"/>
                    <w:kern w:val="1"/>
                    <w:sz w:val="18"/>
                    <w:szCs w:val="20"/>
                    <w:lang w:eastAsia="it-IT"/>
                  </w:rPr>
                </w:rPrChange>
              </w:rPr>
            </w:pPr>
            <w:del w:id="1083" w:author="i0806927" w:date="2016-03-30T16:11:00Z">
              <w:r w:rsidRPr="0007128D" w:rsidDel="00425A2B">
                <w:rPr>
                  <w:rFonts w:ascii="Helvetica" w:hAnsi="Helvetica"/>
                  <w:szCs w:val="20"/>
                  <w:highlight w:val="yellow"/>
                  <w:lang w:eastAsia="it-IT"/>
                  <w:rPrChange w:id="1084" w:author="i0806927" w:date="2016-04-04T13:26:00Z">
                    <w:rPr>
                      <w:rFonts w:ascii="Helvetica" w:hAnsi="Helvetica"/>
                      <w:szCs w:val="20"/>
                      <w:lang w:eastAsia="it-IT"/>
                    </w:rPr>
                  </w:rPrChange>
                </w:rPr>
                <w:delText xml:space="preserve">       "href" : "http://service/MultiScreenTV",</w:delText>
              </w:r>
            </w:del>
          </w:p>
          <w:p w14:paraId="32252669" w14:textId="7E43B773" w:rsidR="00C156D1" w:rsidRPr="0007128D" w:rsidDel="00425A2B" w:rsidRDefault="00C156D1" w:rsidP="00C156D1">
            <w:pPr>
              <w:keepNext/>
              <w:keepLines/>
              <w:suppressAutoHyphens/>
              <w:spacing w:before="140" w:line="220" w:lineRule="atLeast"/>
              <w:ind w:left="1080"/>
              <w:outlineLvl w:val="7"/>
              <w:rPr>
                <w:del w:id="1085" w:author="i0806927" w:date="2016-03-30T16:11:00Z"/>
                <w:rFonts w:ascii="Helvetica" w:hAnsi="Helvetica"/>
                <w:szCs w:val="20"/>
                <w:highlight w:val="yellow"/>
                <w:lang w:eastAsia="it-IT"/>
                <w:rPrChange w:id="1086" w:author="i0806927" w:date="2016-04-04T13:26:00Z">
                  <w:rPr>
                    <w:del w:id="1087" w:author="i0806927" w:date="2016-03-30T16:11:00Z"/>
                    <w:rFonts w:ascii="Helvetica" w:hAnsi="Helvetica"/>
                    <w:i/>
                    <w:spacing w:val="-4"/>
                    <w:kern w:val="1"/>
                    <w:sz w:val="18"/>
                    <w:szCs w:val="20"/>
                    <w:lang w:eastAsia="it-IT"/>
                  </w:rPr>
                </w:rPrChange>
              </w:rPr>
            </w:pPr>
            <w:del w:id="1088" w:author="i0806927" w:date="2016-03-30T16:11:00Z">
              <w:r w:rsidRPr="0007128D" w:rsidDel="00425A2B">
                <w:rPr>
                  <w:rFonts w:ascii="Helvetica" w:hAnsi="Helvetica"/>
                  <w:szCs w:val="20"/>
                  <w:highlight w:val="yellow"/>
                  <w:lang w:eastAsia="it-IT"/>
                  <w:rPrChange w:id="1089" w:author="i0806927" w:date="2016-04-04T13:26:00Z">
                    <w:rPr>
                      <w:rFonts w:ascii="Helvetica" w:hAnsi="Helvetica"/>
                      <w:szCs w:val="20"/>
                      <w:lang w:eastAsia="it-IT"/>
                    </w:rPr>
                  </w:rPrChange>
                </w:rPr>
                <w:delText xml:space="preserve">       "serviceSpecification" {</w:delText>
              </w:r>
            </w:del>
          </w:p>
          <w:p w14:paraId="563F5166" w14:textId="06E1B69C" w:rsidR="00C156D1" w:rsidRPr="0007128D" w:rsidDel="00425A2B" w:rsidRDefault="00C156D1" w:rsidP="00C156D1">
            <w:pPr>
              <w:keepNext/>
              <w:keepLines/>
              <w:suppressAutoHyphens/>
              <w:spacing w:before="140" w:line="220" w:lineRule="atLeast"/>
              <w:ind w:left="1080"/>
              <w:outlineLvl w:val="7"/>
              <w:rPr>
                <w:del w:id="1090" w:author="i0806927" w:date="2016-03-30T16:11:00Z"/>
                <w:rFonts w:ascii="Helvetica" w:hAnsi="Helvetica"/>
                <w:szCs w:val="20"/>
                <w:highlight w:val="yellow"/>
                <w:lang w:eastAsia="it-IT"/>
                <w:rPrChange w:id="1091" w:author="i0806927" w:date="2016-04-04T13:26:00Z">
                  <w:rPr>
                    <w:del w:id="1092" w:author="i0806927" w:date="2016-03-30T16:11:00Z"/>
                    <w:rFonts w:ascii="Helvetica" w:hAnsi="Helvetica"/>
                    <w:i/>
                    <w:spacing w:val="-4"/>
                    <w:kern w:val="1"/>
                    <w:sz w:val="18"/>
                    <w:szCs w:val="20"/>
                    <w:lang w:eastAsia="it-IT"/>
                  </w:rPr>
                </w:rPrChange>
              </w:rPr>
            </w:pPr>
            <w:del w:id="1093" w:author="i0806927" w:date="2016-03-30T16:11:00Z">
              <w:r w:rsidRPr="0007128D" w:rsidDel="00425A2B">
                <w:rPr>
                  <w:rFonts w:ascii="Helvetica" w:hAnsi="Helvetica"/>
                  <w:szCs w:val="20"/>
                  <w:highlight w:val="yellow"/>
                  <w:lang w:eastAsia="it-IT"/>
                  <w:rPrChange w:id="1094" w:author="i0806927" w:date="2016-04-04T13:26:00Z">
                    <w:rPr>
                      <w:rFonts w:ascii="Helvetica" w:hAnsi="Helvetica"/>
                      <w:szCs w:val="20"/>
                      <w:lang w:eastAsia="it-IT"/>
                    </w:rPr>
                  </w:rPrChange>
                </w:rPr>
                <w:delText xml:space="preserve">         "id" : "3333",</w:delText>
              </w:r>
            </w:del>
          </w:p>
          <w:p w14:paraId="5622AC4A" w14:textId="1C272D81" w:rsidR="00C156D1" w:rsidRPr="0007128D" w:rsidDel="00425A2B" w:rsidRDefault="00C156D1" w:rsidP="00C156D1">
            <w:pPr>
              <w:keepNext/>
              <w:keepLines/>
              <w:suppressAutoHyphens/>
              <w:spacing w:before="140" w:line="220" w:lineRule="atLeast"/>
              <w:ind w:left="1080"/>
              <w:outlineLvl w:val="7"/>
              <w:rPr>
                <w:del w:id="1095" w:author="i0806927" w:date="2016-03-30T16:11:00Z"/>
                <w:rFonts w:ascii="Helvetica" w:hAnsi="Helvetica"/>
                <w:szCs w:val="20"/>
                <w:highlight w:val="yellow"/>
                <w:lang w:eastAsia="it-IT"/>
                <w:rPrChange w:id="1096" w:author="i0806927" w:date="2016-04-04T13:26:00Z">
                  <w:rPr>
                    <w:del w:id="1097" w:author="i0806927" w:date="2016-03-30T16:11:00Z"/>
                    <w:rFonts w:ascii="Helvetica" w:hAnsi="Helvetica"/>
                    <w:i/>
                    <w:spacing w:val="-4"/>
                    <w:kern w:val="1"/>
                    <w:sz w:val="18"/>
                    <w:szCs w:val="20"/>
                    <w:lang w:eastAsia="it-IT"/>
                  </w:rPr>
                </w:rPrChange>
              </w:rPr>
            </w:pPr>
            <w:del w:id="1098" w:author="i0806927" w:date="2016-03-30T16:11:00Z">
              <w:r w:rsidRPr="0007128D" w:rsidDel="00425A2B">
                <w:rPr>
                  <w:rFonts w:ascii="Helvetica" w:hAnsi="Helvetica"/>
                  <w:szCs w:val="20"/>
                  <w:highlight w:val="yellow"/>
                  <w:lang w:eastAsia="it-IT"/>
                  <w:rPrChange w:id="1099" w:author="i0806927" w:date="2016-04-04T13:26:00Z">
                    <w:rPr>
                      <w:rFonts w:ascii="Helvetica" w:hAnsi="Helvetica"/>
                      <w:szCs w:val="20"/>
                      <w:lang w:eastAsia="it-IT"/>
                    </w:rPr>
                  </w:rPrChange>
                </w:rPr>
                <w:delText xml:space="preserve">         "href": "//serviceSpecification/Multi-ScreenTV"</w:delText>
              </w:r>
            </w:del>
          </w:p>
          <w:p w14:paraId="0B3884DA" w14:textId="2609757F" w:rsidR="00C156D1" w:rsidRPr="0007128D" w:rsidDel="00425A2B" w:rsidRDefault="00C156D1" w:rsidP="00C156D1">
            <w:pPr>
              <w:rPr>
                <w:del w:id="1100" w:author="i0806927" w:date="2016-03-30T16:11:00Z"/>
                <w:rFonts w:ascii="Helvetica" w:hAnsi="Helvetica"/>
                <w:szCs w:val="20"/>
                <w:highlight w:val="yellow"/>
                <w:lang w:eastAsia="it-IT"/>
                <w:rPrChange w:id="1101" w:author="i0806927" w:date="2016-04-04T13:26:00Z">
                  <w:rPr>
                    <w:del w:id="1102" w:author="i0806927" w:date="2016-03-30T16:11:00Z"/>
                    <w:rFonts w:ascii="Helvetica" w:hAnsi="Helvetica"/>
                    <w:szCs w:val="20"/>
                    <w:lang w:eastAsia="it-IT"/>
                  </w:rPr>
                </w:rPrChange>
              </w:rPr>
            </w:pPr>
            <w:del w:id="1103" w:author="i0806927" w:date="2016-03-30T16:11:00Z">
              <w:r w:rsidRPr="0007128D" w:rsidDel="00425A2B">
                <w:rPr>
                  <w:rFonts w:ascii="Helvetica" w:hAnsi="Helvetica"/>
                  <w:szCs w:val="20"/>
                  <w:highlight w:val="yellow"/>
                  <w:lang w:eastAsia="it-IT"/>
                  <w:rPrChange w:id="1104" w:author="i0806927" w:date="2016-04-04T13:26:00Z">
                    <w:rPr>
                      <w:rFonts w:ascii="Helvetica" w:hAnsi="Helvetica"/>
                      <w:szCs w:val="20"/>
                      <w:lang w:eastAsia="it-IT"/>
                    </w:rPr>
                  </w:rPrChange>
                </w:rPr>
                <w:delText xml:space="preserve">       },</w:delText>
              </w:r>
            </w:del>
          </w:p>
          <w:p w14:paraId="124D5D3D" w14:textId="52F579C5" w:rsidR="00C156D1" w:rsidRPr="0007128D" w:rsidDel="00425A2B" w:rsidRDefault="00C156D1" w:rsidP="00C156D1">
            <w:pPr>
              <w:keepNext/>
              <w:keepLines/>
              <w:suppressAutoHyphens/>
              <w:spacing w:before="140" w:line="220" w:lineRule="atLeast"/>
              <w:ind w:left="1080"/>
              <w:outlineLvl w:val="7"/>
              <w:rPr>
                <w:del w:id="1105" w:author="i0806927" w:date="2016-03-30T16:11:00Z"/>
                <w:rFonts w:ascii="Helvetica" w:hAnsi="Helvetica"/>
                <w:szCs w:val="20"/>
                <w:highlight w:val="yellow"/>
                <w:lang w:eastAsia="it-IT"/>
                <w:rPrChange w:id="1106" w:author="i0806927" w:date="2016-04-04T13:26:00Z">
                  <w:rPr>
                    <w:del w:id="1107" w:author="i0806927" w:date="2016-03-30T16:11:00Z"/>
                    <w:rFonts w:ascii="Helvetica" w:hAnsi="Helvetica"/>
                    <w:i/>
                    <w:spacing w:val="-4"/>
                    <w:kern w:val="1"/>
                    <w:sz w:val="18"/>
                    <w:szCs w:val="20"/>
                    <w:lang w:eastAsia="it-IT"/>
                  </w:rPr>
                </w:rPrChange>
              </w:rPr>
            </w:pPr>
            <w:del w:id="1108" w:author="i0806927" w:date="2016-03-30T16:11:00Z">
              <w:r w:rsidRPr="0007128D" w:rsidDel="00425A2B">
                <w:rPr>
                  <w:rFonts w:ascii="Helvetica" w:hAnsi="Helvetica"/>
                  <w:szCs w:val="20"/>
                  <w:highlight w:val="yellow"/>
                  <w:lang w:eastAsia="it-IT"/>
                  <w:rPrChange w:id="1109" w:author="i0806927" w:date="2016-04-04T13:26:00Z">
                    <w:rPr>
                      <w:rFonts w:ascii="Helvetica" w:hAnsi="Helvetica"/>
                      <w:szCs w:val="20"/>
                      <w:lang w:eastAsia="it-IT"/>
                    </w:rPr>
                  </w:rPrChange>
                </w:rPr>
                <w:delText xml:space="preserve">       "serviceCharacteristic" {</w:delText>
              </w:r>
            </w:del>
          </w:p>
          <w:p w14:paraId="3CFEAFEC" w14:textId="2E4D60D8" w:rsidR="00C156D1" w:rsidRPr="0007128D" w:rsidDel="00425A2B" w:rsidRDefault="00C156D1" w:rsidP="00C156D1">
            <w:pPr>
              <w:keepNext/>
              <w:keepLines/>
              <w:suppressAutoHyphens/>
              <w:spacing w:before="140" w:line="220" w:lineRule="atLeast"/>
              <w:ind w:left="1080"/>
              <w:outlineLvl w:val="7"/>
              <w:rPr>
                <w:del w:id="1110" w:author="i0806927" w:date="2016-03-30T16:11:00Z"/>
                <w:rFonts w:ascii="Helvetica" w:hAnsi="Helvetica"/>
                <w:szCs w:val="20"/>
                <w:highlight w:val="yellow"/>
                <w:lang w:eastAsia="it-IT"/>
                <w:rPrChange w:id="1111" w:author="i0806927" w:date="2016-04-04T13:26:00Z">
                  <w:rPr>
                    <w:del w:id="1112" w:author="i0806927" w:date="2016-03-30T16:11:00Z"/>
                    <w:rFonts w:ascii="Helvetica" w:hAnsi="Helvetica"/>
                    <w:i/>
                    <w:spacing w:val="-4"/>
                    <w:kern w:val="1"/>
                    <w:sz w:val="18"/>
                    <w:szCs w:val="20"/>
                    <w:lang w:eastAsia="it-IT"/>
                  </w:rPr>
                </w:rPrChange>
              </w:rPr>
            </w:pPr>
            <w:del w:id="1113" w:author="i0806927" w:date="2016-03-30T16:11:00Z">
              <w:r w:rsidRPr="0007128D" w:rsidDel="00425A2B">
                <w:rPr>
                  <w:rFonts w:ascii="Helvetica" w:hAnsi="Helvetica"/>
                  <w:szCs w:val="20"/>
                  <w:highlight w:val="yellow"/>
                  <w:lang w:eastAsia="it-IT"/>
                  <w:rPrChange w:id="1114" w:author="i0806927" w:date="2016-04-04T13:26:00Z">
                    <w:rPr>
                      <w:rFonts w:ascii="Helvetica" w:hAnsi="Helvetica"/>
                      <w:szCs w:val="20"/>
                      <w:lang w:eastAsia="it-IT"/>
                    </w:rPr>
                  </w:rPrChange>
                </w:rPr>
                <w:delText xml:space="preserve">         "name" : "HD TV",</w:delText>
              </w:r>
            </w:del>
          </w:p>
          <w:p w14:paraId="11AFC482" w14:textId="698915FC" w:rsidR="00C156D1" w:rsidRPr="0007128D" w:rsidDel="00425A2B" w:rsidRDefault="00C156D1" w:rsidP="00C156D1">
            <w:pPr>
              <w:keepNext/>
              <w:keepLines/>
              <w:suppressAutoHyphens/>
              <w:spacing w:before="140" w:line="220" w:lineRule="atLeast"/>
              <w:ind w:left="1080"/>
              <w:outlineLvl w:val="7"/>
              <w:rPr>
                <w:del w:id="1115" w:author="i0806927" w:date="2016-03-30T16:11:00Z"/>
                <w:rFonts w:ascii="Helvetica" w:hAnsi="Helvetica"/>
                <w:szCs w:val="20"/>
                <w:highlight w:val="yellow"/>
                <w:lang w:eastAsia="it-IT"/>
                <w:rPrChange w:id="1116" w:author="i0806927" w:date="2016-04-04T13:26:00Z">
                  <w:rPr>
                    <w:del w:id="1117" w:author="i0806927" w:date="2016-03-30T16:11:00Z"/>
                    <w:rFonts w:ascii="Helvetica" w:hAnsi="Helvetica"/>
                    <w:i/>
                    <w:spacing w:val="-4"/>
                    <w:kern w:val="1"/>
                    <w:sz w:val="18"/>
                    <w:szCs w:val="20"/>
                    <w:lang w:eastAsia="it-IT"/>
                  </w:rPr>
                </w:rPrChange>
              </w:rPr>
            </w:pPr>
            <w:del w:id="1118" w:author="i0806927" w:date="2016-03-30T16:11:00Z">
              <w:r w:rsidRPr="0007128D" w:rsidDel="00425A2B">
                <w:rPr>
                  <w:rFonts w:ascii="Helvetica" w:hAnsi="Helvetica"/>
                  <w:szCs w:val="20"/>
                  <w:highlight w:val="yellow"/>
                  <w:lang w:eastAsia="it-IT"/>
                  <w:rPrChange w:id="1119" w:author="i0806927" w:date="2016-04-04T13:26:00Z">
                    <w:rPr>
                      <w:rFonts w:ascii="Helvetica" w:hAnsi="Helvetica"/>
                      <w:szCs w:val="20"/>
                      <w:lang w:eastAsia="it-IT"/>
                    </w:rPr>
                  </w:rPrChange>
                </w:rPr>
                <w:delText xml:space="preserve">         "value" : "false"</w:delText>
              </w:r>
            </w:del>
          </w:p>
          <w:p w14:paraId="1F12658D" w14:textId="4B1D4461" w:rsidR="00C156D1" w:rsidRPr="0007128D" w:rsidDel="00425A2B" w:rsidRDefault="00C156D1" w:rsidP="00C156D1">
            <w:pPr>
              <w:keepNext/>
              <w:keepLines/>
              <w:suppressAutoHyphens/>
              <w:spacing w:before="140" w:line="220" w:lineRule="atLeast"/>
              <w:ind w:left="1080"/>
              <w:outlineLvl w:val="7"/>
              <w:rPr>
                <w:del w:id="1120" w:author="i0806927" w:date="2016-03-30T16:11:00Z"/>
                <w:rFonts w:ascii="Helvetica" w:hAnsi="Helvetica"/>
                <w:szCs w:val="20"/>
                <w:highlight w:val="yellow"/>
                <w:lang w:eastAsia="it-IT"/>
                <w:rPrChange w:id="1121" w:author="i0806927" w:date="2016-04-04T13:26:00Z">
                  <w:rPr>
                    <w:del w:id="1122" w:author="i0806927" w:date="2016-03-30T16:11:00Z"/>
                    <w:rFonts w:ascii="Helvetica" w:hAnsi="Helvetica"/>
                    <w:i/>
                    <w:spacing w:val="-4"/>
                    <w:kern w:val="1"/>
                    <w:sz w:val="18"/>
                    <w:szCs w:val="20"/>
                    <w:lang w:eastAsia="it-IT"/>
                  </w:rPr>
                </w:rPrChange>
              </w:rPr>
            </w:pPr>
            <w:del w:id="1123" w:author="i0806927" w:date="2016-03-30T16:11:00Z">
              <w:r w:rsidRPr="0007128D" w:rsidDel="00425A2B">
                <w:rPr>
                  <w:rFonts w:ascii="Helvetica" w:hAnsi="Helvetica"/>
                  <w:szCs w:val="20"/>
                  <w:highlight w:val="yellow"/>
                  <w:lang w:eastAsia="it-IT"/>
                  <w:rPrChange w:id="1124" w:author="i0806927" w:date="2016-04-04T13:26:00Z">
                    <w:rPr>
                      <w:rFonts w:ascii="Helvetica" w:hAnsi="Helvetica"/>
                      <w:szCs w:val="20"/>
                      <w:lang w:eastAsia="it-IT"/>
                    </w:rPr>
                  </w:rPrChange>
                </w:rPr>
                <w:delText xml:space="preserve">       },</w:delText>
              </w:r>
            </w:del>
          </w:p>
          <w:p w14:paraId="1FCEA026" w14:textId="3CD5234B" w:rsidR="00C156D1" w:rsidRPr="0007128D" w:rsidDel="00425A2B" w:rsidRDefault="00C156D1" w:rsidP="00C156D1">
            <w:pPr>
              <w:rPr>
                <w:del w:id="1125" w:author="i0806927" w:date="2016-03-30T16:11:00Z"/>
                <w:rFonts w:ascii="Helvetica" w:hAnsi="Helvetica"/>
                <w:szCs w:val="20"/>
                <w:highlight w:val="yellow"/>
                <w:lang w:eastAsia="it-IT"/>
                <w:rPrChange w:id="1126" w:author="i0806927" w:date="2016-04-04T13:26:00Z">
                  <w:rPr>
                    <w:del w:id="1127" w:author="i0806927" w:date="2016-03-30T16:11:00Z"/>
                    <w:rFonts w:ascii="Helvetica" w:hAnsi="Helvetica"/>
                    <w:szCs w:val="20"/>
                    <w:lang w:eastAsia="it-IT"/>
                  </w:rPr>
                </w:rPrChange>
              </w:rPr>
            </w:pPr>
            <w:del w:id="1128" w:author="i0806927" w:date="2016-03-30T16:11:00Z">
              <w:r w:rsidRPr="0007128D" w:rsidDel="00425A2B">
                <w:rPr>
                  <w:rFonts w:ascii="Helvetica" w:hAnsi="Helvetica"/>
                  <w:szCs w:val="20"/>
                  <w:highlight w:val="yellow"/>
                  <w:lang w:eastAsia="it-IT"/>
                  <w:rPrChange w:id="1129" w:author="i0806927" w:date="2016-04-04T13:26:00Z">
                    <w:rPr>
                      <w:rFonts w:ascii="Helvetica" w:hAnsi="Helvetica"/>
                      <w:szCs w:val="20"/>
                      <w:lang w:eastAsia="it-IT"/>
                    </w:rPr>
                  </w:rPrChange>
                </w:rPr>
                <w:delText xml:space="preserve">      "availability" : "serviceable",</w:delText>
              </w:r>
            </w:del>
          </w:p>
          <w:p w14:paraId="54E2A80C" w14:textId="0F71600C" w:rsidR="00C156D1" w:rsidRPr="0007128D" w:rsidDel="00425A2B" w:rsidRDefault="00C156D1" w:rsidP="00C156D1">
            <w:pPr>
              <w:keepNext/>
              <w:keepLines/>
              <w:suppressAutoHyphens/>
              <w:spacing w:before="140" w:line="220" w:lineRule="atLeast"/>
              <w:ind w:left="1080"/>
              <w:outlineLvl w:val="7"/>
              <w:rPr>
                <w:del w:id="1130" w:author="i0806927" w:date="2016-03-30T16:11:00Z"/>
                <w:rFonts w:ascii="Helvetica" w:hAnsi="Helvetica"/>
                <w:szCs w:val="20"/>
                <w:highlight w:val="yellow"/>
                <w:lang w:eastAsia="it-IT"/>
                <w:rPrChange w:id="1131" w:author="i0806927" w:date="2016-04-04T13:26:00Z">
                  <w:rPr>
                    <w:del w:id="1132" w:author="i0806927" w:date="2016-03-30T16:11:00Z"/>
                    <w:rFonts w:ascii="Helvetica" w:hAnsi="Helvetica"/>
                    <w:i/>
                    <w:spacing w:val="-4"/>
                    <w:kern w:val="1"/>
                    <w:sz w:val="18"/>
                    <w:szCs w:val="20"/>
                    <w:lang w:eastAsia="it-IT"/>
                  </w:rPr>
                </w:rPrChange>
              </w:rPr>
            </w:pPr>
            <w:del w:id="1133" w:author="i0806927" w:date="2016-03-30T16:11:00Z">
              <w:r w:rsidRPr="0007128D" w:rsidDel="00425A2B">
                <w:rPr>
                  <w:rFonts w:ascii="Helvetica" w:hAnsi="Helvetica"/>
                  <w:szCs w:val="20"/>
                  <w:highlight w:val="yellow"/>
                  <w:lang w:eastAsia="it-IT"/>
                  <w:rPrChange w:id="1134" w:author="i0806927" w:date="2016-04-04T13:26:00Z">
                    <w:rPr>
                      <w:rFonts w:ascii="Helvetica" w:hAnsi="Helvetica"/>
                      <w:szCs w:val="20"/>
                      <w:lang w:eastAsia="it-IT"/>
                    </w:rPr>
                  </w:rPrChange>
                </w:rPr>
                <w:delText xml:space="preserve">      "serviceabilityDate" : "201</w:delText>
              </w:r>
              <w:r w:rsidR="00CE2814" w:rsidRPr="0007128D" w:rsidDel="00425A2B">
                <w:rPr>
                  <w:rFonts w:ascii="Helvetica" w:hAnsi="Helvetica"/>
                  <w:szCs w:val="20"/>
                  <w:highlight w:val="yellow"/>
                  <w:lang w:eastAsia="ja-JP"/>
                  <w:rPrChange w:id="1135" w:author="i0806927" w:date="2016-04-04T13:26:00Z">
                    <w:rPr>
                      <w:rFonts w:ascii="Helvetica" w:hAnsi="Helvetica"/>
                      <w:szCs w:val="20"/>
                      <w:lang w:eastAsia="ja-JP"/>
                    </w:rPr>
                  </w:rPrChange>
                </w:rPr>
                <w:delText>0</w:delText>
              </w:r>
              <w:r w:rsidRPr="0007128D" w:rsidDel="00425A2B">
                <w:rPr>
                  <w:rFonts w:ascii="Helvetica" w:hAnsi="Helvetica"/>
                  <w:szCs w:val="20"/>
                  <w:highlight w:val="yellow"/>
                  <w:lang w:eastAsia="it-IT"/>
                  <w:rPrChange w:id="1136" w:author="i0806927" w:date="2016-04-04T13:26:00Z">
                    <w:rPr>
                      <w:rFonts w:ascii="Helvetica" w:hAnsi="Helvetica"/>
                      <w:szCs w:val="20"/>
                      <w:lang w:eastAsia="it-IT"/>
                    </w:rPr>
                  </w:rPrChange>
                </w:rPr>
                <w:delText>0201 00:00"</w:delText>
              </w:r>
            </w:del>
          </w:p>
          <w:p w14:paraId="1655B0D3" w14:textId="0B7E532D" w:rsidR="00C156D1" w:rsidRPr="0007128D" w:rsidDel="00425A2B" w:rsidRDefault="00C156D1" w:rsidP="00C156D1">
            <w:pPr>
              <w:keepNext/>
              <w:keepLines/>
              <w:suppressAutoHyphens/>
              <w:spacing w:before="140" w:line="220" w:lineRule="atLeast"/>
              <w:ind w:left="1080"/>
              <w:outlineLvl w:val="7"/>
              <w:rPr>
                <w:del w:id="1137" w:author="i0806927" w:date="2016-03-30T16:11:00Z"/>
                <w:rFonts w:ascii="Helvetica" w:hAnsi="Helvetica"/>
                <w:szCs w:val="20"/>
                <w:highlight w:val="yellow"/>
                <w:lang w:eastAsia="it-IT"/>
                <w:rPrChange w:id="1138" w:author="i0806927" w:date="2016-04-04T13:26:00Z">
                  <w:rPr>
                    <w:del w:id="1139" w:author="i0806927" w:date="2016-03-30T16:11:00Z"/>
                    <w:rFonts w:ascii="Helvetica" w:hAnsi="Helvetica"/>
                    <w:i/>
                    <w:spacing w:val="-4"/>
                    <w:kern w:val="1"/>
                    <w:sz w:val="18"/>
                    <w:szCs w:val="20"/>
                    <w:lang w:eastAsia="it-IT"/>
                  </w:rPr>
                </w:rPrChange>
              </w:rPr>
            </w:pPr>
            <w:del w:id="1140" w:author="i0806927" w:date="2016-03-30T16:11:00Z">
              <w:r w:rsidRPr="0007128D" w:rsidDel="00425A2B">
                <w:rPr>
                  <w:rFonts w:ascii="Helvetica" w:hAnsi="Helvetica"/>
                  <w:szCs w:val="20"/>
                  <w:highlight w:val="yellow"/>
                  <w:lang w:eastAsia="it-IT"/>
                  <w:rPrChange w:id="1141" w:author="i0806927" w:date="2016-04-04T13:26:00Z">
                    <w:rPr>
                      <w:rFonts w:ascii="Helvetica" w:hAnsi="Helvetica"/>
                      <w:szCs w:val="20"/>
                      <w:lang w:eastAsia="it-IT"/>
                    </w:rPr>
                  </w:rPrChange>
                </w:rPr>
                <w:delText xml:space="preserve">    }</w:delText>
              </w:r>
            </w:del>
          </w:p>
          <w:p w14:paraId="706D47AC" w14:textId="08499C46" w:rsidR="00C156D1" w:rsidRPr="0007128D" w:rsidDel="00425A2B" w:rsidRDefault="00C156D1" w:rsidP="00C156D1">
            <w:pPr>
              <w:keepNext/>
              <w:keepLines/>
              <w:suppressAutoHyphens/>
              <w:spacing w:before="140" w:line="220" w:lineRule="atLeast"/>
              <w:ind w:left="1080"/>
              <w:outlineLvl w:val="7"/>
              <w:rPr>
                <w:del w:id="1142" w:author="i0806927" w:date="2016-03-30T16:11:00Z"/>
                <w:rFonts w:ascii="Helvetica" w:hAnsi="Helvetica"/>
                <w:szCs w:val="20"/>
                <w:highlight w:val="yellow"/>
                <w:lang w:eastAsia="it-IT"/>
                <w:rPrChange w:id="1143" w:author="i0806927" w:date="2016-04-04T13:26:00Z">
                  <w:rPr>
                    <w:del w:id="1144" w:author="i0806927" w:date="2016-03-30T16:11:00Z"/>
                    <w:rFonts w:ascii="Helvetica" w:hAnsi="Helvetica"/>
                    <w:i/>
                    <w:spacing w:val="-4"/>
                    <w:kern w:val="1"/>
                    <w:sz w:val="18"/>
                    <w:szCs w:val="20"/>
                    <w:lang w:eastAsia="it-IT"/>
                  </w:rPr>
                </w:rPrChange>
              </w:rPr>
            </w:pPr>
            <w:del w:id="1145" w:author="i0806927" w:date="2016-03-30T16:11:00Z">
              <w:r w:rsidRPr="0007128D" w:rsidDel="00425A2B">
                <w:rPr>
                  <w:rFonts w:ascii="Helvetica" w:hAnsi="Helvetica"/>
                  <w:szCs w:val="20"/>
                  <w:highlight w:val="yellow"/>
                  <w:lang w:eastAsia="it-IT"/>
                  <w:rPrChange w:id="1146" w:author="i0806927" w:date="2016-04-04T13:26:00Z">
                    <w:rPr>
                      <w:rFonts w:ascii="Helvetica" w:hAnsi="Helvetica"/>
                      <w:szCs w:val="20"/>
                      <w:lang w:eastAsia="it-IT"/>
                    </w:rPr>
                  </w:rPrChange>
                </w:rPr>
                <w:delText xml:space="preserve">  }</w:delText>
              </w:r>
            </w:del>
          </w:p>
          <w:p w14:paraId="7725DCBC" w14:textId="0AFCE261" w:rsidR="005A1227" w:rsidRPr="00DA0F80" w:rsidRDefault="00C156D1" w:rsidP="00776E61">
            <w:pPr>
              <w:rPr>
                <w:rFonts w:ascii="Consolas" w:hAnsi="Consolas" w:cs="Consolas"/>
                <w:color w:val="FF0000"/>
                <w:sz w:val="24"/>
                <w:highlight w:val="yellow"/>
                <w:lang w:eastAsia="ja-JP"/>
              </w:rPr>
            </w:pPr>
            <w:del w:id="1147" w:author="i0806927" w:date="2016-03-30T16:11:00Z">
              <w:r w:rsidRPr="0007128D" w:rsidDel="00425A2B">
                <w:rPr>
                  <w:rFonts w:ascii="Helvetica" w:hAnsi="Helvetica"/>
                  <w:szCs w:val="20"/>
                  <w:highlight w:val="yellow"/>
                  <w:lang w:eastAsia="it-IT"/>
                  <w:rPrChange w:id="1148" w:author="i0806927" w:date="2016-04-04T13:26:00Z">
                    <w:rPr>
                      <w:rFonts w:ascii="Helvetica" w:hAnsi="Helvetica"/>
                      <w:szCs w:val="20"/>
                      <w:lang w:eastAsia="it-IT"/>
                    </w:rPr>
                  </w:rPrChange>
                </w:rPr>
                <w:delText>}</w:delText>
              </w:r>
            </w:del>
          </w:p>
        </w:tc>
      </w:tr>
    </w:tbl>
    <w:p w14:paraId="4C80A199" w14:textId="77777777" w:rsidR="0081445C" w:rsidRDefault="0081445C" w:rsidP="001C3F58">
      <w:pPr>
        <w:rPr>
          <w:ins w:id="1149" w:author="i0806927" w:date="2016-04-04T13:41:00Z"/>
          <w:rFonts w:ascii="Helvetica" w:hAnsi="Helvetica" w:cs="Helvetica"/>
          <w:sz w:val="24"/>
          <w:lang w:eastAsia="ja-JP"/>
        </w:rPr>
      </w:pPr>
    </w:p>
    <w:p w14:paraId="57AB490A" w14:textId="71778B25" w:rsidR="008662FE" w:rsidRPr="008662FE" w:rsidRDefault="008662FE">
      <w:pPr>
        <w:pStyle w:val="ListParagraph"/>
        <w:numPr>
          <w:ilvl w:val="0"/>
          <w:numId w:val="35"/>
        </w:numPr>
        <w:rPr>
          <w:ins w:id="1150" w:author="i0806927" w:date="2016-04-04T13:36:00Z"/>
          <w:rFonts w:ascii="Helvetica" w:hAnsi="Helvetica" w:cs="Helvetica"/>
          <w:sz w:val="24"/>
          <w:lang w:eastAsia="ja-JP"/>
          <w:rPrChange w:id="1151" w:author="i0806927" w:date="2016-04-04T13:41:00Z">
            <w:rPr>
              <w:ins w:id="1152" w:author="i0806927" w:date="2016-04-04T13:36:00Z"/>
            </w:rPr>
          </w:rPrChange>
        </w:rPr>
        <w:pPrChange w:id="1153" w:author="i0806927" w:date="2016-04-04T13:41:00Z">
          <w:pPr/>
        </w:pPrChange>
      </w:pPr>
      <w:ins w:id="1154" w:author="i0806927" w:date="2016-04-04T13:41:00Z">
        <w:r w:rsidRPr="007149D1">
          <w:rPr>
            <w:rFonts w:ascii="Helvetica" w:hAnsi="Helvetica" w:cs="Helvetica"/>
            <w:sz w:val="24"/>
            <w:lang w:eastAsia="ja-JP"/>
          </w:rPr>
          <w:t>Address discription for location info</w:t>
        </w:r>
      </w:ins>
    </w:p>
    <w:tbl>
      <w:tblPr>
        <w:tblW w:w="0" w:type="auto"/>
        <w:tblCellMar>
          <w:top w:w="115" w:type="dxa"/>
          <w:left w:w="115" w:type="dxa"/>
          <w:bottom w:w="115" w:type="dxa"/>
          <w:right w:w="115" w:type="dxa"/>
        </w:tblCellMar>
        <w:tblLook w:val="04A0" w:firstRow="1" w:lastRow="0" w:firstColumn="1" w:lastColumn="0" w:noHBand="0" w:noVBand="1"/>
      </w:tblPr>
      <w:tblGrid>
        <w:gridCol w:w="10244"/>
      </w:tblGrid>
      <w:tr w:rsidR="008662FE" w:rsidRPr="00CF752B" w14:paraId="5609F93C" w14:textId="77777777" w:rsidTr="008662FE">
        <w:trPr>
          <w:ins w:id="1155" w:author="i0806927" w:date="2016-04-04T13:41:00Z"/>
        </w:trPr>
        <w:tc>
          <w:tcPr>
            <w:tcW w:w="9590" w:type="dxa"/>
            <w:shd w:val="clear" w:color="auto" w:fill="D9D9D9" w:themeFill="background1" w:themeFillShade="D9"/>
          </w:tcPr>
          <w:p w14:paraId="0CA4E070" w14:textId="77777777" w:rsidR="008662FE" w:rsidRDefault="008662FE" w:rsidP="008662FE">
            <w:pPr>
              <w:rPr>
                <w:ins w:id="1156" w:author="i0806927" w:date="2016-04-04T13:41:00Z"/>
                <w:rFonts w:ascii="Helvetica" w:hAnsi="Helvetica"/>
                <w:szCs w:val="20"/>
                <w:lang w:eastAsia="ja-JP"/>
              </w:rPr>
            </w:pPr>
            <w:ins w:id="1157" w:author="i0806927" w:date="2016-04-04T13:41:00Z">
              <w:r w:rsidRPr="002649F3">
                <w:rPr>
                  <w:rFonts w:ascii="Helvetica" w:hAnsi="Helvetica"/>
                  <w:szCs w:val="20"/>
                  <w:lang w:eastAsia="it-IT"/>
                </w:rPr>
                <w:t>{</w:t>
              </w:r>
            </w:ins>
          </w:p>
          <w:p w14:paraId="2C42E59B" w14:textId="77777777" w:rsidR="008662FE" w:rsidRPr="00EB4616" w:rsidRDefault="008662FE" w:rsidP="008662FE">
            <w:pPr>
              <w:rPr>
                <w:ins w:id="1158" w:author="i0806927" w:date="2016-04-04T13:41:00Z"/>
                <w:rFonts w:ascii="Helvetica" w:hAnsi="Helvetica"/>
                <w:szCs w:val="20"/>
                <w:lang w:eastAsia="ja-JP"/>
              </w:rPr>
            </w:pPr>
            <w:ins w:id="1159" w:author="i0806927" w:date="2016-04-04T13:41:00Z">
              <w:r>
                <w:rPr>
                  <w:rFonts w:ascii="Helvetica" w:hAnsi="Helvetica" w:hint="eastAsia"/>
                  <w:szCs w:val="20"/>
                  <w:lang w:eastAsia="ja-JP"/>
                </w:rPr>
                <w:t xml:space="preserve">  </w:t>
              </w:r>
              <w:r w:rsidRPr="00EB4616">
                <w:rPr>
                  <w:rFonts w:ascii="Helvetica" w:hAnsi="Helvetica" w:hint="eastAsia"/>
                  <w:szCs w:val="20"/>
                  <w:highlight w:val="green"/>
                  <w:lang w:eastAsia="ja-JP"/>
                </w:rPr>
                <w:t>// Service Qualification Request</w:t>
              </w:r>
            </w:ins>
          </w:p>
          <w:p w14:paraId="1D6F38A3" w14:textId="77777777" w:rsidR="008662FE" w:rsidRPr="00EB4616" w:rsidRDefault="008662FE" w:rsidP="008662FE">
            <w:pPr>
              <w:rPr>
                <w:ins w:id="1160" w:author="i0806927" w:date="2016-04-04T13:41:00Z"/>
                <w:rFonts w:ascii="Helvetica" w:hAnsi="Helvetica"/>
                <w:szCs w:val="20"/>
                <w:highlight w:val="yellow"/>
                <w:lang w:eastAsia="it-IT"/>
              </w:rPr>
            </w:pPr>
            <w:ins w:id="1161" w:author="i0806927" w:date="2016-04-04T13:41:00Z">
              <w:r w:rsidRPr="00EB4616">
                <w:rPr>
                  <w:rFonts w:ascii="Helvetica" w:hAnsi="Helvetica"/>
                  <w:szCs w:val="20"/>
                  <w:lang w:eastAsia="it-IT"/>
                </w:rPr>
                <w:t xml:space="preserve">  </w:t>
              </w:r>
              <w:r w:rsidRPr="00EB4616">
                <w:rPr>
                  <w:rFonts w:ascii="Helvetica" w:hAnsi="Helvetica"/>
                  <w:szCs w:val="20"/>
                  <w:highlight w:val="yellow"/>
                  <w:lang w:eastAsia="it-IT"/>
                </w:rPr>
                <w:t>"serviceQualificationRequest" : {</w:t>
              </w:r>
            </w:ins>
          </w:p>
          <w:p w14:paraId="4EDC8A13" w14:textId="77777777" w:rsidR="008662FE" w:rsidRPr="00EB4616" w:rsidRDefault="008662FE" w:rsidP="008662FE">
            <w:pPr>
              <w:rPr>
                <w:ins w:id="1162" w:author="i0806927" w:date="2016-04-04T13:41:00Z"/>
                <w:rFonts w:ascii="Helvetica" w:hAnsi="Helvetica"/>
                <w:szCs w:val="20"/>
                <w:highlight w:val="yellow"/>
                <w:lang w:eastAsia="it-IT"/>
              </w:rPr>
            </w:pPr>
            <w:ins w:id="1163" w:author="i0806927" w:date="2016-04-04T13:41:00Z">
              <w:r w:rsidRPr="00EB4616">
                <w:rPr>
                  <w:rFonts w:ascii="Helvetica" w:hAnsi="Helvetica"/>
                  <w:szCs w:val="20"/>
                  <w:highlight w:val="yellow"/>
                  <w:lang w:eastAsia="it-IT"/>
                </w:rPr>
                <w:t xml:space="preserve">    "id" : "",</w:t>
              </w:r>
            </w:ins>
          </w:p>
          <w:p w14:paraId="7DA9D1F7" w14:textId="77777777" w:rsidR="008662FE" w:rsidRPr="00EB4616" w:rsidRDefault="008662FE" w:rsidP="008662FE">
            <w:pPr>
              <w:rPr>
                <w:ins w:id="1164" w:author="i0806927" w:date="2016-04-04T13:41:00Z"/>
                <w:rFonts w:ascii="Helvetica" w:hAnsi="Helvetica"/>
                <w:szCs w:val="20"/>
                <w:lang w:eastAsia="it-IT"/>
              </w:rPr>
            </w:pPr>
            <w:ins w:id="1165" w:author="i0806927" w:date="2016-04-04T13:41:00Z">
              <w:r w:rsidRPr="00EB4616">
                <w:rPr>
                  <w:rFonts w:ascii="Helvetica" w:hAnsi="Helvetica"/>
                  <w:szCs w:val="20"/>
                  <w:highlight w:val="yellow"/>
                  <w:lang w:eastAsia="it-IT"/>
                </w:rPr>
                <w:t xml:space="preserve">    "eligibilityDate" : "20160201 10:00",</w:t>
              </w:r>
            </w:ins>
          </w:p>
          <w:p w14:paraId="76E8F37A" w14:textId="77777777" w:rsidR="008662FE" w:rsidRDefault="008662FE" w:rsidP="008662FE">
            <w:pPr>
              <w:rPr>
                <w:ins w:id="1166" w:author="i0806927" w:date="2016-04-04T13:41:00Z"/>
                <w:rFonts w:ascii="Helvetica" w:hAnsi="Helvetica"/>
                <w:szCs w:val="20"/>
                <w:lang w:eastAsia="ja-JP"/>
              </w:rPr>
            </w:pPr>
          </w:p>
          <w:p w14:paraId="61D18E2C" w14:textId="77777777" w:rsidR="008662FE" w:rsidRDefault="008662FE" w:rsidP="008662FE">
            <w:pPr>
              <w:rPr>
                <w:ins w:id="1167" w:author="i0806927" w:date="2016-04-04T13:41:00Z"/>
                <w:rFonts w:ascii="Helvetica" w:hAnsi="Helvetica"/>
                <w:szCs w:val="20"/>
                <w:lang w:eastAsia="ja-JP"/>
              </w:rPr>
            </w:pPr>
            <w:ins w:id="1168" w:author="i0806927" w:date="2016-04-04T13:41:00Z">
              <w:r>
                <w:rPr>
                  <w:rFonts w:ascii="Helvetica" w:hAnsi="Helvetica" w:hint="eastAsia"/>
                  <w:szCs w:val="20"/>
                  <w:lang w:eastAsia="ja-JP"/>
                </w:rPr>
                <w:t xml:space="preserve">  </w:t>
              </w:r>
              <w:r w:rsidRPr="00EB4616">
                <w:rPr>
                  <w:rFonts w:ascii="Helvetica" w:hAnsi="Helvetica" w:hint="eastAsia"/>
                  <w:szCs w:val="20"/>
                  <w:highlight w:val="green"/>
                  <w:lang w:eastAsia="ja-JP"/>
                </w:rPr>
                <w:t xml:space="preserve">// </w:t>
              </w:r>
              <w:r w:rsidRPr="00EB4616">
                <w:rPr>
                  <w:rFonts w:ascii="Helvetica" w:hAnsi="Helvetica"/>
                  <w:szCs w:val="20"/>
                  <w:highlight w:val="green"/>
                  <w:lang w:eastAsia="ja-JP"/>
                </w:rPr>
                <w:t xml:space="preserve">1 of </w:t>
              </w:r>
              <w:r w:rsidRPr="00EB4616">
                <w:rPr>
                  <w:highlight w:val="green"/>
                </w:rPr>
                <w:t>Address, Address description, geoCode and publicKey</w:t>
              </w:r>
              <w:r w:rsidRPr="00EB4616">
                <w:rPr>
                  <w:rFonts w:ascii="Helvetica" w:hAnsi="Helvetica"/>
                  <w:szCs w:val="20"/>
                  <w:highlight w:val="green"/>
                  <w:lang w:eastAsia="ja-JP"/>
                </w:rPr>
                <w:t xml:space="preserve"> should be provided</w:t>
              </w:r>
            </w:ins>
          </w:p>
          <w:p w14:paraId="3F481BC1" w14:textId="12220C85" w:rsidR="008662FE" w:rsidRPr="00EB4616" w:rsidRDefault="008662FE" w:rsidP="008662FE">
            <w:pPr>
              <w:rPr>
                <w:ins w:id="1169" w:author="i0806927" w:date="2016-04-04T13:41:00Z"/>
                <w:rFonts w:ascii="Helvetica" w:hAnsi="Helvetica"/>
                <w:szCs w:val="20"/>
                <w:highlight w:val="yellow"/>
                <w:lang w:eastAsia="it-IT"/>
              </w:rPr>
            </w:pPr>
            <w:ins w:id="1170" w:author="i0806927" w:date="2016-04-04T13:41:00Z">
              <w:r w:rsidRPr="00EB4616">
                <w:rPr>
                  <w:rFonts w:ascii="Helvetica" w:hAnsi="Helvetica"/>
                  <w:szCs w:val="20"/>
                  <w:lang w:eastAsia="it-IT"/>
                </w:rPr>
                <w:t xml:space="preserve">    </w:t>
              </w:r>
              <w:r w:rsidRPr="00EB4616">
                <w:rPr>
                  <w:rFonts w:ascii="Helvetica" w:hAnsi="Helvetica"/>
                  <w:szCs w:val="20"/>
                  <w:highlight w:val="yellow"/>
                  <w:lang w:eastAsia="it-IT"/>
                </w:rPr>
                <w:t>"address</w:t>
              </w:r>
            </w:ins>
            <w:ins w:id="1171" w:author="i0806927" w:date="2016-04-04T13:42:00Z">
              <w:r>
                <w:rPr>
                  <w:rFonts w:ascii="Helvetica" w:hAnsi="Helvetica" w:hint="eastAsia"/>
                  <w:szCs w:val="20"/>
                  <w:highlight w:val="yellow"/>
                  <w:lang w:eastAsia="ja-JP"/>
                </w:rPr>
                <w:t>Description</w:t>
              </w:r>
            </w:ins>
            <w:ins w:id="1172" w:author="i0806927" w:date="2016-04-04T13:41:00Z">
              <w:r w:rsidRPr="00EB4616">
                <w:rPr>
                  <w:rFonts w:ascii="Helvetica" w:hAnsi="Helvetica"/>
                  <w:szCs w:val="20"/>
                  <w:highlight w:val="yellow"/>
                  <w:lang w:eastAsia="it-IT"/>
                </w:rPr>
                <w:t>" : {</w:t>
              </w:r>
            </w:ins>
          </w:p>
          <w:p w14:paraId="4C5D98EC" w14:textId="3B3F9AA5" w:rsidR="008662FE" w:rsidRPr="00EB4616" w:rsidRDefault="008662FE" w:rsidP="008662FE">
            <w:pPr>
              <w:rPr>
                <w:ins w:id="1173" w:author="i0806927" w:date="2016-04-04T13:41:00Z"/>
                <w:rFonts w:ascii="Helvetica" w:hAnsi="Helvetica"/>
                <w:szCs w:val="20"/>
                <w:highlight w:val="yellow"/>
                <w:lang w:eastAsia="it-IT"/>
              </w:rPr>
            </w:pPr>
            <w:ins w:id="1174" w:author="i0806927" w:date="2016-04-04T13:41:00Z">
              <w:r w:rsidRPr="00EB4616">
                <w:rPr>
                  <w:rFonts w:ascii="Helvetica" w:hAnsi="Helvetica"/>
                  <w:szCs w:val="20"/>
                  <w:highlight w:val="yellow"/>
                  <w:lang w:eastAsia="it-IT"/>
                </w:rPr>
                <w:t xml:space="preserve">      "</w:t>
              </w:r>
            </w:ins>
            <w:ins w:id="1175" w:author="i0806927" w:date="2016-04-04T13:59:00Z">
              <w:r w:rsidR="00307F8C">
                <w:rPr>
                  <w:rFonts w:ascii="Helvetica" w:hAnsi="Helvetica" w:hint="eastAsia"/>
                  <w:szCs w:val="20"/>
                  <w:highlight w:val="yellow"/>
                  <w:lang w:eastAsia="ja-JP"/>
                </w:rPr>
                <w:t>streetNr</w:t>
              </w:r>
            </w:ins>
            <w:ins w:id="1176" w:author="i0806927" w:date="2016-04-04T13:41:00Z">
              <w:r w:rsidRPr="00EB4616">
                <w:rPr>
                  <w:rFonts w:ascii="Helvetica" w:hAnsi="Helvetica"/>
                  <w:szCs w:val="20"/>
                  <w:highlight w:val="yellow"/>
                  <w:lang w:eastAsia="it-IT"/>
                </w:rPr>
                <w:t>" : "</w:t>
              </w:r>
            </w:ins>
            <w:ins w:id="1177" w:author="i0806927" w:date="2016-04-04T14:03:00Z">
              <w:r w:rsidR="00307F8C">
                <w:rPr>
                  <w:rFonts w:ascii="Helvetica" w:hAnsi="Helvetica" w:hint="eastAsia"/>
                  <w:szCs w:val="20"/>
                  <w:highlight w:val="yellow"/>
                  <w:lang w:eastAsia="ja-JP"/>
                </w:rPr>
                <w:t>1</w:t>
              </w:r>
            </w:ins>
            <w:ins w:id="1178" w:author="i0806927" w:date="2016-04-04T13:41:00Z">
              <w:r w:rsidRPr="00EB4616">
                <w:rPr>
                  <w:rFonts w:ascii="Helvetica" w:hAnsi="Helvetica"/>
                  <w:szCs w:val="20"/>
                  <w:highlight w:val="yellow"/>
                  <w:lang w:eastAsia="it-IT"/>
                </w:rPr>
                <w:t>",</w:t>
              </w:r>
            </w:ins>
          </w:p>
          <w:p w14:paraId="24077806" w14:textId="6A7BE461" w:rsidR="00307F8C" w:rsidRPr="00EB4616" w:rsidRDefault="00307F8C" w:rsidP="00307F8C">
            <w:pPr>
              <w:rPr>
                <w:ins w:id="1179" w:author="i0806927" w:date="2016-04-04T13:59:00Z"/>
                <w:rFonts w:ascii="Helvetica" w:hAnsi="Helvetica"/>
                <w:szCs w:val="20"/>
                <w:highlight w:val="yellow"/>
                <w:lang w:eastAsia="it-IT"/>
              </w:rPr>
            </w:pPr>
            <w:ins w:id="1180" w:author="i0806927" w:date="2016-04-04T13:59:00Z">
              <w:r w:rsidRPr="00EB4616">
                <w:rPr>
                  <w:rFonts w:ascii="Helvetica" w:hAnsi="Helvetica"/>
                  <w:szCs w:val="20"/>
                  <w:highlight w:val="yellow"/>
                  <w:lang w:eastAsia="it-IT"/>
                </w:rPr>
                <w:t xml:space="preserve">      "</w:t>
              </w:r>
              <w:r>
                <w:rPr>
                  <w:rFonts w:ascii="Helvetica" w:hAnsi="Helvetica" w:hint="eastAsia"/>
                  <w:szCs w:val="20"/>
                  <w:highlight w:val="yellow"/>
                  <w:lang w:eastAsia="ja-JP"/>
                </w:rPr>
                <w:t>streetName</w:t>
              </w:r>
              <w:r w:rsidRPr="00EB4616">
                <w:rPr>
                  <w:rFonts w:ascii="Helvetica" w:hAnsi="Helvetica"/>
                  <w:szCs w:val="20"/>
                  <w:highlight w:val="yellow"/>
                  <w:lang w:eastAsia="it-IT"/>
                </w:rPr>
                <w:t>" : "</w:t>
              </w:r>
            </w:ins>
            <w:ins w:id="1181" w:author="i0806927" w:date="2016-04-04T14:03:00Z">
              <w:r>
                <w:rPr>
                  <w:rFonts w:ascii="Helvetica" w:hAnsi="Helvetica" w:hint="eastAsia"/>
                  <w:szCs w:val="20"/>
                  <w:highlight w:val="yellow"/>
                  <w:lang w:eastAsia="ja-JP"/>
                </w:rPr>
                <w:t>ville Marie</w:t>
              </w:r>
            </w:ins>
            <w:ins w:id="1182" w:author="i0806927" w:date="2016-04-04T13:59:00Z">
              <w:r w:rsidRPr="00EB4616">
                <w:rPr>
                  <w:rFonts w:ascii="Helvetica" w:hAnsi="Helvetica"/>
                  <w:szCs w:val="20"/>
                  <w:highlight w:val="yellow"/>
                  <w:lang w:eastAsia="it-IT"/>
                </w:rPr>
                <w:t>",</w:t>
              </w:r>
            </w:ins>
          </w:p>
          <w:p w14:paraId="77E178BB" w14:textId="425B165F" w:rsidR="00307F8C" w:rsidRPr="00EB4616" w:rsidRDefault="00307F8C" w:rsidP="00307F8C">
            <w:pPr>
              <w:rPr>
                <w:ins w:id="1183" w:author="i0806927" w:date="2016-04-04T14:00:00Z"/>
                <w:rFonts w:ascii="Helvetica" w:hAnsi="Helvetica"/>
                <w:szCs w:val="20"/>
                <w:highlight w:val="yellow"/>
                <w:lang w:eastAsia="it-IT"/>
              </w:rPr>
            </w:pPr>
            <w:ins w:id="1184" w:author="i0806927" w:date="2016-04-04T14:00:00Z">
              <w:r w:rsidRPr="00EB4616">
                <w:rPr>
                  <w:rFonts w:ascii="Helvetica" w:hAnsi="Helvetica"/>
                  <w:szCs w:val="20"/>
                  <w:highlight w:val="yellow"/>
                  <w:lang w:eastAsia="it-IT"/>
                </w:rPr>
                <w:t xml:space="preserve">      "</w:t>
              </w:r>
              <w:r>
                <w:rPr>
                  <w:rFonts w:ascii="Helvetica" w:hAnsi="Helvetica" w:hint="eastAsia"/>
                  <w:szCs w:val="20"/>
                  <w:highlight w:val="yellow"/>
                  <w:lang w:eastAsia="ja-JP"/>
                </w:rPr>
                <w:t>city</w:t>
              </w:r>
              <w:r w:rsidRPr="00EB4616">
                <w:rPr>
                  <w:rFonts w:ascii="Helvetica" w:hAnsi="Helvetica"/>
                  <w:szCs w:val="20"/>
                  <w:highlight w:val="yellow"/>
                  <w:lang w:eastAsia="it-IT"/>
                </w:rPr>
                <w:t>" : "</w:t>
              </w:r>
            </w:ins>
            <w:ins w:id="1185" w:author="i0806927" w:date="2016-04-04T14:02:00Z">
              <w:r>
                <w:rPr>
                  <w:rFonts w:ascii="Helvetica" w:hAnsi="Helvetica" w:hint="eastAsia"/>
                  <w:szCs w:val="20"/>
                  <w:highlight w:val="yellow"/>
                  <w:lang w:eastAsia="ja-JP"/>
                </w:rPr>
                <w:t>montreal</w:t>
              </w:r>
            </w:ins>
            <w:ins w:id="1186" w:author="i0806927" w:date="2016-04-04T14:00:00Z">
              <w:r w:rsidRPr="00EB4616">
                <w:rPr>
                  <w:rFonts w:ascii="Helvetica" w:hAnsi="Helvetica"/>
                  <w:szCs w:val="20"/>
                  <w:highlight w:val="yellow"/>
                  <w:lang w:eastAsia="it-IT"/>
                </w:rPr>
                <w:t>",</w:t>
              </w:r>
            </w:ins>
          </w:p>
          <w:p w14:paraId="7089730B" w14:textId="213A7CED" w:rsidR="00307F8C" w:rsidRPr="00EB4616" w:rsidRDefault="00307F8C" w:rsidP="00307F8C">
            <w:pPr>
              <w:rPr>
                <w:ins w:id="1187" w:author="i0806927" w:date="2016-04-04T14:00:00Z"/>
                <w:rFonts w:ascii="Helvetica" w:hAnsi="Helvetica"/>
                <w:szCs w:val="20"/>
                <w:highlight w:val="yellow"/>
                <w:lang w:eastAsia="it-IT"/>
              </w:rPr>
            </w:pPr>
            <w:ins w:id="1188" w:author="i0806927" w:date="2016-04-04T14:00:00Z">
              <w:r w:rsidRPr="00EB4616">
                <w:rPr>
                  <w:rFonts w:ascii="Helvetica" w:hAnsi="Helvetica"/>
                  <w:szCs w:val="20"/>
                  <w:highlight w:val="yellow"/>
                  <w:lang w:eastAsia="it-IT"/>
                </w:rPr>
                <w:t xml:space="preserve">      "</w:t>
              </w:r>
              <w:r>
                <w:rPr>
                  <w:rFonts w:ascii="Helvetica" w:hAnsi="Helvetica" w:hint="eastAsia"/>
                  <w:szCs w:val="20"/>
                  <w:highlight w:val="yellow"/>
                  <w:lang w:eastAsia="ja-JP"/>
                </w:rPr>
                <w:t>stateOrProvince</w:t>
              </w:r>
              <w:r w:rsidRPr="00EB4616">
                <w:rPr>
                  <w:rFonts w:ascii="Helvetica" w:hAnsi="Helvetica"/>
                  <w:szCs w:val="20"/>
                  <w:highlight w:val="yellow"/>
                  <w:lang w:eastAsia="it-IT"/>
                </w:rPr>
                <w:t>" : "</w:t>
              </w:r>
            </w:ins>
            <w:ins w:id="1189" w:author="i0806927" w:date="2016-04-04T14:02:00Z">
              <w:r>
                <w:rPr>
                  <w:rFonts w:ascii="Helvetica" w:hAnsi="Helvetica" w:hint="eastAsia"/>
                  <w:szCs w:val="20"/>
                  <w:highlight w:val="yellow"/>
                  <w:lang w:eastAsia="ja-JP"/>
                </w:rPr>
                <w:t>Quebec</w:t>
              </w:r>
            </w:ins>
            <w:ins w:id="1190" w:author="i0806927" w:date="2016-04-04T14:00:00Z">
              <w:r w:rsidRPr="00EB4616">
                <w:rPr>
                  <w:rFonts w:ascii="Helvetica" w:hAnsi="Helvetica"/>
                  <w:szCs w:val="20"/>
                  <w:highlight w:val="yellow"/>
                  <w:lang w:eastAsia="it-IT"/>
                </w:rPr>
                <w:t>",</w:t>
              </w:r>
            </w:ins>
          </w:p>
          <w:p w14:paraId="16B9AC14" w14:textId="2DA15A0F" w:rsidR="00307F8C" w:rsidRPr="00EB4616" w:rsidRDefault="00307F8C" w:rsidP="00307F8C">
            <w:pPr>
              <w:rPr>
                <w:ins w:id="1191" w:author="i0806927" w:date="2016-04-04T14:00:00Z"/>
                <w:rFonts w:ascii="Helvetica" w:hAnsi="Helvetica"/>
                <w:szCs w:val="20"/>
                <w:highlight w:val="yellow"/>
                <w:lang w:eastAsia="it-IT"/>
              </w:rPr>
            </w:pPr>
            <w:ins w:id="1192" w:author="i0806927" w:date="2016-04-04T14:00:00Z">
              <w:r w:rsidRPr="00EB4616">
                <w:rPr>
                  <w:rFonts w:ascii="Helvetica" w:hAnsi="Helvetica"/>
                  <w:szCs w:val="20"/>
                  <w:highlight w:val="yellow"/>
                  <w:lang w:eastAsia="it-IT"/>
                </w:rPr>
                <w:t xml:space="preserve">      "</w:t>
              </w:r>
            </w:ins>
            <w:ins w:id="1193" w:author="i0806927" w:date="2016-04-04T14:01:00Z">
              <w:r>
                <w:rPr>
                  <w:rFonts w:ascii="Helvetica" w:hAnsi="Helvetica" w:hint="eastAsia"/>
                  <w:szCs w:val="20"/>
                  <w:highlight w:val="yellow"/>
                  <w:lang w:eastAsia="ja-JP"/>
                </w:rPr>
                <w:t>country</w:t>
              </w:r>
            </w:ins>
            <w:ins w:id="1194" w:author="i0806927" w:date="2016-04-04T14:00:00Z">
              <w:r w:rsidRPr="00EB4616">
                <w:rPr>
                  <w:rFonts w:ascii="Helvetica" w:hAnsi="Helvetica"/>
                  <w:szCs w:val="20"/>
                  <w:highlight w:val="yellow"/>
                  <w:lang w:eastAsia="it-IT"/>
                </w:rPr>
                <w:t>" : "</w:t>
              </w:r>
            </w:ins>
            <w:ins w:id="1195" w:author="i0806927" w:date="2016-04-04T14:02:00Z">
              <w:r>
                <w:rPr>
                  <w:rFonts w:ascii="Helvetica" w:hAnsi="Helvetica"/>
                  <w:szCs w:val="20"/>
                  <w:highlight w:val="yellow"/>
                  <w:lang w:eastAsia="ja-JP"/>
                </w:rPr>
                <w:t>Canada</w:t>
              </w:r>
            </w:ins>
            <w:ins w:id="1196" w:author="i0806927" w:date="2016-04-04T14:00:00Z">
              <w:r>
                <w:rPr>
                  <w:rFonts w:ascii="Helvetica" w:hAnsi="Helvetica" w:hint="eastAsia"/>
                  <w:szCs w:val="20"/>
                  <w:highlight w:val="yellow"/>
                  <w:lang w:eastAsia="ja-JP"/>
                </w:rPr>
                <w:t xml:space="preserve"> </w:t>
              </w:r>
              <w:r w:rsidRPr="00EB4616">
                <w:rPr>
                  <w:rFonts w:ascii="Helvetica" w:hAnsi="Helvetica"/>
                  <w:szCs w:val="20"/>
                  <w:highlight w:val="yellow"/>
                  <w:lang w:eastAsia="it-IT"/>
                </w:rPr>
                <w:t>",</w:t>
              </w:r>
            </w:ins>
          </w:p>
          <w:p w14:paraId="1CE690A9" w14:textId="77777777" w:rsidR="008662FE" w:rsidRPr="00EB4616" w:rsidRDefault="008662FE" w:rsidP="008662FE">
            <w:pPr>
              <w:rPr>
                <w:ins w:id="1197" w:author="i0806927" w:date="2016-04-04T13:41:00Z"/>
                <w:rFonts w:ascii="Helvetica" w:hAnsi="Helvetica"/>
                <w:szCs w:val="20"/>
                <w:highlight w:val="yellow"/>
                <w:lang w:eastAsia="it-IT"/>
              </w:rPr>
            </w:pPr>
            <w:ins w:id="1198" w:author="i0806927" w:date="2016-04-04T13:41:00Z">
              <w:r w:rsidRPr="00EB4616">
                <w:rPr>
                  <w:rFonts w:ascii="Helvetica" w:hAnsi="Helvetica"/>
                  <w:szCs w:val="20"/>
                  <w:highlight w:val="yellow"/>
                  <w:lang w:eastAsia="it-IT"/>
                </w:rPr>
                <w:t xml:space="preserve">    },</w:t>
              </w:r>
            </w:ins>
          </w:p>
          <w:p w14:paraId="54485F1D" w14:textId="77777777" w:rsidR="008662FE" w:rsidRPr="00EB4616" w:rsidRDefault="008662FE" w:rsidP="008662FE">
            <w:pPr>
              <w:rPr>
                <w:ins w:id="1199" w:author="i0806927" w:date="2016-04-04T13:41:00Z"/>
                <w:rFonts w:ascii="Helvetica" w:hAnsi="Helvetica"/>
                <w:szCs w:val="20"/>
                <w:highlight w:val="yellow"/>
                <w:lang w:eastAsia="it-IT"/>
              </w:rPr>
            </w:pPr>
            <w:ins w:id="1200" w:author="i0806927" w:date="2016-04-04T13:41:00Z">
              <w:r w:rsidRPr="00EB4616">
                <w:rPr>
                  <w:rFonts w:ascii="Helvetica" w:hAnsi="Helvetica"/>
                  <w:szCs w:val="20"/>
                  <w:highlight w:val="yellow"/>
                  <w:lang w:eastAsia="it-IT"/>
                </w:rPr>
                <w:t xml:space="preserve">    "serviceSpecification" : [</w:t>
              </w:r>
            </w:ins>
          </w:p>
          <w:p w14:paraId="7775AC74" w14:textId="77777777" w:rsidR="008662FE" w:rsidRPr="00EB4616" w:rsidRDefault="008662FE" w:rsidP="008662FE">
            <w:pPr>
              <w:rPr>
                <w:ins w:id="1201" w:author="i0806927" w:date="2016-04-04T13:41:00Z"/>
                <w:rFonts w:ascii="Helvetica" w:hAnsi="Helvetica"/>
                <w:szCs w:val="20"/>
                <w:highlight w:val="yellow"/>
                <w:lang w:eastAsia="it-IT"/>
              </w:rPr>
            </w:pPr>
            <w:ins w:id="1202" w:author="i0806927" w:date="2016-04-04T13:41:00Z">
              <w:r w:rsidRPr="00EB4616">
                <w:rPr>
                  <w:rFonts w:ascii="Helvetica" w:hAnsi="Helvetica"/>
                  <w:szCs w:val="20"/>
                  <w:highlight w:val="yellow"/>
                  <w:lang w:eastAsia="it-IT"/>
                </w:rPr>
                <w:t xml:space="preserve">      {</w:t>
              </w:r>
            </w:ins>
          </w:p>
          <w:p w14:paraId="7865E4EF" w14:textId="77777777" w:rsidR="008662FE" w:rsidRPr="00EB4616" w:rsidRDefault="008662FE" w:rsidP="008662FE">
            <w:pPr>
              <w:rPr>
                <w:ins w:id="1203" w:author="i0806927" w:date="2016-04-04T13:41:00Z"/>
                <w:rFonts w:ascii="Helvetica" w:hAnsi="Helvetica"/>
                <w:szCs w:val="20"/>
                <w:highlight w:val="yellow"/>
                <w:lang w:eastAsia="it-IT"/>
              </w:rPr>
            </w:pPr>
            <w:ins w:id="1204" w:author="i0806927" w:date="2016-04-04T13:41:00Z">
              <w:r w:rsidRPr="00EB4616">
                <w:rPr>
                  <w:rFonts w:ascii="Helvetica" w:hAnsi="Helvetica"/>
                  <w:szCs w:val="20"/>
                  <w:highlight w:val="yellow"/>
                  <w:lang w:eastAsia="it-IT"/>
                </w:rPr>
                <w:t xml:space="preserve">        "id":"3333"</w:t>
              </w:r>
            </w:ins>
          </w:p>
          <w:p w14:paraId="780C9C55" w14:textId="77777777" w:rsidR="008662FE" w:rsidRPr="00EB4616" w:rsidRDefault="008662FE" w:rsidP="008662FE">
            <w:pPr>
              <w:rPr>
                <w:ins w:id="1205" w:author="i0806927" w:date="2016-04-04T13:41:00Z"/>
                <w:rFonts w:ascii="Helvetica" w:hAnsi="Helvetica"/>
                <w:szCs w:val="20"/>
                <w:highlight w:val="yellow"/>
                <w:lang w:eastAsia="it-IT"/>
              </w:rPr>
            </w:pPr>
            <w:ins w:id="1206" w:author="i0806927" w:date="2016-04-04T13:41:00Z">
              <w:r w:rsidRPr="00EB4616">
                <w:rPr>
                  <w:rFonts w:ascii="Helvetica" w:hAnsi="Helvetica"/>
                  <w:szCs w:val="20"/>
                  <w:highlight w:val="yellow"/>
                  <w:lang w:eastAsia="it-IT"/>
                </w:rPr>
                <w:t xml:space="preserve">      }</w:t>
              </w:r>
            </w:ins>
          </w:p>
          <w:p w14:paraId="16D65E4B" w14:textId="77777777" w:rsidR="008662FE" w:rsidRPr="00EB4616" w:rsidRDefault="008662FE" w:rsidP="008662FE">
            <w:pPr>
              <w:rPr>
                <w:ins w:id="1207" w:author="i0806927" w:date="2016-04-04T13:41:00Z"/>
                <w:rFonts w:ascii="Helvetica" w:hAnsi="Helvetica"/>
                <w:szCs w:val="20"/>
                <w:highlight w:val="yellow"/>
                <w:lang w:eastAsia="it-IT"/>
              </w:rPr>
            </w:pPr>
            <w:ins w:id="1208" w:author="i0806927" w:date="2016-04-04T13:41:00Z">
              <w:r w:rsidRPr="00EB4616">
                <w:rPr>
                  <w:rFonts w:ascii="Helvetica" w:hAnsi="Helvetica"/>
                  <w:szCs w:val="20"/>
                  <w:highlight w:val="yellow"/>
                  <w:lang w:eastAsia="it-IT"/>
                </w:rPr>
                <w:t xml:space="preserve">    ],</w:t>
              </w:r>
            </w:ins>
          </w:p>
          <w:p w14:paraId="38EC2F00" w14:textId="77777777" w:rsidR="008662FE" w:rsidRPr="00EB4616" w:rsidRDefault="008662FE" w:rsidP="008662FE">
            <w:pPr>
              <w:rPr>
                <w:ins w:id="1209" w:author="i0806927" w:date="2016-04-04T13:41:00Z"/>
                <w:rFonts w:ascii="Helvetica" w:hAnsi="Helvetica"/>
                <w:szCs w:val="20"/>
                <w:highlight w:val="yellow"/>
                <w:lang w:eastAsia="it-IT"/>
              </w:rPr>
            </w:pPr>
            <w:ins w:id="1210" w:author="i0806927" w:date="2016-04-04T13:41:00Z">
              <w:r w:rsidRPr="00EB4616">
                <w:rPr>
                  <w:rFonts w:ascii="Helvetica" w:hAnsi="Helvetica"/>
                  <w:szCs w:val="20"/>
                  <w:highlight w:val="yellow"/>
                  <w:lang w:eastAsia="it-IT"/>
                </w:rPr>
                <w:t xml:space="preserve">    "serviceCharacteristic" : [</w:t>
              </w:r>
            </w:ins>
          </w:p>
          <w:p w14:paraId="57D3DEFA" w14:textId="77777777" w:rsidR="008662FE" w:rsidRPr="00EB4616" w:rsidRDefault="008662FE" w:rsidP="008662FE">
            <w:pPr>
              <w:rPr>
                <w:ins w:id="1211" w:author="i0806927" w:date="2016-04-04T13:41:00Z"/>
                <w:rFonts w:ascii="Helvetica" w:hAnsi="Helvetica"/>
                <w:szCs w:val="20"/>
                <w:highlight w:val="yellow"/>
                <w:lang w:eastAsia="it-IT"/>
              </w:rPr>
            </w:pPr>
            <w:ins w:id="1212" w:author="i0806927" w:date="2016-04-04T13:41:00Z">
              <w:r w:rsidRPr="00EB4616">
                <w:rPr>
                  <w:rFonts w:ascii="Helvetica" w:hAnsi="Helvetica"/>
                  <w:szCs w:val="20"/>
                  <w:highlight w:val="yellow"/>
                  <w:lang w:eastAsia="it-IT"/>
                </w:rPr>
                <w:t xml:space="preserve">      {</w:t>
              </w:r>
            </w:ins>
          </w:p>
          <w:p w14:paraId="761DFDB3" w14:textId="77777777" w:rsidR="008662FE" w:rsidRPr="00EB4616" w:rsidRDefault="008662FE" w:rsidP="008662FE">
            <w:pPr>
              <w:rPr>
                <w:ins w:id="1213" w:author="i0806927" w:date="2016-04-04T13:41:00Z"/>
                <w:rFonts w:ascii="Helvetica" w:hAnsi="Helvetica"/>
                <w:szCs w:val="20"/>
                <w:highlight w:val="yellow"/>
                <w:lang w:eastAsia="it-IT"/>
              </w:rPr>
            </w:pPr>
            <w:ins w:id="1214" w:author="i0806927" w:date="2016-04-04T13:41:00Z">
              <w:r w:rsidRPr="00EB4616">
                <w:rPr>
                  <w:rFonts w:ascii="Helvetica" w:hAnsi="Helvetica"/>
                  <w:szCs w:val="20"/>
                  <w:highlight w:val="yellow"/>
                  <w:lang w:eastAsia="it-IT"/>
                </w:rPr>
                <w:t xml:space="preserve">        "id":"downstreamspeed",</w:t>
              </w:r>
            </w:ins>
          </w:p>
          <w:p w14:paraId="779AB6E8" w14:textId="77777777" w:rsidR="008662FE" w:rsidRPr="00EB4616" w:rsidRDefault="008662FE" w:rsidP="008662FE">
            <w:pPr>
              <w:rPr>
                <w:ins w:id="1215" w:author="i0806927" w:date="2016-04-04T13:41:00Z"/>
                <w:rFonts w:ascii="Helvetica" w:hAnsi="Helvetica"/>
                <w:szCs w:val="20"/>
                <w:highlight w:val="yellow"/>
                <w:lang w:eastAsia="it-IT"/>
              </w:rPr>
            </w:pPr>
            <w:ins w:id="1216" w:author="i0806927" w:date="2016-04-04T13:41:00Z">
              <w:r w:rsidRPr="00EB4616">
                <w:rPr>
                  <w:rFonts w:ascii="Helvetica" w:hAnsi="Helvetica"/>
                  <w:szCs w:val="20"/>
                  <w:highlight w:val="yellow"/>
                  <w:lang w:eastAsia="it-IT"/>
                </w:rPr>
                <w:t xml:space="preserve">        "value" : "6MBPS"</w:t>
              </w:r>
            </w:ins>
          </w:p>
          <w:p w14:paraId="0567DE4B" w14:textId="77777777" w:rsidR="008662FE" w:rsidRPr="00EB4616" w:rsidRDefault="008662FE" w:rsidP="008662FE">
            <w:pPr>
              <w:rPr>
                <w:ins w:id="1217" w:author="i0806927" w:date="2016-04-04T13:41:00Z"/>
                <w:rFonts w:ascii="Helvetica" w:hAnsi="Helvetica"/>
                <w:szCs w:val="20"/>
                <w:highlight w:val="yellow"/>
                <w:lang w:eastAsia="it-IT"/>
              </w:rPr>
            </w:pPr>
            <w:ins w:id="1218" w:author="i0806927" w:date="2016-04-04T13:41:00Z">
              <w:r w:rsidRPr="00EB4616">
                <w:rPr>
                  <w:rFonts w:ascii="Helvetica" w:hAnsi="Helvetica"/>
                  <w:szCs w:val="20"/>
                  <w:highlight w:val="yellow"/>
                  <w:lang w:eastAsia="it-IT"/>
                </w:rPr>
                <w:t xml:space="preserve">      }</w:t>
              </w:r>
            </w:ins>
          </w:p>
          <w:p w14:paraId="7CC78808" w14:textId="77777777" w:rsidR="008662FE" w:rsidRPr="00EB4616" w:rsidRDefault="008662FE" w:rsidP="008662FE">
            <w:pPr>
              <w:rPr>
                <w:ins w:id="1219" w:author="i0806927" w:date="2016-04-04T13:41:00Z"/>
                <w:rFonts w:ascii="Helvetica" w:hAnsi="Helvetica"/>
                <w:szCs w:val="20"/>
                <w:highlight w:val="yellow"/>
                <w:lang w:eastAsia="it-IT"/>
              </w:rPr>
            </w:pPr>
            <w:ins w:id="1220" w:author="i0806927" w:date="2016-04-04T13:41:00Z">
              <w:r w:rsidRPr="00EB4616">
                <w:rPr>
                  <w:rFonts w:ascii="Helvetica" w:hAnsi="Helvetica"/>
                  <w:szCs w:val="20"/>
                  <w:highlight w:val="yellow"/>
                  <w:lang w:eastAsia="it-IT"/>
                </w:rPr>
                <w:t xml:space="preserve">    ],</w:t>
              </w:r>
            </w:ins>
          </w:p>
          <w:p w14:paraId="0DBAA23B" w14:textId="77777777" w:rsidR="008662FE" w:rsidRPr="00EB4616" w:rsidRDefault="008662FE" w:rsidP="008662FE">
            <w:pPr>
              <w:rPr>
                <w:ins w:id="1221" w:author="i0806927" w:date="2016-04-04T13:41:00Z"/>
                <w:rFonts w:ascii="Helvetica" w:hAnsi="Helvetica"/>
                <w:szCs w:val="20"/>
                <w:highlight w:val="yellow"/>
                <w:lang w:eastAsia="it-IT"/>
              </w:rPr>
            </w:pPr>
            <w:ins w:id="1222" w:author="i0806927" w:date="2016-04-04T13:41:00Z">
              <w:r w:rsidRPr="00EB4616">
                <w:rPr>
                  <w:rFonts w:ascii="Helvetica" w:hAnsi="Helvetica"/>
                  <w:szCs w:val="20"/>
                  <w:highlight w:val="yellow"/>
                  <w:lang w:eastAsia="it-IT"/>
                </w:rPr>
                <w:t xml:space="preserve">    "serviceCategory" : [</w:t>
              </w:r>
            </w:ins>
          </w:p>
          <w:p w14:paraId="4BEE668F" w14:textId="77777777" w:rsidR="008662FE" w:rsidRPr="00EB4616" w:rsidRDefault="008662FE" w:rsidP="008662FE">
            <w:pPr>
              <w:rPr>
                <w:ins w:id="1223" w:author="i0806927" w:date="2016-04-04T13:41:00Z"/>
                <w:rFonts w:ascii="Helvetica" w:hAnsi="Helvetica"/>
                <w:szCs w:val="20"/>
                <w:highlight w:val="yellow"/>
                <w:lang w:eastAsia="it-IT"/>
              </w:rPr>
            </w:pPr>
            <w:ins w:id="1224" w:author="i0806927" w:date="2016-04-04T13:41:00Z">
              <w:r w:rsidRPr="00EB4616">
                <w:rPr>
                  <w:rFonts w:ascii="Helvetica" w:hAnsi="Helvetica"/>
                  <w:szCs w:val="20"/>
                  <w:highlight w:val="yellow"/>
                  <w:lang w:eastAsia="it-IT"/>
                </w:rPr>
                <w:t xml:space="preserve">      {</w:t>
              </w:r>
            </w:ins>
          </w:p>
          <w:p w14:paraId="13E14D79" w14:textId="77777777" w:rsidR="008662FE" w:rsidRPr="00EB4616" w:rsidRDefault="008662FE" w:rsidP="008662FE">
            <w:pPr>
              <w:rPr>
                <w:ins w:id="1225" w:author="i0806927" w:date="2016-04-04T13:41:00Z"/>
                <w:rFonts w:ascii="Helvetica" w:hAnsi="Helvetica"/>
                <w:szCs w:val="20"/>
                <w:highlight w:val="yellow"/>
                <w:lang w:eastAsia="it-IT"/>
              </w:rPr>
            </w:pPr>
            <w:ins w:id="1226" w:author="i0806927" w:date="2016-04-04T13:41:00Z">
              <w:r w:rsidRPr="00EB4616">
                <w:rPr>
                  <w:rFonts w:ascii="Helvetica" w:hAnsi="Helvetica"/>
                  <w:szCs w:val="20"/>
                  <w:highlight w:val="yellow"/>
                  <w:lang w:eastAsia="it-IT"/>
                </w:rPr>
                <w:t xml:space="preserve">        "id":"TVservice"</w:t>
              </w:r>
            </w:ins>
          </w:p>
          <w:p w14:paraId="4565E669" w14:textId="77777777" w:rsidR="008662FE" w:rsidRPr="00EB4616" w:rsidRDefault="008662FE" w:rsidP="008662FE">
            <w:pPr>
              <w:rPr>
                <w:ins w:id="1227" w:author="i0806927" w:date="2016-04-04T13:41:00Z"/>
                <w:rFonts w:ascii="Helvetica" w:hAnsi="Helvetica"/>
                <w:szCs w:val="20"/>
                <w:highlight w:val="yellow"/>
                <w:lang w:eastAsia="it-IT"/>
              </w:rPr>
            </w:pPr>
            <w:ins w:id="1228" w:author="i0806927" w:date="2016-04-04T13:41:00Z">
              <w:r w:rsidRPr="00EB4616">
                <w:rPr>
                  <w:rFonts w:ascii="Helvetica" w:hAnsi="Helvetica"/>
                  <w:szCs w:val="20"/>
                  <w:highlight w:val="yellow"/>
                  <w:lang w:eastAsia="it-IT"/>
                </w:rPr>
                <w:t xml:space="preserve">      }</w:t>
              </w:r>
            </w:ins>
          </w:p>
          <w:p w14:paraId="7145209C" w14:textId="77777777" w:rsidR="008662FE" w:rsidRPr="00EB4616" w:rsidRDefault="008662FE" w:rsidP="008662FE">
            <w:pPr>
              <w:rPr>
                <w:ins w:id="1229" w:author="i0806927" w:date="2016-04-04T13:41:00Z"/>
                <w:rFonts w:ascii="Helvetica" w:hAnsi="Helvetica"/>
                <w:szCs w:val="20"/>
                <w:highlight w:val="yellow"/>
                <w:lang w:eastAsia="it-IT"/>
              </w:rPr>
            </w:pPr>
            <w:ins w:id="1230" w:author="i0806927" w:date="2016-04-04T13:41:00Z">
              <w:r w:rsidRPr="00EB4616">
                <w:rPr>
                  <w:rFonts w:ascii="Helvetica" w:hAnsi="Helvetica"/>
                  <w:szCs w:val="20"/>
                  <w:highlight w:val="yellow"/>
                  <w:lang w:eastAsia="it-IT"/>
                </w:rPr>
                <w:t xml:space="preserve">    ],</w:t>
              </w:r>
            </w:ins>
          </w:p>
          <w:p w14:paraId="0400F20B" w14:textId="77777777" w:rsidR="008662FE" w:rsidRPr="00EB4616" w:rsidRDefault="008662FE" w:rsidP="008662FE">
            <w:pPr>
              <w:rPr>
                <w:ins w:id="1231" w:author="i0806927" w:date="2016-04-04T13:41:00Z"/>
                <w:rFonts w:ascii="Helvetica" w:hAnsi="Helvetica"/>
                <w:szCs w:val="20"/>
                <w:highlight w:val="yellow"/>
                <w:lang w:eastAsia="it-IT"/>
              </w:rPr>
            </w:pPr>
            <w:ins w:id="1232" w:author="i0806927" w:date="2016-04-04T13:41:00Z">
              <w:r w:rsidRPr="00EB4616">
                <w:rPr>
                  <w:rFonts w:ascii="Helvetica" w:hAnsi="Helvetica"/>
                  <w:szCs w:val="20"/>
                  <w:highlight w:val="yellow"/>
                  <w:lang w:eastAsia="it-IT"/>
                </w:rPr>
                <w:t xml:space="preserve">    "provideAlternative" : "No",</w:t>
              </w:r>
            </w:ins>
          </w:p>
          <w:p w14:paraId="33523CBB" w14:textId="77777777" w:rsidR="008662FE" w:rsidRPr="00EB4616" w:rsidRDefault="008662FE" w:rsidP="008662FE">
            <w:pPr>
              <w:rPr>
                <w:ins w:id="1233" w:author="i0806927" w:date="2016-04-04T13:41:00Z"/>
                <w:rFonts w:ascii="Helvetica" w:hAnsi="Helvetica"/>
                <w:szCs w:val="20"/>
                <w:highlight w:val="yellow"/>
                <w:lang w:eastAsia="it-IT"/>
              </w:rPr>
            </w:pPr>
            <w:ins w:id="1234" w:author="i0806927" w:date="2016-04-04T13:41:00Z">
              <w:r w:rsidRPr="00EB4616">
                <w:rPr>
                  <w:rFonts w:ascii="Helvetica" w:hAnsi="Helvetica"/>
                  <w:szCs w:val="20"/>
                  <w:highlight w:val="yellow"/>
                  <w:lang w:eastAsia="it-IT"/>
                </w:rPr>
                <w:t xml:space="preserve">    "provideOnlyEligible" : "Yes"</w:t>
              </w:r>
            </w:ins>
          </w:p>
          <w:p w14:paraId="74F09644" w14:textId="77777777" w:rsidR="008662FE" w:rsidRDefault="008662FE" w:rsidP="008662FE">
            <w:pPr>
              <w:rPr>
                <w:ins w:id="1235" w:author="i0806927" w:date="2016-04-04T13:41:00Z"/>
                <w:rFonts w:ascii="Helvetica" w:hAnsi="Helvetica"/>
                <w:szCs w:val="20"/>
                <w:lang w:eastAsia="ja-JP"/>
              </w:rPr>
            </w:pPr>
            <w:ins w:id="1236" w:author="i0806927" w:date="2016-04-04T13:41:00Z">
              <w:r w:rsidRPr="00EB4616">
                <w:rPr>
                  <w:rFonts w:ascii="Helvetica" w:hAnsi="Helvetica"/>
                  <w:szCs w:val="20"/>
                  <w:highlight w:val="yellow"/>
                  <w:lang w:eastAsia="it-IT"/>
                </w:rPr>
                <w:t xml:space="preserve">  },</w:t>
              </w:r>
            </w:ins>
          </w:p>
          <w:p w14:paraId="4CC1A1B8" w14:textId="77777777" w:rsidR="008662FE" w:rsidRDefault="008662FE" w:rsidP="008662FE">
            <w:pPr>
              <w:rPr>
                <w:ins w:id="1237" w:author="i0806927" w:date="2016-04-04T13:41:00Z"/>
                <w:rFonts w:ascii="Helvetica" w:hAnsi="Helvetica"/>
                <w:szCs w:val="20"/>
                <w:lang w:eastAsia="ja-JP"/>
              </w:rPr>
            </w:pPr>
          </w:p>
          <w:p w14:paraId="3B65E2CA" w14:textId="77777777" w:rsidR="008662FE" w:rsidRPr="00EB4616" w:rsidRDefault="008662FE" w:rsidP="008662FE">
            <w:pPr>
              <w:rPr>
                <w:ins w:id="1238" w:author="i0806927" w:date="2016-04-04T13:41:00Z"/>
                <w:rFonts w:ascii="Helvetica" w:hAnsi="Helvetica"/>
                <w:szCs w:val="20"/>
                <w:highlight w:val="green"/>
                <w:lang w:eastAsia="ja-JP"/>
              </w:rPr>
            </w:pPr>
            <w:ins w:id="1239" w:author="i0806927" w:date="2016-04-04T13:41:00Z">
              <w:r w:rsidRPr="00EB4616">
                <w:rPr>
                  <w:rFonts w:ascii="Helvetica" w:hAnsi="Helvetica" w:hint="eastAsia"/>
                  <w:szCs w:val="20"/>
                  <w:highlight w:val="green"/>
                  <w:lang w:eastAsia="ja-JP"/>
                </w:rPr>
                <w:t xml:space="preserve">  //</w:t>
              </w:r>
            </w:ins>
          </w:p>
          <w:p w14:paraId="4EBA3C25" w14:textId="77777777" w:rsidR="008662FE" w:rsidRPr="00EB4616" w:rsidRDefault="008662FE" w:rsidP="008662FE">
            <w:pPr>
              <w:rPr>
                <w:ins w:id="1240" w:author="i0806927" w:date="2016-04-04T13:41:00Z"/>
                <w:rFonts w:ascii="Helvetica" w:hAnsi="Helvetica"/>
                <w:szCs w:val="20"/>
                <w:highlight w:val="green"/>
                <w:lang w:eastAsia="ja-JP"/>
              </w:rPr>
            </w:pPr>
            <w:ins w:id="1241" w:author="i0806927" w:date="2016-04-04T13:41:00Z">
              <w:r w:rsidRPr="00EB4616">
                <w:rPr>
                  <w:rFonts w:ascii="Helvetica" w:hAnsi="Helvetica" w:hint="eastAsia"/>
                  <w:szCs w:val="20"/>
                  <w:highlight w:val="green"/>
                  <w:lang w:eastAsia="ja-JP"/>
                </w:rPr>
                <w:t xml:space="preserve">  // Service Qualification Response</w:t>
              </w:r>
            </w:ins>
          </w:p>
          <w:p w14:paraId="59A22C55" w14:textId="77777777" w:rsidR="008662FE" w:rsidRPr="00EB4616" w:rsidRDefault="008662FE" w:rsidP="008662FE">
            <w:pPr>
              <w:rPr>
                <w:ins w:id="1242" w:author="i0806927" w:date="2016-04-04T13:41:00Z"/>
                <w:rFonts w:ascii="Helvetica" w:hAnsi="Helvetica"/>
                <w:szCs w:val="20"/>
                <w:highlight w:val="green"/>
                <w:lang w:eastAsia="ja-JP"/>
              </w:rPr>
            </w:pPr>
            <w:ins w:id="1243" w:author="i0806927" w:date="2016-04-04T13:41:00Z">
              <w:r w:rsidRPr="00EB4616">
                <w:rPr>
                  <w:rFonts w:ascii="Helvetica" w:hAnsi="Helvetica" w:hint="eastAsia"/>
                  <w:szCs w:val="20"/>
                  <w:highlight w:val="green"/>
                  <w:lang w:eastAsia="ja-JP"/>
                </w:rPr>
                <w:t xml:space="preserve">  //</w:t>
              </w:r>
            </w:ins>
          </w:p>
          <w:p w14:paraId="3D8BB15D" w14:textId="77777777" w:rsidR="008662FE" w:rsidRPr="00EB4616" w:rsidRDefault="008662FE" w:rsidP="008662FE">
            <w:pPr>
              <w:rPr>
                <w:ins w:id="1244" w:author="i0806927" w:date="2016-04-04T13:41:00Z"/>
                <w:rFonts w:ascii="Helvetica" w:hAnsi="Helvetica"/>
                <w:szCs w:val="20"/>
                <w:highlight w:val="yellow"/>
                <w:lang w:eastAsia="it-IT"/>
              </w:rPr>
            </w:pPr>
            <w:ins w:id="1245" w:author="i0806927" w:date="2016-04-04T13:41:00Z">
              <w:r w:rsidRPr="00EB4616">
                <w:rPr>
                  <w:rFonts w:ascii="Helvetica" w:hAnsi="Helvetica"/>
                  <w:szCs w:val="20"/>
                  <w:highlight w:val="green"/>
                  <w:lang w:eastAsia="it-IT"/>
                </w:rPr>
                <w:t xml:space="preserve">  "serviceQualification</w:t>
              </w:r>
              <w:r w:rsidRPr="00EB4616">
                <w:rPr>
                  <w:rFonts w:ascii="Helvetica" w:hAnsi="Helvetica" w:hint="eastAsia"/>
                  <w:szCs w:val="20"/>
                  <w:highlight w:val="green"/>
                  <w:lang w:eastAsia="ja-JP"/>
                </w:rPr>
                <w:t>Response</w:t>
              </w:r>
              <w:r w:rsidRPr="00EB4616">
                <w:rPr>
                  <w:rFonts w:ascii="Helvetica" w:hAnsi="Helvetica"/>
                  <w:szCs w:val="20"/>
                  <w:highlight w:val="green"/>
                  <w:lang w:eastAsia="it-IT"/>
                </w:rPr>
                <w:t xml:space="preserve">" </w:t>
              </w:r>
              <w:r w:rsidRPr="00EB4616">
                <w:rPr>
                  <w:rFonts w:ascii="Helvetica" w:hAnsi="Helvetica"/>
                  <w:szCs w:val="20"/>
                  <w:highlight w:val="yellow"/>
                  <w:lang w:eastAsia="it-IT"/>
                </w:rPr>
                <w:t>: {</w:t>
              </w:r>
            </w:ins>
          </w:p>
          <w:p w14:paraId="3320199F" w14:textId="77777777" w:rsidR="008662FE" w:rsidRPr="00EB4616" w:rsidRDefault="008662FE" w:rsidP="008662FE">
            <w:pPr>
              <w:rPr>
                <w:ins w:id="1246" w:author="i0806927" w:date="2016-04-04T13:41:00Z"/>
                <w:rFonts w:ascii="Helvetica" w:hAnsi="Helvetica"/>
                <w:szCs w:val="20"/>
                <w:lang w:eastAsia="it-IT"/>
              </w:rPr>
            </w:pPr>
            <w:ins w:id="1247" w:author="i0806927" w:date="2016-04-04T13:41:00Z">
              <w:r w:rsidRPr="00EB4616">
                <w:rPr>
                  <w:rFonts w:ascii="Helvetica" w:hAnsi="Helvetica"/>
                  <w:szCs w:val="20"/>
                  <w:lang w:eastAsia="it-IT"/>
                </w:rPr>
                <w:t xml:space="preserve">    "id" : "42",</w:t>
              </w:r>
            </w:ins>
          </w:p>
          <w:p w14:paraId="7183C49F" w14:textId="77777777" w:rsidR="008662FE" w:rsidRPr="00EB4616" w:rsidRDefault="008662FE" w:rsidP="008662FE">
            <w:pPr>
              <w:rPr>
                <w:ins w:id="1248" w:author="i0806927" w:date="2016-04-04T13:41:00Z"/>
                <w:rFonts w:ascii="Helvetica" w:hAnsi="Helvetica"/>
                <w:szCs w:val="20"/>
                <w:lang w:eastAsia="ja-JP"/>
              </w:rPr>
            </w:pPr>
            <w:ins w:id="1249" w:author="i0806927" w:date="2016-04-04T13:41:00Z">
              <w:r w:rsidRPr="00EB4616">
                <w:rPr>
                  <w:rFonts w:ascii="Helvetica" w:hAnsi="Helvetica"/>
                  <w:szCs w:val="20"/>
                  <w:lang w:eastAsia="it-IT"/>
                </w:rPr>
                <w:t xml:space="preserve">    </w:t>
              </w:r>
              <w:r w:rsidRPr="00EB4616">
                <w:rPr>
                  <w:rFonts w:ascii="Helvetica" w:hAnsi="Helvetica"/>
                  <w:szCs w:val="20"/>
                  <w:highlight w:val="yellow"/>
                  <w:lang w:eastAsia="it-IT"/>
                </w:rPr>
                <w:t>"eligibilityDate" : "20160201 10:00",</w:t>
              </w:r>
            </w:ins>
          </w:p>
          <w:p w14:paraId="671AFC20" w14:textId="77777777" w:rsidR="008662FE" w:rsidRPr="00EB4616" w:rsidRDefault="008662FE" w:rsidP="008662FE">
            <w:pPr>
              <w:rPr>
                <w:ins w:id="1250" w:author="i0806927" w:date="2016-04-04T13:41:00Z"/>
                <w:rFonts w:ascii="Helvetica" w:hAnsi="Helvetica"/>
                <w:szCs w:val="20"/>
                <w:highlight w:val="yellow"/>
                <w:lang w:eastAsia="ja-JP"/>
              </w:rPr>
            </w:pPr>
            <w:ins w:id="1251" w:author="i0806927" w:date="2016-04-04T13:41:00Z">
              <w:r w:rsidRPr="00EB4616">
                <w:rPr>
                  <w:rFonts w:ascii="Helvetica" w:hAnsi="Helvetica" w:hint="eastAsia"/>
                  <w:szCs w:val="20"/>
                  <w:highlight w:val="green"/>
                  <w:lang w:eastAsia="ja-JP"/>
                </w:rPr>
                <w:t xml:space="preserve">    // </w:t>
              </w:r>
              <w:r>
                <w:rPr>
                  <w:rFonts w:ascii="Helvetica" w:hAnsi="Helvetica" w:hint="eastAsia"/>
                  <w:szCs w:val="20"/>
                  <w:highlight w:val="green"/>
                  <w:lang w:eastAsia="ja-JP"/>
                </w:rPr>
                <w:t xml:space="preserve">array of </w:t>
              </w:r>
              <w:r w:rsidRPr="00EB4616">
                <w:rPr>
                  <w:rFonts w:ascii="Helvetica" w:hAnsi="Helvetica" w:hint="eastAsia"/>
                  <w:szCs w:val="20"/>
                  <w:highlight w:val="green"/>
                  <w:lang w:eastAsia="ja-JP"/>
                </w:rPr>
                <w:t xml:space="preserve">physical resource </w:t>
              </w:r>
              <w:r>
                <w:rPr>
                  <w:rFonts w:ascii="Helvetica" w:hAnsi="Helvetica" w:hint="eastAsia"/>
                  <w:szCs w:val="20"/>
                  <w:highlight w:val="green"/>
                  <w:lang w:eastAsia="ja-JP"/>
                </w:rPr>
                <w:t xml:space="preserve">or </w:t>
              </w:r>
              <w:r w:rsidRPr="00EB4616">
                <w:rPr>
                  <w:rFonts w:ascii="Helvetica" w:hAnsi="Helvetica" w:hint="eastAsia"/>
                  <w:szCs w:val="20"/>
                  <w:highlight w:val="green"/>
                  <w:lang w:eastAsia="ja-JP"/>
                </w:rPr>
                <w:t xml:space="preserve">Logical resource </w:t>
              </w:r>
              <w:r>
                <w:rPr>
                  <w:rFonts w:ascii="Helvetica" w:hAnsi="Helvetica" w:hint="eastAsia"/>
                  <w:szCs w:val="20"/>
                  <w:highlight w:val="green"/>
                  <w:lang w:eastAsia="ja-JP"/>
                </w:rPr>
                <w:t>(e.g</w:t>
              </w:r>
              <w:r w:rsidRPr="00EB4616">
                <w:rPr>
                  <w:rFonts w:ascii="Helvetica" w:hAnsi="Helvetica" w:hint="eastAsia"/>
                  <w:szCs w:val="20"/>
                  <w:highlight w:val="green"/>
                  <w:lang w:eastAsia="ja-JP"/>
                </w:rPr>
                <w:t xml:space="preserve"> physicalTerminationPoint</w:t>
              </w:r>
              <w:r>
                <w:rPr>
                  <w:rFonts w:ascii="Helvetica" w:hAnsi="Helvetica" w:hint="eastAsia"/>
                  <w:szCs w:val="20"/>
                  <w:highlight w:val="green"/>
                  <w:lang w:eastAsia="ja-JP"/>
                </w:rPr>
                <w:t>)</w:t>
              </w:r>
              <w:r w:rsidRPr="00EB4616">
                <w:rPr>
                  <w:rFonts w:ascii="Helvetica" w:hAnsi="Helvetica" w:hint="eastAsia"/>
                  <w:szCs w:val="20"/>
                  <w:highlight w:val="green"/>
                  <w:lang w:eastAsia="ja-JP"/>
                </w:rPr>
                <w:t xml:space="preserve"> is need</w:t>
              </w:r>
              <w:r>
                <w:rPr>
                  <w:rFonts w:ascii="Helvetica" w:hAnsi="Helvetica" w:hint="eastAsia"/>
                  <w:szCs w:val="20"/>
                  <w:highlight w:val="green"/>
                  <w:lang w:eastAsia="ja-JP"/>
                </w:rPr>
                <w:t>ed</w:t>
              </w:r>
              <w:r w:rsidRPr="00EB4616">
                <w:rPr>
                  <w:rFonts w:ascii="Helvetica" w:hAnsi="Helvetica" w:hint="eastAsia"/>
                  <w:szCs w:val="20"/>
                  <w:highlight w:val="green"/>
                  <w:lang w:eastAsia="ja-JP"/>
                </w:rPr>
                <w:t xml:space="preserve"> for multiple access nw representation</w:t>
              </w:r>
            </w:ins>
          </w:p>
          <w:p w14:paraId="114734EA" w14:textId="77777777" w:rsidR="008662FE" w:rsidRPr="00EB4616" w:rsidRDefault="008662FE" w:rsidP="008662FE">
            <w:pPr>
              <w:rPr>
                <w:ins w:id="1252" w:author="i0806927" w:date="2016-04-04T13:41:00Z"/>
                <w:rFonts w:ascii="Helvetica" w:hAnsi="Helvetica"/>
                <w:szCs w:val="20"/>
                <w:highlight w:val="cyan"/>
                <w:lang w:eastAsia="it-IT"/>
              </w:rPr>
            </w:pPr>
            <w:ins w:id="1253" w:author="i0806927" w:date="2016-04-04T13:41:00Z">
              <w:r w:rsidRPr="00EB4616">
                <w:rPr>
                  <w:rFonts w:ascii="Helvetica" w:hAnsi="Helvetica"/>
                  <w:szCs w:val="20"/>
                  <w:highlight w:val="cyan"/>
                  <w:lang w:eastAsia="it-IT"/>
                </w:rPr>
                <w:t xml:space="preserve">    "physicalTerminationPoint" : [</w:t>
              </w:r>
            </w:ins>
          </w:p>
          <w:p w14:paraId="73C5ADF3" w14:textId="77777777" w:rsidR="008662FE" w:rsidRPr="00EB4616" w:rsidRDefault="008662FE" w:rsidP="008662FE">
            <w:pPr>
              <w:rPr>
                <w:ins w:id="1254" w:author="i0806927" w:date="2016-04-04T13:41:00Z"/>
                <w:rFonts w:ascii="Helvetica" w:hAnsi="Helvetica"/>
                <w:szCs w:val="20"/>
                <w:highlight w:val="cyan"/>
                <w:lang w:eastAsia="it-IT"/>
              </w:rPr>
            </w:pPr>
            <w:ins w:id="1255" w:author="i0806927" w:date="2016-04-04T13:41:00Z">
              <w:r w:rsidRPr="00EB4616">
                <w:rPr>
                  <w:rFonts w:ascii="Helvetica" w:hAnsi="Helvetica"/>
                  <w:szCs w:val="20"/>
                  <w:highlight w:val="cyan"/>
                  <w:lang w:eastAsia="it-IT"/>
                </w:rPr>
                <w:t xml:space="preserve">      {</w:t>
              </w:r>
            </w:ins>
          </w:p>
          <w:p w14:paraId="01AF4548" w14:textId="77777777" w:rsidR="008662FE" w:rsidRPr="00EB4616" w:rsidRDefault="008662FE" w:rsidP="008662FE">
            <w:pPr>
              <w:rPr>
                <w:ins w:id="1256" w:author="i0806927" w:date="2016-04-04T13:41:00Z"/>
                <w:rFonts w:ascii="Helvetica" w:hAnsi="Helvetica"/>
                <w:szCs w:val="20"/>
                <w:highlight w:val="cyan"/>
                <w:lang w:eastAsia="it-IT"/>
              </w:rPr>
            </w:pPr>
            <w:ins w:id="1257" w:author="i0806927" w:date="2016-04-04T13:41:00Z">
              <w:r w:rsidRPr="00EB4616">
                <w:rPr>
                  <w:rFonts w:ascii="Helvetica" w:hAnsi="Helvetica"/>
                  <w:szCs w:val="20"/>
                  <w:highlight w:val="cyan"/>
                  <w:lang w:eastAsia="it-IT"/>
                </w:rPr>
                <w:t xml:space="preserve">        "accessType" : "ADSL",</w:t>
              </w:r>
            </w:ins>
          </w:p>
          <w:p w14:paraId="3C019454" w14:textId="77777777" w:rsidR="008662FE" w:rsidRPr="00EB4616" w:rsidRDefault="008662FE" w:rsidP="008662FE">
            <w:pPr>
              <w:rPr>
                <w:ins w:id="1258" w:author="i0806927" w:date="2016-04-04T13:41:00Z"/>
                <w:rFonts w:ascii="Helvetica" w:hAnsi="Helvetica"/>
                <w:szCs w:val="20"/>
                <w:highlight w:val="cyan"/>
                <w:lang w:eastAsia="it-IT"/>
              </w:rPr>
            </w:pPr>
            <w:ins w:id="1259" w:author="i0806927" w:date="2016-04-04T13:41:00Z">
              <w:r w:rsidRPr="00EB4616">
                <w:rPr>
                  <w:rFonts w:ascii="Helvetica" w:hAnsi="Helvetica"/>
                  <w:szCs w:val="20"/>
                  <w:highlight w:val="cyan"/>
                  <w:lang w:eastAsia="it-IT"/>
                </w:rPr>
                <w:t xml:space="preserve">      },</w:t>
              </w:r>
            </w:ins>
          </w:p>
          <w:p w14:paraId="23A424B3" w14:textId="77777777" w:rsidR="008662FE" w:rsidRPr="00EB4616" w:rsidRDefault="008662FE" w:rsidP="008662FE">
            <w:pPr>
              <w:rPr>
                <w:ins w:id="1260" w:author="i0806927" w:date="2016-04-04T13:41:00Z"/>
                <w:rFonts w:ascii="Helvetica" w:hAnsi="Helvetica"/>
                <w:szCs w:val="20"/>
                <w:highlight w:val="cyan"/>
                <w:lang w:eastAsia="it-IT"/>
              </w:rPr>
            </w:pPr>
            <w:ins w:id="1261" w:author="i0806927" w:date="2016-04-04T13:41:00Z">
              <w:r w:rsidRPr="00EB4616">
                <w:rPr>
                  <w:rFonts w:ascii="Helvetica" w:hAnsi="Helvetica"/>
                  <w:szCs w:val="20"/>
                  <w:highlight w:val="cyan"/>
                  <w:lang w:eastAsia="it-IT"/>
                </w:rPr>
                <w:t xml:space="preserve">      {</w:t>
              </w:r>
            </w:ins>
          </w:p>
          <w:p w14:paraId="6B20AAC3" w14:textId="77777777" w:rsidR="008662FE" w:rsidRPr="00EB4616" w:rsidRDefault="008662FE" w:rsidP="008662FE">
            <w:pPr>
              <w:rPr>
                <w:ins w:id="1262" w:author="i0806927" w:date="2016-04-04T13:41:00Z"/>
                <w:rFonts w:ascii="Helvetica" w:hAnsi="Helvetica"/>
                <w:szCs w:val="20"/>
                <w:highlight w:val="cyan"/>
                <w:lang w:eastAsia="it-IT"/>
              </w:rPr>
            </w:pPr>
            <w:ins w:id="1263" w:author="i0806927" w:date="2016-04-04T13:41:00Z">
              <w:r w:rsidRPr="00EB4616">
                <w:rPr>
                  <w:rFonts w:ascii="Helvetica" w:hAnsi="Helvetica"/>
                  <w:szCs w:val="20"/>
                  <w:highlight w:val="cyan"/>
                  <w:lang w:eastAsia="it-IT"/>
                </w:rPr>
                <w:t xml:space="preserve">        "accessType" : "Fiber",</w:t>
              </w:r>
            </w:ins>
          </w:p>
          <w:p w14:paraId="5F43DC78" w14:textId="77777777" w:rsidR="008662FE" w:rsidRPr="00EB4616" w:rsidRDefault="008662FE" w:rsidP="008662FE">
            <w:pPr>
              <w:rPr>
                <w:ins w:id="1264" w:author="i0806927" w:date="2016-04-04T13:41:00Z"/>
                <w:rFonts w:ascii="Helvetica" w:hAnsi="Helvetica"/>
                <w:szCs w:val="20"/>
                <w:highlight w:val="cyan"/>
                <w:lang w:eastAsia="it-IT"/>
              </w:rPr>
            </w:pPr>
            <w:ins w:id="1265" w:author="i0806927" w:date="2016-04-04T13:41:00Z">
              <w:r w:rsidRPr="00EB4616">
                <w:rPr>
                  <w:rFonts w:ascii="Helvetica" w:hAnsi="Helvetica"/>
                  <w:szCs w:val="20"/>
                  <w:highlight w:val="cyan"/>
                  <w:lang w:eastAsia="it-IT"/>
                </w:rPr>
                <w:t xml:space="preserve">      }</w:t>
              </w:r>
            </w:ins>
          </w:p>
          <w:p w14:paraId="496DDB82" w14:textId="77777777" w:rsidR="008662FE" w:rsidRPr="00EB4616" w:rsidRDefault="008662FE" w:rsidP="008662FE">
            <w:pPr>
              <w:rPr>
                <w:ins w:id="1266" w:author="i0806927" w:date="2016-04-04T13:41:00Z"/>
                <w:rFonts w:ascii="Helvetica" w:hAnsi="Helvetica"/>
                <w:szCs w:val="20"/>
                <w:highlight w:val="cyan"/>
                <w:lang w:eastAsia="it-IT"/>
              </w:rPr>
            </w:pPr>
            <w:ins w:id="1267" w:author="i0806927" w:date="2016-04-04T13:41:00Z">
              <w:r w:rsidRPr="00EB4616">
                <w:rPr>
                  <w:rFonts w:ascii="Helvetica" w:hAnsi="Helvetica"/>
                  <w:szCs w:val="20"/>
                  <w:highlight w:val="cyan"/>
                  <w:lang w:eastAsia="it-IT"/>
                </w:rPr>
                <w:t xml:space="preserve">    ],</w:t>
              </w:r>
            </w:ins>
          </w:p>
          <w:p w14:paraId="168AE3FE" w14:textId="77777777" w:rsidR="008662FE" w:rsidRPr="00EB4616" w:rsidRDefault="008662FE" w:rsidP="008662FE">
            <w:pPr>
              <w:rPr>
                <w:ins w:id="1268" w:author="i0806927" w:date="2016-04-04T13:41:00Z"/>
                <w:rFonts w:ascii="Helvetica" w:hAnsi="Helvetica"/>
                <w:szCs w:val="20"/>
                <w:highlight w:val="yellow"/>
                <w:lang w:eastAsia="it-IT"/>
              </w:rPr>
            </w:pPr>
            <w:ins w:id="1269" w:author="i0806927" w:date="2016-04-04T13:41:00Z">
              <w:r w:rsidRPr="00EB4616">
                <w:rPr>
                  <w:rFonts w:ascii="Helvetica" w:hAnsi="Helvetica"/>
                  <w:szCs w:val="20"/>
                  <w:lang w:eastAsia="it-IT"/>
                </w:rPr>
                <w:t xml:space="preserve">    </w:t>
              </w:r>
              <w:r w:rsidRPr="00EB4616">
                <w:rPr>
                  <w:rFonts w:ascii="Helvetica" w:hAnsi="Helvetica"/>
                  <w:szCs w:val="20"/>
                  <w:highlight w:val="yellow"/>
                  <w:lang w:eastAsia="it-IT"/>
                </w:rPr>
                <w:t>"address" : {</w:t>
              </w:r>
            </w:ins>
          </w:p>
          <w:p w14:paraId="695951FA" w14:textId="77777777" w:rsidR="008662FE" w:rsidRPr="00EB4616" w:rsidRDefault="008662FE" w:rsidP="008662FE">
            <w:pPr>
              <w:rPr>
                <w:ins w:id="1270" w:author="i0806927" w:date="2016-04-04T13:41:00Z"/>
                <w:rFonts w:ascii="Helvetica" w:hAnsi="Helvetica"/>
                <w:szCs w:val="20"/>
                <w:highlight w:val="yellow"/>
                <w:lang w:eastAsia="it-IT"/>
              </w:rPr>
            </w:pPr>
            <w:ins w:id="1271" w:author="i0806927" w:date="2016-04-04T13:41:00Z">
              <w:r w:rsidRPr="00EB4616">
                <w:rPr>
                  <w:rFonts w:ascii="Helvetica" w:hAnsi="Helvetica"/>
                  <w:szCs w:val="20"/>
                  <w:highlight w:val="yellow"/>
                  <w:lang w:eastAsia="it-IT"/>
                </w:rPr>
                <w:t xml:space="preserve">      "id" : "12345678",</w:t>
              </w:r>
            </w:ins>
          </w:p>
          <w:p w14:paraId="22AAC155" w14:textId="77777777" w:rsidR="008662FE" w:rsidRPr="00EB4616" w:rsidRDefault="008662FE" w:rsidP="008662FE">
            <w:pPr>
              <w:rPr>
                <w:ins w:id="1272" w:author="i0806927" w:date="2016-04-04T13:41:00Z"/>
                <w:rFonts w:ascii="Helvetica" w:hAnsi="Helvetica"/>
                <w:szCs w:val="20"/>
                <w:highlight w:val="yellow"/>
                <w:lang w:eastAsia="it-IT"/>
              </w:rPr>
            </w:pPr>
            <w:ins w:id="1273" w:author="i0806927" w:date="2016-04-04T13:41:00Z">
              <w:r w:rsidRPr="00EB4616">
                <w:rPr>
                  <w:rFonts w:ascii="Helvetica" w:hAnsi="Helvetica"/>
                  <w:szCs w:val="20"/>
                  <w:highlight w:val="yellow"/>
                  <w:lang w:eastAsia="it-IT"/>
                </w:rPr>
                <w:t xml:space="preserve">      "href" : "https://www.google.ca/maps/dir/''/google+map+montreal+place+ville+marie/@45.5014452,-73.6393962,12z/data=!3m1!4b1!4m8!4m7!1m0!1m5!1m1!1s0x4cc91a4498f8f3db:0xa2760b4a779d61d3!2m2!1d-73.5693564!2d45.5014666",</w:t>
              </w:r>
            </w:ins>
          </w:p>
          <w:p w14:paraId="0BC7A7BC" w14:textId="77777777" w:rsidR="008662FE" w:rsidRPr="00EB4616" w:rsidRDefault="008662FE" w:rsidP="008662FE">
            <w:pPr>
              <w:rPr>
                <w:ins w:id="1274" w:author="i0806927" w:date="2016-04-04T13:41:00Z"/>
                <w:rFonts w:ascii="Helvetica" w:hAnsi="Helvetica"/>
                <w:szCs w:val="20"/>
                <w:highlight w:val="yellow"/>
                <w:lang w:eastAsia="it-IT"/>
              </w:rPr>
            </w:pPr>
            <w:ins w:id="1275" w:author="i0806927" w:date="2016-04-04T13:41:00Z">
              <w:r w:rsidRPr="00EB4616">
                <w:rPr>
                  <w:rFonts w:ascii="Helvetica" w:hAnsi="Helvetica"/>
                  <w:szCs w:val="20"/>
                  <w:highlight w:val="yellow"/>
                  <w:lang w:eastAsia="it-IT"/>
                </w:rPr>
                <w:t xml:space="preserve">    },</w:t>
              </w:r>
            </w:ins>
          </w:p>
          <w:p w14:paraId="6CD534CE" w14:textId="77777777" w:rsidR="00AB1BA1" w:rsidRPr="00AB1BA1" w:rsidRDefault="00AB1BA1" w:rsidP="00AB1BA1">
            <w:pPr>
              <w:rPr>
                <w:ins w:id="1276" w:author="i0806927" w:date="2016-04-08T18:10:00Z"/>
                <w:rFonts w:ascii="Helvetica" w:hAnsi="Helvetica"/>
                <w:szCs w:val="20"/>
                <w:highlight w:val="green"/>
                <w:lang w:eastAsia="it-IT"/>
                <w:rPrChange w:id="1277" w:author="i0806927" w:date="2016-04-08T18:10:00Z">
                  <w:rPr>
                    <w:ins w:id="1278" w:author="i0806927" w:date="2016-04-08T18:10:00Z"/>
                    <w:rFonts w:ascii="Helvetica" w:hAnsi="Helvetica"/>
                    <w:szCs w:val="20"/>
                    <w:lang w:eastAsia="it-IT"/>
                  </w:rPr>
                </w:rPrChange>
              </w:rPr>
            </w:pPr>
            <w:ins w:id="1279" w:author="i0806927" w:date="2016-04-08T18:10:00Z">
              <w:r w:rsidRPr="00AB1BA1">
                <w:rPr>
                  <w:rFonts w:ascii="Helvetica" w:hAnsi="Helvetica"/>
                  <w:szCs w:val="20"/>
                  <w:lang w:eastAsia="it-IT"/>
                </w:rPr>
                <w:t xml:space="preserve">    </w:t>
              </w:r>
              <w:r w:rsidRPr="00AB1BA1">
                <w:rPr>
                  <w:rFonts w:ascii="Helvetica" w:hAnsi="Helvetica"/>
                  <w:szCs w:val="20"/>
                  <w:highlight w:val="green"/>
                  <w:lang w:eastAsia="it-IT"/>
                  <w:rPrChange w:id="1280" w:author="i0806927" w:date="2016-04-08T18:10:00Z">
                    <w:rPr>
                      <w:rFonts w:ascii="Helvetica" w:hAnsi="Helvetica"/>
                      <w:szCs w:val="20"/>
                      <w:lang w:eastAsia="it-IT"/>
                    </w:rPr>
                  </w:rPrChange>
                </w:rPr>
                <w:t>"addressDescription" : {</w:t>
              </w:r>
            </w:ins>
          </w:p>
          <w:p w14:paraId="4A57BF84" w14:textId="77777777" w:rsidR="00AB1BA1" w:rsidRPr="00AB1BA1" w:rsidRDefault="00AB1BA1" w:rsidP="00AB1BA1">
            <w:pPr>
              <w:keepNext/>
              <w:keepLines/>
              <w:suppressAutoHyphens/>
              <w:spacing w:before="140" w:line="220" w:lineRule="atLeast"/>
              <w:ind w:left="1080"/>
              <w:outlineLvl w:val="7"/>
              <w:rPr>
                <w:ins w:id="1281" w:author="i0806927" w:date="2016-04-08T18:10:00Z"/>
                <w:rFonts w:ascii="Helvetica" w:hAnsi="Helvetica"/>
                <w:szCs w:val="20"/>
                <w:highlight w:val="green"/>
                <w:lang w:eastAsia="it-IT"/>
                <w:rPrChange w:id="1282" w:author="i0806927" w:date="2016-04-08T18:10:00Z">
                  <w:rPr>
                    <w:ins w:id="1283" w:author="i0806927" w:date="2016-04-08T18:10:00Z"/>
                    <w:rFonts w:ascii="Helvetica" w:hAnsi="Helvetica"/>
                    <w:i/>
                    <w:spacing w:val="-4"/>
                    <w:kern w:val="1"/>
                    <w:sz w:val="18"/>
                    <w:szCs w:val="20"/>
                    <w:lang w:eastAsia="it-IT"/>
                  </w:rPr>
                </w:rPrChange>
              </w:rPr>
            </w:pPr>
            <w:ins w:id="1284" w:author="i0806927" w:date="2016-04-08T18:10:00Z">
              <w:r w:rsidRPr="00AB1BA1">
                <w:rPr>
                  <w:rFonts w:ascii="Helvetica" w:hAnsi="Helvetica"/>
                  <w:szCs w:val="20"/>
                  <w:highlight w:val="green"/>
                  <w:lang w:eastAsia="it-IT"/>
                  <w:rPrChange w:id="1285" w:author="i0806927" w:date="2016-04-08T18:10:00Z">
                    <w:rPr>
                      <w:rFonts w:ascii="Helvetica" w:hAnsi="Helvetica"/>
                      <w:szCs w:val="20"/>
                      <w:lang w:eastAsia="it-IT"/>
                    </w:rPr>
                  </w:rPrChange>
                </w:rPr>
                <w:t xml:space="preserve">      "streetNr" : "1",</w:t>
              </w:r>
            </w:ins>
          </w:p>
          <w:p w14:paraId="235B0E63" w14:textId="77777777" w:rsidR="00AB1BA1" w:rsidRPr="00AB1BA1" w:rsidRDefault="00AB1BA1" w:rsidP="00AB1BA1">
            <w:pPr>
              <w:keepNext/>
              <w:keepLines/>
              <w:suppressAutoHyphens/>
              <w:spacing w:before="140" w:line="220" w:lineRule="atLeast"/>
              <w:ind w:left="1080"/>
              <w:outlineLvl w:val="7"/>
              <w:rPr>
                <w:ins w:id="1286" w:author="i0806927" w:date="2016-04-08T18:10:00Z"/>
                <w:rFonts w:ascii="Helvetica" w:hAnsi="Helvetica"/>
                <w:szCs w:val="20"/>
                <w:highlight w:val="green"/>
                <w:lang w:eastAsia="it-IT"/>
                <w:rPrChange w:id="1287" w:author="i0806927" w:date="2016-04-08T18:10:00Z">
                  <w:rPr>
                    <w:ins w:id="1288" w:author="i0806927" w:date="2016-04-08T18:10:00Z"/>
                    <w:rFonts w:ascii="Helvetica" w:hAnsi="Helvetica"/>
                    <w:i/>
                    <w:spacing w:val="-4"/>
                    <w:kern w:val="1"/>
                    <w:sz w:val="18"/>
                    <w:szCs w:val="20"/>
                    <w:lang w:eastAsia="it-IT"/>
                  </w:rPr>
                </w:rPrChange>
              </w:rPr>
            </w:pPr>
            <w:ins w:id="1289" w:author="i0806927" w:date="2016-04-08T18:10:00Z">
              <w:r w:rsidRPr="00AB1BA1">
                <w:rPr>
                  <w:rFonts w:ascii="Helvetica" w:hAnsi="Helvetica"/>
                  <w:szCs w:val="20"/>
                  <w:highlight w:val="green"/>
                  <w:lang w:eastAsia="it-IT"/>
                  <w:rPrChange w:id="1290" w:author="i0806927" w:date="2016-04-08T18:10:00Z">
                    <w:rPr>
                      <w:rFonts w:ascii="Helvetica" w:hAnsi="Helvetica"/>
                      <w:szCs w:val="20"/>
                      <w:lang w:eastAsia="it-IT"/>
                    </w:rPr>
                  </w:rPrChange>
                </w:rPr>
                <w:t xml:space="preserve">      "streetName" : "ville Marie",</w:t>
              </w:r>
            </w:ins>
          </w:p>
          <w:p w14:paraId="7743A0DC" w14:textId="77777777" w:rsidR="00AB1BA1" w:rsidRPr="00AB1BA1" w:rsidRDefault="00AB1BA1" w:rsidP="00AB1BA1">
            <w:pPr>
              <w:keepNext/>
              <w:keepLines/>
              <w:suppressAutoHyphens/>
              <w:spacing w:before="140" w:line="220" w:lineRule="atLeast"/>
              <w:ind w:left="1080"/>
              <w:outlineLvl w:val="7"/>
              <w:rPr>
                <w:ins w:id="1291" w:author="i0806927" w:date="2016-04-08T18:10:00Z"/>
                <w:rFonts w:ascii="Helvetica" w:hAnsi="Helvetica"/>
                <w:szCs w:val="20"/>
                <w:highlight w:val="green"/>
                <w:lang w:eastAsia="it-IT"/>
                <w:rPrChange w:id="1292" w:author="i0806927" w:date="2016-04-08T18:10:00Z">
                  <w:rPr>
                    <w:ins w:id="1293" w:author="i0806927" w:date="2016-04-08T18:10:00Z"/>
                    <w:rFonts w:ascii="Helvetica" w:hAnsi="Helvetica"/>
                    <w:i/>
                    <w:spacing w:val="-4"/>
                    <w:kern w:val="1"/>
                    <w:sz w:val="18"/>
                    <w:szCs w:val="20"/>
                    <w:lang w:eastAsia="it-IT"/>
                  </w:rPr>
                </w:rPrChange>
              </w:rPr>
            </w:pPr>
            <w:ins w:id="1294" w:author="i0806927" w:date="2016-04-08T18:10:00Z">
              <w:r w:rsidRPr="00AB1BA1">
                <w:rPr>
                  <w:rFonts w:ascii="Helvetica" w:hAnsi="Helvetica"/>
                  <w:szCs w:val="20"/>
                  <w:highlight w:val="green"/>
                  <w:lang w:eastAsia="it-IT"/>
                  <w:rPrChange w:id="1295" w:author="i0806927" w:date="2016-04-08T18:10:00Z">
                    <w:rPr>
                      <w:rFonts w:ascii="Helvetica" w:hAnsi="Helvetica"/>
                      <w:szCs w:val="20"/>
                      <w:lang w:eastAsia="it-IT"/>
                    </w:rPr>
                  </w:rPrChange>
                </w:rPr>
                <w:t xml:space="preserve">      "city" : "montreal",</w:t>
              </w:r>
            </w:ins>
          </w:p>
          <w:p w14:paraId="787F2143" w14:textId="77777777" w:rsidR="00AB1BA1" w:rsidRPr="00AB1BA1" w:rsidRDefault="00AB1BA1" w:rsidP="00AB1BA1">
            <w:pPr>
              <w:keepNext/>
              <w:keepLines/>
              <w:suppressAutoHyphens/>
              <w:spacing w:before="140" w:line="220" w:lineRule="atLeast"/>
              <w:ind w:left="1080"/>
              <w:outlineLvl w:val="7"/>
              <w:rPr>
                <w:ins w:id="1296" w:author="i0806927" w:date="2016-04-08T18:10:00Z"/>
                <w:rFonts w:ascii="Helvetica" w:hAnsi="Helvetica"/>
                <w:szCs w:val="20"/>
                <w:highlight w:val="green"/>
                <w:lang w:eastAsia="it-IT"/>
                <w:rPrChange w:id="1297" w:author="i0806927" w:date="2016-04-08T18:10:00Z">
                  <w:rPr>
                    <w:ins w:id="1298" w:author="i0806927" w:date="2016-04-08T18:10:00Z"/>
                    <w:rFonts w:ascii="Helvetica" w:hAnsi="Helvetica"/>
                    <w:i/>
                    <w:spacing w:val="-4"/>
                    <w:kern w:val="1"/>
                    <w:sz w:val="18"/>
                    <w:szCs w:val="20"/>
                    <w:lang w:eastAsia="it-IT"/>
                  </w:rPr>
                </w:rPrChange>
              </w:rPr>
            </w:pPr>
            <w:ins w:id="1299" w:author="i0806927" w:date="2016-04-08T18:10:00Z">
              <w:r w:rsidRPr="00AB1BA1">
                <w:rPr>
                  <w:rFonts w:ascii="Helvetica" w:hAnsi="Helvetica"/>
                  <w:szCs w:val="20"/>
                  <w:highlight w:val="green"/>
                  <w:lang w:eastAsia="it-IT"/>
                  <w:rPrChange w:id="1300" w:author="i0806927" w:date="2016-04-08T18:10:00Z">
                    <w:rPr>
                      <w:rFonts w:ascii="Helvetica" w:hAnsi="Helvetica"/>
                      <w:szCs w:val="20"/>
                      <w:lang w:eastAsia="it-IT"/>
                    </w:rPr>
                  </w:rPrChange>
                </w:rPr>
                <w:t xml:space="preserve">      "stateOrProvince" : "Quebec",</w:t>
              </w:r>
            </w:ins>
          </w:p>
          <w:p w14:paraId="402C0598" w14:textId="77777777" w:rsidR="00AB1BA1" w:rsidRPr="00AB1BA1" w:rsidRDefault="00AB1BA1" w:rsidP="00AB1BA1">
            <w:pPr>
              <w:keepNext/>
              <w:keepLines/>
              <w:suppressAutoHyphens/>
              <w:spacing w:before="140" w:line="220" w:lineRule="atLeast"/>
              <w:ind w:left="1080"/>
              <w:outlineLvl w:val="7"/>
              <w:rPr>
                <w:ins w:id="1301" w:author="i0806927" w:date="2016-04-08T18:10:00Z"/>
                <w:rFonts w:ascii="Helvetica" w:hAnsi="Helvetica"/>
                <w:szCs w:val="20"/>
                <w:highlight w:val="green"/>
                <w:lang w:eastAsia="it-IT"/>
                <w:rPrChange w:id="1302" w:author="i0806927" w:date="2016-04-08T18:10:00Z">
                  <w:rPr>
                    <w:ins w:id="1303" w:author="i0806927" w:date="2016-04-08T18:10:00Z"/>
                    <w:rFonts w:ascii="Helvetica" w:hAnsi="Helvetica"/>
                    <w:i/>
                    <w:spacing w:val="-4"/>
                    <w:kern w:val="1"/>
                    <w:sz w:val="18"/>
                    <w:szCs w:val="20"/>
                    <w:lang w:eastAsia="it-IT"/>
                  </w:rPr>
                </w:rPrChange>
              </w:rPr>
            </w:pPr>
            <w:ins w:id="1304" w:author="i0806927" w:date="2016-04-08T18:10:00Z">
              <w:r w:rsidRPr="00AB1BA1">
                <w:rPr>
                  <w:rFonts w:ascii="Helvetica" w:hAnsi="Helvetica"/>
                  <w:szCs w:val="20"/>
                  <w:highlight w:val="green"/>
                  <w:lang w:eastAsia="it-IT"/>
                  <w:rPrChange w:id="1305" w:author="i0806927" w:date="2016-04-08T18:10:00Z">
                    <w:rPr>
                      <w:rFonts w:ascii="Helvetica" w:hAnsi="Helvetica"/>
                      <w:szCs w:val="20"/>
                      <w:lang w:eastAsia="it-IT"/>
                    </w:rPr>
                  </w:rPrChange>
                </w:rPr>
                <w:t xml:space="preserve">      "country" : "Canada ",</w:t>
              </w:r>
            </w:ins>
          </w:p>
          <w:p w14:paraId="057A8036" w14:textId="73DF749A" w:rsidR="008662FE" w:rsidRPr="00AB1BA1" w:rsidRDefault="00AB1BA1" w:rsidP="00AB1BA1">
            <w:pPr>
              <w:keepNext/>
              <w:keepLines/>
              <w:suppressAutoHyphens/>
              <w:spacing w:before="140" w:line="220" w:lineRule="atLeast"/>
              <w:ind w:left="1080"/>
              <w:outlineLvl w:val="7"/>
              <w:rPr>
                <w:ins w:id="1306" w:author="i0806927" w:date="2016-04-04T13:41:00Z"/>
                <w:rFonts w:ascii="Helvetica" w:hAnsi="Helvetica"/>
                <w:szCs w:val="20"/>
                <w:highlight w:val="green"/>
                <w:lang w:eastAsia="it-IT"/>
                <w:rPrChange w:id="1307" w:author="i0806927" w:date="2016-04-08T18:10:00Z">
                  <w:rPr>
                    <w:ins w:id="1308" w:author="i0806927" w:date="2016-04-04T13:41:00Z"/>
                    <w:rFonts w:ascii="Helvetica" w:hAnsi="Helvetica"/>
                    <w:i/>
                    <w:spacing w:val="-4"/>
                    <w:kern w:val="1"/>
                    <w:sz w:val="18"/>
                    <w:szCs w:val="20"/>
                    <w:highlight w:val="yellow"/>
                    <w:lang w:eastAsia="it-IT"/>
                  </w:rPr>
                </w:rPrChange>
              </w:rPr>
            </w:pPr>
            <w:ins w:id="1309" w:author="i0806927" w:date="2016-04-08T18:10:00Z">
              <w:r w:rsidRPr="00AB1BA1">
                <w:rPr>
                  <w:rFonts w:ascii="Helvetica" w:hAnsi="Helvetica"/>
                  <w:szCs w:val="20"/>
                  <w:highlight w:val="green"/>
                  <w:lang w:eastAsia="it-IT"/>
                  <w:rPrChange w:id="1310" w:author="i0806927" w:date="2016-04-08T18:10:00Z">
                    <w:rPr>
                      <w:rFonts w:ascii="Helvetica" w:hAnsi="Helvetica"/>
                      <w:szCs w:val="20"/>
                      <w:lang w:eastAsia="it-IT"/>
                    </w:rPr>
                  </w:rPrChange>
                </w:rPr>
                <w:t xml:space="preserve">    },</w:t>
              </w:r>
            </w:ins>
          </w:p>
          <w:p w14:paraId="479551D6" w14:textId="77777777" w:rsidR="008662FE" w:rsidRPr="00EB4616" w:rsidRDefault="008662FE" w:rsidP="008662FE">
            <w:pPr>
              <w:rPr>
                <w:ins w:id="1311" w:author="i0806927" w:date="2016-04-04T13:41:00Z"/>
                <w:rFonts w:ascii="Helvetica" w:hAnsi="Helvetica"/>
                <w:szCs w:val="20"/>
                <w:highlight w:val="yellow"/>
                <w:lang w:eastAsia="it-IT"/>
              </w:rPr>
            </w:pPr>
            <w:ins w:id="1312" w:author="i0806927" w:date="2016-04-04T13:41:00Z">
              <w:r w:rsidRPr="00EB4616">
                <w:rPr>
                  <w:rFonts w:ascii="Helvetica" w:hAnsi="Helvetica"/>
                  <w:szCs w:val="20"/>
                  <w:highlight w:val="yellow"/>
                  <w:lang w:eastAsia="it-IT"/>
                </w:rPr>
                <w:t xml:space="preserve">    "serviceSpecification" : [</w:t>
              </w:r>
            </w:ins>
          </w:p>
          <w:p w14:paraId="46715DC0" w14:textId="77777777" w:rsidR="008662FE" w:rsidRPr="00EB4616" w:rsidRDefault="008662FE" w:rsidP="008662FE">
            <w:pPr>
              <w:rPr>
                <w:ins w:id="1313" w:author="i0806927" w:date="2016-04-04T13:41:00Z"/>
                <w:rFonts w:ascii="Helvetica" w:hAnsi="Helvetica"/>
                <w:szCs w:val="20"/>
                <w:highlight w:val="yellow"/>
                <w:lang w:eastAsia="it-IT"/>
              </w:rPr>
            </w:pPr>
            <w:ins w:id="1314" w:author="i0806927" w:date="2016-04-04T13:41:00Z">
              <w:r w:rsidRPr="00EB4616">
                <w:rPr>
                  <w:rFonts w:ascii="Helvetica" w:hAnsi="Helvetica"/>
                  <w:szCs w:val="20"/>
                  <w:highlight w:val="yellow"/>
                  <w:lang w:eastAsia="it-IT"/>
                </w:rPr>
                <w:t xml:space="preserve">      {</w:t>
              </w:r>
            </w:ins>
          </w:p>
          <w:p w14:paraId="062674E2" w14:textId="77777777" w:rsidR="008662FE" w:rsidRPr="00EB4616" w:rsidRDefault="008662FE" w:rsidP="008662FE">
            <w:pPr>
              <w:rPr>
                <w:ins w:id="1315" w:author="i0806927" w:date="2016-04-04T13:41:00Z"/>
                <w:rFonts w:ascii="Helvetica" w:hAnsi="Helvetica"/>
                <w:szCs w:val="20"/>
                <w:highlight w:val="yellow"/>
                <w:lang w:eastAsia="it-IT"/>
              </w:rPr>
            </w:pPr>
            <w:ins w:id="1316" w:author="i0806927" w:date="2016-04-04T13:41:00Z">
              <w:r w:rsidRPr="00EB4616">
                <w:rPr>
                  <w:rFonts w:ascii="Helvetica" w:hAnsi="Helvetica"/>
                  <w:szCs w:val="20"/>
                  <w:highlight w:val="yellow"/>
                  <w:lang w:eastAsia="it-IT"/>
                </w:rPr>
                <w:t xml:space="preserve">        "id" : "2222",</w:t>
              </w:r>
            </w:ins>
          </w:p>
          <w:p w14:paraId="0C5EA552" w14:textId="11BF36BB" w:rsidR="008662FE" w:rsidRPr="00EB4616" w:rsidRDefault="008662FE" w:rsidP="008662FE">
            <w:pPr>
              <w:rPr>
                <w:ins w:id="1317" w:author="i0806927" w:date="2016-04-04T13:41:00Z"/>
                <w:rFonts w:ascii="Helvetica" w:hAnsi="Helvetica"/>
                <w:szCs w:val="20"/>
                <w:highlight w:val="yellow"/>
                <w:lang w:eastAsia="it-IT"/>
              </w:rPr>
            </w:pPr>
            <w:ins w:id="1318" w:author="i0806927" w:date="2016-04-04T13:41:00Z">
              <w:r w:rsidRPr="00EB4616">
                <w:rPr>
                  <w:rFonts w:ascii="Helvetica" w:hAnsi="Helvetica"/>
                  <w:szCs w:val="20"/>
                  <w:highlight w:val="yellow"/>
                  <w:lang w:eastAsia="it-IT"/>
                </w:rPr>
                <w:t xml:space="preserve">        "href": "</w:t>
              </w:r>
            </w:ins>
            <w:ins w:id="1319" w:author="i0806927" w:date="2016-04-04T14:10:00Z">
              <w:r w:rsidR="003B3AB5">
                <w:rPr>
                  <w:rFonts w:ascii="Helvetica" w:hAnsi="Helvetica" w:hint="eastAsia"/>
                  <w:szCs w:val="20"/>
                  <w:highlight w:val="yellow"/>
                  <w:lang w:eastAsia="ja-JP"/>
                </w:rPr>
                <w:t>https:</w:t>
              </w:r>
            </w:ins>
            <w:ins w:id="1320" w:author="i0806927" w:date="2016-04-04T13:41:00Z">
              <w:r w:rsidRPr="00EB4616">
                <w:rPr>
                  <w:rFonts w:ascii="Helvetica" w:hAnsi="Helvetica"/>
                  <w:szCs w:val="20"/>
                  <w:highlight w:val="yellow"/>
                  <w:lang w:eastAsia="it-IT"/>
                </w:rPr>
                <w:t>//serviceSpecification/ADSL",</w:t>
              </w:r>
            </w:ins>
          </w:p>
          <w:p w14:paraId="25F8FC81" w14:textId="77777777" w:rsidR="008662FE" w:rsidRPr="00EB4616" w:rsidRDefault="008662FE" w:rsidP="008662FE">
            <w:pPr>
              <w:rPr>
                <w:ins w:id="1321" w:author="i0806927" w:date="2016-04-04T13:41:00Z"/>
                <w:rFonts w:ascii="Helvetica" w:hAnsi="Helvetica"/>
                <w:szCs w:val="20"/>
                <w:highlight w:val="yellow"/>
                <w:lang w:eastAsia="it-IT"/>
              </w:rPr>
            </w:pPr>
            <w:ins w:id="1322" w:author="i0806927" w:date="2016-04-04T13:41:00Z">
              <w:r w:rsidRPr="00EB4616">
                <w:rPr>
                  <w:rFonts w:ascii="Helvetica" w:hAnsi="Helvetica"/>
                  <w:szCs w:val="20"/>
                  <w:highlight w:val="yellow"/>
                  <w:lang w:eastAsia="it-IT"/>
                </w:rPr>
                <w:t xml:space="preserve">        "serviceCategoryId" : "Internet",</w:t>
              </w:r>
            </w:ins>
          </w:p>
          <w:p w14:paraId="5BFB9FCD" w14:textId="77777777" w:rsidR="008662FE" w:rsidRPr="00EB4616" w:rsidRDefault="008662FE" w:rsidP="008662FE">
            <w:pPr>
              <w:rPr>
                <w:ins w:id="1323" w:author="i0806927" w:date="2016-04-04T13:41:00Z"/>
                <w:rFonts w:ascii="Helvetica" w:hAnsi="Helvetica"/>
                <w:szCs w:val="20"/>
                <w:highlight w:val="yellow"/>
                <w:lang w:eastAsia="it-IT"/>
              </w:rPr>
            </w:pPr>
            <w:ins w:id="1324" w:author="i0806927" w:date="2016-04-04T13:41:00Z">
              <w:r w:rsidRPr="00EB4616">
                <w:rPr>
                  <w:rFonts w:ascii="Helvetica" w:hAnsi="Helvetica"/>
                  <w:szCs w:val="20"/>
                  <w:highlight w:val="yellow"/>
                  <w:lang w:eastAsia="it-IT"/>
                </w:rPr>
                <w:t xml:space="preserve">        "ServiceSpecificationCharacteristic" : [</w:t>
              </w:r>
            </w:ins>
          </w:p>
          <w:p w14:paraId="5F2E6B7D" w14:textId="77777777" w:rsidR="008662FE" w:rsidRPr="00EB4616" w:rsidRDefault="008662FE" w:rsidP="008662FE">
            <w:pPr>
              <w:rPr>
                <w:ins w:id="1325" w:author="i0806927" w:date="2016-04-04T13:41:00Z"/>
                <w:rFonts w:ascii="Helvetica" w:hAnsi="Helvetica"/>
                <w:szCs w:val="20"/>
                <w:highlight w:val="yellow"/>
                <w:lang w:eastAsia="it-IT"/>
              </w:rPr>
            </w:pPr>
            <w:ins w:id="1326" w:author="i0806927" w:date="2016-04-04T13:41:00Z">
              <w:r w:rsidRPr="00EB4616">
                <w:rPr>
                  <w:rFonts w:ascii="Helvetica" w:hAnsi="Helvetica"/>
                  <w:szCs w:val="20"/>
                  <w:highlight w:val="yellow"/>
                  <w:lang w:eastAsia="it-IT"/>
                </w:rPr>
                <w:t xml:space="preserve">          {</w:t>
              </w:r>
            </w:ins>
          </w:p>
          <w:p w14:paraId="12DE8975" w14:textId="77777777" w:rsidR="008662FE" w:rsidRPr="00EB4616" w:rsidRDefault="008662FE" w:rsidP="008662FE">
            <w:pPr>
              <w:rPr>
                <w:ins w:id="1327" w:author="i0806927" w:date="2016-04-04T13:41:00Z"/>
                <w:rFonts w:ascii="Helvetica" w:hAnsi="Helvetica"/>
                <w:szCs w:val="20"/>
                <w:highlight w:val="yellow"/>
                <w:lang w:eastAsia="it-IT"/>
              </w:rPr>
            </w:pPr>
            <w:ins w:id="1328" w:author="i0806927" w:date="2016-04-04T13:41:00Z">
              <w:r w:rsidRPr="00EB4616">
                <w:rPr>
                  <w:rFonts w:ascii="Helvetica" w:hAnsi="Helvetica"/>
                  <w:szCs w:val="20"/>
                  <w:highlight w:val="yellow"/>
                  <w:lang w:eastAsia="it-IT"/>
                </w:rPr>
                <w:t xml:space="preserve">            "id" : "2211",</w:t>
              </w:r>
            </w:ins>
          </w:p>
          <w:p w14:paraId="7E4C0852" w14:textId="77777777" w:rsidR="008662FE" w:rsidRPr="00EB4616" w:rsidRDefault="008662FE" w:rsidP="008662FE">
            <w:pPr>
              <w:rPr>
                <w:ins w:id="1329" w:author="i0806927" w:date="2016-04-04T13:41:00Z"/>
                <w:rFonts w:ascii="Helvetica" w:hAnsi="Helvetica"/>
                <w:szCs w:val="20"/>
                <w:highlight w:val="yellow"/>
                <w:lang w:eastAsia="it-IT"/>
              </w:rPr>
            </w:pPr>
            <w:ins w:id="1330" w:author="i0806927" w:date="2016-04-04T13:41:00Z">
              <w:r w:rsidRPr="00EB4616">
                <w:rPr>
                  <w:rFonts w:ascii="Helvetica" w:hAnsi="Helvetica"/>
                  <w:szCs w:val="20"/>
                  <w:highlight w:val="yellow"/>
                  <w:lang w:eastAsia="it-IT"/>
                </w:rPr>
                <w:t xml:space="preserve">            "name" : "upstreamSpeed",</w:t>
              </w:r>
            </w:ins>
          </w:p>
          <w:p w14:paraId="45E8222E" w14:textId="77777777" w:rsidR="008662FE" w:rsidRPr="00EB4616" w:rsidRDefault="008662FE" w:rsidP="008662FE">
            <w:pPr>
              <w:rPr>
                <w:ins w:id="1331" w:author="i0806927" w:date="2016-04-04T13:41:00Z"/>
                <w:rFonts w:ascii="Helvetica" w:hAnsi="Helvetica"/>
                <w:szCs w:val="20"/>
                <w:highlight w:val="yellow"/>
                <w:lang w:eastAsia="it-IT"/>
              </w:rPr>
            </w:pPr>
            <w:ins w:id="1332" w:author="i0806927" w:date="2016-04-04T13:41:00Z">
              <w:r w:rsidRPr="00EB4616">
                <w:rPr>
                  <w:rFonts w:ascii="Helvetica" w:hAnsi="Helvetica"/>
                  <w:szCs w:val="20"/>
                  <w:highlight w:val="yellow"/>
                  <w:lang w:eastAsia="it-IT"/>
                </w:rPr>
                <w:t xml:space="preserve">            "valuefrom" : "10KBPS",</w:t>
              </w:r>
            </w:ins>
          </w:p>
          <w:p w14:paraId="75742A3B" w14:textId="77777777" w:rsidR="008662FE" w:rsidRPr="00EB4616" w:rsidRDefault="008662FE" w:rsidP="008662FE">
            <w:pPr>
              <w:rPr>
                <w:ins w:id="1333" w:author="i0806927" w:date="2016-04-04T13:41:00Z"/>
                <w:rFonts w:ascii="Helvetica" w:hAnsi="Helvetica"/>
                <w:szCs w:val="20"/>
                <w:highlight w:val="yellow"/>
                <w:lang w:eastAsia="it-IT"/>
              </w:rPr>
            </w:pPr>
            <w:ins w:id="1334" w:author="i0806927" w:date="2016-04-04T13:41:00Z">
              <w:r w:rsidRPr="00EB4616">
                <w:rPr>
                  <w:rFonts w:ascii="Helvetica" w:hAnsi="Helvetica"/>
                  <w:szCs w:val="20"/>
                  <w:highlight w:val="yellow"/>
                  <w:lang w:eastAsia="it-IT"/>
                </w:rPr>
                <w:t xml:space="preserve">            "valueto" : "1MBPS"</w:t>
              </w:r>
            </w:ins>
          </w:p>
          <w:p w14:paraId="04850C61" w14:textId="77777777" w:rsidR="008662FE" w:rsidRPr="00EB4616" w:rsidRDefault="008662FE" w:rsidP="008662FE">
            <w:pPr>
              <w:rPr>
                <w:ins w:id="1335" w:author="i0806927" w:date="2016-04-04T13:41:00Z"/>
                <w:rFonts w:ascii="Helvetica" w:hAnsi="Helvetica"/>
                <w:szCs w:val="20"/>
                <w:highlight w:val="yellow"/>
                <w:lang w:eastAsia="it-IT"/>
              </w:rPr>
            </w:pPr>
            <w:ins w:id="1336" w:author="i0806927" w:date="2016-04-04T13:41:00Z">
              <w:r w:rsidRPr="00EB4616">
                <w:rPr>
                  <w:rFonts w:ascii="Helvetica" w:hAnsi="Helvetica"/>
                  <w:szCs w:val="20"/>
                  <w:highlight w:val="yellow"/>
                  <w:lang w:eastAsia="it-IT"/>
                </w:rPr>
                <w:t xml:space="preserve">          },</w:t>
              </w:r>
            </w:ins>
          </w:p>
          <w:p w14:paraId="7F388AC6" w14:textId="77777777" w:rsidR="008662FE" w:rsidRPr="00EB4616" w:rsidRDefault="008662FE" w:rsidP="008662FE">
            <w:pPr>
              <w:rPr>
                <w:ins w:id="1337" w:author="i0806927" w:date="2016-04-04T13:41:00Z"/>
                <w:rFonts w:ascii="Helvetica" w:hAnsi="Helvetica"/>
                <w:szCs w:val="20"/>
                <w:highlight w:val="yellow"/>
                <w:lang w:eastAsia="it-IT"/>
              </w:rPr>
            </w:pPr>
            <w:ins w:id="1338" w:author="i0806927" w:date="2016-04-04T13:41:00Z">
              <w:r w:rsidRPr="00EB4616">
                <w:rPr>
                  <w:rFonts w:ascii="Helvetica" w:hAnsi="Helvetica"/>
                  <w:szCs w:val="20"/>
                  <w:highlight w:val="yellow"/>
                  <w:lang w:eastAsia="it-IT"/>
                </w:rPr>
                <w:t xml:space="preserve">          {</w:t>
              </w:r>
            </w:ins>
          </w:p>
          <w:p w14:paraId="3730CE35" w14:textId="77777777" w:rsidR="008662FE" w:rsidRPr="00EB4616" w:rsidRDefault="008662FE" w:rsidP="008662FE">
            <w:pPr>
              <w:rPr>
                <w:ins w:id="1339" w:author="i0806927" w:date="2016-04-04T13:41:00Z"/>
                <w:rFonts w:ascii="Helvetica" w:hAnsi="Helvetica"/>
                <w:szCs w:val="20"/>
                <w:highlight w:val="yellow"/>
                <w:lang w:eastAsia="it-IT"/>
              </w:rPr>
            </w:pPr>
            <w:ins w:id="1340" w:author="i0806927" w:date="2016-04-04T13:41:00Z">
              <w:r w:rsidRPr="00EB4616">
                <w:rPr>
                  <w:rFonts w:ascii="Helvetica" w:hAnsi="Helvetica"/>
                  <w:szCs w:val="20"/>
                  <w:highlight w:val="yellow"/>
                  <w:lang w:eastAsia="it-IT"/>
                </w:rPr>
                <w:t xml:space="preserve">            "id" : "2212",</w:t>
              </w:r>
            </w:ins>
          </w:p>
          <w:p w14:paraId="66639FE4" w14:textId="77777777" w:rsidR="008662FE" w:rsidRPr="00EB4616" w:rsidRDefault="008662FE" w:rsidP="008662FE">
            <w:pPr>
              <w:rPr>
                <w:ins w:id="1341" w:author="i0806927" w:date="2016-04-04T13:41:00Z"/>
                <w:rFonts w:ascii="Helvetica" w:hAnsi="Helvetica"/>
                <w:szCs w:val="20"/>
                <w:highlight w:val="yellow"/>
                <w:lang w:eastAsia="it-IT"/>
              </w:rPr>
            </w:pPr>
            <w:ins w:id="1342" w:author="i0806927" w:date="2016-04-04T13:41:00Z">
              <w:r w:rsidRPr="00EB4616">
                <w:rPr>
                  <w:rFonts w:ascii="Helvetica" w:hAnsi="Helvetica"/>
                  <w:szCs w:val="20"/>
                  <w:highlight w:val="yellow"/>
                  <w:lang w:eastAsia="it-IT"/>
                </w:rPr>
                <w:t xml:space="preserve">            "name" : "downstreamSpeed"</w:t>
              </w:r>
            </w:ins>
          </w:p>
          <w:p w14:paraId="16F9E976" w14:textId="77777777" w:rsidR="008662FE" w:rsidRPr="00EB4616" w:rsidRDefault="008662FE" w:rsidP="008662FE">
            <w:pPr>
              <w:rPr>
                <w:ins w:id="1343" w:author="i0806927" w:date="2016-04-04T13:41:00Z"/>
                <w:rFonts w:ascii="Helvetica" w:hAnsi="Helvetica"/>
                <w:szCs w:val="20"/>
                <w:highlight w:val="yellow"/>
                <w:lang w:eastAsia="it-IT"/>
              </w:rPr>
            </w:pPr>
            <w:ins w:id="1344" w:author="i0806927" w:date="2016-04-04T13:41:00Z">
              <w:r w:rsidRPr="00EB4616">
                <w:rPr>
                  <w:rFonts w:ascii="Helvetica" w:hAnsi="Helvetica"/>
                  <w:szCs w:val="20"/>
                  <w:highlight w:val="yellow"/>
                  <w:lang w:eastAsia="it-IT"/>
                </w:rPr>
                <w:t xml:space="preserve">            "valuefrom" : "100KBPS",</w:t>
              </w:r>
            </w:ins>
          </w:p>
          <w:p w14:paraId="0C7E2278" w14:textId="77777777" w:rsidR="008662FE" w:rsidRPr="00EB4616" w:rsidRDefault="008662FE" w:rsidP="008662FE">
            <w:pPr>
              <w:rPr>
                <w:ins w:id="1345" w:author="i0806927" w:date="2016-04-04T13:41:00Z"/>
                <w:rFonts w:ascii="Helvetica" w:hAnsi="Helvetica"/>
                <w:szCs w:val="20"/>
                <w:highlight w:val="yellow"/>
                <w:lang w:eastAsia="it-IT"/>
              </w:rPr>
            </w:pPr>
            <w:ins w:id="1346" w:author="i0806927" w:date="2016-04-04T13:41:00Z">
              <w:r w:rsidRPr="00EB4616">
                <w:rPr>
                  <w:rFonts w:ascii="Helvetica" w:hAnsi="Helvetica"/>
                  <w:szCs w:val="20"/>
                  <w:highlight w:val="yellow"/>
                  <w:lang w:eastAsia="it-IT"/>
                </w:rPr>
                <w:t xml:space="preserve">            "valueto" : "6MBPS"</w:t>
              </w:r>
            </w:ins>
          </w:p>
          <w:p w14:paraId="5DFD1DD3" w14:textId="77777777" w:rsidR="008662FE" w:rsidRPr="00EB4616" w:rsidRDefault="008662FE" w:rsidP="008662FE">
            <w:pPr>
              <w:rPr>
                <w:ins w:id="1347" w:author="i0806927" w:date="2016-04-04T13:41:00Z"/>
                <w:rFonts w:ascii="Helvetica" w:hAnsi="Helvetica"/>
                <w:szCs w:val="20"/>
                <w:highlight w:val="yellow"/>
                <w:lang w:eastAsia="it-IT"/>
              </w:rPr>
            </w:pPr>
            <w:ins w:id="1348" w:author="i0806927" w:date="2016-04-04T13:41:00Z">
              <w:r w:rsidRPr="00EB4616">
                <w:rPr>
                  <w:rFonts w:ascii="Helvetica" w:hAnsi="Helvetica"/>
                  <w:szCs w:val="20"/>
                  <w:highlight w:val="yellow"/>
                  <w:lang w:eastAsia="it-IT"/>
                </w:rPr>
                <w:t xml:space="preserve">          }</w:t>
              </w:r>
            </w:ins>
          </w:p>
          <w:p w14:paraId="526E0563" w14:textId="77777777" w:rsidR="008662FE" w:rsidRPr="00EB4616" w:rsidRDefault="008662FE" w:rsidP="008662FE">
            <w:pPr>
              <w:rPr>
                <w:ins w:id="1349" w:author="i0806927" w:date="2016-04-04T13:41:00Z"/>
                <w:rFonts w:ascii="Helvetica" w:hAnsi="Helvetica"/>
                <w:szCs w:val="20"/>
                <w:highlight w:val="yellow"/>
                <w:lang w:eastAsia="it-IT"/>
              </w:rPr>
            </w:pPr>
            <w:ins w:id="1350" w:author="i0806927" w:date="2016-04-04T13:41:00Z">
              <w:r w:rsidRPr="00EB4616">
                <w:rPr>
                  <w:rFonts w:ascii="Helvetica" w:hAnsi="Helvetica"/>
                  <w:szCs w:val="20"/>
                  <w:highlight w:val="yellow"/>
                  <w:lang w:eastAsia="it-IT"/>
                </w:rPr>
                <w:t xml:space="preserve">        ],</w:t>
              </w:r>
            </w:ins>
          </w:p>
          <w:p w14:paraId="61D189B8" w14:textId="77777777" w:rsidR="008662FE" w:rsidRPr="00EB4616" w:rsidRDefault="008662FE" w:rsidP="008662FE">
            <w:pPr>
              <w:rPr>
                <w:ins w:id="1351" w:author="i0806927" w:date="2016-04-04T13:41:00Z"/>
                <w:rFonts w:ascii="Helvetica" w:hAnsi="Helvetica"/>
                <w:szCs w:val="20"/>
                <w:highlight w:val="yellow"/>
                <w:lang w:eastAsia="it-IT"/>
              </w:rPr>
            </w:pPr>
            <w:ins w:id="1352" w:author="i0806927" w:date="2016-04-04T13:41:00Z">
              <w:r w:rsidRPr="00EB4616">
                <w:rPr>
                  <w:rFonts w:ascii="Helvetica" w:hAnsi="Helvetica"/>
                  <w:szCs w:val="20"/>
                  <w:highlight w:val="yellow"/>
                  <w:lang w:eastAsia="it-IT"/>
                </w:rPr>
                <w:t xml:space="preserve">        "serviceQualification" : {</w:t>
              </w:r>
            </w:ins>
          </w:p>
          <w:p w14:paraId="3E9D411E" w14:textId="77777777" w:rsidR="008662FE" w:rsidRPr="00EB4616" w:rsidRDefault="008662FE" w:rsidP="008662FE">
            <w:pPr>
              <w:rPr>
                <w:ins w:id="1353" w:author="i0806927" w:date="2016-04-04T13:41:00Z"/>
                <w:rFonts w:ascii="Helvetica" w:hAnsi="Helvetica"/>
                <w:szCs w:val="20"/>
                <w:highlight w:val="yellow"/>
                <w:lang w:eastAsia="it-IT"/>
              </w:rPr>
            </w:pPr>
            <w:ins w:id="1354" w:author="i0806927" w:date="2016-04-04T13:41:00Z">
              <w:r w:rsidRPr="00EB4616">
                <w:rPr>
                  <w:rFonts w:ascii="Helvetica" w:hAnsi="Helvetica"/>
                  <w:szCs w:val="20"/>
                  <w:highlight w:val="yellow"/>
                  <w:lang w:eastAsia="it-IT"/>
                </w:rPr>
                <w:t xml:space="preserve">          "qualificationResult" : "available"</w:t>
              </w:r>
            </w:ins>
          </w:p>
          <w:p w14:paraId="31D7FD9B" w14:textId="77777777" w:rsidR="008662FE" w:rsidRPr="00EB4616" w:rsidRDefault="008662FE" w:rsidP="008662FE">
            <w:pPr>
              <w:rPr>
                <w:ins w:id="1355" w:author="i0806927" w:date="2016-04-04T13:41:00Z"/>
                <w:rFonts w:ascii="Helvetica" w:hAnsi="Helvetica"/>
                <w:szCs w:val="20"/>
                <w:highlight w:val="yellow"/>
                <w:lang w:eastAsia="it-IT"/>
              </w:rPr>
            </w:pPr>
            <w:ins w:id="1356" w:author="i0806927" w:date="2016-04-04T13:41:00Z">
              <w:r w:rsidRPr="00EB4616">
                <w:rPr>
                  <w:rFonts w:ascii="Helvetica" w:hAnsi="Helvetica"/>
                  <w:szCs w:val="20"/>
                  <w:highlight w:val="yellow"/>
                  <w:lang w:eastAsia="it-IT"/>
                </w:rPr>
                <w:t xml:space="preserve">        }</w:t>
              </w:r>
            </w:ins>
          </w:p>
          <w:p w14:paraId="4628F7C1" w14:textId="77777777" w:rsidR="008662FE" w:rsidRPr="00EB4616" w:rsidRDefault="008662FE" w:rsidP="008662FE">
            <w:pPr>
              <w:rPr>
                <w:ins w:id="1357" w:author="i0806927" w:date="2016-04-04T13:41:00Z"/>
                <w:rFonts w:ascii="Helvetica" w:hAnsi="Helvetica"/>
                <w:szCs w:val="20"/>
                <w:highlight w:val="yellow"/>
                <w:lang w:eastAsia="it-IT"/>
              </w:rPr>
            </w:pPr>
            <w:ins w:id="1358" w:author="i0806927" w:date="2016-04-04T13:41:00Z">
              <w:r w:rsidRPr="00EB4616">
                <w:rPr>
                  <w:rFonts w:ascii="Helvetica" w:hAnsi="Helvetica"/>
                  <w:szCs w:val="20"/>
                  <w:highlight w:val="yellow"/>
                  <w:lang w:eastAsia="it-IT"/>
                </w:rPr>
                <w:t xml:space="preserve">      },</w:t>
              </w:r>
            </w:ins>
          </w:p>
          <w:p w14:paraId="2CB575CA" w14:textId="77777777" w:rsidR="008662FE" w:rsidRPr="00EB4616" w:rsidRDefault="008662FE" w:rsidP="008662FE">
            <w:pPr>
              <w:rPr>
                <w:ins w:id="1359" w:author="i0806927" w:date="2016-04-04T13:41:00Z"/>
                <w:rFonts w:ascii="Helvetica" w:hAnsi="Helvetica"/>
                <w:szCs w:val="20"/>
                <w:highlight w:val="yellow"/>
                <w:lang w:eastAsia="it-IT"/>
              </w:rPr>
            </w:pPr>
            <w:ins w:id="1360" w:author="i0806927" w:date="2016-04-04T13:41:00Z">
              <w:r w:rsidRPr="00EB4616">
                <w:rPr>
                  <w:rFonts w:ascii="Helvetica" w:hAnsi="Helvetica"/>
                  <w:szCs w:val="20"/>
                  <w:highlight w:val="yellow"/>
                  <w:lang w:eastAsia="it-IT"/>
                </w:rPr>
                <w:t xml:space="preserve">      {</w:t>
              </w:r>
            </w:ins>
          </w:p>
          <w:p w14:paraId="48749595" w14:textId="77777777" w:rsidR="008662FE" w:rsidRPr="00EB4616" w:rsidRDefault="008662FE" w:rsidP="008662FE">
            <w:pPr>
              <w:rPr>
                <w:ins w:id="1361" w:author="i0806927" w:date="2016-04-04T13:41:00Z"/>
                <w:rFonts w:ascii="Helvetica" w:hAnsi="Helvetica"/>
                <w:szCs w:val="20"/>
                <w:highlight w:val="yellow"/>
                <w:lang w:eastAsia="it-IT"/>
              </w:rPr>
            </w:pPr>
            <w:ins w:id="1362" w:author="i0806927" w:date="2016-04-04T13:41:00Z">
              <w:r w:rsidRPr="00EB4616">
                <w:rPr>
                  <w:rFonts w:ascii="Helvetica" w:hAnsi="Helvetica"/>
                  <w:szCs w:val="20"/>
                  <w:highlight w:val="yellow"/>
                  <w:lang w:eastAsia="it-IT"/>
                </w:rPr>
                <w:t xml:space="preserve">        "id" : "3333",</w:t>
              </w:r>
            </w:ins>
          </w:p>
          <w:p w14:paraId="3B9B4EBE" w14:textId="008BD0A6" w:rsidR="008662FE" w:rsidRPr="00EB4616" w:rsidRDefault="008662FE" w:rsidP="008662FE">
            <w:pPr>
              <w:rPr>
                <w:ins w:id="1363" w:author="i0806927" w:date="2016-04-04T13:41:00Z"/>
                <w:rFonts w:ascii="Helvetica" w:hAnsi="Helvetica"/>
                <w:szCs w:val="20"/>
                <w:highlight w:val="yellow"/>
                <w:lang w:eastAsia="it-IT"/>
              </w:rPr>
            </w:pPr>
            <w:ins w:id="1364" w:author="i0806927" w:date="2016-04-04T13:41:00Z">
              <w:r w:rsidRPr="00EB4616">
                <w:rPr>
                  <w:rFonts w:ascii="Helvetica" w:hAnsi="Helvetica"/>
                  <w:szCs w:val="20"/>
                  <w:highlight w:val="yellow"/>
                  <w:lang w:eastAsia="it-IT"/>
                </w:rPr>
                <w:t xml:space="preserve">        "href": "</w:t>
              </w:r>
            </w:ins>
            <w:ins w:id="1365" w:author="i0806927" w:date="2016-04-04T14:22:00Z">
              <w:r w:rsidR="000B7C4A">
                <w:rPr>
                  <w:rFonts w:ascii="Helvetica" w:hAnsi="Helvetica" w:hint="eastAsia"/>
                  <w:szCs w:val="20"/>
                  <w:highlight w:val="yellow"/>
                  <w:lang w:eastAsia="ja-JP"/>
                </w:rPr>
                <w:t>https:</w:t>
              </w:r>
            </w:ins>
            <w:ins w:id="1366" w:author="i0806927" w:date="2016-04-04T13:41:00Z">
              <w:r w:rsidRPr="00EB4616">
                <w:rPr>
                  <w:rFonts w:ascii="Helvetica" w:hAnsi="Helvetica"/>
                  <w:szCs w:val="20"/>
                  <w:highlight w:val="yellow"/>
                  <w:lang w:eastAsia="it-IT"/>
                </w:rPr>
                <w:t>//serviceSpecification/TVservice",</w:t>
              </w:r>
            </w:ins>
          </w:p>
          <w:p w14:paraId="5028B227" w14:textId="77777777" w:rsidR="008662FE" w:rsidRPr="00EB4616" w:rsidRDefault="008662FE" w:rsidP="008662FE">
            <w:pPr>
              <w:rPr>
                <w:ins w:id="1367" w:author="i0806927" w:date="2016-04-04T13:41:00Z"/>
                <w:rFonts w:ascii="Helvetica" w:hAnsi="Helvetica"/>
                <w:szCs w:val="20"/>
                <w:highlight w:val="yellow"/>
                <w:lang w:eastAsia="it-IT"/>
              </w:rPr>
            </w:pPr>
            <w:ins w:id="1368" w:author="i0806927" w:date="2016-04-04T13:41:00Z">
              <w:r w:rsidRPr="00EB4616">
                <w:rPr>
                  <w:rFonts w:ascii="Helvetica" w:hAnsi="Helvetica"/>
                  <w:szCs w:val="20"/>
                  <w:highlight w:val="yellow"/>
                  <w:lang w:eastAsia="it-IT"/>
                </w:rPr>
                <w:t xml:space="preserve">        "serviceCategoryId" : "TV",</w:t>
              </w:r>
            </w:ins>
          </w:p>
          <w:p w14:paraId="444767EC" w14:textId="77777777" w:rsidR="008662FE" w:rsidRPr="00EB4616" w:rsidRDefault="008662FE" w:rsidP="008662FE">
            <w:pPr>
              <w:rPr>
                <w:ins w:id="1369" w:author="i0806927" w:date="2016-04-04T13:41:00Z"/>
                <w:rFonts w:ascii="Helvetica" w:hAnsi="Helvetica"/>
                <w:szCs w:val="20"/>
                <w:highlight w:val="yellow"/>
                <w:lang w:eastAsia="it-IT"/>
              </w:rPr>
            </w:pPr>
            <w:ins w:id="1370" w:author="i0806927" w:date="2016-04-04T13:41:00Z">
              <w:r w:rsidRPr="00EB4616">
                <w:rPr>
                  <w:rFonts w:ascii="Helvetica" w:hAnsi="Helvetica"/>
                  <w:szCs w:val="20"/>
                  <w:highlight w:val="yellow"/>
                  <w:lang w:eastAsia="it-IT"/>
                </w:rPr>
                <w:t xml:space="preserve">        "serviceQualification" : {</w:t>
              </w:r>
            </w:ins>
          </w:p>
          <w:p w14:paraId="026A95D7" w14:textId="77777777" w:rsidR="008662FE" w:rsidRPr="00EB4616" w:rsidRDefault="008662FE" w:rsidP="008662FE">
            <w:pPr>
              <w:rPr>
                <w:ins w:id="1371" w:author="i0806927" w:date="2016-04-04T13:41:00Z"/>
                <w:rFonts w:ascii="Helvetica" w:hAnsi="Helvetica"/>
                <w:szCs w:val="20"/>
                <w:highlight w:val="yellow"/>
                <w:lang w:eastAsia="it-IT"/>
              </w:rPr>
            </w:pPr>
            <w:ins w:id="1372" w:author="i0806927" w:date="2016-04-04T13:41:00Z">
              <w:r w:rsidRPr="00EB4616">
                <w:rPr>
                  <w:rFonts w:ascii="Helvetica" w:hAnsi="Helvetica"/>
                  <w:szCs w:val="20"/>
                  <w:highlight w:val="yellow"/>
                  <w:lang w:eastAsia="it-IT"/>
                </w:rPr>
                <w:t xml:space="preserve">          "qualificationResult" : "unavailable",</w:t>
              </w:r>
            </w:ins>
          </w:p>
          <w:p w14:paraId="4E03090F" w14:textId="77777777" w:rsidR="008662FE" w:rsidRPr="00EB4616" w:rsidRDefault="008662FE" w:rsidP="008662FE">
            <w:pPr>
              <w:rPr>
                <w:ins w:id="1373" w:author="i0806927" w:date="2016-04-04T13:41:00Z"/>
                <w:rFonts w:ascii="Helvetica" w:hAnsi="Helvetica"/>
                <w:szCs w:val="20"/>
                <w:highlight w:val="yellow"/>
                <w:lang w:eastAsia="it-IT"/>
              </w:rPr>
            </w:pPr>
            <w:ins w:id="1374" w:author="i0806927" w:date="2016-04-04T13:41:00Z">
              <w:r w:rsidRPr="00EB4616">
                <w:rPr>
                  <w:rFonts w:ascii="Helvetica" w:hAnsi="Helvetica"/>
                  <w:szCs w:val="20"/>
                  <w:highlight w:val="yellow"/>
                  <w:lang w:eastAsia="it-IT"/>
                </w:rPr>
                <w:t xml:space="preserve">          "comment" : "less than 5MBPS bandwidth",</w:t>
              </w:r>
            </w:ins>
          </w:p>
          <w:p w14:paraId="657F67E1" w14:textId="77777777" w:rsidR="008662FE" w:rsidRPr="00EB4616" w:rsidRDefault="008662FE" w:rsidP="008662FE">
            <w:pPr>
              <w:rPr>
                <w:ins w:id="1375" w:author="i0806927" w:date="2016-04-04T13:41:00Z"/>
                <w:rFonts w:ascii="Helvetica" w:hAnsi="Helvetica"/>
                <w:szCs w:val="20"/>
                <w:highlight w:val="yellow"/>
                <w:lang w:eastAsia="it-IT"/>
              </w:rPr>
            </w:pPr>
            <w:ins w:id="1376" w:author="i0806927" w:date="2016-04-04T13:41:00Z">
              <w:r w:rsidRPr="00EB4616">
                <w:rPr>
                  <w:rFonts w:ascii="Helvetica" w:hAnsi="Helvetica"/>
                  <w:szCs w:val="20"/>
                  <w:highlight w:val="yellow"/>
                  <w:lang w:eastAsia="it-IT"/>
                </w:rPr>
                <w:t xml:space="preserve">          "qualificationResultDate" : "2016/02/01"</w:t>
              </w:r>
            </w:ins>
          </w:p>
          <w:p w14:paraId="63C11501" w14:textId="77777777" w:rsidR="008662FE" w:rsidRPr="00EB4616" w:rsidRDefault="008662FE" w:rsidP="008662FE">
            <w:pPr>
              <w:rPr>
                <w:ins w:id="1377" w:author="i0806927" w:date="2016-04-04T13:41:00Z"/>
                <w:rFonts w:ascii="Helvetica" w:hAnsi="Helvetica"/>
                <w:szCs w:val="20"/>
                <w:highlight w:val="yellow"/>
                <w:lang w:eastAsia="it-IT"/>
              </w:rPr>
            </w:pPr>
            <w:ins w:id="1378" w:author="i0806927" w:date="2016-04-04T13:41:00Z">
              <w:r w:rsidRPr="00EB4616">
                <w:rPr>
                  <w:rFonts w:ascii="Helvetica" w:hAnsi="Helvetica"/>
                  <w:szCs w:val="20"/>
                  <w:highlight w:val="yellow"/>
                  <w:lang w:eastAsia="it-IT"/>
                </w:rPr>
                <w:t xml:space="preserve">        }</w:t>
              </w:r>
            </w:ins>
          </w:p>
          <w:p w14:paraId="014FA148" w14:textId="77777777" w:rsidR="008662FE" w:rsidRPr="00EB4616" w:rsidRDefault="008662FE" w:rsidP="008662FE">
            <w:pPr>
              <w:rPr>
                <w:ins w:id="1379" w:author="i0806927" w:date="2016-04-04T13:41:00Z"/>
                <w:rFonts w:ascii="Helvetica" w:hAnsi="Helvetica"/>
                <w:szCs w:val="20"/>
                <w:highlight w:val="yellow"/>
                <w:lang w:eastAsia="it-IT"/>
              </w:rPr>
            </w:pPr>
            <w:ins w:id="1380" w:author="i0806927" w:date="2016-04-04T13:41:00Z">
              <w:r w:rsidRPr="00EB4616">
                <w:rPr>
                  <w:rFonts w:ascii="Helvetica" w:hAnsi="Helvetica"/>
                  <w:szCs w:val="20"/>
                  <w:highlight w:val="yellow"/>
                  <w:lang w:eastAsia="it-IT"/>
                </w:rPr>
                <w:t xml:space="preserve">      }</w:t>
              </w:r>
            </w:ins>
          </w:p>
          <w:p w14:paraId="66EAF96E" w14:textId="77777777" w:rsidR="008662FE" w:rsidRPr="00EB4616" w:rsidRDefault="008662FE" w:rsidP="008662FE">
            <w:pPr>
              <w:rPr>
                <w:ins w:id="1381" w:author="i0806927" w:date="2016-04-04T13:41:00Z"/>
                <w:rFonts w:ascii="Helvetica" w:hAnsi="Helvetica"/>
                <w:szCs w:val="20"/>
                <w:lang w:eastAsia="ja-JP"/>
              </w:rPr>
            </w:pPr>
            <w:ins w:id="1382" w:author="i0806927" w:date="2016-04-04T13:41:00Z">
              <w:r w:rsidRPr="00EB4616">
                <w:rPr>
                  <w:rFonts w:ascii="Helvetica" w:hAnsi="Helvetica"/>
                  <w:szCs w:val="20"/>
                  <w:highlight w:val="yellow"/>
                  <w:lang w:eastAsia="it-IT"/>
                </w:rPr>
                <w:t xml:space="preserve">    ],</w:t>
              </w:r>
            </w:ins>
          </w:p>
          <w:p w14:paraId="5F6FEC98" w14:textId="77777777" w:rsidR="008662FE" w:rsidRDefault="008662FE" w:rsidP="008662FE">
            <w:pPr>
              <w:rPr>
                <w:ins w:id="1383" w:author="i0806927" w:date="2016-04-04T13:41:00Z"/>
                <w:rFonts w:ascii="Helvetica" w:hAnsi="Helvetica"/>
                <w:szCs w:val="20"/>
                <w:lang w:eastAsia="ja-JP"/>
              </w:rPr>
            </w:pPr>
            <w:ins w:id="1384" w:author="i0806927" w:date="2016-04-04T13:41:00Z">
              <w:r>
                <w:rPr>
                  <w:rFonts w:ascii="Helvetica" w:hAnsi="Helvetica" w:hint="eastAsia"/>
                  <w:szCs w:val="20"/>
                  <w:lang w:eastAsia="ja-JP"/>
                </w:rPr>
                <w:t xml:space="preserve">    </w:t>
              </w:r>
              <w:r w:rsidRPr="00EB4616">
                <w:rPr>
                  <w:rFonts w:ascii="Helvetica" w:hAnsi="Helvetica" w:hint="eastAsia"/>
                  <w:szCs w:val="20"/>
                  <w:highlight w:val="green"/>
                  <w:lang w:eastAsia="ja-JP"/>
                </w:rPr>
                <w:t>// Alternative service which be able to satisfy the request.</w:t>
              </w:r>
            </w:ins>
          </w:p>
          <w:p w14:paraId="63D45D48" w14:textId="77777777" w:rsidR="008662FE" w:rsidRPr="00EB4616" w:rsidRDefault="008662FE" w:rsidP="008662FE">
            <w:pPr>
              <w:rPr>
                <w:ins w:id="1385" w:author="i0806927" w:date="2016-04-04T13:41:00Z"/>
                <w:rFonts w:ascii="Helvetica" w:hAnsi="Helvetica"/>
                <w:szCs w:val="20"/>
                <w:highlight w:val="yellow"/>
                <w:lang w:eastAsia="ja-JP"/>
              </w:rPr>
            </w:pPr>
            <w:ins w:id="1386" w:author="i0806927" w:date="2016-04-04T13:41:00Z">
              <w:r w:rsidRPr="00EB4616">
                <w:rPr>
                  <w:rFonts w:ascii="Helvetica" w:hAnsi="Helvetica"/>
                  <w:szCs w:val="20"/>
                  <w:lang w:eastAsia="it-IT"/>
                </w:rPr>
                <w:t xml:space="preserve">    </w:t>
              </w:r>
              <w:r w:rsidRPr="00EB4616">
                <w:rPr>
                  <w:rFonts w:ascii="Helvetica" w:hAnsi="Helvetica"/>
                  <w:szCs w:val="20"/>
                  <w:highlight w:val="yellow"/>
                  <w:lang w:eastAsia="it-IT"/>
                </w:rPr>
                <w:t>"Alternative" : [</w:t>
              </w:r>
            </w:ins>
          </w:p>
          <w:p w14:paraId="650B79BB" w14:textId="77777777" w:rsidR="008662FE" w:rsidRPr="00EB4616" w:rsidRDefault="008662FE" w:rsidP="008662FE">
            <w:pPr>
              <w:rPr>
                <w:ins w:id="1387" w:author="i0806927" w:date="2016-04-04T13:41:00Z"/>
                <w:rFonts w:ascii="Helvetica" w:hAnsi="Helvetica"/>
                <w:szCs w:val="20"/>
                <w:highlight w:val="yellow"/>
                <w:lang w:eastAsia="it-IT"/>
              </w:rPr>
            </w:pPr>
            <w:ins w:id="1388" w:author="i0806927" w:date="2016-04-04T13:41:00Z">
              <w:r w:rsidRPr="00EB4616">
                <w:rPr>
                  <w:rFonts w:ascii="Helvetica" w:hAnsi="Helvetica"/>
                  <w:szCs w:val="20"/>
                  <w:highlight w:val="yellow"/>
                  <w:lang w:eastAsia="it-IT"/>
                </w:rPr>
                <w:t xml:space="preserve">      {</w:t>
              </w:r>
            </w:ins>
          </w:p>
          <w:p w14:paraId="0449EE54" w14:textId="77777777" w:rsidR="008662FE" w:rsidRPr="00EB4616" w:rsidRDefault="008662FE" w:rsidP="008662FE">
            <w:pPr>
              <w:rPr>
                <w:ins w:id="1389" w:author="i0806927" w:date="2016-04-04T13:41:00Z"/>
                <w:rFonts w:ascii="Helvetica" w:hAnsi="Helvetica"/>
                <w:szCs w:val="20"/>
                <w:highlight w:val="yellow"/>
                <w:lang w:eastAsia="it-IT"/>
              </w:rPr>
            </w:pPr>
            <w:ins w:id="1390" w:author="i0806927" w:date="2016-04-04T13:41:00Z">
              <w:r w:rsidRPr="00EB4616">
                <w:rPr>
                  <w:rFonts w:ascii="Helvetica" w:hAnsi="Helvetica"/>
                  <w:szCs w:val="20"/>
                  <w:highlight w:val="yellow"/>
                  <w:lang w:eastAsia="it-IT"/>
                </w:rPr>
                <w:t xml:space="preserve">        "serviceSpecificationId" : "Fiber",</w:t>
              </w:r>
            </w:ins>
          </w:p>
          <w:p w14:paraId="2348B581" w14:textId="77777777" w:rsidR="008662FE" w:rsidRPr="00EB4616" w:rsidRDefault="008662FE" w:rsidP="008662FE">
            <w:pPr>
              <w:rPr>
                <w:ins w:id="1391" w:author="i0806927" w:date="2016-04-04T13:41:00Z"/>
                <w:rFonts w:ascii="Helvetica" w:hAnsi="Helvetica"/>
                <w:szCs w:val="20"/>
                <w:highlight w:val="yellow"/>
                <w:lang w:eastAsia="it-IT"/>
              </w:rPr>
            </w:pPr>
            <w:ins w:id="1392" w:author="i0806927" w:date="2016-04-04T13:41:00Z">
              <w:r w:rsidRPr="00EB4616">
                <w:rPr>
                  <w:rFonts w:ascii="Helvetica" w:hAnsi="Helvetica"/>
                  <w:szCs w:val="20"/>
                  <w:highlight w:val="yellow"/>
                  <w:lang w:eastAsia="it-IT"/>
                </w:rPr>
                <w:t xml:space="preserve">        "attribute" : [</w:t>
              </w:r>
            </w:ins>
          </w:p>
          <w:p w14:paraId="3767D70D" w14:textId="77777777" w:rsidR="008662FE" w:rsidRPr="00EB4616" w:rsidRDefault="008662FE" w:rsidP="008662FE">
            <w:pPr>
              <w:rPr>
                <w:ins w:id="1393" w:author="i0806927" w:date="2016-04-04T13:41:00Z"/>
                <w:rFonts w:ascii="Helvetica" w:hAnsi="Helvetica"/>
                <w:szCs w:val="20"/>
                <w:highlight w:val="yellow"/>
                <w:lang w:eastAsia="it-IT"/>
              </w:rPr>
            </w:pPr>
            <w:ins w:id="1394" w:author="i0806927" w:date="2016-04-04T13:41:00Z">
              <w:r w:rsidRPr="00EB4616">
                <w:rPr>
                  <w:rFonts w:ascii="Helvetica" w:hAnsi="Helvetica"/>
                  <w:szCs w:val="20"/>
                  <w:highlight w:val="yellow"/>
                  <w:lang w:eastAsia="it-IT"/>
                </w:rPr>
                <w:t xml:space="preserve">          {</w:t>
              </w:r>
            </w:ins>
          </w:p>
          <w:p w14:paraId="25B1E89D" w14:textId="0E07A027" w:rsidR="008662FE" w:rsidRPr="00EB4616" w:rsidRDefault="003B3AB5" w:rsidP="008662FE">
            <w:pPr>
              <w:rPr>
                <w:ins w:id="1395" w:author="i0806927" w:date="2016-04-04T13:41:00Z"/>
                <w:rFonts w:ascii="Helvetica" w:hAnsi="Helvetica"/>
                <w:szCs w:val="20"/>
                <w:highlight w:val="yellow"/>
                <w:lang w:eastAsia="it-IT"/>
              </w:rPr>
            </w:pPr>
            <w:ins w:id="1396" w:author="i0806927" w:date="2016-04-04T13:41:00Z">
              <w:r>
                <w:rPr>
                  <w:rFonts w:ascii="Helvetica" w:hAnsi="Helvetica"/>
                  <w:szCs w:val="20"/>
                  <w:highlight w:val="yellow"/>
                  <w:lang w:eastAsia="it-IT"/>
                </w:rPr>
                <w:t xml:space="preserve">            "id" : "221</w:t>
              </w:r>
            </w:ins>
            <w:ins w:id="1397" w:author="i0806927" w:date="2016-04-04T14:10:00Z">
              <w:r>
                <w:rPr>
                  <w:rFonts w:ascii="Helvetica" w:hAnsi="Helvetica" w:hint="eastAsia"/>
                  <w:szCs w:val="20"/>
                  <w:highlight w:val="yellow"/>
                  <w:lang w:eastAsia="ja-JP"/>
                </w:rPr>
                <w:t>1</w:t>
              </w:r>
            </w:ins>
            <w:ins w:id="1398" w:author="i0806927" w:date="2016-04-04T13:41:00Z">
              <w:r w:rsidR="008662FE" w:rsidRPr="00EB4616">
                <w:rPr>
                  <w:rFonts w:ascii="Helvetica" w:hAnsi="Helvetica"/>
                  <w:szCs w:val="20"/>
                  <w:highlight w:val="yellow"/>
                  <w:lang w:eastAsia="it-IT"/>
                </w:rPr>
                <w:t>",</w:t>
              </w:r>
            </w:ins>
          </w:p>
          <w:p w14:paraId="35358F2D" w14:textId="5ED70B21" w:rsidR="008662FE" w:rsidRPr="00EB4616" w:rsidRDefault="008662FE" w:rsidP="008662FE">
            <w:pPr>
              <w:rPr>
                <w:ins w:id="1399" w:author="i0806927" w:date="2016-04-04T13:41:00Z"/>
                <w:rFonts w:ascii="Helvetica" w:hAnsi="Helvetica"/>
                <w:szCs w:val="20"/>
                <w:highlight w:val="yellow"/>
                <w:lang w:eastAsia="it-IT"/>
              </w:rPr>
            </w:pPr>
            <w:ins w:id="1400" w:author="i0806927" w:date="2016-04-04T13:41:00Z">
              <w:r w:rsidRPr="00EB4616">
                <w:rPr>
                  <w:rFonts w:ascii="Helvetica" w:hAnsi="Helvetica"/>
                  <w:szCs w:val="20"/>
                  <w:highlight w:val="yellow"/>
                  <w:lang w:eastAsia="it-IT"/>
                </w:rPr>
                <w:t xml:space="preserve">            "name" : "</w:t>
              </w:r>
            </w:ins>
            <w:ins w:id="1401" w:author="i0806927" w:date="2016-04-04T14:10:00Z">
              <w:r w:rsidR="003B3AB5">
                <w:rPr>
                  <w:rFonts w:ascii="Helvetica" w:hAnsi="Helvetica" w:hint="eastAsia"/>
                  <w:szCs w:val="20"/>
                  <w:highlight w:val="yellow"/>
                  <w:lang w:eastAsia="ja-JP"/>
                </w:rPr>
                <w:t>upstream</w:t>
              </w:r>
            </w:ins>
            <w:ins w:id="1402" w:author="i0806927" w:date="2016-04-04T13:41:00Z">
              <w:r w:rsidRPr="00EB4616">
                <w:rPr>
                  <w:rFonts w:ascii="Helvetica" w:hAnsi="Helvetica"/>
                  <w:szCs w:val="20"/>
                  <w:highlight w:val="yellow"/>
                  <w:lang w:eastAsia="it-IT"/>
                </w:rPr>
                <w:t>Speed",</w:t>
              </w:r>
            </w:ins>
          </w:p>
          <w:p w14:paraId="62C27767" w14:textId="04EF8ADB" w:rsidR="008662FE" w:rsidRPr="00EB4616" w:rsidRDefault="003B3AB5" w:rsidP="008662FE">
            <w:pPr>
              <w:rPr>
                <w:ins w:id="1403" w:author="i0806927" w:date="2016-04-04T13:41:00Z"/>
                <w:rFonts w:ascii="Helvetica" w:hAnsi="Helvetica"/>
                <w:szCs w:val="20"/>
                <w:highlight w:val="yellow"/>
                <w:lang w:eastAsia="it-IT"/>
              </w:rPr>
            </w:pPr>
            <w:ins w:id="1404" w:author="i0806927" w:date="2016-04-04T13:41:00Z">
              <w:r>
                <w:rPr>
                  <w:rFonts w:ascii="Helvetica" w:hAnsi="Helvetica"/>
                  <w:szCs w:val="20"/>
                  <w:highlight w:val="yellow"/>
                  <w:lang w:eastAsia="it-IT"/>
                </w:rPr>
                <w:t xml:space="preserve">            "value" : "1</w:t>
              </w:r>
              <w:r w:rsidR="008662FE" w:rsidRPr="00EB4616">
                <w:rPr>
                  <w:rFonts w:ascii="Helvetica" w:hAnsi="Helvetica"/>
                  <w:szCs w:val="20"/>
                  <w:highlight w:val="yellow"/>
                  <w:lang w:eastAsia="it-IT"/>
                </w:rPr>
                <w:t>MBPS"</w:t>
              </w:r>
            </w:ins>
          </w:p>
          <w:p w14:paraId="596BA440" w14:textId="77777777" w:rsidR="008662FE" w:rsidRPr="00EB4616" w:rsidRDefault="008662FE" w:rsidP="008662FE">
            <w:pPr>
              <w:rPr>
                <w:ins w:id="1405" w:author="i0806927" w:date="2016-04-04T13:41:00Z"/>
                <w:rFonts w:ascii="Helvetica" w:hAnsi="Helvetica"/>
                <w:szCs w:val="20"/>
                <w:highlight w:val="yellow"/>
                <w:lang w:eastAsia="it-IT"/>
              </w:rPr>
            </w:pPr>
            <w:ins w:id="1406" w:author="i0806927" w:date="2016-04-04T13:41:00Z">
              <w:r w:rsidRPr="00EB4616">
                <w:rPr>
                  <w:rFonts w:ascii="Helvetica" w:hAnsi="Helvetica"/>
                  <w:szCs w:val="20"/>
                  <w:highlight w:val="yellow"/>
                  <w:lang w:eastAsia="it-IT"/>
                </w:rPr>
                <w:t xml:space="preserve">          },</w:t>
              </w:r>
            </w:ins>
          </w:p>
          <w:p w14:paraId="1189126E" w14:textId="77777777" w:rsidR="008662FE" w:rsidRPr="00EB4616" w:rsidRDefault="008662FE" w:rsidP="008662FE">
            <w:pPr>
              <w:rPr>
                <w:ins w:id="1407" w:author="i0806927" w:date="2016-04-04T13:41:00Z"/>
                <w:rFonts w:ascii="Helvetica" w:hAnsi="Helvetica"/>
                <w:szCs w:val="20"/>
                <w:highlight w:val="yellow"/>
                <w:lang w:eastAsia="it-IT"/>
              </w:rPr>
            </w:pPr>
            <w:ins w:id="1408" w:author="i0806927" w:date="2016-04-04T13:41:00Z">
              <w:r w:rsidRPr="00EB4616">
                <w:rPr>
                  <w:rFonts w:ascii="Helvetica" w:hAnsi="Helvetica"/>
                  <w:szCs w:val="20"/>
                  <w:highlight w:val="yellow"/>
                  <w:lang w:eastAsia="it-IT"/>
                </w:rPr>
                <w:t xml:space="preserve">          {</w:t>
              </w:r>
            </w:ins>
          </w:p>
          <w:p w14:paraId="5294BE02" w14:textId="77777777" w:rsidR="008662FE" w:rsidRPr="00EB4616" w:rsidRDefault="008662FE" w:rsidP="008662FE">
            <w:pPr>
              <w:rPr>
                <w:ins w:id="1409" w:author="i0806927" w:date="2016-04-04T13:41:00Z"/>
                <w:rFonts w:ascii="Helvetica" w:hAnsi="Helvetica"/>
                <w:szCs w:val="20"/>
                <w:highlight w:val="yellow"/>
                <w:lang w:eastAsia="it-IT"/>
              </w:rPr>
            </w:pPr>
            <w:ins w:id="1410" w:author="i0806927" w:date="2016-04-04T13:41:00Z">
              <w:r w:rsidRPr="00EB4616">
                <w:rPr>
                  <w:rFonts w:ascii="Helvetica" w:hAnsi="Helvetica"/>
                  <w:szCs w:val="20"/>
                  <w:highlight w:val="yellow"/>
                  <w:lang w:eastAsia="it-IT"/>
                </w:rPr>
                <w:t xml:space="preserve">            "id" : "2212",</w:t>
              </w:r>
            </w:ins>
          </w:p>
          <w:p w14:paraId="2F4A2779" w14:textId="7FC5C679" w:rsidR="008662FE" w:rsidRPr="00EB4616" w:rsidRDefault="008662FE" w:rsidP="008662FE">
            <w:pPr>
              <w:rPr>
                <w:ins w:id="1411" w:author="i0806927" w:date="2016-04-04T13:41:00Z"/>
                <w:rFonts w:ascii="Helvetica" w:hAnsi="Helvetica"/>
                <w:szCs w:val="20"/>
                <w:highlight w:val="yellow"/>
                <w:lang w:eastAsia="it-IT"/>
              </w:rPr>
            </w:pPr>
            <w:ins w:id="1412" w:author="i0806927" w:date="2016-04-04T13:41:00Z">
              <w:r w:rsidRPr="00EB4616">
                <w:rPr>
                  <w:rFonts w:ascii="Helvetica" w:hAnsi="Helvetica"/>
                  <w:szCs w:val="20"/>
                  <w:highlight w:val="yellow"/>
                  <w:lang w:eastAsia="it-IT"/>
                </w:rPr>
                <w:t xml:space="preserve">            "name" : "down</w:t>
              </w:r>
            </w:ins>
            <w:ins w:id="1413" w:author="i0806927" w:date="2016-04-04T14:10:00Z">
              <w:r w:rsidR="003B3AB5">
                <w:rPr>
                  <w:rFonts w:ascii="Helvetica" w:hAnsi="Helvetica" w:hint="eastAsia"/>
                  <w:szCs w:val="20"/>
                  <w:highlight w:val="yellow"/>
                  <w:lang w:eastAsia="ja-JP"/>
                </w:rPr>
                <w:t>stream</w:t>
              </w:r>
            </w:ins>
            <w:ins w:id="1414" w:author="i0806927" w:date="2016-04-04T13:41:00Z">
              <w:r w:rsidRPr="00EB4616">
                <w:rPr>
                  <w:rFonts w:ascii="Helvetica" w:hAnsi="Helvetica"/>
                  <w:szCs w:val="20"/>
                  <w:highlight w:val="yellow"/>
                  <w:lang w:eastAsia="it-IT"/>
                </w:rPr>
                <w:t>Speed",</w:t>
              </w:r>
            </w:ins>
          </w:p>
          <w:p w14:paraId="4AD91124" w14:textId="77777777" w:rsidR="008662FE" w:rsidRPr="00EB4616" w:rsidRDefault="008662FE" w:rsidP="008662FE">
            <w:pPr>
              <w:rPr>
                <w:ins w:id="1415" w:author="i0806927" w:date="2016-04-04T13:41:00Z"/>
                <w:rFonts w:ascii="Helvetica" w:hAnsi="Helvetica"/>
                <w:szCs w:val="20"/>
                <w:highlight w:val="yellow"/>
                <w:lang w:eastAsia="it-IT"/>
              </w:rPr>
            </w:pPr>
            <w:ins w:id="1416" w:author="i0806927" w:date="2016-04-04T13:41:00Z">
              <w:r w:rsidRPr="00EB4616">
                <w:rPr>
                  <w:rFonts w:ascii="Helvetica" w:hAnsi="Helvetica"/>
                  <w:szCs w:val="20"/>
                  <w:highlight w:val="yellow"/>
                  <w:lang w:eastAsia="it-IT"/>
                </w:rPr>
                <w:t xml:space="preserve">            "value" : "10MBPS"</w:t>
              </w:r>
            </w:ins>
          </w:p>
          <w:p w14:paraId="04737729" w14:textId="77777777" w:rsidR="008662FE" w:rsidRPr="00EB4616" w:rsidRDefault="008662FE" w:rsidP="008662FE">
            <w:pPr>
              <w:rPr>
                <w:ins w:id="1417" w:author="i0806927" w:date="2016-04-04T13:41:00Z"/>
                <w:rFonts w:ascii="Helvetica" w:hAnsi="Helvetica"/>
                <w:szCs w:val="20"/>
                <w:highlight w:val="yellow"/>
                <w:lang w:eastAsia="it-IT"/>
              </w:rPr>
            </w:pPr>
            <w:ins w:id="1418" w:author="i0806927" w:date="2016-04-04T13:41:00Z">
              <w:r w:rsidRPr="00EB4616">
                <w:rPr>
                  <w:rFonts w:ascii="Helvetica" w:hAnsi="Helvetica"/>
                  <w:szCs w:val="20"/>
                  <w:highlight w:val="yellow"/>
                  <w:lang w:eastAsia="it-IT"/>
                </w:rPr>
                <w:t xml:space="preserve">          },</w:t>
              </w:r>
            </w:ins>
          </w:p>
          <w:p w14:paraId="5CAF14A5" w14:textId="77777777" w:rsidR="008662FE" w:rsidRPr="00EB4616" w:rsidRDefault="008662FE" w:rsidP="008662FE">
            <w:pPr>
              <w:rPr>
                <w:ins w:id="1419" w:author="i0806927" w:date="2016-04-04T13:41:00Z"/>
                <w:rFonts w:ascii="Helvetica" w:hAnsi="Helvetica"/>
                <w:szCs w:val="20"/>
                <w:highlight w:val="yellow"/>
                <w:lang w:eastAsia="it-IT"/>
              </w:rPr>
            </w:pPr>
            <w:ins w:id="1420" w:author="i0806927" w:date="2016-04-04T13:41:00Z">
              <w:r w:rsidRPr="00EB4616">
                <w:rPr>
                  <w:rFonts w:ascii="Helvetica" w:hAnsi="Helvetica"/>
                  <w:szCs w:val="20"/>
                  <w:highlight w:val="yellow"/>
                  <w:lang w:eastAsia="it-IT"/>
                </w:rPr>
                <w:t xml:space="preserve">        ]</w:t>
              </w:r>
            </w:ins>
          </w:p>
          <w:p w14:paraId="43B7D2FC" w14:textId="77777777" w:rsidR="008662FE" w:rsidRPr="00EB4616" w:rsidRDefault="008662FE" w:rsidP="008662FE">
            <w:pPr>
              <w:rPr>
                <w:ins w:id="1421" w:author="i0806927" w:date="2016-04-04T13:41:00Z"/>
                <w:rFonts w:ascii="Helvetica" w:hAnsi="Helvetica"/>
                <w:szCs w:val="20"/>
                <w:highlight w:val="yellow"/>
                <w:lang w:eastAsia="it-IT"/>
              </w:rPr>
            </w:pPr>
            <w:ins w:id="1422" w:author="i0806927" w:date="2016-04-04T13:41:00Z">
              <w:r w:rsidRPr="00EB4616">
                <w:rPr>
                  <w:rFonts w:ascii="Helvetica" w:hAnsi="Helvetica"/>
                  <w:szCs w:val="20"/>
                  <w:highlight w:val="yellow"/>
                  <w:lang w:eastAsia="it-IT"/>
                </w:rPr>
                <w:t xml:space="preserve">      }</w:t>
              </w:r>
            </w:ins>
          </w:p>
          <w:p w14:paraId="7E25ED9A" w14:textId="77777777" w:rsidR="008662FE" w:rsidRPr="00EB4616" w:rsidRDefault="008662FE" w:rsidP="008662FE">
            <w:pPr>
              <w:rPr>
                <w:ins w:id="1423" w:author="i0806927" w:date="2016-04-04T13:41:00Z"/>
                <w:rFonts w:ascii="Helvetica" w:hAnsi="Helvetica"/>
                <w:szCs w:val="20"/>
                <w:highlight w:val="yellow"/>
                <w:lang w:eastAsia="it-IT"/>
              </w:rPr>
            </w:pPr>
            <w:ins w:id="1424" w:author="i0806927" w:date="2016-04-04T13:41:00Z">
              <w:r w:rsidRPr="00EB4616">
                <w:rPr>
                  <w:rFonts w:ascii="Helvetica" w:hAnsi="Helvetica"/>
                  <w:szCs w:val="20"/>
                  <w:highlight w:val="yellow"/>
                  <w:lang w:eastAsia="it-IT"/>
                </w:rPr>
                <w:t xml:space="preserve">    ]</w:t>
              </w:r>
            </w:ins>
          </w:p>
          <w:p w14:paraId="101927E8" w14:textId="77777777" w:rsidR="008662FE" w:rsidRPr="00EB4616" w:rsidRDefault="008662FE" w:rsidP="008662FE">
            <w:pPr>
              <w:rPr>
                <w:ins w:id="1425" w:author="i0806927" w:date="2016-04-04T13:41:00Z"/>
                <w:rFonts w:ascii="Helvetica" w:hAnsi="Helvetica"/>
                <w:szCs w:val="20"/>
                <w:highlight w:val="yellow"/>
                <w:lang w:eastAsia="it-IT"/>
              </w:rPr>
            </w:pPr>
            <w:ins w:id="1426" w:author="i0806927" w:date="2016-04-04T13:41:00Z">
              <w:r w:rsidRPr="00EB4616">
                <w:rPr>
                  <w:rFonts w:ascii="Helvetica" w:hAnsi="Helvetica"/>
                  <w:szCs w:val="20"/>
                  <w:highlight w:val="yellow"/>
                  <w:lang w:eastAsia="it-IT"/>
                </w:rPr>
                <w:t xml:space="preserve">  }</w:t>
              </w:r>
            </w:ins>
          </w:p>
          <w:p w14:paraId="301CA59B" w14:textId="77777777" w:rsidR="008662FE" w:rsidRPr="00DA0F80" w:rsidRDefault="008662FE" w:rsidP="008662FE">
            <w:pPr>
              <w:rPr>
                <w:ins w:id="1427" w:author="i0806927" w:date="2016-04-04T13:41:00Z"/>
                <w:rFonts w:ascii="Consolas" w:hAnsi="Consolas" w:cs="Consolas"/>
                <w:color w:val="FF0000"/>
                <w:sz w:val="24"/>
                <w:highlight w:val="yellow"/>
                <w:lang w:eastAsia="ja-JP"/>
              </w:rPr>
            </w:pPr>
            <w:ins w:id="1428" w:author="i0806927" w:date="2016-04-04T13:41:00Z">
              <w:r w:rsidRPr="00EB4616">
                <w:rPr>
                  <w:rFonts w:ascii="Helvetica" w:hAnsi="Helvetica"/>
                  <w:szCs w:val="20"/>
                  <w:highlight w:val="yellow"/>
                  <w:lang w:eastAsia="it-IT"/>
                </w:rPr>
                <w:t>}</w:t>
              </w:r>
            </w:ins>
          </w:p>
        </w:tc>
      </w:tr>
    </w:tbl>
    <w:p w14:paraId="008053A1" w14:textId="77777777" w:rsidR="008662FE" w:rsidRDefault="008662FE" w:rsidP="001C3F58">
      <w:pPr>
        <w:rPr>
          <w:ins w:id="1429" w:author="i0806927" w:date="2016-04-04T13:44:00Z"/>
          <w:rFonts w:ascii="Helvetica" w:hAnsi="Helvetica" w:cs="Helvetica"/>
          <w:sz w:val="24"/>
          <w:lang w:eastAsia="ja-JP"/>
        </w:rPr>
      </w:pPr>
    </w:p>
    <w:p w14:paraId="45D1CEAE" w14:textId="77777777" w:rsidR="008662FE" w:rsidRPr="00EB4616" w:rsidRDefault="008662FE">
      <w:pPr>
        <w:pStyle w:val="ListParagraph"/>
        <w:numPr>
          <w:ilvl w:val="0"/>
          <w:numId w:val="36"/>
        </w:numPr>
        <w:rPr>
          <w:ins w:id="1430" w:author="i0806927" w:date="2016-04-04T13:45:00Z"/>
          <w:rFonts w:ascii="Helvetica" w:hAnsi="Helvetica" w:cs="Helvetica"/>
          <w:sz w:val="24"/>
          <w:lang w:eastAsia="ja-JP"/>
        </w:rPr>
        <w:pPrChange w:id="1431" w:author="i0806927" w:date="2016-04-04T13:45:00Z">
          <w:pPr>
            <w:pStyle w:val="ListParagraph"/>
            <w:numPr>
              <w:numId w:val="34"/>
            </w:numPr>
            <w:ind w:left="360" w:hanging="360"/>
          </w:pPr>
        </w:pPrChange>
      </w:pPr>
      <w:ins w:id="1432" w:author="i0806927" w:date="2016-04-04T13:45:00Z">
        <w:r>
          <w:rPr>
            <w:rFonts w:ascii="Helvetica" w:eastAsiaTheme="minorEastAsia" w:hAnsi="Helvetica" w:cs="Helvetica"/>
            <w:sz w:val="24"/>
            <w:lang w:eastAsia="ja-JP"/>
          </w:rPr>
          <w:t>G</w:t>
        </w:r>
        <w:r>
          <w:rPr>
            <w:rFonts w:ascii="Helvetica" w:eastAsiaTheme="minorEastAsia" w:hAnsi="Helvetica" w:cs="Helvetica" w:hint="eastAsia"/>
            <w:sz w:val="24"/>
            <w:lang w:eastAsia="ja-JP"/>
          </w:rPr>
          <w:t xml:space="preserve">eocode for location info </w:t>
        </w:r>
      </w:ins>
    </w:p>
    <w:p w14:paraId="3A32B18A" w14:textId="77777777" w:rsidR="008662FE" w:rsidRDefault="008662FE" w:rsidP="001C3F58">
      <w:pPr>
        <w:rPr>
          <w:ins w:id="1433" w:author="i0806927" w:date="2016-04-04T13:36:00Z"/>
          <w:rFonts w:ascii="Helvetica" w:hAnsi="Helvetica" w:cs="Helvetica"/>
          <w:sz w:val="24"/>
          <w:lang w:eastAsia="ja-JP"/>
        </w:rPr>
      </w:pPr>
    </w:p>
    <w:tbl>
      <w:tblPr>
        <w:tblW w:w="0" w:type="auto"/>
        <w:tblCellMar>
          <w:top w:w="115" w:type="dxa"/>
          <w:left w:w="115" w:type="dxa"/>
          <w:bottom w:w="115" w:type="dxa"/>
          <w:right w:w="115" w:type="dxa"/>
        </w:tblCellMar>
        <w:tblLook w:val="04A0" w:firstRow="1" w:lastRow="0" w:firstColumn="1" w:lastColumn="0" w:noHBand="0" w:noVBand="1"/>
      </w:tblPr>
      <w:tblGrid>
        <w:gridCol w:w="10244"/>
      </w:tblGrid>
      <w:tr w:rsidR="008662FE" w:rsidRPr="00CF752B" w14:paraId="37A3DDC9" w14:textId="77777777" w:rsidTr="008662FE">
        <w:trPr>
          <w:ins w:id="1434" w:author="i0806927" w:date="2016-04-04T13:43:00Z"/>
        </w:trPr>
        <w:tc>
          <w:tcPr>
            <w:tcW w:w="9590" w:type="dxa"/>
            <w:shd w:val="clear" w:color="auto" w:fill="D9D9D9" w:themeFill="background1" w:themeFillShade="D9"/>
          </w:tcPr>
          <w:p w14:paraId="395D4B30" w14:textId="77777777" w:rsidR="008662FE" w:rsidRDefault="008662FE" w:rsidP="008662FE">
            <w:pPr>
              <w:rPr>
                <w:ins w:id="1435" w:author="i0806927" w:date="2016-04-04T13:43:00Z"/>
                <w:rFonts w:ascii="Helvetica" w:hAnsi="Helvetica"/>
                <w:szCs w:val="20"/>
                <w:lang w:eastAsia="ja-JP"/>
              </w:rPr>
            </w:pPr>
            <w:ins w:id="1436" w:author="i0806927" w:date="2016-04-04T13:43:00Z">
              <w:r w:rsidRPr="002649F3">
                <w:rPr>
                  <w:rFonts w:ascii="Helvetica" w:hAnsi="Helvetica"/>
                  <w:szCs w:val="20"/>
                  <w:lang w:eastAsia="it-IT"/>
                </w:rPr>
                <w:t>{</w:t>
              </w:r>
            </w:ins>
          </w:p>
          <w:p w14:paraId="4B1A4555" w14:textId="77777777" w:rsidR="008662FE" w:rsidRPr="00EB4616" w:rsidRDefault="008662FE" w:rsidP="008662FE">
            <w:pPr>
              <w:rPr>
                <w:ins w:id="1437" w:author="i0806927" w:date="2016-04-04T13:43:00Z"/>
                <w:rFonts w:ascii="Helvetica" w:hAnsi="Helvetica"/>
                <w:szCs w:val="20"/>
                <w:lang w:eastAsia="ja-JP"/>
              </w:rPr>
            </w:pPr>
            <w:ins w:id="1438" w:author="i0806927" w:date="2016-04-04T13:43:00Z">
              <w:r>
                <w:rPr>
                  <w:rFonts w:ascii="Helvetica" w:hAnsi="Helvetica" w:hint="eastAsia"/>
                  <w:szCs w:val="20"/>
                  <w:lang w:eastAsia="ja-JP"/>
                </w:rPr>
                <w:t xml:space="preserve">  </w:t>
              </w:r>
              <w:r w:rsidRPr="00EB4616">
                <w:rPr>
                  <w:rFonts w:ascii="Helvetica" w:hAnsi="Helvetica" w:hint="eastAsia"/>
                  <w:szCs w:val="20"/>
                  <w:highlight w:val="green"/>
                  <w:lang w:eastAsia="ja-JP"/>
                </w:rPr>
                <w:t>// Service Qualification Request</w:t>
              </w:r>
            </w:ins>
          </w:p>
          <w:p w14:paraId="49E2A000" w14:textId="77777777" w:rsidR="008662FE" w:rsidRPr="00EB4616" w:rsidRDefault="008662FE" w:rsidP="008662FE">
            <w:pPr>
              <w:rPr>
                <w:ins w:id="1439" w:author="i0806927" w:date="2016-04-04T13:43:00Z"/>
                <w:rFonts w:ascii="Helvetica" w:hAnsi="Helvetica"/>
                <w:szCs w:val="20"/>
                <w:highlight w:val="yellow"/>
                <w:lang w:eastAsia="it-IT"/>
              </w:rPr>
            </w:pPr>
            <w:ins w:id="1440" w:author="i0806927" w:date="2016-04-04T13:43:00Z">
              <w:r w:rsidRPr="00EB4616">
                <w:rPr>
                  <w:rFonts w:ascii="Helvetica" w:hAnsi="Helvetica"/>
                  <w:szCs w:val="20"/>
                  <w:lang w:eastAsia="it-IT"/>
                </w:rPr>
                <w:t xml:space="preserve">  </w:t>
              </w:r>
              <w:r w:rsidRPr="00EB4616">
                <w:rPr>
                  <w:rFonts w:ascii="Helvetica" w:hAnsi="Helvetica"/>
                  <w:szCs w:val="20"/>
                  <w:highlight w:val="yellow"/>
                  <w:lang w:eastAsia="it-IT"/>
                </w:rPr>
                <w:t>"serviceQualificationRequest" : {</w:t>
              </w:r>
            </w:ins>
          </w:p>
          <w:p w14:paraId="1620FCD7" w14:textId="77777777" w:rsidR="008662FE" w:rsidRPr="00EB4616" w:rsidRDefault="008662FE" w:rsidP="008662FE">
            <w:pPr>
              <w:rPr>
                <w:ins w:id="1441" w:author="i0806927" w:date="2016-04-04T13:43:00Z"/>
                <w:rFonts w:ascii="Helvetica" w:hAnsi="Helvetica"/>
                <w:szCs w:val="20"/>
                <w:highlight w:val="yellow"/>
                <w:lang w:eastAsia="it-IT"/>
              </w:rPr>
            </w:pPr>
            <w:ins w:id="1442" w:author="i0806927" w:date="2016-04-04T13:43:00Z">
              <w:r w:rsidRPr="00EB4616">
                <w:rPr>
                  <w:rFonts w:ascii="Helvetica" w:hAnsi="Helvetica"/>
                  <w:szCs w:val="20"/>
                  <w:highlight w:val="yellow"/>
                  <w:lang w:eastAsia="it-IT"/>
                </w:rPr>
                <w:t xml:space="preserve">    "id" : "",</w:t>
              </w:r>
            </w:ins>
          </w:p>
          <w:p w14:paraId="0A90799C" w14:textId="77777777" w:rsidR="008662FE" w:rsidRPr="00EB4616" w:rsidRDefault="008662FE" w:rsidP="008662FE">
            <w:pPr>
              <w:rPr>
                <w:ins w:id="1443" w:author="i0806927" w:date="2016-04-04T13:43:00Z"/>
                <w:rFonts w:ascii="Helvetica" w:hAnsi="Helvetica"/>
                <w:szCs w:val="20"/>
                <w:lang w:eastAsia="it-IT"/>
              </w:rPr>
            </w:pPr>
            <w:ins w:id="1444" w:author="i0806927" w:date="2016-04-04T13:43:00Z">
              <w:r w:rsidRPr="00EB4616">
                <w:rPr>
                  <w:rFonts w:ascii="Helvetica" w:hAnsi="Helvetica"/>
                  <w:szCs w:val="20"/>
                  <w:highlight w:val="yellow"/>
                  <w:lang w:eastAsia="it-IT"/>
                </w:rPr>
                <w:t xml:space="preserve">    "eligibilityDate" : "20160201 10:00",</w:t>
              </w:r>
            </w:ins>
          </w:p>
          <w:p w14:paraId="6395FD4F" w14:textId="77777777" w:rsidR="008662FE" w:rsidRDefault="008662FE" w:rsidP="008662FE">
            <w:pPr>
              <w:rPr>
                <w:ins w:id="1445" w:author="i0806927" w:date="2016-04-04T13:43:00Z"/>
                <w:rFonts w:ascii="Helvetica" w:hAnsi="Helvetica"/>
                <w:szCs w:val="20"/>
                <w:lang w:eastAsia="ja-JP"/>
              </w:rPr>
            </w:pPr>
          </w:p>
          <w:p w14:paraId="0C239CEA" w14:textId="77777777" w:rsidR="008662FE" w:rsidRDefault="008662FE" w:rsidP="008662FE">
            <w:pPr>
              <w:rPr>
                <w:ins w:id="1446" w:author="i0806927" w:date="2016-04-04T13:43:00Z"/>
                <w:rFonts w:ascii="Helvetica" w:hAnsi="Helvetica"/>
                <w:szCs w:val="20"/>
                <w:lang w:eastAsia="ja-JP"/>
              </w:rPr>
            </w:pPr>
            <w:ins w:id="1447" w:author="i0806927" w:date="2016-04-04T13:43:00Z">
              <w:r>
                <w:rPr>
                  <w:rFonts w:ascii="Helvetica" w:hAnsi="Helvetica" w:hint="eastAsia"/>
                  <w:szCs w:val="20"/>
                  <w:lang w:eastAsia="ja-JP"/>
                </w:rPr>
                <w:t xml:space="preserve">  </w:t>
              </w:r>
              <w:r w:rsidRPr="00EB4616">
                <w:rPr>
                  <w:rFonts w:ascii="Helvetica" w:hAnsi="Helvetica" w:hint="eastAsia"/>
                  <w:szCs w:val="20"/>
                  <w:highlight w:val="green"/>
                  <w:lang w:eastAsia="ja-JP"/>
                </w:rPr>
                <w:t xml:space="preserve">// </w:t>
              </w:r>
              <w:r w:rsidRPr="00EB4616">
                <w:rPr>
                  <w:rFonts w:ascii="Helvetica" w:hAnsi="Helvetica"/>
                  <w:szCs w:val="20"/>
                  <w:highlight w:val="green"/>
                  <w:lang w:eastAsia="ja-JP"/>
                </w:rPr>
                <w:t xml:space="preserve">1 of </w:t>
              </w:r>
              <w:r w:rsidRPr="00EB4616">
                <w:rPr>
                  <w:highlight w:val="green"/>
                </w:rPr>
                <w:t>Address, Address description, geoCode and publicKey</w:t>
              </w:r>
              <w:r w:rsidRPr="00EB4616">
                <w:rPr>
                  <w:rFonts w:ascii="Helvetica" w:hAnsi="Helvetica"/>
                  <w:szCs w:val="20"/>
                  <w:highlight w:val="green"/>
                  <w:lang w:eastAsia="ja-JP"/>
                </w:rPr>
                <w:t xml:space="preserve"> should be provided</w:t>
              </w:r>
            </w:ins>
          </w:p>
          <w:p w14:paraId="4D476EFC" w14:textId="4CBAF3D2" w:rsidR="008662FE" w:rsidRPr="00EB4616" w:rsidRDefault="008662FE" w:rsidP="008662FE">
            <w:pPr>
              <w:rPr>
                <w:ins w:id="1448" w:author="i0806927" w:date="2016-04-04T13:43:00Z"/>
                <w:rFonts w:ascii="Helvetica" w:hAnsi="Helvetica"/>
                <w:szCs w:val="20"/>
                <w:highlight w:val="yellow"/>
                <w:lang w:eastAsia="it-IT"/>
              </w:rPr>
            </w:pPr>
            <w:ins w:id="1449" w:author="i0806927" w:date="2016-04-04T13:43:00Z">
              <w:r w:rsidRPr="00EB4616">
                <w:rPr>
                  <w:rFonts w:ascii="Helvetica" w:hAnsi="Helvetica"/>
                  <w:szCs w:val="20"/>
                  <w:lang w:eastAsia="it-IT"/>
                </w:rPr>
                <w:t xml:space="preserve">    </w:t>
              </w:r>
              <w:r w:rsidRPr="00EB4616">
                <w:rPr>
                  <w:rFonts w:ascii="Helvetica" w:hAnsi="Helvetica"/>
                  <w:szCs w:val="20"/>
                  <w:highlight w:val="yellow"/>
                  <w:lang w:eastAsia="it-IT"/>
                </w:rPr>
                <w:t>"</w:t>
              </w:r>
            </w:ins>
            <w:ins w:id="1450" w:author="i0806927" w:date="2016-04-04T13:45:00Z">
              <w:r>
                <w:rPr>
                  <w:rFonts w:ascii="Helvetica" w:hAnsi="Helvetica" w:hint="eastAsia"/>
                  <w:szCs w:val="20"/>
                  <w:highlight w:val="yellow"/>
                  <w:lang w:eastAsia="ja-JP"/>
                </w:rPr>
                <w:t>geocode</w:t>
              </w:r>
            </w:ins>
            <w:ins w:id="1451" w:author="i0806927" w:date="2016-04-04T13:43:00Z">
              <w:r w:rsidRPr="00EB4616">
                <w:rPr>
                  <w:rFonts w:ascii="Helvetica" w:hAnsi="Helvetica"/>
                  <w:szCs w:val="20"/>
                  <w:highlight w:val="yellow"/>
                  <w:lang w:eastAsia="it-IT"/>
                </w:rPr>
                <w:t>" : {</w:t>
              </w:r>
            </w:ins>
          </w:p>
          <w:p w14:paraId="4879994E" w14:textId="19EFEA76" w:rsidR="008662FE" w:rsidRPr="00EB4616" w:rsidRDefault="008662FE" w:rsidP="008662FE">
            <w:pPr>
              <w:rPr>
                <w:ins w:id="1452" w:author="i0806927" w:date="2016-04-04T13:43:00Z"/>
                <w:rFonts w:ascii="Helvetica" w:hAnsi="Helvetica"/>
                <w:szCs w:val="20"/>
                <w:highlight w:val="yellow"/>
                <w:lang w:eastAsia="it-IT"/>
              </w:rPr>
            </w:pPr>
            <w:ins w:id="1453" w:author="i0806927" w:date="2016-04-04T13:43:00Z">
              <w:r w:rsidRPr="00BD1434">
                <w:rPr>
                  <w:rFonts w:ascii="Helvetica" w:hAnsi="Helvetica"/>
                  <w:szCs w:val="20"/>
                  <w:highlight w:val="yellow"/>
                  <w:lang w:eastAsia="it-IT"/>
                </w:rPr>
                <w:t xml:space="preserve">      "</w:t>
              </w:r>
            </w:ins>
            <w:ins w:id="1454" w:author="i0806927" w:date="2016-04-04T13:45:00Z">
              <w:r w:rsidRPr="00BD1434">
                <w:rPr>
                  <w:rFonts w:ascii="Helvetica" w:hAnsi="Helvetica"/>
                  <w:szCs w:val="20"/>
                  <w:highlight w:val="yellow"/>
                  <w:lang w:eastAsia="ja-JP"/>
                </w:rPr>
                <w:t>latitude</w:t>
              </w:r>
            </w:ins>
            <w:ins w:id="1455" w:author="i0806927" w:date="2016-04-04T13:43:00Z">
              <w:r w:rsidRPr="00BD1434">
                <w:rPr>
                  <w:rFonts w:ascii="Helvetica" w:hAnsi="Helvetica"/>
                  <w:szCs w:val="20"/>
                  <w:highlight w:val="yellow"/>
                  <w:lang w:eastAsia="it-IT"/>
                </w:rPr>
                <w:t>" : "</w:t>
              </w:r>
            </w:ins>
            <w:ins w:id="1456" w:author="i0806927" w:date="2016-04-04T13:46:00Z">
              <w:r w:rsidR="00BD1434" w:rsidRPr="00BD1434">
                <w:rPr>
                  <w:rFonts w:ascii="Helvetica" w:hAnsi="Helvetica"/>
                  <w:szCs w:val="20"/>
                  <w:highlight w:val="yellow"/>
                  <w:lang w:eastAsia="it-IT"/>
                  <w:rPrChange w:id="1457" w:author="i0806927" w:date="2016-04-04T13:46:00Z">
                    <w:rPr>
                      <w:rFonts w:ascii="Helvetica" w:hAnsi="Helvetica"/>
                      <w:szCs w:val="20"/>
                      <w:lang w:eastAsia="it-IT"/>
                    </w:rPr>
                  </w:rPrChange>
                </w:rPr>
                <w:t>73.6393962</w:t>
              </w:r>
            </w:ins>
            <w:ins w:id="1458" w:author="i0806927" w:date="2016-04-04T13:43:00Z">
              <w:r w:rsidRPr="00EB4616">
                <w:rPr>
                  <w:rFonts w:ascii="Helvetica" w:hAnsi="Helvetica"/>
                  <w:szCs w:val="20"/>
                  <w:highlight w:val="yellow"/>
                  <w:lang w:eastAsia="it-IT"/>
                </w:rPr>
                <w:t>",</w:t>
              </w:r>
            </w:ins>
          </w:p>
          <w:p w14:paraId="196596F0" w14:textId="3EA14514" w:rsidR="008662FE" w:rsidRPr="00EB4616" w:rsidRDefault="008662FE" w:rsidP="008662FE">
            <w:pPr>
              <w:rPr>
                <w:ins w:id="1459" w:author="i0806927" w:date="2016-04-04T13:46:00Z"/>
                <w:rFonts w:ascii="Helvetica" w:hAnsi="Helvetica"/>
                <w:szCs w:val="20"/>
                <w:highlight w:val="yellow"/>
                <w:lang w:eastAsia="it-IT"/>
              </w:rPr>
            </w:pPr>
            <w:ins w:id="1460" w:author="i0806927" w:date="2016-04-04T13:46:00Z">
              <w:r w:rsidRPr="00EB4616">
                <w:rPr>
                  <w:rFonts w:ascii="Helvetica" w:hAnsi="Helvetica"/>
                  <w:szCs w:val="20"/>
                  <w:highlight w:val="yellow"/>
                  <w:lang w:eastAsia="it-IT"/>
                </w:rPr>
                <w:t xml:space="preserve">      "</w:t>
              </w:r>
              <w:r>
                <w:rPr>
                  <w:rFonts w:ascii="Helvetica" w:hAnsi="Helvetica" w:hint="eastAsia"/>
                  <w:szCs w:val="20"/>
                  <w:highlight w:val="yellow"/>
                  <w:lang w:eastAsia="ja-JP"/>
                </w:rPr>
                <w:t>longitu</w:t>
              </w:r>
              <w:r w:rsidRPr="00EB4616">
                <w:rPr>
                  <w:rFonts w:ascii="Helvetica" w:hAnsi="Helvetica" w:hint="eastAsia"/>
                  <w:szCs w:val="20"/>
                  <w:highlight w:val="yellow"/>
                  <w:lang w:eastAsia="ja-JP"/>
                </w:rPr>
                <w:t>de</w:t>
              </w:r>
              <w:r w:rsidRPr="00EB4616">
                <w:rPr>
                  <w:rFonts w:ascii="Helvetica" w:hAnsi="Helvetica"/>
                  <w:szCs w:val="20"/>
                  <w:highlight w:val="yellow"/>
                  <w:lang w:eastAsia="it-IT"/>
                </w:rPr>
                <w:t>" : "45.5014452",</w:t>
              </w:r>
            </w:ins>
          </w:p>
          <w:p w14:paraId="6CB109F7" w14:textId="77777777" w:rsidR="008662FE" w:rsidRPr="00EB4616" w:rsidRDefault="008662FE" w:rsidP="008662FE">
            <w:pPr>
              <w:rPr>
                <w:ins w:id="1461" w:author="i0806927" w:date="2016-04-04T13:43:00Z"/>
                <w:rFonts w:ascii="Helvetica" w:hAnsi="Helvetica"/>
                <w:szCs w:val="20"/>
                <w:highlight w:val="yellow"/>
                <w:lang w:eastAsia="it-IT"/>
              </w:rPr>
            </w:pPr>
            <w:ins w:id="1462" w:author="i0806927" w:date="2016-04-04T13:43:00Z">
              <w:r w:rsidRPr="00EB4616">
                <w:rPr>
                  <w:rFonts w:ascii="Helvetica" w:hAnsi="Helvetica"/>
                  <w:szCs w:val="20"/>
                  <w:highlight w:val="yellow"/>
                  <w:lang w:eastAsia="it-IT"/>
                </w:rPr>
                <w:t xml:space="preserve">    },</w:t>
              </w:r>
            </w:ins>
          </w:p>
          <w:p w14:paraId="5ED8348D" w14:textId="77777777" w:rsidR="008662FE" w:rsidRPr="00EB4616" w:rsidRDefault="008662FE" w:rsidP="008662FE">
            <w:pPr>
              <w:rPr>
                <w:ins w:id="1463" w:author="i0806927" w:date="2016-04-04T13:43:00Z"/>
                <w:rFonts w:ascii="Helvetica" w:hAnsi="Helvetica"/>
                <w:szCs w:val="20"/>
                <w:highlight w:val="yellow"/>
                <w:lang w:eastAsia="it-IT"/>
              </w:rPr>
            </w:pPr>
            <w:ins w:id="1464" w:author="i0806927" w:date="2016-04-04T13:43:00Z">
              <w:r w:rsidRPr="00EB4616">
                <w:rPr>
                  <w:rFonts w:ascii="Helvetica" w:hAnsi="Helvetica"/>
                  <w:szCs w:val="20"/>
                  <w:highlight w:val="yellow"/>
                  <w:lang w:eastAsia="it-IT"/>
                </w:rPr>
                <w:t xml:space="preserve">    "serviceSpecification" : [</w:t>
              </w:r>
            </w:ins>
          </w:p>
          <w:p w14:paraId="2764EDC0" w14:textId="77777777" w:rsidR="008662FE" w:rsidRPr="00EB4616" w:rsidRDefault="008662FE" w:rsidP="008662FE">
            <w:pPr>
              <w:rPr>
                <w:ins w:id="1465" w:author="i0806927" w:date="2016-04-04T13:43:00Z"/>
                <w:rFonts w:ascii="Helvetica" w:hAnsi="Helvetica"/>
                <w:szCs w:val="20"/>
                <w:highlight w:val="yellow"/>
                <w:lang w:eastAsia="it-IT"/>
              </w:rPr>
            </w:pPr>
            <w:ins w:id="1466" w:author="i0806927" w:date="2016-04-04T13:43:00Z">
              <w:r w:rsidRPr="00EB4616">
                <w:rPr>
                  <w:rFonts w:ascii="Helvetica" w:hAnsi="Helvetica"/>
                  <w:szCs w:val="20"/>
                  <w:highlight w:val="yellow"/>
                  <w:lang w:eastAsia="it-IT"/>
                </w:rPr>
                <w:t xml:space="preserve">      {</w:t>
              </w:r>
            </w:ins>
          </w:p>
          <w:p w14:paraId="6601A122" w14:textId="77777777" w:rsidR="008662FE" w:rsidRPr="00EB4616" w:rsidRDefault="008662FE" w:rsidP="008662FE">
            <w:pPr>
              <w:rPr>
                <w:ins w:id="1467" w:author="i0806927" w:date="2016-04-04T13:43:00Z"/>
                <w:rFonts w:ascii="Helvetica" w:hAnsi="Helvetica"/>
                <w:szCs w:val="20"/>
                <w:highlight w:val="yellow"/>
                <w:lang w:eastAsia="it-IT"/>
              </w:rPr>
            </w:pPr>
            <w:ins w:id="1468" w:author="i0806927" w:date="2016-04-04T13:43:00Z">
              <w:r w:rsidRPr="00EB4616">
                <w:rPr>
                  <w:rFonts w:ascii="Helvetica" w:hAnsi="Helvetica"/>
                  <w:szCs w:val="20"/>
                  <w:highlight w:val="yellow"/>
                  <w:lang w:eastAsia="it-IT"/>
                </w:rPr>
                <w:t xml:space="preserve">        "id":"3333"</w:t>
              </w:r>
            </w:ins>
          </w:p>
          <w:p w14:paraId="678F9301" w14:textId="77777777" w:rsidR="008662FE" w:rsidRPr="00EB4616" w:rsidRDefault="008662FE" w:rsidP="008662FE">
            <w:pPr>
              <w:rPr>
                <w:ins w:id="1469" w:author="i0806927" w:date="2016-04-04T13:43:00Z"/>
                <w:rFonts w:ascii="Helvetica" w:hAnsi="Helvetica"/>
                <w:szCs w:val="20"/>
                <w:highlight w:val="yellow"/>
                <w:lang w:eastAsia="it-IT"/>
              </w:rPr>
            </w:pPr>
            <w:ins w:id="1470" w:author="i0806927" w:date="2016-04-04T13:43:00Z">
              <w:r w:rsidRPr="00EB4616">
                <w:rPr>
                  <w:rFonts w:ascii="Helvetica" w:hAnsi="Helvetica"/>
                  <w:szCs w:val="20"/>
                  <w:highlight w:val="yellow"/>
                  <w:lang w:eastAsia="it-IT"/>
                </w:rPr>
                <w:t xml:space="preserve">      }</w:t>
              </w:r>
            </w:ins>
          </w:p>
          <w:p w14:paraId="0A077EA9" w14:textId="77777777" w:rsidR="008662FE" w:rsidRPr="00EB4616" w:rsidRDefault="008662FE" w:rsidP="008662FE">
            <w:pPr>
              <w:rPr>
                <w:ins w:id="1471" w:author="i0806927" w:date="2016-04-04T13:43:00Z"/>
                <w:rFonts w:ascii="Helvetica" w:hAnsi="Helvetica"/>
                <w:szCs w:val="20"/>
                <w:highlight w:val="yellow"/>
                <w:lang w:eastAsia="it-IT"/>
              </w:rPr>
            </w:pPr>
            <w:ins w:id="1472" w:author="i0806927" w:date="2016-04-04T13:43:00Z">
              <w:r w:rsidRPr="00EB4616">
                <w:rPr>
                  <w:rFonts w:ascii="Helvetica" w:hAnsi="Helvetica"/>
                  <w:szCs w:val="20"/>
                  <w:highlight w:val="yellow"/>
                  <w:lang w:eastAsia="it-IT"/>
                </w:rPr>
                <w:t xml:space="preserve">    ],</w:t>
              </w:r>
            </w:ins>
          </w:p>
          <w:p w14:paraId="5C92BF15" w14:textId="77777777" w:rsidR="008662FE" w:rsidRPr="00EB4616" w:rsidRDefault="008662FE" w:rsidP="008662FE">
            <w:pPr>
              <w:rPr>
                <w:ins w:id="1473" w:author="i0806927" w:date="2016-04-04T13:43:00Z"/>
                <w:rFonts w:ascii="Helvetica" w:hAnsi="Helvetica"/>
                <w:szCs w:val="20"/>
                <w:highlight w:val="yellow"/>
                <w:lang w:eastAsia="it-IT"/>
              </w:rPr>
            </w:pPr>
            <w:ins w:id="1474" w:author="i0806927" w:date="2016-04-04T13:43:00Z">
              <w:r w:rsidRPr="00EB4616">
                <w:rPr>
                  <w:rFonts w:ascii="Helvetica" w:hAnsi="Helvetica"/>
                  <w:szCs w:val="20"/>
                  <w:highlight w:val="yellow"/>
                  <w:lang w:eastAsia="it-IT"/>
                </w:rPr>
                <w:t xml:space="preserve">    "serviceCharacteristic" : [</w:t>
              </w:r>
            </w:ins>
          </w:p>
          <w:p w14:paraId="04B9707C" w14:textId="77777777" w:rsidR="008662FE" w:rsidRPr="00EB4616" w:rsidRDefault="008662FE" w:rsidP="008662FE">
            <w:pPr>
              <w:rPr>
                <w:ins w:id="1475" w:author="i0806927" w:date="2016-04-04T13:43:00Z"/>
                <w:rFonts w:ascii="Helvetica" w:hAnsi="Helvetica"/>
                <w:szCs w:val="20"/>
                <w:highlight w:val="yellow"/>
                <w:lang w:eastAsia="it-IT"/>
              </w:rPr>
            </w:pPr>
            <w:ins w:id="1476" w:author="i0806927" w:date="2016-04-04T13:43:00Z">
              <w:r w:rsidRPr="00EB4616">
                <w:rPr>
                  <w:rFonts w:ascii="Helvetica" w:hAnsi="Helvetica"/>
                  <w:szCs w:val="20"/>
                  <w:highlight w:val="yellow"/>
                  <w:lang w:eastAsia="it-IT"/>
                </w:rPr>
                <w:t xml:space="preserve">      {</w:t>
              </w:r>
            </w:ins>
          </w:p>
          <w:p w14:paraId="591CEF15" w14:textId="77777777" w:rsidR="008662FE" w:rsidRPr="00EB4616" w:rsidRDefault="008662FE" w:rsidP="008662FE">
            <w:pPr>
              <w:rPr>
                <w:ins w:id="1477" w:author="i0806927" w:date="2016-04-04T13:43:00Z"/>
                <w:rFonts w:ascii="Helvetica" w:hAnsi="Helvetica"/>
                <w:szCs w:val="20"/>
                <w:highlight w:val="yellow"/>
                <w:lang w:eastAsia="it-IT"/>
              </w:rPr>
            </w:pPr>
            <w:ins w:id="1478" w:author="i0806927" w:date="2016-04-04T13:43:00Z">
              <w:r w:rsidRPr="00EB4616">
                <w:rPr>
                  <w:rFonts w:ascii="Helvetica" w:hAnsi="Helvetica"/>
                  <w:szCs w:val="20"/>
                  <w:highlight w:val="yellow"/>
                  <w:lang w:eastAsia="it-IT"/>
                </w:rPr>
                <w:t xml:space="preserve">        "id":"downstreamspeed",</w:t>
              </w:r>
            </w:ins>
          </w:p>
          <w:p w14:paraId="460CCEA6" w14:textId="77777777" w:rsidR="008662FE" w:rsidRPr="00EB4616" w:rsidRDefault="008662FE" w:rsidP="008662FE">
            <w:pPr>
              <w:rPr>
                <w:ins w:id="1479" w:author="i0806927" w:date="2016-04-04T13:43:00Z"/>
                <w:rFonts w:ascii="Helvetica" w:hAnsi="Helvetica"/>
                <w:szCs w:val="20"/>
                <w:highlight w:val="yellow"/>
                <w:lang w:eastAsia="it-IT"/>
              </w:rPr>
            </w:pPr>
            <w:ins w:id="1480" w:author="i0806927" w:date="2016-04-04T13:43:00Z">
              <w:r w:rsidRPr="00EB4616">
                <w:rPr>
                  <w:rFonts w:ascii="Helvetica" w:hAnsi="Helvetica"/>
                  <w:szCs w:val="20"/>
                  <w:highlight w:val="yellow"/>
                  <w:lang w:eastAsia="it-IT"/>
                </w:rPr>
                <w:t xml:space="preserve">        "value" : "6MBPS"</w:t>
              </w:r>
            </w:ins>
          </w:p>
          <w:p w14:paraId="74607DDC" w14:textId="77777777" w:rsidR="008662FE" w:rsidRPr="00EB4616" w:rsidRDefault="008662FE" w:rsidP="008662FE">
            <w:pPr>
              <w:rPr>
                <w:ins w:id="1481" w:author="i0806927" w:date="2016-04-04T13:43:00Z"/>
                <w:rFonts w:ascii="Helvetica" w:hAnsi="Helvetica"/>
                <w:szCs w:val="20"/>
                <w:highlight w:val="yellow"/>
                <w:lang w:eastAsia="it-IT"/>
              </w:rPr>
            </w:pPr>
            <w:ins w:id="1482" w:author="i0806927" w:date="2016-04-04T13:43:00Z">
              <w:r w:rsidRPr="00EB4616">
                <w:rPr>
                  <w:rFonts w:ascii="Helvetica" w:hAnsi="Helvetica"/>
                  <w:szCs w:val="20"/>
                  <w:highlight w:val="yellow"/>
                  <w:lang w:eastAsia="it-IT"/>
                </w:rPr>
                <w:t xml:space="preserve">      }</w:t>
              </w:r>
            </w:ins>
          </w:p>
          <w:p w14:paraId="34C94CAB" w14:textId="77777777" w:rsidR="008662FE" w:rsidRPr="00EB4616" w:rsidRDefault="008662FE" w:rsidP="008662FE">
            <w:pPr>
              <w:rPr>
                <w:ins w:id="1483" w:author="i0806927" w:date="2016-04-04T13:43:00Z"/>
                <w:rFonts w:ascii="Helvetica" w:hAnsi="Helvetica"/>
                <w:szCs w:val="20"/>
                <w:highlight w:val="yellow"/>
                <w:lang w:eastAsia="it-IT"/>
              </w:rPr>
            </w:pPr>
            <w:ins w:id="1484" w:author="i0806927" w:date="2016-04-04T13:43:00Z">
              <w:r w:rsidRPr="00EB4616">
                <w:rPr>
                  <w:rFonts w:ascii="Helvetica" w:hAnsi="Helvetica"/>
                  <w:szCs w:val="20"/>
                  <w:highlight w:val="yellow"/>
                  <w:lang w:eastAsia="it-IT"/>
                </w:rPr>
                <w:t xml:space="preserve">    ],</w:t>
              </w:r>
            </w:ins>
          </w:p>
          <w:p w14:paraId="298F1D9B" w14:textId="77777777" w:rsidR="008662FE" w:rsidRPr="00EB4616" w:rsidRDefault="008662FE" w:rsidP="008662FE">
            <w:pPr>
              <w:rPr>
                <w:ins w:id="1485" w:author="i0806927" w:date="2016-04-04T13:43:00Z"/>
                <w:rFonts w:ascii="Helvetica" w:hAnsi="Helvetica"/>
                <w:szCs w:val="20"/>
                <w:highlight w:val="yellow"/>
                <w:lang w:eastAsia="it-IT"/>
              </w:rPr>
            </w:pPr>
            <w:ins w:id="1486" w:author="i0806927" w:date="2016-04-04T13:43:00Z">
              <w:r w:rsidRPr="00EB4616">
                <w:rPr>
                  <w:rFonts w:ascii="Helvetica" w:hAnsi="Helvetica"/>
                  <w:szCs w:val="20"/>
                  <w:highlight w:val="yellow"/>
                  <w:lang w:eastAsia="it-IT"/>
                </w:rPr>
                <w:t xml:space="preserve">    "serviceCategory" : [</w:t>
              </w:r>
            </w:ins>
          </w:p>
          <w:p w14:paraId="726F82D8" w14:textId="77777777" w:rsidR="008662FE" w:rsidRPr="00EB4616" w:rsidRDefault="008662FE" w:rsidP="008662FE">
            <w:pPr>
              <w:rPr>
                <w:ins w:id="1487" w:author="i0806927" w:date="2016-04-04T13:43:00Z"/>
                <w:rFonts w:ascii="Helvetica" w:hAnsi="Helvetica"/>
                <w:szCs w:val="20"/>
                <w:highlight w:val="yellow"/>
                <w:lang w:eastAsia="it-IT"/>
              </w:rPr>
            </w:pPr>
            <w:ins w:id="1488" w:author="i0806927" w:date="2016-04-04T13:43:00Z">
              <w:r w:rsidRPr="00EB4616">
                <w:rPr>
                  <w:rFonts w:ascii="Helvetica" w:hAnsi="Helvetica"/>
                  <w:szCs w:val="20"/>
                  <w:highlight w:val="yellow"/>
                  <w:lang w:eastAsia="it-IT"/>
                </w:rPr>
                <w:t xml:space="preserve">      {</w:t>
              </w:r>
            </w:ins>
          </w:p>
          <w:p w14:paraId="3AFB99DF" w14:textId="77777777" w:rsidR="008662FE" w:rsidRPr="00EB4616" w:rsidRDefault="008662FE" w:rsidP="008662FE">
            <w:pPr>
              <w:rPr>
                <w:ins w:id="1489" w:author="i0806927" w:date="2016-04-04T13:43:00Z"/>
                <w:rFonts w:ascii="Helvetica" w:hAnsi="Helvetica"/>
                <w:szCs w:val="20"/>
                <w:highlight w:val="yellow"/>
                <w:lang w:eastAsia="it-IT"/>
              </w:rPr>
            </w:pPr>
            <w:ins w:id="1490" w:author="i0806927" w:date="2016-04-04T13:43:00Z">
              <w:r w:rsidRPr="00EB4616">
                <w:rPr>
                  <w:rFonts w:ascii="Helvetica" w:hAnsi="Helvetica"/>
                  <w:szCs w:val="20"/>
                  <w:highlight w:val="yellow"/>
                  <w:lang w:eastAsia="it-IT"/>
                </w:rPr>
                <w:t xml:space="preserve">        "id":"TVservice"</w:t>
              </w:r>
            </w:ins>
          </w:p>
          <w:p w14:paraId="614ACE29" w14:textId="77777777" w:rsidR="008662FE" w:rsidRPr="00EB4616" w:rsidRDefault="008662FE" w:rsidP="008662FE">
            <w:pPr>
              <w:rPr>
                <w:ins w:id="1491" w:author="i0806927" w:date="2016-04-04T13:43:00Z"/>
                <w:rFonts w:ascii="Helvetica" w:hAnsi="Helvetica"/>
                <w:szCs w:val="20"/>
                <w:highlight w:val="yellow"/>
                <w:lang w:eastAsia="it-IT"/>
              </w:rPr>
            </w:pPr>
            <w:ins w:id="1492" w:author="i0806927" w:date="2016-04-04T13:43:00Z">
              <w:r w:rsidRPr="00EB4616">
                <w:rPr>
                  <w:rFonts w:ascii="Helvetica" w:hAnsi="Helvetica"/>
                  <w:szCs w:val="20"/>
                  <w:highlight w:val="yellow"/>
                  <w:lang w:eastAsia="it-IT"/>
                </w:rPr>
                <w:t xml:space="preserve">      }</w:t>
              </w:r>
            </w:ins>
          </w:p>
          <w:p w14:paraId="0DD3E60C" w14:textId="77777777" w:rsidR="008662FE" w:rsidRPr="00EB4616" w:rsidRDefault="008662FE" w:rsidP="008662FE">
            <w:pPr>
              <w:rPr>
                <w:ins w:id="1493" w:author="i0806927" w:date="2016-04-04T13:43:00Z"/>
                <w:rFonts w:ascii="Helvetica" w:hAnsi="Helvetica"/>
                <w:szCs w:val="20"/>
                <w:highlight w:val="yellow"/>
                <w:lang w:eastAsia="it-IT"/>
              </w:rPr>
            </w:pPr>
            <w:ins w:id="1494" w:author="i0806927" w:date="2016-04-04T13:43:00Z">
              <w:r w:rsidRPr="00EB4616">
                <w:rPr>
                  <w:rFonts w:ascii="Helvetica" w:hAnsi="Helvetica"/>
                  <w:szCs w:val="20"/>
                  <w:highlight w:val="yellow"/>
                  <w:lang w:eastAsia="it-IT"/>
                </w:rPr>
                <w:t xml:space="preserve">    ],</w:t>
              </w:r>
            </w:ins>
          </w:p>
          <w:p w14:paraId="152D0419" w14:textId="77777777" w:rsidR="008662FE" w:rsidRPr="00EB4616" w:rsidRDefault="008662FE" w:rsidP="008662FE">
            <w:pPr>
              <w:rPr>
                <w:ins w:id="1495" w:author="i0806927" w:date="2016-04-04T13:43:00Z"/>
                <w:rFonts w:ascii="Helvetica" w:hAnsi="Helvetica"/>
                <w:szCs w:val="20"/>
                <w:highlight w:val="yellow"/>
                <w:lang w:eastAsia="it-IT"/>
              </w:rPr>
            </w:pPr>
            <w:ins w:id="1496" w:author="i0806927" w:date="2016-04-04T13:43:00Z">
              <w:r w:rsidRPr="00EB4616">
                <w:rPr>
                  <w:rFonts w:ascii="Helvetica" w:hAnsi="Helvetica"/>
                  <w:szCs w:val="20"/>
                  <w:highlight w:val="yellow"/>
                  <w:lang w:eastAsia="it-IT"/>
                </w:rPr>
                <w:t xml:space="preserve">    "provideAlternative" : "No",</w:t>
              </w:r>
            </w:ins>
          </w:p>
          <w:p w14:paraId="7B02ED39" w14:textId="77777777" w:rsidR="008662FE" w:rsidRPr="00EB4616" w:rsidRDefault="008662FE" w:rsidP="008662FE">
            <w:pPr>
              <w:rPr>
                <w:ins w:id="1497" w:author="i0806927" w:date="2016-04-04T13:43:00Z"/>
                <w:rFonts w:ascii="Helvetica" w:hAnsi="Helvetica"/>
                <w:szCs w:val="20"/>
                <w:highlight w:val="yellow"/>
                <w:lang w:eastAsia="it-IT"/>
              </w:rPr>
            </w:pPr>
            <w:ins w:id="1498" w:author="i0806927" w:date="2016-04-04T13:43:00Z">
              <w:r w:rsidRPr="00EB4616">
                <w:rPr>
                  <w:rFonts w:ascii="Helvetica" w:hAnsi="Helvetica"/>
                  <w:szCs w:val="20"/>
                  <w:highlight w:val="yellow"/>
                  <w:lang w:eastAsia="it-IT"/>
                </w:rPr>
                <w:t xml:space="preserve">    "provideOnlyEligible" : "Yes"</w:t>
              </w:r>
            </w:ins>
          </w:p>
          <w:p w14:paraId="3A53A21D" w14:textId="77777777" w:rsidR="008662FE" w:rsidRDefault="008662FE" w:rsidP="008662FE">
            <w:pPr>
              <w:rPr>
                <w:ins w:id="1499" w:author="i0806927" w:date="2016-04-04T13:43:00Z"/>
                <w:rFonts w:ascii="Helvetica" w:hAnsi="Helvetica"/>
                <w:szCs w:val="20"/>
                <w:lang w:eastAsia="ja-JP"/>
              </w:rPr>
            </w:pPr>
            <w:ins w:id="1500" w:author="i0806927" w:date="2016-04-04T13:43:00Z">
              <w:r w:rsidRPr="00EB4616">
                <w:rPr>
                  <w:rFonts w:ascii="Helvetica" w:hAnsi="Helvetica"/>
                  <w:szCs w:val="20"/>
                  <w:highlight w:val="yellow"/>
                  <w:lang w:eastAsia="it-IT"/>
                </w:rPr>
                <w:t xml:space="preserve">  },</w:t>
              </w:r>
            </w:ins>
          </w:p>
          <w:p w14:paraId="357EF67F" w14:textId="77777777" w:rsidR="008662FE" w:rsidRDefault="008662FE" w:rsidP="008662FE">
            <w:pPr>
              <w:rPr>
                <w:ins w:id="1501" w:author="i0806927" w:date="2016-04-04T13:43:00Z"/>
                <w:rFonts w:ascii="Helvetica" w:hAnsi="Helvetica"/>
                <w:szCs w:val="20"/>
                <w:lang w:eastAsia="ja-JP"/>
              </w:rPr>
            </w:pPr>
          </w:p>
          <w:p w14:paraId="62C3364F" w14:textId="77777777" w:rsidR="008662FE" w:rsidRPr="00EB4616" w:rsidRDefault="008662FE" w:rsidP="008662FE">
            <w:pPr>
              <w:rPr>
                <w:ins w:id="1502" w:author="i0806927" w:date="2016-04-04T13:43:00Z"/>
                <w:rFonts w:ascii="Helvetica" w:hAnsi="Helvetica"/>
                <w:szCs w:val="20"/>
                <w:highlight w:val="green"/>
                <w:lang w:eastAsia="ja-JP"/>
              </w:rPr>
            </w:pPr>
            <w:ins w:id="1503" w:author="i0806927" w:date="2016-04-04T13:43:00Z">
              <w:r w:rsidRPr="00EB4616">
                <w:rPr>
                  <w:rFonts w:ascii="Helvetica" w:hAnsi="Helvetica" w:hint="eastAsia"/>
                  <w:szCs w:val="20"/>
                  <w:highlight w:val="green"/>
                  <w:lang w:eastAsia="ja-JP"/>
                </w:rPr>
                <w:t xml:space="preserve">  //</w:t>
              </w:r>
            </w:ins>
          </w:p>
          <w:p w14:paraId="76075C2C" w14:textId="77777777" w:rsidR="008662FE" w:rsidRPr="00EB4616" w:rsidRDefault="008662FE" w:rsidP="008662FE">
            <w:pPr>
              <w:rPr>
                <w:ins w:id="1504" w:author="i0806927" w:date="2016-04-04T13:43:00Z"/>
                <w:rFonts w:ascii="Helvetica" w:hAnsi="Helvetica"/>
                <w:szCs w:val="20"/>
                <w:highlight w:val="green"/>
                <w:lang w:eastAsia="ja-JP"/>
              </w:rPr>
            </w:pPr>
            <w:ins w:id="1505" w:author="i0806927" w:date="2016-04-04T13:43:00Z">
              <w:r w:rsidRPr="00EB4616">
                <w:rPr>
                  <w:rFonts w:ascii="Helvetica" w:hAnsi="Helvetica" w:hint="eastAsia"/>
                  <w:szCs w:val="20"/>
                  <w:highlight w:val="green"/>
                  <w:lang w:eastAsia="ja-JP"/>
                </w:rPr>
                <w:t xml:space="preserve">  // Service Qualification Response</w:t>
              </w:r>
            </w:ins>
          </w:p>
          <w:p w14:paraId="1367FE45" w14:textId="77777777" w:rsidR="008662FE" w:rsidRPr="00EB4616" w:rsidRDefault="008662FE" w:rsidP="008662FE">
            <w:pPr>
              <w:rPr>
                <w:ins w:id="1506" w:author="i0806927" w:date="2016-04-04T13:43:00Z"/>
                <w:rFonts w:ascii="Helvetica" w:hAnsi="Helvetica"/>
                <w:szCs w:val="20"/>
                <w:highlight w:val="green"/>
                <w:lang w:eastAsia="ja-JP"/>
              </w:rPr>
            </w:pPr>
            <w:ins w:id="1507" w:author="i0806927" w:date="2016-04-04T13:43:00Z">
              <w:r w:rsidRPr="00EB4616">
                <w:rPr>
                  <w:rFonts w:ascii="Helvetica" w:hAnsi="Helvetica" w:hint="eastAsia"/>
                  <w:szCs w:val="20"/>
                  <w:highlight w:val="green"/>
                  <w:lang w:eastAsia="ja-JP"/>
                </w:rPr>
                <w:t xml:space="preserve">  //</w:t>
              </w:r>
            </w:ins>
          </w:p>
          <w:p w14:paraId="17926154" w14:textId="77777777" w:rsidR="008662FE" w:rsidRPr="00EB4616" w:rsidRDefault="008662FE" w:rsidP="008662FE">
            <w:pPr>
              <w:rPr>
                <w:ins w:id="1508" w:author="i0806927" w:date="2016-04-04T13:43:00Z"/>
                <w:rFonts w:ascii="Helvetica" w:hAnsi="Helvetica"/>
                <w:szCs w:val="20"/>
                <w:highlight w:val="yellow"/>
                <w:lang w:eastAsia="it-IT"/>
              </w:rPr>
            </w:pPr>
            <w:ins w:id="1509" w:author="i0806927" w:date="2016-04-04T13:43:00Z">
              <w:r w:rsidRPr="00EB4616">
                <w:rPr>
                  <w:rFonts w:ascii="Helvetica" w:hAnsi="Helvetica"/>
                  <w:szCs w:val="20"/>
                  <w:highlight w:val="green"/>
                  <w:lang w:eastAsia="it-IT"/>
                </w:rPr>
                <w:t xml:space="preserve">  "serviceQualification</w:t>
              </w:r>
              <w:r w:rsidRPr="00EB4616">
                <w:rPr>
                  <w:rFonts w:ascii="Helvetica" w:hAnsi="Helvetica" w:hint="eastAsia"/>
                  <w:szCs w:val="20"/>
                  <w:highlight w:val="green"/>
                  <w:lang w:eastAsia="ja-JP"/>
                </w:rPr>
                <w:t>Response</w:t>
              </w:r>
              <w:r w:rsidRPr="00EB4616">
                <w:rPr>
                  <w:rFonts w:ascii="Helvetica" w:hAnsi="Helvetica"/>
                  <w:szCs w:val="20"/>
                  <w:highlight w:val="green"/>
                  <w:lang w:eastAsia="it-IT"/>
                </w:rPr>
                <w:t xml:space="preserve">" </w:t>
              </w:r>
              <w:r w:rsidRPr="00EB4616">
                <w:rPr>
                  <w:rFonts w:ascii="Helvetica" w:hAnsi="Helvetica"/>
                  <w:szCs w:val="20"/>
                  <w:highlight w:val="yellow"/>
                  <w:lang w:eastAsia="it-IT"/>
                </w:rPr>
                <w:t>: {</w:t>
              </w:r>
            </w:ins>
          </w:p>
          <w:p w14:paraId="65AC9932" w14:textId="77777777" w:rsidR="008662FE" w:rsidRPr="00EB4616" w:rsidRDefault="008662FE" w:rsidP="008662FE">
            <w:pPr>
              <w:rPr>
                <w:ins w:id="1510" w:author="i0806927" w:date="2016-04-04T13:43:00Z"/>
                <w:rFonts w:ascii="Helvetica" w:hAnsi="Helvetica"/>
                <w:szCs w:val="20"/>
                <w:lang w:eastAsia="it-IT"/>
              </w:rPr>
            </w:pPr>
            <w:ins w:id="1511" w:author="i0806927" w:date="2016-04-04T13:43:00Z">
              <w:r w:rsidRPr="00EB4616">
                <w:rPr>
                  <w:rFonts w:ascii="Helvetica" w:hAnsi="Helvetica"/>
                  <w:szCs w:val="20"/>
                  <w:lang w:eastAsia="it-IT"/>
                </w:rPr>
                <w:t xml:space="preserve">    "id" : "42",</w:t>
              </w:r>
            </w:ins>
          </w:p>
          <w:p w14:paraId="297E1085" w14:textId="77777777" w:rsidR="008662FE" w:rsidRPr="00EB4616" w:rsidRDefault="008662FE" w:rsidP="008662FE">
            <w:pPr>
              <w:rPr>
                <w:ins w:id="1512" w:author="i0806927" w:date="2016-04-04T13:43:00Z"/>
                <w:rFonts w:ascii="Helvetica" w:hAnsi="Helvetica"/>
                <w:szCs w:val="20"/>
                <w:lang w:eastAsia="ja-JP"/>
              </w:rPr>
            </w:pPr>
            <w:ins w:id="1513" w:author="i0806927" w:date="2016-04-04T13:43:00Z">
              <w:r w:rsidRPr="00EB4616">
                <w:rPr>
                  <w:rFonts w:ascii="Helvetica" w:hAnsi="Helvetica"/>
                  <w:szCs w:val="20"/>
                  <w:lang w:eastAsia="it-IT"/>
                </w:rPr>
                <w:t xml:space="preserve">    </w:t>
              </w:r>
              <w:r w:rsidRPr="00EB4616">
                <w:rPr>
                  <w:rFonts w:ascii="Helvetica" w:hAnsi="Helvetica"/>
                  <w:szCs w:val="20"/>
                  <w:highlight w:val="yellow"/>
                  <w:lang w:eastAsia="it-IT"/>
                </w:rPr>
                <w:t>"eligibilityDate" : "20160201 10:00",</w:t>
              </w:r>
            </w:ins>
          </w:p>
          <w:p w14:paraId="644C93BC" w14:textId="77777777" w:rsidR="008662FE" w:rsidRPr="00EB4616" w:rsidRDefault="008662FE" w:rsidP="008662FE">
            <w:pPr>
              <w:rPr>
                <w:ins w:id="1514" w:author="i0806927" w:date="2016-04-04T13:43:00Z"/>
                <w:rFonts w:ascii="Helvetica" w:hAnsi="Helvetica"/>
                <w:szCs w:val="20"/>
                <w:highlight w:val="yellow"/>
                <w:lang w:eastAsia="ja-JP"/>
              </w:rPr>
            </w:pPr>
            <w:ins w:id="1515" w:author="i0806927" w:date="2016-04-04T13:43:00Z">
              <w:r w:rsidRPr="00EB4616">
                <w:rPr>
                  <w:rFonts w:ascii="Helvetica" w:hAnsi="Helvetica" w:hint="eastAsia"/>
                  <w:szCs w:val="20"/>
                  <w:highlight w:val="green"/>
                  <w:lang w:eastAsia="ja-JP"/>
                </w:rPr>
                <w:t xml:space="preserve">    // </w:t>
              </w:r>
              <w:r>
                <w:rPr>
                  <w:rFonts w:ascii="Helvetica" w:hAnsi="Helvetica" w:hint="eastAsia"/>
                  <w:szCs w:val="20"/>
                  <w:highlight w:val="green"/>
                  <w:lang w:eastAsia="ja-JP"/>
                </w:rPr>
                <w:t xml:space="preserve">array of </w:t>
              </w:r>
              <w:r w:rsidRPr="00EB4616">
                <w:rPr>
                  <w:rFonts w:ascii="Helvetica" w:hAnsi="Helvetica" w:hint="eastAsia"/>
                  <w:szCs w:val="20"/>
                  <w:highlight w:val="green"/>
                  <w:lang w:eastAsia="ja-JP"/>
                </w:rPr>
                <w:t xml:space="preserve">physical resource </w:t>
              </w:r>
              <w:r>
                <w:rPr>
                  <w:rFonts w:ascii="Helvetica" w:hAnsi="Helvetica" w:hint="eastAsia"/>
                  <w:szCs w:val="20"/>
                  <w:highlight w:val="green"/>
                  <w:lang w:eastAsia="ja-JP"/>
                </w:rPr>
                <w:t xml:space="preserve">or </w:t>
              </w:r>
              <w:r w:rsidRPr="00EB4616">
                <w:rPr>
                  <w:rFonts w:ascii="Helvetica" w:hAnsi="Helvetica" w:hint="eastAsia"/>
                  <w:szCs w:val="20"/>
                  <w:highlight w:val="green"/>
                  <w:lang w:eastAsia="ja-JP"/>
                </w:rPr>
                <w:t xml:space="preserve">Logical resource </w:t>
              </w:r>
              <w:r>
                <w:rPr>
                  <w:rFonts w:ascii="Helvetica" w:hAnsi="Helvetica" w:hint="eastAsia"/>
                  <w:szCs w:val="20"/>
                  <w:highlight w:val="green"/>
                  <w:lang w:eastAsia="ja-JP"/>
                </w:rPr>
                <w:t>(e.g</w:t>
              </w:r>
              <w:r w:rsidRPr="00EB4616">
                <w:rPr>
                  <w:rFonts w:ascii="Helvetica" w:hAnsi="Helvetica" w:hint="eastAsia"/>
                  <w:szCs w:val="20"/>
                  <w:highlight w:val="green"/>
                  <w:lang w:eastAsia="ja-JP"/>
                </w:rPr>
                <w:t xml:space="preserve"> physicalTerminationPoint</w:t>
              </w:r>
              <w:r>
                <w:rPr>
                  <w:rFonts w:ascii="Helvetica" w:hAnsi="Helvetica" w:hint="eastAsia"/>
                  <w:szCs w:val="20"/>
                  <w:highlight w:val="green"/>
                  <w:lang w:eastAsia="ja-JP"/>
                </w:rPr>
                <w:t>)</w:t>
              </w:r>
              <w:r w:rsidRPr="00EB4616">
                <w:rPr>
                  <w:rFonts w:ascii="Helvetica" w:hAnsi="Helvetica" w:hint="eastAsia"/>
                  <w:szCs w:val="20"/>
                  <w:highlight w:val="green"/>
                  <w:lang w:eastAsia="ja-JP"/>
                </w:rPr>
                <w:t xml:space="preserve"> is need</w:t>
              </w:r>
              <w:r>
                <w:rPr>
                  <w:rFonts w:ascii="Helvetica" w:hAnsi="Helvetica" w:hint="eastAsia"/>
                  <w:szCs w:val="20"/>
                  <w:highlight w:val="green"/>
                  <w:lang w:eastAsia="ja-JP"/>
                </w:rPr>
                <w:t>ed</w:t>
              </w:r>
              <w:r w:rsidRPr="00EB4616">
                <w:rPr>
                  <w:rFonts w:ascii="Helvetica" w:hAnsi="Helvetica" w:hint="eastAsia"/>
                  <w:szCs w:val="20"/>
                  <w:highlight w:val="green"/>
                  <w:lang w:eastAsia="ja-JP"/>
                </w:rPr>
                <w:t xml:space="preserve"> for multiple access nw representation</w:t>
              </w:r>
            </w:ins>
          </w:p>
          <w:p w14:paraId="68CC6FD5" w14:textId="77777777" w:rsidR="008662FE" w:rsidRPr="00EB4616" w:rsidRDefault="008662FE" w:rsidP="008662FE">
            <w:pPr>
              <w:rPr>
                <w:ins w:id="1516" w:author="i0806927" w:date="2016-04-04T13:43:00Z"/>
                <w:rFonts w:ascii="Helvetica" w:hAnsi="Helvetica"/>
                <w:szCs w:val="20"/>
                <w:highlight w:val="cyan"/>
                <w:lang w:eastAsia="it-IT"/>
              </w:rPr>
            </w:pPr>
            <w:ins w:id="1517" w:author="i0806927" w:date="2016-04-04T13:43:00Z">
              <w:r w:rsidRPr="00EB4616">
                <w:rPr>
                  <w:rFonts w:ascii="Helvetica" w:hAnsi="Helvetica"/>
                  <w:szCs w:val="20"/>
                  <w:highlight w:val="cyan"/>
                  <w:lang w:eastAsia="it-IT"/>
                </w:rPr>
                <w:t xml:space="preserve">    "physicalTerminationPoint" : [</w:t>
              </w:r>
            </w:ins>
          </w:p>
          <w:p w14:paraId="05EB24BC" w14:textId="77777777" w:rsidR="008662FE" w:rsidRPr="00EB4616" w:rsidRDefault="008662FE" w:rsidP="008662FE">
            <w:pPr>
              <w:rPr>
                <w:ins w:id="1518" w:author="i0806927" w:date="2016-04-04T13:43:00Z"/>
                <w:rFonts w:ascii="Helvetica" w:hAnsi="Helvetica"/>
                <w:szCs w:val="20"/>
                <w:highlight w:val="cyan"/>
                <w:lang w:eastAsia="it-IT"/>
              </w:rPr>
            </w:pPr>
            <w:ins w:id="1519" w:author="i0806927" w:date="2016-04-04T13:43:00Z">
              <w:r w:rsidRPr="00EB4616">
                <w:rPr>
                  <w:rFonts w:ascii="Helvetica" w:hAnsi="Helvetica"/>
                  <w:szCs w:val="20"/>
                  <w:highlight w:val="cyan"/>
                  <w:lang w:eastAsia="it-IT"/>
                </w:rPr>
                <w:t xml:space="preserve">      {</w:t>
              </w:r>
            </w:ins>
          </w:p>
          <w:p w14:paraId="28ECF86B" w14:textId="77777777" w:rsidR="008662FE" w:rsidRPr="00EB4616" w:rsidRDefault="008662FE" w:rsidP="008662FE">
            <w:pPr>
              <w:rPr>
                <w:ins w:id="1520" w:author="i0806927" w:date="2016-04-04T13:43:00Z"/>
                <w:rFonts w:ascii="Helvetica" w:hAnsi="Helvetica"/>
                <w:szCs w:val="20"/>
                <w:highlight w:val="cyan"/>
                <w:lang w:eastAsia="it-IT"/>
              </w:rPr>
            </w:pPr>
            <w:ins w:id="1521" w:author="i0806927" w:date="2016-04-04T13:43:00Z">
              <w:r w:rsidRPr="00EB4616">
                <w:rPr>
                  <w:rFonts w:ascii="Helvetica" w:hAnsi="Helvetica"/>
                  <w:szCs w:val="20"/>
                  <w:highlight w:val="cyan"/>
                  <w:lang w:eastAsia="it-IT"/>
                </w:rPr>
                <w:t xml:space="preserve">        "accessType" : "ADSL",</w:t>
              </w:r>
            </w:ins>
          </w:p>
          <w:p w14:paraId="2602FC96" w14:textId="77777777" w:rsidR="008662FE" w:rsidRPr="00EB4616" w:rsidRDefault="008662FE" w:rsidP="008662FE">
            <w:pPr>
              <w:rPr>
                <w:ins w:id="1522" w:author="i0806927" w:date="2016-04-04T13:43:00Z"/>
                <w:rFonts w:ascii="Helvetica" w:hAnsi="Helvetica"/>
                <w:szCs w:val="20"/>
                <w:highlight w:val="cyan"/>
                <w:lang w:eastAsia="it-IT"/>
              </w:rPr>
            </w:pPr>
            <w:ins w:id="1523" w:author="i0806927" w:date="2016-04-04T13:43:00Z">
              <w:r w:rsidRPr="00EB4616">
                <w:rPr>
                  <w:rFonts w:ascii="Helvetica" w:hAnsi="Helvetica"/>
                  <w:szCs w:val="20"/>
                  <w:highlight w:val="cyan"/>
                  <w:lang w:eastAsia="it-IT"/>
                </w:rPr>
                <w:t xml:space="preserve">      },</w:t>
              </w:r>
            </w:ins>
          </w:p>
          <w:p w14:paraId="5BA0C68E" w14:textId="77777777" w:rsidR="008662FE" w:rsidRPr="00EB4616" w:rsidRDefault="008662FE" w:rsidP="008662FE">
            <w:pPr>
              <w:rPr>
                <w:ins w:id="1524" w:author="i0806927" w:date="2016-04-04T13:43:00Z"/>
                <w:rFonts w:ascii="Helvetica" w:hAnsi="Helvetica"/>
                <w:szCs w:val="20"/>
                <w:highlight w:val="cyan"/>
                <w:lang w:eastAsia="it-IT"/>
              </w:rPr>
            </w:pPr>
            <w:ins w:id="1525" w:author="i0806927" w:date="2016-04-04T13:43:00Z">
              <w:r w:rsidRPr="00EB4616">
                <w:rPr>
                  <w:rFonts w:ascii="Helvetica" w:hAnsi="Helvetica"/>
                  <w:szCs w:val="20"/>
                  <w:highlight w:val="cyan"/>
                  <w:lang w:eastAsia="it-IT"/>
                </w:rPr>
                <w:t xml:space="preserve">      {</w:t>
              </w:r>
            </w:ins>
          </w:p>
          <w:p w14:paraId="41EE1B0A" w14:textId="77777777" w:rsidR="008662FE" w:rsidRPr="00EB4616" w:rsidRDefault="008662FE" w:rsidP="008662FE">
            <w:pPr>
              <w:rPr>
                <w:ins w:id="1526" w:author="i0806927" w:date="2016-04-04T13:43:00Z"/>
                <w:rFonts w:ascii="Helvetica" w:hAnsi="Helvetica"/>
                <w:szCs w:val="20"/>
                <w:highlight w:val="cyan"/>
                <w:lang w:eastAsia="it-IT"/>
              </w:rPr>
            </w:pPr>
            <w:ins w:id="1527" w:author="i0806927" w:date="2016-04-04T13:43:00Z">
              <w:r w:rsidRPr="00EB4616">
                <w:rPr>
                  <w:rFonts w:ascii="Helvetica" w:hAnsi="Helvetica"/>
                  <w:szCs w:val="20"/>
                  <w:highlight w:val="cyan"/>
                  <w:lang w:eastAsia="it-IT"/>
                </w:rPr>
                <w:t xml:space="preserve">        "accessType" : "Fiber",</w:t>
              </w:r>
            </w:ins>
          </w:p>
          <w:p w14:paraId="66902639" w14:textId="77777777" w:rsidR="008662FE" w:rsidRPr="00EB4616" w:rsidRDefault="008662FE" w:rsidP="008662FE">
            <w:pPr>
              <w:rPr>
                <w:ins w:id="1528" w:author="i0806927" w:date="2016-04-04T13:43:00Z"/>
                <w:rFonts w:ascii="Helvetica" w:hAnsi="Helvetica"/>
                <w:szCs w:val="20"/>
                <w:highlight w:val="cyan"/>
                <w:lang w:eastAsia="it-IT"/>
              </w:rPr>
            </w:pPr>
            <w:ins w:id="1529" w:author="i0806927" w:date="2016-04-04T13:43:00Z">
              <w:r w:rsidRPr="00EB4616">
                <w:rPr>
                  <w:rFonts w:ascii="Helvetica" w:hAnsi="Helvetica"/>
                  <w:szCs w:val="20"/>
                  <w:highlight w:val="cyan"/>
                  <w:lang w:eastAsia="it-IT"/>
                </w:rPr>
                <w:t xml:space="preserve">      }</w:t>
              </w:r>
            </w:ins>
          </w:p>
          <w:p w14:paraId="43173F82" w14:textId="77777777" w:rsidR="008662FE" w:rsidRPr="00EB4616" w:rsidRDefault="008662FE" w:rsidP="008662FE">
            <w:pPr>
              <w:rPr>
                <w:ins w:id="1530" w:author="i0806927" w:date="2016-04-04T13:43:00Z"/>
                <w:rFonts w:ascii="Helvetica" w:hAnsi="Helvetica"/>
                <w:szCs w:val="20"/>
                <w:highlight w:val="cyan"/>
                <w:lang w:eastAsia="it-IT"/>
              </w:rPr>
            </w:pPr>
            <w:ins w:id="1531" w:author="i0806927" w:date="2016-04-04T13:43:00Z">
              <w:r w:rsidRPr="00EB4616">
                <w:rPr>
                  <w:rFonts w:ascii="Helvetica" w:hAnsi="Helvetica"/>
                  <w:szCs w:val="20"/>
                  <w:highlight w:val="cyan"/>
                  <w:lang w:eastAsia="it-IT"/>
                </w:rPr>
                <w:t xml:space="preserve">    ],</w:t>
              </w:r>
            </w:ins>
          </w:p>
          <w:p w14:paraId="6DEC4028" w14:textId="77777777" w:rsidR="008662FE" w:rsidRPr="00EB4616" w:rsidRDefault="008662FE" w:rsidP="008662FE">
            <w:pPr>
              <w:rPr>
                <w:ins w:id="1532" w:author="i0806927" w:date="2016-04-04T13:43:00Z"/>
                <w:rFonts w:ascii="Helvetica" w:hAnsi="Helvetica"/>
                <w:szCs w:val="20"/>
                <w:highlight w:val="yellow"/>
                <w:lang w:eastAsia="it-IT"/>
              </w:rPr>
            </w:pPr>
            <w:ins w:id="1533" w:author="i0806927" w:date="2016-04-04T13:43:00Z">
              <w:r w:rsidRPr="00EB4616">
                <w:rPr>
                  <w:rFonts w:ascii="Helvetica" w:hAnsi="Helvetica"/>
                  <w:szCs w:val="20"/>
                  <w:lang w:eastAsia="it-IT"/>
                </w:rPr>
                <w:t xml:space="preserve">    </w:t>
              </w:r>
              <w:r w:rsidRPr="00EB4616">
                <w:rPr>
                  <w:rFonts w:ascii="Helvetica" w:hAnsi="Helvetica"/>
                  <w:szCs w:val="20"/>
                  <w:highlight w:val="yellow"/>
                  <w:lang w:eastAsia="it-IT"/>
                </w:rPr>
                <w:t>"address" : {</w:t>
              </w:r>
            </w:ins>
          </w:p>
          <w:p w14:paraId="1B6627E2" w14:textId="77777777" w:rsidR="008662FE" w:rsidRPr="00EB4616" w:rsidRDefault="008662FE" w:rsidP="008662FE">
            <w:pPr>
              <w:rPr>
                <w:ins w:id="1534" w:author="i0806927" w:date="2016-04-04T13:43:00Z"/>
                <w:rFonts w:ascii="Helvetica" w:hAnsi="Helvetica"/>
                <w:szCs w:val="20"/>
                <w:highlight w:val="yellow"/>
                <w:lang w:eastAsia="it-IT"/>
              </w:rPr>
            </w:pPr>
            <w:ins w:id="1535" w:author="i0806927" w:date="2016-04-04T13:43:00Z">
              <w:r w:rsidRPr="00EB4616">
                <w:rPr>
                  <w:rFonts w:ascii="Helvetica" w:hAnsi="Helvetica"/>
                  <w:szCs w:val="20"/>
                  <w:highlight w:val="yellow"/>
                  <w:lang w:eastAsia="it-IT"/>
                </w:rPr>
                <w:t xml:space="preserve">      "id" : "12345678",</w:t>
              </w:r>
            </w:ins>
          </w:p>
          <w:p w14:paraId="3914CB6A" w14:textId="77777777" w:rsidR="008662FE" w:rsidRPr="00EB4616" w:rsidRDefault="008662FE" w:rsidP="008662FE">
            <w:pPr>
              <w:rPr>
                <w:ins w:id="1536" w:author="i0806927" w:date="2016-04-04T13:43:00Z"/>
                <w:rFonts w:ascii="Helvetica" w:hAnsi="Helvetica"/>
                <w:szCs w:val="20"/>
                <w:highlight w:val="yellow"/>
                <w:lang w:eastAsia="it-IT"/>
              </w:rPr>
            </w:pPr>
            <w:ins w:id="1537" w:author="i0806927" w:date="2016-04-04T13:43:00Z">
              <w:r w:rsidRPr="00EB4616">
                <w:rPr>
                  <w:rFonts w:ascii="Helvetica" w:hAnsi="Helvetica"/>
                  <w:szCs w:val="20"/>
                  <w:highlight w:val="yellow"/>
                  <w:lang w:eastAsia="it-IT"/>
                </w:rPr>
                <w:t xml:space="preserve">      "href" : "https://www.google.ca/maps/dir/''/google+map+montreal+place+ville+marie/@45.5014452,-73.6393962,12z/data=!3m1!4b1!4m8!4m7!1m0!1m5!1m1!1s0x4cc91a4498f8f3db:0xa2760b4a779d61d3!2m2!1d-73.5693564!2d45.5014666",</w:t>
              </w:r>
            </w:ins>
          </w:p>
          <w:p w14:paraId="6DCC71D4" w14:textId="77777777" w:rsidR="008662FE" w:rsidRPr="00EB4616" w:rsidRDefault="008662FE" w:rsidP="008662FE">
            <w:pPr>
              <w:rPr>
                <w:ins w:id="1538" w:author="i0806927" w:date="2016-04-04T13:43:00Z"/>
                <w:rFonts w:ascii="Helvetica" w:hAnsi="Helvetica"/>
                <w:szCs w:val="20"/>
                <w:highlight w:val="yellow"/>
                <w:lang w:eastAsia="it-IT"/>
              </w:rPr>
            </w:pPr>
            <w:ins w:id="1539" w:author="i0806927" w:date="2016-04-04T13:43:00Z">
              <w:r w:rsidRPr="00EB4616">
                <w:rPr>
                  <w:rFonts w:ascii="Helvetica" w:hAnsi="Helvetica"/>
                  <w:szCs w:val="20"/>
                  <w:highlight w:val="yellow"/>
                  <w:lang w:eastAsia="it-IT"/>
                </w:rPr>
                <w:t xml:space="preserve">    },</w:t>
              </w:r>
            </w:ins>
          </w:p>
          <w:p w14:paraId="15B406BE" w14:textId="77777777" w:rsidR="00AB1BA1" w:rsidRPr="00AB1BA1" w:rsidRDefault="00AB1BA1" w:rsidP="00AB1BA1">
            <w:pPr>
              <w:rPr>
                <w:ins w:id="1540" w:author="i0806927" w:date="2016-04-08T18:11:00Z"/>
                <w:rFonts w:ascii="Helvetica" w:hAnsi="Helvetica"/>
                <w:szCs w:val="20"/>
                <w:highlight w:val="green"/>
                <w:lang w:eastAsia="it-IT"/>
                <w:rPrChange w:id="1541" w:author="i0806927" w:date="2016-04-08T18:11:00Z">
                  <w:rPr>
                    <w:ins w:id="1542" w:author="i0806927" w:date="2016-04-08T18:11:00Z"/>
                    <w:rFonts w:ascii="Helvetica" w:hAnsi="Helvetica"/>
                    <w:szCs w:val="20"/>
                    <w:lang w:eastAsia="it-IT"/>
                  </w:rPr>
                </w:rPrChange>
              </w:rPr>
            </w:pPr>
            <w:ins w:id="1543" w:author="i0806927" w:date="2016-04-08T18:11:00Z">
              <w:r w:rsidRPr="00AB1BA1">
                <w:rPr>
                  <w:rFonts w:ascii="Helvetica" w:hAnsi="Helvetica"/>
                  <w:szCs w:val="20"/>
                  <w:lang w:eastAsia="it-IT"/>
                </w:rPr>
                <w:t xml:space="preserve">    </w:t>
              </w:r>
              <w:r w:rsidRPr="00AB1BA1">
                <w:rPr>
                  <w:rFonts w:ascii="Helvetica" w:hAnsi="Helvetica"/>
                  <w:szCs w:val="20"/>
                  <w:highlight w:val="green"/>
                  <w:lang w:eastAsia="it-IT"/>
                  <w:rPrChange w:id="1544" w:author="i0806927" w:date="2016-04-08T18:11:00Z">
                    <w:rPr>
                      <w:rFonts w:ascii="Helvetica" w:hAnsi="Helvetica"/>
                      <w:szCs w:val="20"/>
                      <w:lang w:eastAsia="it-IT"/>
                    </w:rPr>
                  </w:rPrChange>
                </w:rPr>
                <w:t>"geocode" : {</w:t>
              </w:r>
            </w:ins>
          </w:p>
          <w:p w14:paraId="36736A89" w14:textId="77777777" w:rsidR="00AB1BA1" w:rsidRPr="00AB1BA1" w:rsidRDefault="00AB1BA1" w:rsidP="00AB1BA1">
            <w:pPr>
              <w:keepNext/>
              <w:keepLines/>
              <w:suppressAutoHyphens/>
              <w:spacing w:before="140" w:line="220" w:lineRule="atLeast"/>
              <w:ind w:left="1080"/>
              <w:outlineLvl w:val="7"/>
              <w:rPr>
                <w:ins w:id="1545" w:author="i0806927" w:date="2016-04-08T18:11:00Z"/>
                <w:rFonts w:ascii="Helvetica" w:hAnsi="Helvetica"/>
                <w:szCs w:val="20"/>
                <w:highlight w:val="green"/>
                <w:lang w:eastAsia="it-IT"/>
                <w:rPrChange w:id="1546" w:author="i0806927" w:date="2016-04-08T18:11:00Z">
                  <w:rPr>
                    <w:ins w:id="1547" w:author="i0806927" w:date="2016-04-08T18:11:00Z"/>
                    <w:rFonts w:ascii="Helvetica" w:hAnsi="Helvetica"/>
                    <w:i/>
                    <w:spacing w:val="-4"/>
                    <w:kern w:val="1"/>
                    <w:sz w:val="18"/>
                    <w:szCs w:val="20"/>
                    <w:lang w:eastAsia="it-IT"/>
                  </w:rPr>
                </w:rPrChange>
              </w:rPr>
            </w:pPr>
            <w:ins w:id="1548" w:author="i0806927" w:date="2016-04-08T18:11:00Z">
              <w:r w:rsidRPr="00AB1BA1">
                <w:rPr>
                  <w:rFonts w:ascii="Helvetica" w:hAnsi="Helvetica"/>
                  <w:szCs w:val="20"/>
                  <w:highlight w:val="green"/>
                  <w:lang w:eastAsia="it-IT"/>
                  <w:rPrChange w:id="1549" w:author="i0806927" w:date="2016-04-08T18:11:00Z">
                    <w:rPr>
                      <w:rFonts w:ascii="Helvetica" w:hAnsi="Helvetica"/>
                      <w:szCs w:val="20"/>
                      <w:lang w:eastAsia="it-IT"/>
                    </w:rPr>
                  </w:rPrChange>
                </w:rPr>
                <w:t xml:space="preserve">      "latitude" : "73.6393962",</w:t>
              </w:r>
            </w:ins>
          </w:p>
          <w:p w14:paraId="04CAD680" w14:textId="77777777" w:rsidR="00AB1BA1" w:rsidRPr="00AB1BA1" w:rsidRDefault="00AB1BA1" w:rsidP="00AB1BA1">
            <w:pPr>
              <w:keepNext/>
              <w:keepLines/>
              <w:suppressAutoHyphens/>
              <w:spacing w:before="140" w:line="220" w:lineRule="atLeast"/>
              <w:ind w:left="1080"/>
              <w:outlineLvl w:val="7"/>
              <w:rPr>
                <w:ins w:id="1550" w:author="i0806927" w:date="2016-04-08T18:11:00Z"/>
                <w:rFonts w:ascii="Helvetica" w:hAnsi="Helvetica"/>
                <w:szCs w:val="20"/>
                <w:highlight w:val="green"/>
                <w:lang w:eastAsia="it-IT"/>
                <w:rPrChange w:id="1551" w:author="i0806927" w:date="2016-04-08T18:11:00Z">
                  <w:rPr>
                    <w:ins w:id="1552" w:author="i0806927" w:date="2016-04-08T18:11:00Z"/>
                    <w:rFonts w:ascii="Helvetica" w:hAnsi="Helvetica"/>
                    <w:i/>
                    <w:spacing w:val="-4"/>
                    <w:kern w:val="1"/>
                    <w:sz w:val="18"/>
                    <w:szCs w:val="20"/>
                    <w:lang w:eastAsia="it-IT"/>
                  </w:rPr>
                </w:rPrChange>
              </w:rPr>
            </w:pPr>
            <w:ins w:id="1553" w:author="i0806927" w:date="2016-04-08T18:11:00Z">
              <w:r w:rsidRPr="00AB1BA1">
                <w:rPr>
                  <w:rFonts w:ascii="Helvetica" w:hAnsi="Helvetica"/>
                  <w:szCs w:val="20"/>
                  <w:highlight w:val="green"/>
                  <w:lang w:eastAsia="it-IT"/>
                  <w:rPrChange w:id="1554" w:author="i0806927" w:date="2016-04-08T18:11:00Z">
                    <w:rPr>
                      <w:rFonts w:ascii="Helvetica" w:hAnsi="Helvetica"/>
                      <w:szCs w:val="20"/>
                      <w:lang w:eastAsia="it-IT"/>
                    </w:rPr>
                  </w:rPrChange>
                </w:rPr>
                <w:t xml:space="preserve">      "longitude" : "45.5014452",</w:t>
              </w:r>
            </w:ins>
          </w:p>
          <w:p w14:paraId="5737C76D" w14:textId="74939FF9" w:rsidR="008662FE" w:rsidRPr="00AB1BA1" w:rsidRDefault="00AB1BA1" w:rsidP="00AB1BA1">
            <w:pPr>
              <w:keepNext/>
              <w:keepLines/>
              <w:suppressAutoHyphens/>
              <w:spacing w:before="140" w:line="220" w:lineRule="atLeast"/>
              <w:ind w:left="1080"/>
              <w:outlineLvl w:val="7"/>
              <w:rPr>
                <w:ins w:id="1555" w:author="i0806927" w:date="2016-04-04T13:43:00Z"/>
                <w:rFonts w:ascii="Helvetica" w:hAnsi="Helvetica"/>
                <w:szCs w:val="20"/>
                <w:highlight w:val="green"/>
                <w:lang w:eastAsia="it-IT"/>
                <w:rPrChange w:id="1556" w:author="i0806927" w:date="2016-04-08T18:11:00Z">
                  <w:rPr>
                    <w:ins w:id="1557" w:author="i0806927" w:date="2016-04-04T13:43:00Z"/>
                    <w:rFonts w:ascii="Helvetica" w:hAnsi="Helvetica"/>
                    <w:i/>
                    <w:spacing w:val="-4"/>
                    <w:kern w:val="1"/>
                    <w:sz w:val="18"/>
                    <w:szCs w:val="20"/>
                    <w:highlight w:val="yellow"/>
                    <w:lang w:eastAsia="it-IT"/>
                  </w:rPr>
                </w:rPrChange>
              </w:rPr>
            </w:pPr>
            <w:ins w:id="1558" w:author="i0806927" w:date="2016-04-08T18:11:00Z">
              <w:r w:rsidRPr="00AB1BA1">
                <w:rPr>
                  <w:rFonts w:ascii="Helvetica" w:hAnsi="Helvetica"/>
                  <w:szCs w:val="20"/>
                  <w:highlight w:val="green"/>
                  <w:lang w:eastAsia="it-IT"/>
                  <w:rPrChange w:id="1559" w:author="i0806927" w:date="2016-04-08T18:11:00Z">
                    <w:rPr>
                      <w:rFonts w:ascii="Helvetica" w:hAnsi="Helvetica"/>
                      <w:szCs w:val="20"/>
                      <w:lang w:eastAsia="it-IT"/>
                    </w:rPr>
                  </w:rPrChange>
                </w:rPr>
                <w:t xml:space="preserve">    },</w:t>
              </w:r>
            </w:ins>
          </w:p>
          <w:p w14:paraId="11EA92B7" w14:textId="77777777" w:rsidR="008662FE" w:rsidRPr="00EB4616" w:rsidRDefault="008662FE" w:rsidP="008662FE">
            <w:pPr>
              <w:rPr>
                <w:ins w:id="1560" w:author="i0806927" w:date="2016-04-04T13:43:00Z"/>
                <w:rFonts w:ascii="Helvetica" w:hAnsi="Helvetica"/>
                <w:szCs w:val="20"/>
                <w:highlight w:val="yellow"/>
                <w:lang w:eastAsia="it-IT"/>
              </w:rPr>
            </w:pPr>
            <w:ins w:id="1561" w:author="i0806927" w:date="2016-04-04T13:43:00Z">
              <w:r w:rsidRPr="00EB4616">
                <w:rPr>
                  <w:rFonts w:ascii="Helvetica" w:hAnsi="Helvetica"/>
                  <w:szCs w:val="20"/>
                  <w:highlight w:val="yellow"/>
                  <w:lang w:eastAsia="it-IT"/>
                </w:rPr>
                <w:t xml:space="preserve">    "serviceSpecification" : [</w:t>
              </w:r>
            </w:ins>
          </w:p>
          <w:p w14:paraId="6F0B4275" w14:textId="77777777" w:rsidR="008662FE" w:rsidRPr="00EB4616" w:rsidRDefault="008662FE" w:rsidP="008662FE">
            <w:pPr>
              <w:rPr>
                <w:ins w:id="1562" w:author="i0806927" w:date="2016-04-04T13:43:00Z"/>
                <w:rFonts w:ascii="Helvetica" w:hAnsi="Helvetica"/>
                <w:szCs w:val="20"/>
                <w:highlight w:val="yellow"/>
                <w:lang w:eastAsia="it-IT"/>
              </w:rPr>
            </w:pPr>
            <w:ins w:id="1563" w:author="i0806927" w:date="2016-04-04T13:43:00Z">
              <w:r w:rsidRPr="00EB4616">
                <w:rPr>
                  <w:rFonts w:ascii="Helvetica" w:hAnsi="Helvetica"/>
                  <w:szCs w:val="20"/>
                  <w:highlight w:val="yellow"/>
                  <w:lang w:eastAsia="it-IT"/>
                </w:rPr>
                <w:t xml:space="preserve">      {</w:t>
              </w:r>
            </w:ins>
          </w:p>
          <w:p w14:paraId="1E016363" w14:textId="77777777" w:rsidR="008662FE" w:rsidRPr="00EB4616" w:rsidRDefault="008662FE" w:rsidP="008662FE">
            <w:pPr>
              <w:rPr>
                <w:ins w:id="1564" w:author="i0806927" w:date="2016-04-04T13:43:00Z"/>
                <w:rFonts w:ascii="Helvetica" w:hAnsi="Helvetica"/>
                <w:szCs w:val="20"/>
                <w:highlight w:val="yellow"/>
                <w:lang w:eastAsia="it-IT"/>
              </w:rPr>
            </w:pPr>
            <w:ins w:id="1565" w:author="i0806927" w:date="2016-04-04T13:43:00Z">
              <w:r w:rsidRPr="00EB4616">
                <w:rPr>
                  <w:rFonts w:ascii="Helvetica" w:hAnsi="Helvetica"/>
                  <w:szCs w:val="20"/>
                  <w:highlight w:val="yellow"/>
                  <w:lang w:eastAsia="it-IT"/>
                </w:rPr>
                <w:t xml:space="preserve">        "id" : "2222",</w:t>
              </w:r>
            </w:ins>
          </w:p>
          <w:p w14:paraId="364EA18F" w14:textId="615C0046" w:rsidR="008662FE" w:rsidRPr="00EB4616" w:rsidRDefault="008662FE" w:rsidP="008662FE">
            <w:pPr>
              <w:rPr>
                <w:ins w:id="1566" w:author="i0806927" w:date="2016-04-04T13:43:00Z"/>
                <w:rFonts w:ascii="Helvetica" w:hAnsi="Helvetica"/>
                <w:szCs w:val="20"/>
                <w:highlight w:val="yellow"/>
                <w:lang w:eastAsia="it-IT"/>
              </w:rPr>
            </w:pPr>
            <w:ins w:id="1567" w:author="i0806927" w:date="2016-04-04T13:43:00Z">
              <w:r w:rsidRPr="00EB4616">
                <w:rPr>
                  <w:rFonts w:ascii="Helvetica" w:hAnsi="Helvetica"/>
                  <w:szCs w:val="20"/>
                  <w:highlight w:val="yellow"/>
                  <w:lang w:eastAsia="it-IT"/>
                </w:rPr>
                <w:t xml:space="preserve">        "href": "</w:t>
              </w:r>
            </w:ins>
            <w:ins w:id="1568" w:author="i0806927" w:date="2016-04-04T14:11:00Z">
              <w:r w:rsidR="003B3AB5">
                <w:rPr>
                  <w:rFonts w:ascii="Helvetica" w:hAnsi="Helvetica" w:hint="eastAsia"/>
                  <w:szCs w:val="20"/>
                  <w:highlight w:val="yellow"/>
                  <w:lang w:eastAsia="ja-JP"/>
                </w:rPr>
                <w:t>https:</w:t>
              </w:r>
            </w:ins>
            <w:ins w:id="1569" w:author="i0806927" w:date="2016-04-04T13:43:00Z">
              <w:r w:rsidRPr="00EB4616">
                <w:rPr>
                  <w:rFonts w:ascii="Helvetica" w:hAnsi="Helvetica"/>
                  <w:szCs w:val="20"/>
                  <w:highlight w:val="yellow"/>
                  <w:lang w:eastAsia="it-IT"/>
                </w:rPr>
                <w:t>//serviceSpecification/ADSL",</w:t>
              </w:r>
            </w:ins>
          </w:p>
          <w:p w14:paraId="0198C791" w14:textId="77777777" w:rsidR="008662FE" w:rsidRPr="00EB4616" w:rsidRDefault="008662FE" w:rsidP="008662FE">
            <w:pPr>
              <w:rPr>
                <w:ins w:id="1570" w:author="i0806927" w:date="2016-04-04T13:43:00Z"/>
                <w:rFonts w:ascii="Helvetica" w:hAnsi="Helvetica"/>
                <w:szCs w:val="20"/>
                <w:highlight w:val="yellow"/>
                <w:lang w:eastAsia="it-IT"/>
              </w:rPr>
            </w:pPr>
            <w:ins w:id="1571" w:author="i0806927" w:date="2016-04-04T13:43:00Z">
              <w:r w:rsidRPr="00EB4616">
                <w:rPr>
                  <w:rFonts w:ascii="Helvetica" w:hAnsi="Helvetica"/>
                  <w:szCs w:val="20"/>
                  <w:highlight w:val="yellow"/>
                  <w:lang w:eastAsia="it-IT"/>
                </w:rPr>
                <w:t xml:space="preserve">        "serviceCategoryId" : "Internet",</w:t>
              </w:r>
            </w:ins>
          </w:p>
          <w:p w14:paraId="5D2CA645" w14:textId="77777777" w:rsidR="008662FE" w:rsidRPr="00EB4616" w:rsidRDefault="008662FE" w:rsidP="008662FE">
            <w:pPr>
              <w:rPr>
                <w:ins w:id="1572" w:author="i0806927" w:date="2016-04-04T13:43:00Z"/>
                <w:rFonts w:ascii="Helvetica" w:hAnsi="Helvetica"/>
                <w:szCs w:val="20"/>
                <w:highlight w:val="yellow"/>
                <w:lang w:eastAsia="it-IT"/>
              </w:rPr>
            </w:pPr>
            <w:ins w:id="1573" w:author="i0806927" w:date="2016-04-04T13:43:00Z">
              <w:r w:rsidRPr="00EB4616">
                <w:rPr>
                  <w:rFonts w:ascii="Helvetica" w:hAnsi="Helvetica"/>
                  <w:szCs w:val="20"/>
                  <w:highlight w:val="yellow"/>
                  <w:lang w:eastAsia="it-IT"/>
                </w:rPr>
                <w:t xml:space="preserve">        "ServiceSpecificationCharacteristic" : [</w:t>
              </w:r>
            </w:ins>
          </w:p>
          <w:p w14:paraId="14F37F6F" w14:textId="77777777" w:rsidR="008662FE" w:rsidRPr="00EB4616" w:rsidRDefault="008662FE" w:rsidP="008662FE">
            <w:pPr>
              <w:rPr>
                <w:ins w:id="1574" w:author="i0806927" w:date="2016-04-04T13:43:00Z"/>
                <w:rFonts w:ascii="Helvetica" w:hAnsi="Helvetica"/>
                <w:szCs w:val="20"/>
                <w:highlight w:val="yellow"/>
                <w:lang w:eastAsia="it-IT"/>
              </w:rPr>
            </w:pPr>
            <w:ins w:id="1575" w:author="i0806927" w:date="2016-04-04T13:43:00Z">
              <w:r w:rsidRPr="00EB4616">
                <w:rPr>
                  <w:rFonts w:ascii="Helvetica" w:hAnsi="Helvetica"/>
                  <w:szCs w:val="20"/>
                  <w:highlight w:val="yellow"/>
                  <w:lang w:eastAsia="it-IT"/>
                </w:rPr>
                <w:t xml:space="preserve">          {</w:t>
              </w:r>
            </w:ins>
          </w:p>
          <w:p w14:paraId="5C6C8683" w14:textId="77777777" w:rsidR="008662FE" w:rsidRPr="00EB4616" w:rsidRDefault="008662FE" w:rsidP="008662FE">
            <w:pPr>
              <w:rPr>
                <w:ins w:id="1576" w:author="i0806927" w:date="2016-04-04T13:43:00Z"/>
                <w:rFonts w:ascii="Helvetica" w:hAnsi="Helvetica"/>
                <w:szCs w:val="20"/>
                <w:highlight w:val="yellow"/>
                <w:lang w:eastAsia="it-IT"/>
              </w:rPr>
            </w:pPr>
            <w:ins w:id="1577" w:author="i0806927" w:date="2016-04-04T13:43:00Z">
              <w:r w:rsidRPr="00EB4616">
                <w:rPr>
                  <w:rFonts w:ascii="Helvetica" w:hAnsi="Helvetica"/>
                  <w:szCs w:val="20"/>
                  <w:highlight w:val="yellow"/>
                  <w:lang w:eastAsia="it-IT"/>
                </w:rPr>
                <w:t xml:space="preserve">            "id" : "2211",</w:t>
              </w:r>
            </w:ins>
          </w:p>
          <w:p w14:paraId="4A712A7A" w14:textId="77777777" w:rsidR="008662FE" w:rsidRPr="00EB4616" w:rsidRDefault="008662FE" w:rsidP="008662FE">
            <w:pPr>
              <w:rPr>
                <w:ins w:id="1578" w:author="i0806927" w:date="2016-04-04T13:43:00Z"/>
                <w:rFonts w:ascii="Helvetica" w:hAnsi="Helvetica"/>
                <w:szCs w:val="20"/>
                <w:highlight w:val="yellow"/>
                <w:lang w:eastAsia="it-IT"/>
              </w:rPr>
            </w:pPr>
            <w:ins w:id="1579" w:author="i0806927" w:date="2016-04-04T13:43:00Z">
              <w:r w:rsidRPr="00EB4616">
                <w:rPr>
                  <w:rFonts w:ascii="Helvetica" w:hAnsi="Helvetica"/>
                  <w:szCs w:val="20"/>
                  <w:highlight w:val="yellow"/>
                  <w:lang w:eastAsia="it-IT"/>
                </w:rPr>
                <w:t xml:space="preserve">            "name" : "upstreamSpeed",</w:t>
              </w:r>
            </w:ins>
          </w:p>
          <w:p w14:paraId="727770D2" w14:textId="77777777" w:rsidR="008662FE" w:rsidRPr="00EB4616" w:rsidRDefault="008662FE" w:rsidP="008662FE">
            <w:pPr>
              <w:rPr>
                <w:ins w:id="1580" w:author="i0806927" w:date="2016-04-04T13:43:00Z"/>
                <w:rFonts w:ascii="Helvetica" w:hAnsi="Helvetica"/>
                <w:szCs w:val="20"/>
                <w:highlight w:val="yellow"/>
                <w:lang w:eastAsia="it-IT"/>
              </w:rPr>
            </w:pPr>
            <w:ins w:id="1581" w:author="i0806927" w:date="2016-04-04T13:43:00Z">
              <w:r w:rsidRPr="00EB4616">
                <w:rPr>
                  <w:rFonts w:ascii="Helvetica" w:hAnsi="Helvetica"/>
                  <w:szCs w:val="20"/>
                  <w:highlight w:val="yellow"/>
                  <w:lang w:eastAsia="it-IT"/>
                </w:rPr>
                <w:t xml:space="preserve">            "valuefrom" : "10KBPS",</w:t>
              </w:r>
            </w:ins>
          </w:p>
          <w:p w14:paraId="6B3014B5" w14:textId="77777777" w:rsidR="008662FE" w:rsidRPr="00EB4616" w:rsidRDefault="008662FE" w:rsidP="008662FE">
            <w:pPr>
              <w:rPr>
                <w:ins w:id="1582" w:author="i0806927" w:date="2016-04-04T13:43:00Z"/>
                <w:rFonts w:ascii="Helvetica" w:hAnsi="Helvetica"/>
                <w:szCs w:val="20"/>
                <w:highlight w:val="yellow"/>
                <w:lang w:eastAsia="it-IT"/>
              </w:rPr>
            </w:pPr>
            <w:ins w:id="1583" w:author="i0806927" w:date="2016-04-04T13:43:00Z">
              <w:r w:rsidRPr="00EB4616">
                <w:rPr>
                  <w:rFonts w:ascii="Helvetica" w:hAnsi="Helvetica"/>
                  <w:szCs w:val="20"/>
                  <w:highlight w:val="yellow"/>
                  <w:lang w:eastAsia="it-IT"/>
                </w:rPr>
                <w:t xml:space="preserve">            "valueto" : "1MBPS"</w:t>
              </w:r>
            </w:ins>
          </w:p>
          <w:p w14:paraId="2E975DAA" w14:textId="77777777" w:rsidR="008662FE" w:rsidRPr="00EB4616" w:rsidRDefault="008662FE" w:rsidP="008662FE">
            <w:pPr>
              <w:rPr>
                <w:ins w:id="1584" w:author="i0806927" w:date="2016-04-04T13:43:00Z"/>
                <w:rFonts w:ascii="Helvetica" w:hAnsi="Helvetica"/>
                <w:szCs w:val="20"/>
                <w:highlight w:val="yellow"/>
                <w:lang w:eastAsia="it-IT"/>
              </w:rPr>
            </w:pPr>
            <w:ins w:id="1585" w:author="i0806927" w:date="2016-04-04T13:43:00Z">
              <w:r w:rsidRPr="00EB4616">
                <w:rPr>
                  <w:rFonts w:ascii="Helvetica" w:hAnsi="Helvetica"/>
                  <w:szCs w:val="20"/>
                  <w:highlight w:val="yellow"/>
                  <w:lang w:eastAsia="it-IT"/>
                </w:rPr>
                <w:t xml:space="preserve">          },</w:t>
              </w:r>
            </w:ins>
          </w:p>
          <w:p w14:paraId="7FF10A9C" w14:textId="77777777" w:rsidR="008662FE" w:rsidRPr="00EB4616" w:rsidRDefault="008662FE" w:rsidP="008662FE">
            <w:pPr>
              <w:rPr>
                <w:ins w:id="1586" w:author="i0806927" w:date="2016-04-04T13:43:00Z"/>
                <w:rFonts w:ascii="Helvetica" w:hAnsi="Helvetica"/>
                <w:szCs w:val="20"/>
                <w:highlight w:val="yellow"/>
                <w:lang w:eastAsia="it-IT"/>
              </w:rPr>
            </w:pPr>
            <w:ins w:id="1587" w:author="i0806927" w:date="2016-04-04T13:43:00Z">
              <w:r w:rsidRPr="00EB4616">
                <w:rPr>
                  <w:rFonts w:ascii="Helvetica" w:hAnsi="Helvetica"/>
                  <w:szCs w:val="20"/>
                  <w:highlight w:val="yellow"/>
                  <w:lang w:eastAsia="it-IT"/>
                </w:rPr>
                <w:t xml:space="preserve">          {</w:t>
              </w:r>
            </w:ins>
          </w:p>
          <w:p w14:paraId="5D310A4A" w14:textId="77777777" w:rsidR="008662FE" w:rsidRPr="00EB4616" w:rsidRDefault="008662FE" w:rsidP="008662FE">
            <w:pPr>
              <w:rPr>
                <w:ins w:id="1588" w:author="i0806927" w:date="2016-04-04T13:43:00Z"/>
                <w:rFonts w:ascii="Helvetica" w:hAnsi="Helvetica"/>
                <w:szCs w:val="20"/>
                <w:highlight w:val="yellow"/>
                <w:lang w:eastAsia="it-IT"/>
              </w:rPr>
            </w:pPr>
            <w:ins w:id="1589" w:author="i0806927" w:date="2016-04-04T13:43:00Z">
              <w:r w:rsidRPr="00EB4616">
                <w:rPr>
                  <w:rFonts w:ascii="Helvetica" w:hAnsi="Helvetica"/>
                  <w:szCs w:val="20"/>
                  <w:highlight w:val="yellow"/>
                  <w:lang w:eastAsia="it-IT"/>
                </w:rPr>
                <w:t xml:space="preserve">            "id" : "2212",</w:t>
              </w:r>
            </w:ins>
          </w:p>
          <w:p w14:paraId="3D64B03E" w14:textId="77777777" w:rsidR="008662FE" w:rsidRPr="00EB4616" w:rsidRDefault="008662FE" w:rsidP="008662FE">
            <w:pPr>
              <w:rPr>
                <w:ins w:id="1590" w:author="i0806927" w:date="2016-04-04T13:43:00Z"/>
                <w:rFonts w:ascii="Helvetica" w:hAnsi="Helvetica"/>
                <w:szCs w:val="20"/>
                <w:highlight w:val="yellow"/>
                <w:lang w:eastAsia="it-IT"/>
              </w:rPr>
            </w:pPr>
            <w:ins w:id="1591" w:author="i0806927" w:date="2016-04-04T13:43:00Z">
              <w:r w:rsidRPr="00EB4616">
                <w:rPr>
                  <w:rFonts w:ascii="Helvetica" w:hAnsi="Helvetica"/>
                  <w:szCs w:val="20"/>
                  <w:highlight w:val="yellow"/>
                  <w:lang w:eastAsia="it-IT"/>
                </w:rPr>
                <w:t xml:space="preserve">            "name" : "downstreamSpeed"</w:t>
              </w:r>
            </w:ins>
          </w:p>
          <w:p w14:paraId="5ACA21EC" w14:textId="77777777" w:rsidR="008662FE" w:rsidRPr="00EB4616" w:rsidRDefault="008662FE" w:rsidP="008662FE">
            <w:pPr>
              <w:rPr>
                <w:ins w:id="1592" w:author="i0806927" w:date="2016-04-04T13:43:00Z"/>
                <w:rFonts w:ascii="Helvetica" w:hAnsi="Helvetica"/>
                <w:szCs w:val="20"/>
                <w:highlight w:val="yellow"/>
                <w:lang w:eastAsia="it-IT"/>
              </w:rPr>
            </w:pPr>
            <w:ins w:id="1593" w:author="i0806927" w:date="2016-04-04T13:43:00Z">
              <w:r w:rsidRPr="00EB4616">
                <w:rPr>
                  <w:rFonts w:ascii="Helvetica" w:hAnsi="Helvetica"/>
                  <w:szCs w:val="20"/>
                  <w:highlight w:val="yellow"/>
                  <w:lang w:eastAsia="it-IT"/>
                </w:rPr>
                <w:t xml:space="preserve">            "valuefrom" : "100KBPS",</w:t>
              </w:r>
            </w:ins>
          </w:p>
          <w:p w14:paraId="17844E0D" w14:textId="77777777" w:rsidR="008662FE" w:rsidRPr="00EB4616" w:rsidRDefault="008662FE" w:rsidP="008662FE">
            <w:pPr>
              <w:rPr>
                <w:ins w:id="1594" w:author="i0806927" w:date="2016-04-04T13:43:00Z"/>
                <w:rFonts w:ascii="Helvetica" w:hAnsi="Helvetica"/>
                <w:szCs w:val="20"/>
                <w:highlight w:val="yellow"/>
                <w:lang w:eastAsia="it-IT"/>
              </w:rPr>
            </w:pPr>
            <w:ins w:id="1595" w:author="i0806927" w:date="2016-04-04T13:43:00Z">
              <w:r w:rsidRPr="00EB4616">
                <w:rPr>
                  <w:rFonts w:ascii="Helvetica" w:hAnsi="Helvetica"/>
                  <w:szCs w:val="20"/>
                  <w:highlight w:val="yellow"/>
                  <w:lang w:eastAsia="it-IT"/>
                </w:rPr>
                <w:t xml:space="preserve">            "valueto" : "6MBPS"</w:t>
              </w:r>
            </w:ins>
          </w:p>
          <w:p w14:paraId="49B3111A" w14:textId="77777777" w:rsidR="008662FE" w:rsidRPr="00EB4616" w:rsidRDefault="008662FE" w:rsidP="008662FE">
            <w:pPr>
              <w:rPr>
                <w:ins w:id="1596" w:author="i0806927" w:date="2016-04-04T13:43:00Z"/>
                <w:rFonts w:ascii="Helvetica" w:hAnsi="Helvetica"/>
                <w:szCs w:val="20"/>
                <w:highlight w:val="yellow"/>
                <w:lang w:eastAsia="it-IT"/>
              </w:rPr>
            </w:pPr>
            <w:ins w:id="1597" w:author="i0806927" w:date="2016-04-04T13:43:00Z">
              <w:r w:rsidRPr="00EB4616">
                <w:rPr>
                  <w:rFonts w:ascii="Helvetica" w:hAnsi="Helvetica"/>
                  <w:szCs w:val="20"/>
                  <w:highlight w:val="yellow"/>
                  <w:lang w:eastAsia="it-IT"/>
                </w:rPr>
                <w:t xml:space="preserve">          }</w:t>
              </w:r>
            </w:ins>
          </w:p>
          <w:p w14:paraId="75A3FE1D" w14:textId="77777777" w:rsidR="008662FE" w:rsidRPr="00EB4616" w:rsidRDefault="008662FE" w:rsidP="008662FE">
            <w:pPr>
              <w:rPr>
                <w:ins w:id="1598" w:author="i0806927" w:date="2016-04-04T13:43:00Z"/>
                <w:rFonts w:ascii="Helvetica" w:hAnsi="Helvetica"/>
                <w:szCs w:val="20"/>
                <w:highlight w:val="yellow"/>
                <w:lang w:eastAsia="it-IT"/>
              </w:rPr>
            </w:pPr>
            <w:ins w:id="1599" w:author="i0806927" w:date="2016-04-04T13:43:00Z">
              <w:r w:rsidRPr="00EB4616">
                <w:rPr>
                  <w:rFonts w:ascii="Helvetica" w:hAnsi="Helvetica"/>
                  <w:szCs w:val="20"/>
                  <w:highlight w:val="yellow"/>
                  <w:lang w:eastAsia="it-IT"/>
                </w:rPr>
                <w:t xml:space="preserve">        ],</w:t>
              </w:r>
            </w:ins>
          </w:p>
          <w:p w14:paraId="2F589F6A" w14:textId="77777777" w:rsidR="008662FE" w:rsidRPr="00EB4616" w:rsidRDefault="008662FE" w:rsidP="008662FE">
            <w:pPr>
              <w:rPr>
                <w:ins w:id="1600" w:author="i0806927" w:date="2016-04-04T13:43:00Z"/>
                <w:rFonts w:ascii="Helvetica" w:hAnsi="Helvetica"/>
                <w:szCs w:val="20"/>
                <w:highlight w:val="yellow"/>
                <w:lang w:eastAsia="it-IT"/>
              </w:rPr>
            </w:pPr>
            <w:ins w:id="1601" w:author="i0806927" w:date="2016-04-04T13:43:00Z">
              <w:r w:rsidRPr="00EB4616">
                <w:rPr>
                  <w:rFonts w:ascii="Helvetica" w:hAnsi="Helvetica"/>
                  <w:szCs w:val="20"/>
                  <w:highlight w:val="yellow"/>
                  <w:lang w:eastAsia="it-IT"/>
                </w:rPr>
                <w:t xml:space="preserve">        "serviceQualification" : {</w:t>
              </w:r>
            </w:ins>
          </w:p>
          <w:p w14:paraId="75E8692A" w14:textId="77777777" w:rsidR="008662FE" w:rsidRPr="00EB4616" w:rsidRDefault="008662FE" w:rsidP="008662FE">
            <w:pPr>
              <w:rPr>
                <w:ins w:id="1602" w:author="i0806927" w:date="2016-04-04T13:43:00Z"/>
                <w:rFonts w:ascii="Helvetica" w:hAnsi="Helvetica"/>
                <w:szCs w:val="20"/>
                <w:highlight w:val="yellow"/>
                <w:lang w:eastAsia="it-IT"/>
              </w:rPr>
            </w:pPr>
            <w:ins w:id="1603" w:author="i0806927" w:date="2016-04-04T13:43:00Z">
              <w:r w:rsidRPr="00EB4616">
                <w:rPr>
                  <w:rFonts w:ascii="Helvetica" w:hAnsi="Helvetica"/>
                  <w:szCs w:val="20"/>
                  <w:highlight w:val="yellow"/>
                  <w:lang w:eastAsia="it-IT"/>
                </w:rPr>
                <w:t xml:space="preserve">          "qualificationResult" : "available"</w:t>
              </w:r>
            </w:ins>
          </w:p>
          <w:p w14:paraId="70177148" w14:textId="77777777" w:rsidR="008662FE" w:rsidRPr="00EB4616" w:rsidRDefault="008662FE" w:rsidP="008662FE">
            <w:pPr>
              <w:rPr>
                <w:ins w:id="1604" w:author="i0806927" w:date="2016-04-04T13:43:00Z"/>
                <w:rFonts w:ascii="Helvetica" w:hAnsi="Helvetica"/>
                <w:szCs w:val="20"/>
                <w:highlight w:val="yellow"/>
                <w:lang w:eastAsia="it-IT"/>
              </w:rPr>
            </w:pPr>
            <w:ins w:id="1605" w:author="i0806927" w:date="2016-04-04T13:43:00Z">
              <w:r w:rsidRPr="00EB4616">
                <w:rPr>
                  <w:rFonts w:ascii="Helvetica" w:hAnsi="Helvetica"/>
                  <w:szCs w:val="20"/>
                  <w:highlight w:val="yellow"/>
                  <w:lang w:eastAsia="it-IT"/>
                </w:rPr>
                <w:t xml:space="preserve">        }</w:t>
              </w:r>
            </w:ins>
          </w:p>
          <w:p w14:paraId="4E61CF1E" w14:textId="77777777" w:rsidR="008662FE" w:rsidRPr="00EB4616" w:rsidRDefault="008662FE" w:rsidP="008662FE">
            <w:pPr>
              <w:rPr>
                <w:ins w:id="1606" w:author="i0806927" w:date="2016-04-04T13:43:00Z"/>
                <w:rFonts w:ascii="Helvetica" w:hAnsi="Helvetica"/>
                <w:szCs w:val="20"/>
                <w:highlight w:val="yellow"/>
                <w:lang w:eastAsia="it-IT"/>
              </w:rPr>
            </w:pPr>
            <w:ins w:id="1607" w:author="i0806927" w:date="2016-04-04T13:43:00Z">
              <w:r w:rsidRPr="00EB4616">
                <w:rPr>
                  <w:rFonts w:ascii="Helvetica" w:hAnsi="Helvetica"/>
                  <w:szCs w:val="20"/>
                  <w:highlight w:val="yellow"/>
                  <w:lang w:eastAsia="it-IT"/>
                </w:rPr>
                <w:t xml:space="preserve">      },</w:t>
              </w:r>
            </w:ins>
          </w:p>
          <w:p w14:paraId="19538466" w14:textId="77777777" w:rsidR="008662FE" w:rsidRPr="00EB4616" w:rsidRDefault="008662FE" w:rsidP="008662FE">
            <w:pPr>
              <w:rPr>
                <w:ins w:id="1608" w:author="i0806927" w:date="2016-04-04T13:43:00Z"/>
                <w:rFonts w:ascii="Helvetica" w:hAnsi="Helvetica"/>
                <w:szCs w:val="20"/>
                <w:highlight w:val="yellow"/>
                <w:lang w:eastAsia="it-IT"/>
              </w:rPr>
            </w:pPr>
            <w:ins w:id="1609" w:author="i0806927" w:date="2016-04-04T13:43:00Z">
              <w:r w:rsidRPr="00EB4616">
                <w:rPr>
                  <w:rFonts w:ascii="Helvetica" w:hAnsi="Helvetica"/>
                  <w:szCs w:val="20"/>
                  <w:highlight w:val="yellow"/>
                  <w:lang w:eastAsia="it-IT"/>
                </w:rPr>
                <w:t xml:space="preserve">      {</w:t>
              </w:r>
            </w:ins>
          </w:p>
          <w:p w14:paraId="340AF002" w14:textId="77777777" w:rsidR="008662FE" w:rsidRPr="00EB4616" w:rsidRDefault="008662FE" w:rsidP="008662FE">
            <w:pPr>
              <w:rPr>
                <w:ins w:id="1610" w:author="i0806927" w:date="2016-04-04T13:43:00Z"/>
                <w:rFonts w:ascii="Helvetica" w:hAnsi="Helvetica"/>
                <w:szCs w:val="20"/>
                <w:highlight w:val="yellow"/>
                <w:lang w:eastAsia="it-IT"/>
              </w:rPr>
            </w:pPr>
            <w:ins w:id="1611" w:author="i0806927" w:date="2016-04-04T13:43:00Z">
              <w:r w:rsidRPr="00EB4616">
                <w:rPr>
                  <w:rFonts w:ascii="Helvetica" w:hAnsi="Helvetica"/>
                  <w:szCs w:val="20"/>
                  <w:highlight w:val="yellow"/>
                  <w:lang w:eastAsia="it-IT"/>
                </w:rPr>
                <w:t xml:space="preserve">        "id" : "3333",</w:t>
              </w:r>
            </w:ins>
          </w:p>
          <w:p w14:paraId="22A643FC" w14:textId="0ED028BB" w:rsidR="008662FE" w:rsidRPr="00EB4616" w:rsidRDefault="008662FE" w:rsidP="008662FE">
            <w:pPr>
              <w:rPr>
                <w:ins w:id="1612" w:author="i0806927" w:date="2016-04-04T13:43:00Z"/>
                <w:rFonts w:ascii="Helvetica" w:hAnsi="Helvetica"/>
                <w:szCs w:val="20"/>
                <w:highlight w:val="yellow"/>
                <w:lang w:eastAsia="it-IT"/>
              </w:rPr>
            </w:pPr>
            <w:ins w:id="1613" w:author="i0806927" w:date="2016-04-04T13:43:00Z">
              <w:r w:rsidRPr="00EB4616">
                <w:rPr>
                  <w:rFonts w:ascii="Helvetica" w:hAnsi="Helvetica"/>
                  <w:szCs w:val="20"/>
                  <w:highlight w:val="yellow"/>
                  <w:lang w:eastAsia="it-IT"/>
                </w:rPr>
                <w:t xml:space="preserve">        "href": "</w:t>
              </w:r>
            </w:ins>
            <w:ins w:id="1614" w:author="i0806927" w:date="2016-04-04T14:22:00Z">
              <w:r w:rsidR="000B7C4A">
                <w:rPr>
                  <w:rFonts w:ascii="Helvetica" w:hAnsi="Helvetica" w:hint="eastAsia"/>
                  <w:szCs w:val="20"/>
                  <w:highlight w:val="yellow"/>
                  <w:lang w:eastAsia="ja-JP"/>
                </w:rPr>
                <w:t>https</w:t>
              </w:r>
            </w:ins>
            <w:ins w:id="1615" w:author="i0806927" w:date="2016-04-04T13:43:00Z">
              <w:r w:rsidRPr="00EB4616">
                <w:rPr>
                  <w:rFonts w:ascii="Helvetica" w:hAnsi="Helvetica"/>
                  <w:szCs w:val="20"/>
                  <w:highlight w:val="yellow"/>
                  <w:lang w:eastAsia="it-IT"/>
                </w:rPr>
                <w:t>//serviceSpecification/TVservice",</w:t>
              </w:r>
            </w:ins>
          </w:p>
          <w:p w14:paraId="5F8AEA6B" w14:textId="77777777" w:rsidR="008662FE" w:rsidRPr="00EB4616" w:rsidRDefault="008662FE" w:rsidP="008662FE">
            <w:pPr>
              <w:rPr>
                <w:ins w:id="1616" w:author="i0806927" w:date="2016-04-04T13:43:00Z"/>
                <w:rFonts w:ascii="Helvetica" w:hAnsi="Helvetica"/>
                <w:szCs w:val="20"/>
                <w:highlight w:val="yellow"/>
                <w:lang w:eastAsia="it-IT"/>
              </w:rPr>
            </w:pPr>
            <w:ins w:id="1617" w:author="i0806927" w:date="2016-04-04T13:43:00Z">
              <w:r w:rsidRPr="00EB4616">
                <w:rPr>
                  <w:rFonts w:ascii="Helvetica" w:hAnsi="Helvetica"/>
                  <w:szCs w:val="20"/>
                  <w:highlight w:val="yellow"/>
                  <w:lang w:eastAsia="it-IT"/>
                </w:rPr>
                <w:t xml:space="preserve">        "serviceCategoryId" : "TV",</w:t>
              </w:r>
            </w:ins>
          </w:p>
          <w:p w14:paraId="6F4FFCD6" w14:textId="77777777" w:rsidR="008662FE" w:rsidRPr="00EB4616" w:rsidRDefault="008662FE" w:rsidP="008662FE">
            <w:pPr>
              <w:rPr>
                <w:ins w:id="1618" w:author="i0806927" w:date="2016-04-04T13:43:00Z"/>
                <w:rFonts w:ascii="Helvetica" w:hAnsi="Helvetica"/>
                <w:szCs w:val="20"/>
                <w:highlight w:val="yellow"/>
                <w:lang w:eastAsia="it-IT"/>
              </w:rPr>
            </w:pPr>
            <w:ins w:id="1619" w:author="i0806927" w:date="2016-04-04T13:43:00Z">
              <w:r w:rsidRPr="00EB4616">
                <w:rPr>
                  <w:rFonts w:ascii="Helvetica" w:hAnsi="Helvetica"/>
                  <w:szCs w:val="20"/>
                  <w:highlight w:val="yellow"/>
                  <w:lang w:eastAsia="it-IT"/>
                </w:rPr>
                <w:t xml:space="preserve">        "serviceQualification" : {</w:t>
              </w:r>
            </w:ins>
          </w:p>
          <w:p w14:paraId="6AA38225" w14:textId="77777777" w:rsidR="008662FE" w:rsidRPr="00EB4616" w:rsidRDefault="008662FE" w:rsidP="008662FE">
            <w:pPr>
              <w:rPr>
                <w:ins w:id="1620" w:author="i0806927" w:date="2016-04-04T13:43:00Z"/>
                <w:rFonts w:ascii="Helvetica" w:hAnsi="Helvetica"/>
                <w:szCs w:val="20"/>
                <w:highlight w:val="yellow"/>
                <w:lang w:eastAsia="it-IT"/>
              </w:rPr>
            </w:pPr>
            <w:ins w:id="1621" w:author="i0806927" w:date="2016-04-04T13:43:00Z">
              <w:r w:rsidRPr="00EB4616">
                <w:rPr>
                  <w:rFonts w:ascii="Helvetica" w:hAnsi="Helvetica"/>
                  <w:szCs w:val="20"/>
                  <w:highlight w:val="yellow"/>
                  <w:lang w:eastAsia="it-IT"/>
                </w:rPr>
                <w:t xml:space="preserve">          "qualificationResult" : "unavailable",</w:t>
              </w:r>
            </w:ins>
          </w:p>
          <w:p w14:paraId="1DC4AE91" w14:textId="77777777" w:rsidR="008662FE" w:rsidRPr="00EB4616" w:rsidRDefault="008662FE" w:rsidP="008662FE">
            <w:pPr>
              <w:rPr>
                <w:ins w:id="1622" w:author="i0806927" w:date="2016-04-04T13:43:00Z"/>
                <w:rFonts w:ascii="Helvetica" w:hAnsi="Helvetica"/>
                <w:szCs w:val="20"/>
                <w:highlight w:val="yellow"/>
                <w:lang w:eastAsia="it-IT"/>
              </w:rPr>
            </w:pPr>
            <w:ins w:id="1623" w:author="i0806927" w:date="2016-04-04T13:43:00Z">
              <w:r w:rsidRPr="00EB4616">
                <w:rPr>
                  <w:rFonts w:ascii="Helvetica" w:hAnsi="Helvetica"/>
                  <w:szCs w:val="20"/>
                  <w:highlight w:val="yellow"/>
                  <w:lang w:eastAsia="it-IT"/>
                </w:rPr>
                <w:t xml:space="preserve">          "comment" : "less than 5MBPS bandwidth",</w:t>
              </w:r>
            </w:ins>
          </w:p>
          <w:p w14:paraId="1D69C473" w14:textId="77777777" w:rsidR="008662FE" w:rsidRPr="00EB4616" w:rsidRDefault="008662FE" w:rsidP="008662FE">
            <w:pPr>
              <w:rPr>
                <w:ins w:id="1624" w:author="i0806927" w:date="2016-04-04T13:43:00Z"/>
                <w:rFonts w:ascii="Helvetica" w:hAnsi="Helvetica"/>
                <w:szCs w:val="20"/>
                <w:highlight w:val="yellow"/>
                <w:lang w:eastAsia="it-IT"/>
              </w:rPr>
            </w:pPr>
            <w:ins w:id="1625" w:author="i0806927" w:date="2016-04-04T13:43:00Z">
              <w:r w:rsidRPr="00EB4616">
                <w:rPr>
                  <w:rFonts w:ascii="Helvetica" w:hAnsi="Helvetica"/>
                  <w:szCs w:val="20"/>
                  <w:highlight w:val="yellow"/>
                  <w:lang w:eastAsia="it-IT"/>
                </w:rPr>
                <w:t xml:space="preserve">          "qualificationResultDate" : "2016/02/01"</w:t>
              </w:r>
            </w:ins>
          </w:p>
          <w:p w14:paraId="7DA22619" w14:textId="77777777" w:rsidR="008662FE" w:rsidRPr="00EB4616" w:rsidRDefault="008662FE" w:rsidP="008662FE">
            <w:pPr>
              <w:rPr>
                <w:ins w:id="1626" w:author="i0806927" w:date="2016-04-04T13:43:00Z"/>
                <w:rFonts w:ascii="Helvetica" w:hAnsi="Helvetica"/>
                <w:szCs w:val="20"/>
                <w:highlight w:val="yellow"/>
                <w:lang w:eastAsia="it-IT"/>
              </w:rPr>
            </w:pPr>
            <w:ins w:id="1627" w:author="i0806927" w:date="2016-04-04T13:43:00Z">
              <w:r w:rsidRPr="00EB4616">
                <w:rPr>
                  <w:rFonts w:ascii="Helvetica" w:hAnsi="Helvetica"/>
                  <w:szCs w:val="20"/>
                  <w:highlight w:val="yellow"/>
                  <w:lang w:eastAsia="it-IT"/>
                </w:rPr>
                <w:t xml:space="preserve">        }</w:t>
              </w:r>
            </w:ins>
          </w:p>
          <w:p w14:paraId="509C815F" w14:textId="77777777" w:rsidR="008662FE" w:rsidRPr="00EB4616" w:rsidRDefault="008662FE" w:rsidP="008662FE">
            <w:pPr>
              <w:rPr>
                <w:ins w:id="1628" w:author="i0806927" w:date="2016-04-04T13:43:00Z"/>
                <w:rFonts w:ascii="Helvetica" w:hAnsi="Helvetica"/>
                <w:szCs w:val="20"/>
                <w:highlight w:val="yellow"/>
                <w:lang w:eastAsia="it-IT"/>
              </w:rPr>
            </w:pPr>
            <w:ins w:id="1629" w:author="i0806927" w:date="2016-04-04T13:43:00Z">
              <w:r w:rsidRPr="00EB4616">
                <w:rPr>
                  <w:rFonts w:ascii="Helvetica" w:hAnsi="Helvetica"/>
                  <w:szCs w:val="20"/>
                  <w:highlight w:val="yellow"/>
                  <w:lang w:eastAsia="it-IT"/>
                </w:rPr>
                <w:t xml:space="preserve">      }</w:t>
              </w:r>
            </w:ins>
          </w:p>
          <w:p w14:paraId="1F1BEFC2" w14:textId="77777777" w:rsidR="008662FE" w:rsidRPr="00EB4616" w:rsidRDefault="008662FE" w:rsidP="008662FE">
            <w:pPr>
              <w:rPr>
                <w:ins w:id="1630" w:author="i0806927" w:date="2016-04-04T13:43:00Z"/>
                <w:rFonts w:ascii="Helvetica" w:hAnsi="Helvetica"/>
                <w:szCs w:val="20"/>
                <w:lang w:eastAsia="ja-JP"/>
              </w:rPr>
            </w:pPr>
            <w:ins w:id="1631" w:author="i0806927" w:date="2016-04-04T13:43:00Z">
              <w:r w:rsidRPr="00EB4616">
                <w:rPr>
                  <w:rFonts w:ascii="Helvetica" w:hAnsi="Helvetica"/>
                  <w:szCs w:val="20"/>
                  <w:highlight w:val="yellow"/>
                  <w:lang w:eastAsia="it-IT"/>
                </w:rPr>
                <w:t xml:space="preserve">    ],</w:t>
              </w:r>
            </w:ins>
          </w:p>
          <w:p w14:paraId="0DC99B94" w14:textId="77777777" w:rsidR="008662FE" w:rsidRDefault="008662FE" w:rsidP="008662FE">
            <w:pPr>
              <w:rPr>
                <w:ins w:id="1632" w:author="i0806927" w:date="2016-04-04T13:43:00Z"/>
                <w:rFonts w:ascii="Helvetica" w:hAnsi="Helvetica"/>
                <w:szCs w:val="20"/>
                <w:lang w:eastAsia="ja-JP"/>
              </w:rPr>
            </w:pPr>
            <w:ins w:id="1633" w:author="i0806927" w:date="2016-04-04T13:43:00Z">
              <w:r>
                <w:rPr>
                  <w:rFonts w:ascii="Helvetica" w:hAnsi="Helvetica" w:hint="eastAsia"/>
                  <w:szCs w:val="20"/>
                  <w:lang w:eastAsia="ja-JP"/>
                </w:rPr>
                <w:t xml:space="preserve">    </w:t>
              </w:r>
              <w:r w:rsidRPr="00EB4616">
                <w:rPr>
                  <w:rFonts w:ascii="Helvetica" w:hAnsi="Helvetica" w:hint="eastAsia"/>
                  <w:szCs w:val="20"/>
                  <w:highlight w:val="green"/>
                  <w:lang w:eastAsia="ja-JP"/>
                </w:rPr>
                <w:t>// Alternative service which be able to satisfy the request.</w:t>
              </w:r>
            </w:ins>
          </w:p>
          <w:p w14:paraId="0A6235CA" w14:textId="77777777" w:rsidR="008662FE" w:rsidRPr="00EB4616" w:rsidRDefault="008662FE" w:rsidP="008662FE">
            <w:pPr>
              <w:rPr>
                <w:ins w:id="1634" w:author="i0806927" w:date="2016-04-04T13:43:00Z"/>
                <w:rFonts w:ascii="Helvetica" w:hAnsi="Helvetica"/>
                <w:szCs w:val="20"/>
                <w:highlight w:val="yellow"/>
                <w:lang w:eastAsia="ja-JP"/>
              </w:rPr>
            </w:pPr>
            <w:ins w:id="1635" w:author="i0806927" w:date="2016-04-04T13:43:00Z">
              <w:r w:rsidRPr="00EB4616">
                <w:rPr>
                  <w:rFonts w:ascii="Helvetica" w:hAnsi="Helvetica"/>
                  <w:szCs w:val="20"/>
                  <w:lang w:eastAsia="it-IT"/>
                </w:rPr>
                <w:t xml:space="preserve">    </w:t>
              </w:r>
              <w:r w:rsidRPr="00EB4616">
                <w:rPr>
                  <w:rFonts w:ascii="Helvetica" w:hAnsi="Helvetica"/>
                  <w:szCs w:val="20"/>
                  <w:highlight w:val="yellow"/>
                  <w:lang w:eastAsia="it-IT"/>
                </w:rPr>
                <w:t>"Alternative" : [</w:t>
              </w:r>
            </w:ins>
          </w:p>
          <w:p w14:paraId="74B6429F" w14:textId="77777777" w:rsidR="008662FE" w:rsidRPr="00EB4616" w:rsidRDefault="008662FE" w:rsidP="008662FE">
            <w:pPr>
              <w:rPr>
                <w:ins w:id="1636" w:author="i0806927" w:date="2016-04-04T13:43:00Z"/>
                <w:rFonts w:ascii="Helvetica" w:hAnsi="Helvetica"/>
                <w:szCs w:val="20"/>
                <w:highlight w:val="yellow"/>
                <w:lang w:eastAsia="it-IT"/>
              </w:rPr>
            </w:pPr>
            <w:ins w:id="1637" w:author="i0806927" w:date="2016-04-04T13:43:00Z">
              <w:r w:rsidRPr="00EB4616">
                <w:rPr>
                  <w:rFonts w:ascii="Helvetica" w:hAnsi="Helvetica"/>
                  <w:szCs w:val="20"/>
                  <w:highlight w:val="yellow"/>
                  <w:lang w:eastAsia="it-IT"/>
                </w:rPr>
                <w:t xml:space="preserve">      {</w:t>
              </w:r>
            </w:ins>
          </w:p>
          <w:p w14:paraId="0F26CF77" w14:textId="77777777" w:rsidR="008662FE" w:rsidRPr="00EB4616" w:rsidRDefault="008662FE" w:rsidP="008662FE">
            <w:pPr>
              <w:rPr>
                <w:ins w:id="1638" w:author="i0806927" w:date="2016-04-04T13:43:00Z"/>
                <w:rFonts w:ascii="Helvetica" w:hAnsi="Helvetica"/>
                <w:szCs w:val="20"/>
                <w:highlight w:val="yellow"/>
                <w:lang w:eastAsia="it-IT"/>
              </w:rPr>
            </w:pPr>
            <w:ins w:id="1639" w:author="i0806927" w:date="2016-04-04T13:43:00Z">
              <w:r w:rsidRPr="00EB4616">
                <w:rPr>
                  <w:rFonts w:ascii="Helvetica" w:hAnsi="Helvetica"/>
                  <w:szCs w:val="20"/>
                  <w:highlight w:val="yellow"/>
                  <w:lang w:eastAsia="it-IT"/>
                </w:rPr>
                <w:t xml:space="preserve">        "serviceSpecificationId" : "Fiber",</w:t>
              </w:r>
            </w:ins>
          </w:p>
          <w:p w14:paraId="5EF1CBE4" w14:textId="77777777" w:rsidR="008662FE" w:rsidRPr="00EB4616" w:rsidRDefault="008662FE" w:rsidP="008662FE">
            <w:pPr>
              <w:rPr>
                <w:ins w:id="1640" w:author="i0806927" w:date="2016-04-04T13:43:00Z"/>
                <w:rFonts w:ascii="Helvetica" w:hAnsi="Helvetica"/>
                <w:szCs w:val="20"/>
                <w:highlight w:val="yellow"/>
                <w:lang w:eastAsia="it-IT"/>
              </w:rPr>
            </w:pPr>
            <w:ins w:id="1641" w:author="i0806927" w:date="2016-04-04T13:43:00Z">
              <w:r w:rsidRPr="00EB4616">
                <w:rPr>
                  <w:rFonts w:ascii="Helvetica" w:hAnsi="Helvetica"/>
                  <w:szCs w:val="20"/>
                  <w:highlight w:val="yellow"/>
                  <w:lang w:eastAsia="it-IT"/>
                </w:rPr>
                <w:t xml:space="preserve">        "attribute" : [</w:t>
              </w:r>
            </w:ins>
          </w:p>
          <w:p w14:paraId="7D27C47D" w14:textId="77777777" w:rsidR="008662FE" w:rsidRPr="00EB4616" w:rsidRDefault="008662FE" w:rsidP="008662FE">
            <w:pPr>
              <w:rPr>
                <w:ins w:id="1642" w:author="i0806927" w:date="2016-04-04T13:43:00Z"/>
                <w:rFonts w:ascii="Helvetica" w:hAnsi="Helvetica"/>
                <w:szCs w:val="20"/>
                <w:highlight w:val="yellow"/>
                <w:lang w:eastAsia="it-IT"/>
              </w:rPr>
            </w:pPr>
            <w:ins w:id="1643" w:author="i0806927" w:date="2016-04-04T13:43:00Z">
              <w:r w:rsidRPr="00EB4616">
                <w:rPr>
                  <w:rFonts w:ascii="Helvetica" w:hAnsi="Helvetica"/>
                  <w:szCs w:val="20"/>
                  <w:highlight w:val="yellow"/>
                  <w:lang w:eastAsia="it-IT"/>
                </w:rPr>
                <w:t xml:space="preserve">          {</w:t>
              </w:r>
            </w:ins>
          </w:p>
          <w:p w14:paraId="79A9E75E" w14:textId="4855B11D" w:rsidR="008662FE" w:rsidRPr="00EB4616" w:rsidRDefault="008662FE" w:rsidP="008662FE">
            <w:pPr>
              <w:rPr>
                <w:ins w:id="1644" w:author="i0806927" w:date="2016-04-04T13:43:00Z"/>
                <w:rFonts w:ascii="Helvetica" w:hAnsi="Helvetica"/>
                <w:szCs w:val="20"/>
                <w:highlight w:val="yellow"/>
                <w:lang w:eastAsia="it-IT"/>
              </w:rPr>
            </w:pPr>
            <w:ins w:id="1645" w:author="i0806927" w:date="2016-04-04T13:43:00Z">
              <w:r w:rsidRPr="00EB4616">
                <w:rPr>
                  <w:rFonts w:ascii="Helvetica" w:hAnsi="Helvetica"/>
                  <w:szCs w:val="20"/>
                  <w:highlight w:val="yellow"/>
                  <w:lang w:eastAsia="it-IT"/>
                </w:rPr>
                <w:t xml:space="preserve">            "id" : "221</w:t>
              </w:r>
            </w:ins>
            <w:ins w:id="1646" w:author="i0806927" w:date="2016-04-04T14:11:00Z">
              <w:r w:rsidR="003B3AB5">
                <w:rPr>
                  <w:rFonts w:ascii="Helvetica" w:hAnsi="Helvetica" w:hint="eastAsia"/>
                  <w:szCs w:val="20"/>
                  <w:highlight w:val="yellow"/>
                  <w:lang w:eastAsia="ja-JP"/>
                </w:rPr>
                <w:t>1</w:t>
              </w:r>
            </w:ins>
            <w:ins w:id="1647" w:author="i0806927" w:date="2016-04-04T13:43:00Z">
              <w:r w:rsidRPr="00EB4616">
                <w:rPr>
                  <w:rFonts w:ascii="Helvetica" w:hAnsi="Helvetica"/>
                  <w:szCs w:val="20"/>
                  <w:highlight w:val="yellow"/>
                  <w:lang w:eastAsia="it-IT"/>
                </w:rPr>
                <w:t>",</w:t>
              </w:r>
            </w:ins>
          </w:p>
          <w:p w14:paraId="061DFA03" w14:textId="1244762B" w:rsidR="008662FE" w:rsidRPr="00EB4616" w:rsidRDefault="008662FE" w:rsidP="008662FE">
            <w:pPr>
              <w:rPr>
                <w:ins w:id="1648" w:author="i0806927" w:date="2016-04-04T13:43:00Z"/>
                <w:rFonts w:ascii="Helvetica" w:hAnsi="Helvetica"/>
                <w:szCs w:val="20"/>
                <w:highlight w:val="yellow"/>
                <w:lang w:eastAsia="it-IT"/>
              </w:rPr>
            </w:pPr>
            <w:ins w:id="1649" w:author="i0806927" w:date="2016-04-04T13:43:00Z">
              <w:r w:rsidRPr="00EB4616">
                <w:rPr>
                  <w:rFonts w:ascii="Helvetica" w:hAnsi="Helvetica"/>
                  <w:szCs w:val="20"/>
                  <w:highlight w:val="yellow"/>
                  <w:lang w:eastAsia="it-IT"/>
                </w:rPr>
                <w:t xml:space="preserve">            "name" : "</w:t>
              </w:r>
            </w:ins>
            <w:ins w:id="1650" w:author="i0806927" w:date="2016-04-04T14:11:00Z">
              <w:r w:rsidR="003B3AB5">
                <w:rPr>
                  <w:rFonts w:ascii="Helvetica" w:hAnsi="Helvetica" w:hint="eastAsia"/>
                  <w:szCs w:val="20"/>
                  <w:highlight w:val="yellow"/>
                  <w:lang w:eastAsia="ja-JP"/>
                </w:rPr>
                <w:t>upstream</w:t>
              </w:r>
            </w:ins>
            <w:ins w:id="1651" w:author="i0806927" w:date="2016-04-04T13:43:00Z">
              <w:r w:rsidRPr="00EB4616">
                <w:rPr>
                  <w:rFonts w:ascii="Helvetica" w:hAnsi="Helvetica"/>
                  <w:szCs w:val="20"/>
                  <w:highlight w:val="yellow"/>
                  <w:lang w:eastAsia="it-IT"/>
                </w:rPr>
                <w:t>Speed",</w:t>
              </w:r>
            </w:ins>
          </w:p>
          <w:p w14:paraId="470CF81E" w14:textId="77777777" w:rsidR="008662FE" w:rsidRPr="00EB4616" w:rsidRDefault="008662FE" w:rsidP="008662FE">
            <w:pPr>
              <w:rPr>
                <w:ins w:id="1652" w:author="i0806927" w:date="2016-04-04T13:43:00Z"/>
                <w:rFonts w:ascii="Helvetica" w:hAnsi="Helvetica"/>
                <w:szCs w:val="20"/>
                <w:highlight w:val="yellow"/>
                <w:lang w:eastAsia="it-IT"/>
              </w:rPr>
            </w:pPr>
            <w:ins w:id="1653" w:author="i0806927" w:date="2016-04-04T13:43:00Z">
              <w:r w:rsidRPr="00EB4616">
                <w:rPr>
                  <w:rFonts w:ascii="Helvetica" w:hAnsi="Helvetica"/>
                  <w:szCs w:val="20"/>
                  <w:highlight w:val="yellow"/>
                  <w:lang w:eastAsia="it-IT"/>
                </w:rPr>
                <w:t xml:space="preserve">            "value" : "10MBPS"</w:t>
              </w:r>
            </w:ins>
          </w:p>
          <w:p w14:paraId="5797651F" w14:textId="77777777" w:rsidR="008662FE" w:rsidRPr="00EB4616" w:rsidRDefault="008662FE" w:rsidP="008662FE">
            <w:pPr>
              <w:rPr>
                <w:ins w:id="1654" w:author="i0806927" w:date="2016-04-04T13:43:00Z"/>
                <w:rFonts w:ascii="Helvetica" w:hAnsi="Helvetica"/>
                <w:szCs w:val="20"/>
                <w:highlight w:val="yellow"/>
                <w:lang w:eastAsia="it-IT"/>
              </w:rPr>
            </w:pPr>
            <w:ins w:id="1655" w:author="i0806927" w:date="2016-04-04T13:43:00Z">
              <w:r w:rsidRPr="00EB4616">
                <w:rPr>
                  <w:rFonts w:ascii="Helvetica" w:hAnsi="Helvetica"/>
                  <w:szCs w:val="20"/>
                  <w:highlight w:val="yellow"/>
                  <w:lang w:eastAsia="it-IT"/>
                </w:rPr>
                <w:t xml:space="preserve">          },</w:t>
              </w:r>
            </w:ins>
          </w:p>
          <w:p w14:paraId="660F4860" w14:textId="77777777" w:rsidR="008662FE" w:rsidRPr="00EB4616" w:rsidRDefault="008662FE" w:rsidP="008662FE">
            <w:pPr>
              <w:rPr>
                <w:ins w:id="1656" w:author="i0806927" w:date="2016-04-04T13:43:00Z"/>
                <w:rFonts w:ascii="Helvetica" w:hAnsi="Helvetica"/>
                <w:szCs w:val="20"/>
                <w:highlight w:val="yellow"/>
                <w:lang w:eastAsia="it-IT"/>
              </w:rPr>
            </w:pPr>
            <w:ins w:id="1657" w:author="i0806927" w:date="2016-04-04T13:43:00Z">
              <w:r w:rsidRPr="00EB4616">
                <w:rPr>
                  <w:rFonts w:ascii="Helvetica" w:hAnsi="Helvetica"/>
                  <w:szCs w:val="20"/>
                  <w:highlight w:val="yellow"/>
                  <w:lang w:eastAsia="it-IT"/>
                </w:rPr>
                <w:t xml:space="preserve">          {</w:t>
              </w:r>
            </w:ins>
          </w:p>
          <w:p w14:paraId="73587D36" w14:textId="77777777" w:rsidR="008662FE" w:rsidRPr="00EB4616" w:rsidRDefault="008662FE" w:rsidP="008662FE">
            <w:pPr>
              <w:rPr>
                <w:ins w:id="1658" w:author="i0806927" w:date="2016-04-04T13:43:00Z"/>
                <w:rFonts w:ascii="Helvetica" w:hAnsi="Helvetica"/>
                <w:szCs w:val="20"/>
                <w:highlight w:val="yellow"/>
                <w:lang w:eastAsia="it-IT"/>
              </w:rPr>
            </w:pPr>
            <w:ins w:id="1659" w:author="i0806927" w:date="2016-04-04T13:43:00Z">
              <w:r w:rsidRPr="00EB4616">
                <w:rPr>
                  <w:rFonts w:ascii="Helvetica" w:hAnsi="Helvetica"/>
                  <w:szCs w:val="20"/>
                  <w:highlight w:val="yellow"/>
                  <w:lang w:eastAsia="it-IT"/>
                </w:rPr>
                <w:t xml:space="preserve">            "id" : "2212",</w:t>
              </w:r>
            </w:ins>
          </w:p>
          <w:p w14:paraId="24C887DD" w14:textId="09F5E5FF" w:rsidR="008662FE" w:rsidRPr="00EB4616" w:rsidRDefault="008662FE" w:rsidP="008662FE">
            <w:pPr>
              <w:rPr>
                <w:ins w:id="1660" w:author="i0806927" w:date="2016-04-04T13:43:00Z"/>
                <w:rFonts w:ascii="Helvetica" w:hAnsi="Helvetica"/>
                <w:szCs w:val="20"/>
                <w:highlight w:val="yellow"/>
                <w:lang w:eastAsia="it-IT"/>
              </w:rPr>
            </w:pPr>
            <w:ins w:id="1661" w:author="i0806927" w:date="2016-04-04T13:43:00Z">
              <w:r w:rsidRPr="00EB4616">
                <w:rPr>
                  <w:rFonts w:ascii="Helvetica" w:hAnsi="Helvetica"/>
                  <w:szCs w:val="20"/>
                  <w:highlight w:val="yellow"/>
                  <w:lang w:eastAsia="it-IT"/>
                </w:rPr>
                <w:t xml:space="preserve">            "name" : "down</w:t>
              </w:r>
            </w:ins>
            <w:ins w:id="1662" w:author="i0806927" w:date="2016-04-04T14:11:00Z">
              <w:r w:rsidR="003B3AB5">
                <w:rPr>
                  <w:rFonts w:ascii="Helvetica" w:hAnsi="Helvetica" w:hint="eastAsia"/>
                  <w:szCs w:val="20"/>
                  <w:highlight w:val="yellow"/>
                  <w:lang w:eastAsia="ja-JP"/>
                </w:rPr>
                <w:t>stream</w:t>
              </w:r>
            </w:ins>
            <w:ins w:id="1663" w:author="i0806927" w:date="2016-04-04T13:43:00Z">
              <w:r w:rsidRPr="00EB4616">
                <w:rPr>
                  <w:rFonts w:ascii="Helvetica" w:hAnsi="Helvetica"/>
                  <w:szCs w:val="20"/>
                  <w:highlight w:val="yellow"/>
                  <w:lang w:eastAsia="it-IT"/>
                </w:rPr>
                <w:t>Speed",</w:t>
              </w:r>
            </w:ins>
          </w:p>
          <w:p w14:paraId="3C10FDE1" w14:textId="77777777" w:rsidR="008662FE" w:rsidRPr="00EB4616" w:rsidRDefault="008662FE" w:rsidP="008662FE">
            <w:pPr>
              <w:rPr>
                <w:ins w:id="1664" w:author="i0806927" w:date="2016-04-04T13:43:00Z"/>
                <w:rFonts w:ascii="Helvetica" w:hAnsi="Helvetica"/>
                <w:szCs w:val="20"/>
                <w:highlight w:val="yellow"/>
                <w:lang w:eastAsia="it-IT"/>
              </w:rPr>
            </w:pPr>
            <w:ins w:id="1665" w:author="i0806927" w:date="2016-04-04T13:43:00Z">
              <w:r w:rsidRPr="00EB4616">
                <w:rPr>
                  <w:rFonts w:ascii="Helvetica" w:hAnsi="Helvetica"/>
                  <w:szCs w:val="20"/>
                  <w:highlight w:val="yellow"/>
                  <w:lang w:eastAsia="it-IT"/>
                </w:rPr>
                <w:t xml:space="preserve">            "value" : "10MBPS"</w:t>
              </w:r>
            </w:ins>
          </w:p>
          <w:p w14:paraId="72E87D59" w14:textId="77777777" w:rsidR="008662FE" w:rsidRPr="00EB4616" w:rsidRDefault="008662FE" w:rsidP="008662FE">
            <w:pPr>
              <w:rPr>
                <w:ins w:id="1666" w:author="i0806927" w:date="2016-04-04T13:43:00Z"/>
                <w:rFonts w:ascii="Helvetica" w:hAnsi="Helvetica"/>
                <w:szCs w:val="20"/>
                <w:highlight w:val="yellow"/>
                <w:lang w:eastAsia="it-IT"/>
              </w:rPr>
            </w:pPr>
            <w:ins w:id="1667" w:author="i0806927" w:date="2016-04-04T13:43:00Z">
              <w:r w:rsidRPr="00EB4616">
                <w:rPr>
                  <w:rFonts w:ascii="Helvetica" w:hAnsi="Helvetica"/>
                  <w:szCs w:val="20"/>
                  <w:highlight w:val="yellow"/>
                  <w:lang w:eastAsia="it-IT"/>
                </w:rPr>
                <w:t xml:space="preserve">          },</w:t>
              </w:r>
            </w:ins>
          </w:p>
          <w:p w14:paraId="5C1DACA7" w14:textId="77777777" w:rsidR="008662FE" w:rsidRPr="00EB4616" w:rsidRDefault="008662FE" w:rsidP="008662FE">
            <w:pPr>
              <w:rPr>
                <w:ins w:id="1668" w:author="i0806927" w:date="2016-04-04T13:43:00Z"/>
                <w:rFonts w:ascii="Helvetica" w:hAnsi="Helvetica"/>
                <w:szCs w:val="20"/>
                <w:highlight w:val="yellow"/>
                <w:lang w:eastAsia="it-IT"/>
              </w:rPr>
            </w:pPr>
            <w:ins w:id="1669" w:author="i0806927" w:date="2016-04-04T13:43:00Z">
              <w:r w:rsidRPr="00EB4616">
                <w:rPr>
                  <w:rFonts w:ascii="Helvetica" w:hAnsi="Helvetica"/>
                  <w:szCs w:val="20"/>
                  <w:highlight w:val="yellow"/>
                  <w:lang w:eastAsia="it-IT"/>
                </w:rPr>
                <w:t xml:space="preserve">        ]</w:t>
              </w:r>
            </w:ins>
          </w:p>
          <w:p w14:paraId="79755D1A" w14:textId="77777777" w:rsidR="008662FE" w:rsidRPr="00EB4616" w:rsidRDefault="008662FE" w:rsidP="008662FE">
            <w:pPr>
              <w:rPr>
                <w:ins w:id="1670" w:author="i0806927" w:date="2016-04-04T13:43:00Z"/>
                <w:rFonts w:ascii="Helvetica" w:hAnsi="Helvetica"/>
                <w:szCs w:val="20"/>
                <w:highlight w:val="yellow"/>
                <w:lang w:eastAsia="it-IT"/>
              </w:rPr>
            </w:pPr>
            <w:ins w:id="1671" w:author="i0806927" w:date="2016-04-04T13:43:00Z">
              <w:r w:rsidRPr="00EB4616">
                <w:rPr>
                  <w:rFonts w:ascii="Helvetica" w:hAnsi="Helvetica"/>
                  <w:szCs w:val="20"/>
                  <w:highlight w:val="yellow"/>
                  <w:lang w:eastAsia="it-IT"/>
                </w:rPr>
                <w:t xml:space="preserve">      }</w:t>
              </w:r>
            </w:ins>
          </w:p>
          <w:p w14:paraId="2681B7DE" w14:textId="77777777" w:rsidR="008662FE" w:rsidRPr="00EB4616" w:rsidRDefault="008662FE" w:rsidP="008662FE">
            <w:pPr>
              <w:rPr>
                <w:ins w:id="1672" w:author="i0806927" w:date="2016-04-04T13:43:00Z"/>
                <w:rFonts w:ascii="Helvetica" w:hAnsi="Helvetica"/>
                <w:szCs w:val="20"/>
                <w:highlight w:val="yellow"/>
                <w:lang w:eastAsia="it-IT"/>
              </w:rPr>
            </w:pPr>
            <w:ins w:id="1673" w:author="i0806927" w:date="2016-04-04T13:43:00Z">
              <w:r w:rsidRPr="00EB4616">
                <w:rPr>
                  <w:rFonts w:ascii="Helvetica" w:hAnsi="Helvetica"/>
                  <w:szCs w:val="20"/>
                  <w:highlight w:val="yellow"/>
                  <w:lang w:eastAsia="it-IT"/>
                </w:rPr>
                <w:t xml:space="preserve">    ]</w:t>
              </w:r>
            </w:ins>
          </w:p>
          <w:p w14:paraId="59777811" w14:textId="77777777" w:rsidR="008662FE" w:rsidRPr="00EB4616" w:rsidRDefault="008662FE" w:rsidP="008662FE">
            <w:pPr>
              <w:rPr>
                <w:ins w:id="1674" w:author="i0806927" w:date="2016-04-04T13:43:00Z"/>
                <w:rFonts w:ascii="Helvetica" w:hAnsi="Helvetica"/>
                <w:szCs w:val="20"/>
                <w:highlight w:val="yellow"/>
                <w:lang w:eastAsia="it-IT"/>
              </w:rPr>
            </w:pPr>
            <w:ins w:id="1675" w:author="i0806927" w:date="2016-04-04T13:43:00Z">
              <w:r w:rsidRPr="00EB4616">
                <w:rPr>
                  <w:rFonts w:ascii="Helvetica" w:hAnsi="Helvetica"/>
                  <w:szCs w:val="20"/>
                  <w:highlight w:val="yellow"/>
                  <w:lang w:eastAsia="it-IT"/>
                </w:rPr>
                <w:t xml:space="preserve">  }</w:t>
              </w:r>
            </w:ins>
          </w:p>
          <w:p w14:paraId="57461BC3" w14:textId="77777777" w:rsidR="008662FE" w:rsidRPr="00DA0F80" w:rsidRDefault="008662FE" w:rsidP="008662FE">
            <w:pPr>
              <w:rPr>
                <w:ins w:id="1676" w:author="i0806927" w:date="2016-04-04T13:43:00Z"/>
                <w:rFonts w:ascii="Consolas" w:hAnsi="Consolas" w:cs="Consolas"/>
                <w:color w:val="FF0000"/>
                <w:sz w:val="24"/>
                <w:highlight w:val="yellow"/>
                <w:lang w:eastAsia="ja-JP"/>
              </w:rPr>
            </w:pPr>
            <w:ins w:id="1677" w:author="i0806927" w:date="2016-04-04T13:43:00Z">
              <w:r w:rsidRPr="00EB4616">
                <w:rPr>
                  <w:rFonts w:ascii="Helvetica" w:hAnsi="Helvetica"/>
                  <w:szCs w:val="20"/>
                  <w:highlight w:val="yellow"/>
                  <w:lang w:eastAsia="it-IT"/>
                </w:rPr>
                <w:t>}</w:t>
              </w:r>
            </w:ins>
          </w:p>
        </w:tc>
      </w:tr>
    </w:tbl>
    <w:p w14:paraId="5614F232" w14:textId="77777777" w:rsidR="008662FE" w:rsidRDefault="008662FE" w:rsidP="001C3F58">
      <w:pPr>
        <w:rPr>
          <w:ins w:id="1678" w:author="i0806927" w:date="2016-04-04T13:56:00Z"/>
          <w:rFonts w:ascii="Helvetica" w:hAnsi="Helvetica" w:cs="Helvetica"/>
          <w:sz w:val="24"/>
          <w:lang w:eastAsia="ja-JP"/>
        </w:rPr>
      </w:pPr>
    </w:p>
    <w:p w14:paraId="36B42FDC" w14:textId="77777777" w:rsidR="00DF28BF" w:rsidRDefault="00DF28BF" w:rsidP="001C3F58">
      <w:pPr>
        <w:rPr>
          <w:ins w:id="1679" w:author="i0806927" w:date="2016-04-04T13:47:00Z"/>
          <w:rFonts w:ascii="Helvetica" w:hAnsi="Helvetica" w:cs="Helvetica"/>
          <w:sz w:val="24"/>
          <w:lang w:eastAsia="ja-JP"/>
        </w:rPr>
      </w:pPr>
    </w:p>
    <w:p w14:paraId="4FC7E3A1" w14:textId="77777777" w:rsidR="00DF28BF" w:rsidRPr="00EB4616" w:rsidRDefault="00DF28BF">
      <w:pPr>
        <w:pStyle w:val="ListParagraph"/>
        <w:numPr>
          <w:ilvl w:val="0"/>
          <w:numId w:val="38"/>
        </w:numPr>
        <w:rPr>
          <w:ins w:id="1680" w:author="i0806927" w:date="2016-04-04T13:57:00Z"/>
          <w:rFonts w:ascii="Helvetica" w:hAnsi="Helvetica" w:cs="Helvetica"/>
          <w:sz w:val="24"/>
          <w:lang w:eastAsia="ja-JP"/>
        </w:rPr>
        <w:pPrChange w:id="1681" w:author="i0806927" w:date="2016-04-04T13:57:00Z">
          <w:pPr>
            <w:pStyle w:val="ListParagraph"/>
            <w:numPr>
              <w:numId w:val="37"/>
            </w:numPr>
            <w:ind w:left="360" w:hanging="360"/>
          </w:pPr>
        </w:pPrChange>
      </w:pPr>
      <w:ins w:id="1682" w:author="i0806927" w:date="2016-04-04T13:57:00Z">
        <w:r>
          <w:rPr>
            <w:rFonts w:ascii="Helvetica" w:eastAsiaTheme="minorEastAsia" w:hAnsi="Helvetica" w:cs="Helvetica"/>
            <w:sz w:val="24"/>
            <w:lang w:eastAsia="ja-JP"/>
          </w:rPr>
          <w:t>P</w:t>
        </w:r>
        <w:r>
          <w:rPr>
            <w:rFonts w:ascii="Helvetica" w:eastAsiaTheme="minorEastAsia" w:hAnsi="Helvetica" w:cs="Helvetica" w:hint="eastAsia"/>
            <w:sz w:val="24"/>
            <w:lang w:eastAsia="ja-JP"/>
          </w:rPr>
          <w:t>ublic-key for location info</w:t>
        </w:r>
      </w:ins>
    </w:p>
    <w:p w14:paraId="0AEFF439" w14:textId="77777777" w:rsidR="00BD1434" w:rsidRDefault="00BD1434" w:rsidP="001C3F58">
      <w:pPr>
        <w:rPr>
          <w:ins w:id="1683" w:author="i0806927" w:date="2016-04-04T13:47:00Z"/>
          <w:rFonts w:ascii="Helvetica" w:hAnsi="Helvetica" w:cs="Helvetica"/>
          <w:sz w:val="24"/>
          <w:lang w:eastAsia="ja-JP"/>
        </w:rPr>
      </w:pP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BD1434" w:rsidRPr="00CF752B" w14:paraId="55E80B66" w14:textId="77777777" w:rsidTr="00DF28BF">
        <w:trPr>
          <w:ins w:id="1684" w:author="i0806927" w:date="2016-04-04T13:48:00Z"/>
        </w:trPr>
        <w:tc>
          <w:tcPr>
            <w:tcW w:w="9590" w:type="dxa"/>
            <w:shd w:val="clear" w:color="auto" w:fill="D9D9D9" w:themeFill="background1" w:themeFillShade="D9"/>
          </w:tcPr>
          <w:p w14:paraId="2AB238D1" w14:textId="77777777" w:rsidR="00BD1434" w:rsidRDefault="00BD1434" w:rsidP="00DF28BF">
            <w:pPr>
              <w:rPr>
                <w:ins w:id="1685" w:author="i0806927" w:date="2016-04-04T13:48:00Z"/>
                <w:rFonts w:ascii="Helvetica" w:hAnsi="Helvetica"/>
                <w:szCs w:val="20"/>
                <w:lang w:eastAsia="ja-JP"/>
              </w:rPr>
            </w:pPr>
            <w:ins w:id="1686" w:author="i0806927" w:date="2016-04-04T13:48:00Z">
              <w:r w:rsidRPr="002649F3">
                <w:rPr>
                  <w:rFonts w:ascii="Helvetica" w:hAnsi="Helvetica"/>
                  <w:szCs w:val="20"/>
                  <w:lang w:eastAsia="it-IT"/>
                </w:rPr>
                <w:t>{</w:t>
              </w:r>
            </w:ins>
          </w:p>
          <w:p w14:paraId="123A6280" w14:textId="77777777" w:rsidR="00BD1434" w:rsidRPr="00EB4616" w:rsidRDefault="00BD1434" w:rsidP="00DF28BF">
            <w:pPr>
              <w:rPr>
                <w:ins w:id="1687" w:author="i0806927" w:date="2016-04-04T13:48:00Z"/>
                <w:rFonts w:ascii="Helvetica" w:hAnsi="Helvetica"/>
                <w:szCs w:val="20"/>
                <w:lang w:eastAsia="ja-JP"/>
              </w:rPr>
            </w:pPr>
            <w:ins w:id="1688" w:author="i0806927" w:date="2016-04-04T13:48:00Z">
              <w:r>
                <w:rPr>
                  <w:rFonts w:ascii="Helvetica" w:hAnsi="Helvetica" w:hint="eastAsia"/>
                  <w:szCs w:val="20"/>
                  <w:lang w:eastAsia="ja-JP"/>
                </w:rPr>
                <w:t xml:space="preserve">  </w:t>
              </w:r>
              <w:r w:rsidRPr="00EB4616">
                <w:rPr>
                  <w:rFonts w:ascii="Helvetica" w:hAnsi="Helvetica" w:hint="eastAsia"/>
                  <w:szCs w:val="20"/>
                  <w:highlight w:val="green"/>
                  <w:lang w:eastAsia="ja-JP"/>
                </w:rPr>
                <w:t>// Service Qualification Request</w:t>
              </w:r>
            </w:ins>
          </w:p>
          <w:p w14:paraId="64E1814B" w14:textId="77777777" w:rsidR="00BD1434" w:rsidRPr="00EB4616" w:rsidRDefault="00BD1434" w:rsidP="00DF28BF">
            <w:pPr>
              <w:rPr>
                <w:ins w:id="1689" w:author="i0806927" w:date="2016-04-04T13:48:00Z"/>
                <w:rFonts w:ascii="Helvetica" w:hAnsi="Helvetica"/>
                <w:szCs w:val="20"/>
                <w:highlight w:val="yellow"/>
                <w:lang w:eastAsia="it-IT"/>
              </w:rPr>
            </w:pPr>
            <w:ins w:id="1690" w:author="i0806927" w:date="2016-04-04T13:48:00Z">
              <w:r w:rsidRPr="00EB4616">
                <w:rPr>
                  <w:rFonts w:ascii="Helvetica" w:hAnsi="Helvetica"/>
                  <w:szCs w:val="20"/>
                  <w:lang w:eastAsia="it-IT"/>
                </w:rPr>
                <w:t xml:space="preserve">  </w:t>
              </w:r>
              <w:r w:rsidRPr="00EB4616">
                <w:rPr>
                  <w:rFonts w:ascii="Helvetica" w:hAnsi="Helvetica"/>
                  <w:szCs w:val="20"/>
                  <w:highlight w:val="yellow"/>
                  <w:lang w:eastAsia="it-IT"/>
                </w:rPr>
                <w:t>"serviceQualificationRequest" : {</w:t>
              </w:r>
            </w:ins>
          </w:p>
          <w:p w14:paraId="3A2A0E50" w14:textId="77777777" w:rsidR="00BD1434" w:rsidRPr="00EB4616" w:rsidRDefault="00BD1434" w:rsidP="00DF28BF">
            <w:pPr>
              <w:rPr>
                <w:ins w:id="1691" w:author="i0806927" w:date="2016-04-04T13:48:00Z"/>
                <w:rFonts w:ascii="Helvetica" w:hAnsi="Helvetica"/>
                <w:szCs w:val="20"/>
                <w:highlight w:val="yellow"/>
                <w:lang w:eastAsia="it-IT"/>
              </w:rPr>
            </w:pPr>
            <w:ins w:id="1692" w:author="i0806927" w:date="2016-04-04T13:48:00Z">
              <w:r w:rsidRPr="00EB4616">
                <w:rPr>
                  <w:rFonts w:ascii="Helvetica" w:hAnsi="Helvetica"/>
                  <w:szCs w:val="20"/>
                  <w:highlight w:val="yellow"/>
                  <w:lang w:eastAsia="it-IT"/>
                </w:rPr>
                <w:t xml:space="preserve">    "id" : "",</w:t>
              </w:r>
            </w:ins>
          </w:p>
          <w:p w14:paraId="7A73D466" w14:textId="77777777" w:rsidR="00BD1434" w:rsidRPr="00EB4616" w:rsidRDefault="00BD1434" w:rsidP="00DF28BF">
            <w:pPr>
              <w:rPr>
                <w:ins w:id="1693" w:author="i0806927" w:date="2016-04-04T13:48:00Z"/>
                <w:rFonts w:ascii="Helvetica" w:hAnsi="Helvetica"/>
                <w:szCs w:val="20"/>
                <w:lang w:eastAsia="it-IT"/>
              </w:rPr>
            </w:pPr>
            <w:ins w:id="1694" w:author="i0806927" w:date="2016-04-04T13:48:00Z">
              <w:r w:rsidRPr="00EB4616">
                <w:rPr>
                  <w:rFonts w:ascii="Helvetica" w:hAnsi="Helvetica"/>
                  <w:szCs w:val="20"/>
                  <w:highlight w:val="yellow"/>
                  <w:lang w:eastAsia="it-IT"/>
                </w:rPr>
                <w:t xml:space="preserve">    "eligibilityDate" : "20160201 10:00",</w:t>
              </w:r>
            </w:ins>
          </w:p>
          <w:p w14:paraId="48A835E1" w14:textId="77777777" w:rsidR="00BD1434" w:rsidRDefault="00BD1434" w:rsidP="00DF28BF">
            <w:pPr>
              <w:rPr>
                <w:ins w:id="1695" w:author="i0806927" w:date="2016-04-04T13:48:00Z"/>
                <w:rFonts w:ascii="Helvetica" w:hAnsi="Helvetica"/>
                <w:szCs w:val="20"/>
                <w:lang w:eastAsia="ja-JP"/>
              </w:rPr>
            </w:pPr>
          </w:p>
          <w:p w14:paraId="7827D712" w14:textId="77777777" w:rsidR="00BD1434" w:rsidRDefault="00BD1434" w:rsidP="00DF28BF">
            <w:pPr>
              <w:rPr>
                <w:ins w:id="1696" w:author="i0806927" w:date="2016-04-04T13:48:00Z"/>
                <w:rFonts w:ascii="Helvetica" w:hAnsi="Helvetica"/>
                <w:szCs w:val="20"/>
                <w:lang w:eastAsia="ja-JP"/>
              </w:rPr>
            </w:pPr>
            <w:ins w:id="1697" w:author="i0806927" w:date="2016-04-04T13:48:00Z">
              <w:r>
                <w:rPr>
                  <w:rFonts w:ascii="Helvetica" w:hAnsi="Helvetica" w:hint="eastAsia"/>
                  <w:szCs w:val="20"/>
                  <w:lang w:eastAsia="ja-JP"/>
                </w:rPr>
                <w:t xml:space="preserve">  </w:t>
              </w:r>
              <w:r w:rsidRPr="00EB4616">
                <w:rPr>
                  <w:rFonts w:ascii="Helvetica" w:hAnsi="Helvetica" w:hint="eastAsia"/>
                  <w:szCs w:val="20"/>
                  <w:highlight w:val="green"/>
                  <w:lang w:eastAsia="ja-JP"/>
                </w:rPr>
                <w:t xml:space="preserve">// </w:t>
              </w:r>
              <w:r w:rsidRPr="00EB4616">
                <w:rPr>
                  <w:rFonts w:ascii="Helvetica" w:hAnsi="Helvetica"/>
                  <w:szCs w:val="20"/>
                  <w:highlight w:val="green"/>
                  <w:lang w:eastAsia="ja-JP"/>
                </w:rPr>
                <w:t xml:space="preserve">1 of </w:t>
              </w:r>
              <w:r w:rsidRPr="00EB4616">
                <w:rPr>
                  <w:highlight w:val="green"/>
                </w:rPr>
                <w:t>Address, Address description, geoCode and publicKey</w:t>
              </w:r>
              <w:r w:rsidRPr="00EB4616">
                <w:rPr>
                  <w:rFonts w:ascii="Helvetica" w:hAnsi="Helvetica"/>
                  <w:szCs w:val="20"/>
                  <w:highlight w:val="green"/>
                  <w:lang w:eastAsia="ja-JP"/>
                </w:rPr>
                <w:t xml:space="preserve"> should be provided</w:t>
              </w:r>
            </w:ins>
          </w:p>
          <w:p w14:paraId="48C33FAA" w14:textId="32A31D9F" w:rsidR="00BD1434" w:rsidRPr="00EB4616" w:rsidRDefault="00BD1434">
            <w:pPr>
              <w:rPr>
                <w:ins w:id="1698" w:author="i0806927" w:date="2016-04-04T13:48:00Z"/>
                <w:rFonts w:ascii="Helvetica" w:hAnsi="Helvetica"/>
                <w:szCs w:val="20"/>
                <w:highlight w:val="yellow"/>
                <w:lang w:eastAsia="it-IT"/>
              </w:rPr>
            </w:pPr>
            <w:ins w:id="1699" w:author="i0806927" w:date="2016-04-04T13:49:00Z">
              <w:r w:rsidRPr="00BD1434">
                <w:rPr>
                  <w:rFonts w:ascii="Helvetica" w:hAnsi="Helvetica"/>
                  <w:szCs w:val="20"/>
                  <w:lang w:eastAsia="it-IT"/>
                </w:rPr>
                <w:t xml:space="preserve">    </w:t>
              </w:r>
              <w:r w:rsidRPr="00BD1434">
                <w:rPr>
                  <w:rFonts w:ascii="Helvetica" w:hAnsi="Helvetica"/>
                  <w:szCs w:val="20"/>
                  <w:highlight w:val="yellow"/>
                  <w:lang w:eastAsia="it-IT"/>
                  <w:rPrChange w:id="1700" w:author="i0806927" w:date="2016-04-04T13:49:00Z">
                    <w:rPr>
                      <w:rFonts w:ascii="Helvetica" w:hAnsi="Helvetica"/>
                      <w:szCs w:val="20"/>
                      <w:lang w:eastAsia="it-IT"/>
                    </w:rPr>
                  </w:rPrChange>
                </w:rPr>
                <w:t>"publicKey" : "</w:t>
              </w:r>
              <w:r>
                <w:rPr>
                  <w:rFonts w:ascii="Helvetica" w:hAnsi="Helvetica" w:hint="eastAsia"/>
                  <w:szCs w:val="20"/>
                  <w:highlight w:val="yellow"/>
                  <w:lang w:eastAsia="ja-JP"/>
                </w:rPr>
                <w:t>public-Key_</w:t>
              </w:r>
            </w:ins>
            <w:ins w:id="1701" w:author="i0806927" w:date="2016-04-04T13:56:00Z">
              <w:r w:rsidR="00DF28BF">
                <w:rPr>
                  <w:rFonts w:ascii="Helvetica" w:hAnsi="Helvetica" w:hint="eastAsia"/>
                  <w:szCs w:val="20"/>
                  <w:highlight w:val="yellow"/>
                  <w:lang w:eastAsia="ja-JP"/>
                </w:rPr>
                <w:t xml:space="preserve"> </w:t>
              </w:r>
            </w:ins>
            <w:ins w:id="1702" w:author="i0806927" w:date="2016-04-04T13:49:00Z">
              <w:r>
                <w:rPr>
                  <w:rFonts w:ascii="Helvetica" w:hAnsi="Helvetica" w:hint="eastAsia"/>
                  <w:szCs w:val="20"/>
                  <w:highlight w:val="yellow"/>
                  <w:lang w:eastAsia="ja-JP"/>
                </w:rPr>
                <w:t>00000000</w:t>
              </w:r>
              <w:r w:rsidRPr="00BD1434">
                <w:rPr>
                  <w:rFonts w:ascii="Helvetica" w:hAnsi="Helvetica"/>
                  <w:szCs w:val="20"/>
                  <w:highlight w:val="yellow"/>
                  <w:lang w:eastAsia="it-IT"/>
                  <w:rPrChange w:id="1703" w:author="i0806927" w:date="2016-04-04T13:49:00Z">
                    <w:rPr>
                      <w:rFonts w:ascii="Helvetica" w:hAnsi="Helvetica"/>
                      <w:szCs w:val="20"/>
                      <w:lang w:eastAsia="it-IT"/>
                    </w:rPr>
                  </w:rPrChange>
                </w:rPr>
                <w:t>"</w:t>
              </w:r>
            </w:ins>
            <w:ins w:id="1704" w:author="i0806927" w:date="2016-04-04T13:48:00Z">
              <w:r w:rsidRPr="00EB4616">
                <w:rPr>
                  <w:rFonts w:ascii="Helvetica" w:hAnsi="Helvetica"/>
                  <w:szCs w:val="20"/>
                  <w:highlight w:val="yellow"/>
                  <w:lang w:eastAsia="it-IT"/>
                </w:rPr>
                <w:t>,</w:t>
              </w:r>
            </w:ins>
          </w:p>
          <w:p w14:paraId="056E4669" w14:textId="77777777" w:rsidR="00BD1434" w:rsidRPr="00EB4616" w:rsidRDefault="00BD1434" w:rsidP="00DF28BF">
            <w:pPr>
              <w:rPr>
                <w:ins w:id="1705" w:author="i0806927" w:date="2016-04-04T13:48:00Z"/>
                <w:rFonts w:ascii="Helvetica" w:hAnsi="Helvetica"/>
                <w:szCs w:val="20"/>
                <w:highlight w:val="yellow"/>
                <w:lang w:eastAsia="it-IT"/>
              </w:rPr>
            </w:pPr>
            <w:ins w:id="1706" w:author="i0806927" w:date="2016-04-04T13:48:00Z">
              <w:r w:rsidRPr="00EB4616">
                <w:rPr>
                  <w:rFonts w:ascii="Helvetica" w:hAnsi="Helvetica"/>
                  <w:szCs w:val="20"/>
                  <w:highlight w:val="yellow"/>
                  <w:lang w:eastAsia="it-IT"/>
                </w:rPr>
                <w:t xml:space="preserve">    "serviceSpecification" : [</w:t>
              </w:r>
            </w:ins>
          </w:p>
          <w:p w14:paraId="728FE1F7" w14:textId="77777777" w:rsidR="00BD1434" w:rsidRPr="00EB4616" w:rsidRDefault="00BD1434" w:rsidP="00DF28BF">
            <w:pPr>
              <w:rPr>
                <w:ins w:id="1707" w:author="i0806927" w:date="2016-04-04T13:48:00Z"/>
                <w:rFonts w:ascii="Helvetica" w:hAnsi="Helvetica"/>
                <w:szCs w:val="20"/>
                <w:highlight w:val="yellow"/>
                <w:lang w:eastAsia="it-IT"/>
              </w:rPr>
            </w:pPr>
            <w:ins w:id="1708" w:author="i0806927" w:date="2016-04-04T13:48:00Z">
              <w:r w:rsidRPr="00EB4616">
                <w:rPr>
                  <w:rFonts w:ascii="Helvetica" w:hAnsi="Helvetica"/>
                  <w:szCs w:val="20"/>
                  <w:highlight w:val="yellow"/>
                  <w:lang w:eastAsia="it-IT"/>
                </w:rPr>
                <w:t xml:space="preserve">      {</w:t>
              </w:r>
            </w:ins>
          </w:p>
          <w:p w14:paraId="14DCA6F0" w14:textId="77777777" w:rsidR="00BD1434" w:rsidRPr="00EB4616" w:rsidRDefault="00BD1434" w:rsidP="00DF28BF">
            <w:pPr>
              <w:rPr>
                <w:ins w:id="1709" w:author="i0806927" w:date="2016-04-04T13:48:00Z"/>
                <w:rFonts w:ascii="Helvetica" w:hAnsi="Helvetica"/>
                <w:szCs w:val="20"/>
                <w:highlight w:val="yellow"/>
                <w:lang w:eastAsia="it-IT"/>
              </w:rPr>
            </w:pPr>
            <w:ins w:id="1710" w:author="i0806927" w:date="2016-04-04T13:48:00Z">
              <w:r w:rsidRPr="00EB4616">
                <w:rPr>
                  <w:rFonts w:ascii="Helvetica" w:hAnsi="Helvetica"/>
                  <w:szCs w:val="20"/>
                  <w:highlight w:val="yellow"/>
                  <w:lang w:eastAsia="it-IT"/>
                </w:rPr>
                <w:t xml:space="preserve">        "id":"3333"</w:t>
              </w:r>
            </w:ins>
          </w:p>
          <w:p w14:paraId="6FFCEF5F" w14:textId="77777777" w:rsidR="00BD1434" w:rsidRPr="00EB4616" w:rsidRDefault="00BD1434" w:rsidP="00DF28BF">
            <w:pPr>
              <w:rPr>
                <w:ins w:id="1711" w:author="i0806927" w:date="2016-04-04T13:48:00Z"/>
                <w:rFonts w:ascii="Helvetica" w:hAnsi="Helvetica"/>
                <w:szCs w:val="20"/>
                <w:highlight w:val="yellow"/>
                <w:lang w:eastAsia="it-IT"/>
              </w:rPr>
            </w:pPr>
            <w:ins w:id="1712" w:author="i0806927" w:date="2016-04-04T13:48:00Z">
              <w:r w:rsidRPr="00EB4616">
                <w:rPr>
                  <w:rFonts w:ascii="Helvetica" w:hAnsi="Helvetica"/>
                  <w:szCs w:val="20"/>
                  <w:highlight w:val="yellow"/>
                  <w:lang w:eastAsia="it-IT"/>
                </w:rPr>
                <w:t xml:space="preserve">      }</w:t>
              </w:r>
            </w:ins>
          </w:p>
          <w:p w14:paraId="5577F377" w14:textId="77777777" w:rsidR="00BD1434" w:rsidRPr="00EB4616" w:rsidRDefault="00BD1434" w:rsidP="00DF28BF">
            <w:pPr>
              <w:rPr>
                <w:ins w:id="1713" w:author="i0806927" w:date="2016-04-04T13:48:00Z"/>
                <w:rFonts w:ascii="Helvetica" w:hAnsi="Helvetica"/>
                <w:szCs w:val="20"/>
                <w:highlight w:val="yellow"/>
                <w:lang w:eastAsia="it-IT"/>
              </w:rPr>
            </w:pPr>
            <w:ins w:id="1714" w:author="i0806927" w:date="2016-04-04T13:48:00Z">
              <w:r w:rsidRPr="00EB4616">
                <w:rPr>
                  <w:rFonts w:ascii="Helvetica" w:hAnsi="Helvetica"/>
                  <w:szCs w:val="20"/>
                  <w:highlight w:val="yellow"/>
                  <w:lang w:eastAsia="it-IT"/>
                </w:rPr>
                <w:t xml:space="preserve">    ],</w:t>
              </w:r>
            </w:ins>
          </w:p>
          <w:p w14:paraId="75C401E8" w14:textId="77777777" w:rsidR="00BD1434" w:rsidRPr="00EB4616" w:rsidRDefault="00BD1434" w:rsidP="00DF28BF">
            <w:pPr>
              <w:rPr>
                <w:ins w:id="1715" w:author="i0806927" w:date="2016-04-04T13:48:00Z"/>
                <w:rFonts w:ascii="Helvetica" w:hAnsi="Helvetica"/>
                <w:szCs w:val="20"/>
                <w:highlight w:val="yellow"/>
                <w:lang w:eastAsia="it-IT"/>
              </w:rPr>
            </w:pPr>
            <w:ins w:id="1716" w:author="i0806927" w:date="2016-04-04T13:48:00Z">
              <w:r w:rsidRPr="00EB4616">
                <w:rPr>
                  <w:rFonts w:ascii="Helvetica" w:hAnsi="Helvetica"/>
                  <w:szCs w:val="20"/>
                  <w:highlight w:val="yellow"/>
                  <w:lang w:eastAsia="it-IT"/>
                </w:rPr>
                <w:t xml:space="preserve">    "serviceCharacteristic" : [</w:t>
              </w:r>
            </w:ins>
          </w:p>
          <w:p w14:paraId="7B8A0DC6" w14:textId="77777777" w:rsidR="00BD1434" w:rsidRPr="00EB4616" w:rsidRDefault="00BD1434" w:rsidP="00DF28BF">
            <w:pPr>
              <w:rPr>
                <w:ins w:id="1717" w:author="i0806927" w:date="2016-04-04T13:48:00Z"/>
                <w:rFonts w:ascii="Helvetica" w:hAnsi="Helvetica"/>
                <w:szCs w:val="20"/>
                <w:highlight w:val="yellow"/>
                <w:lang w:eastAsia="it-IT"/>
              </w:rPr>
            </w:pPr>
            <w:ins w:id="1718" w:author="i0806927" w:date="2016-04-04T13:48:00Z">
              <w:r w:rsidRPr="00EB4616">
                <w:rPr>
                  <w:rFonts w:ascii="Helvetica" w:hAnsi="Helvetica"/>
                  <w:szCs w:val="20"/>
                  <w:highlight w:val="yellow"/>
                  <w:lang w:eastAsia="it-IT"/>
                </w:rPr>
                <w:t xml:space="preserve">      {</w:t>
              </w:r>
            </w:ins>
          </w:p>
          <w:p w14:paraId="7A3F65BA" w14:textId="77777777" w:rsidR="00BD1434" w:rsidRPr="00EB4616" w:rsidRDefault="00BD1434" w:rsidP="00DF28BF">
            <w:pPr>
              <w:rPr>
                <w:ins w:id="1719" w:author="i0806927" w:date="2016-04-04T13:48:00Z"/>
                <w:rFonts w:ascii="Helvetica" w:hAnsi="Helvetica"/>
                <w:szCs w:val="20"/>
                <w:highlight w:val="yellow"/>
                <w:lang w:eastAsia="it-IT"/>
              </w:rPr>
            </w:pPr>
            <w:ins w:id="1720" w:author="i0806927" w:date="2016-04-04T13:48:00Z">
              <w:r w:rsidRPr="00EB4616">
                <w:rPr>
                  <w:rFonts w:ascii="Helvetica" w:hAnsi="Helvetica"/>
                  <w:szCs w:val="20"/>
                  <w:highlight w:val="yellow"/>
                  <w:lang w:eastAsia="it-IT"/>
                </w:rPr>
                <w:t xml:space="preserve">        "id":"downstreamspeed",</w:t>
              </w:r>
            </w:ins>
          </w:p>
          <w:p w14:paraId="6D2E9A10" w14:textId="77777777" w:rsidR="00BD1434" w:rsidRPr="00EB4616" w:rsidRDefault="00BD1434" w:rsidP="00DF28BF">
            <w:pPr>
              <w:rPr>
                <w:ins w:id="1721" w:author="i0806927" w:date="2016-04-04T13:48:00Z"/>
                <w:rFonts w:ascii="Helvetica" w:hAnsi="Helvetica"/>
                <w:szCs w:val="20"/>
                <w:highlight w:val="yellow"/>
                <w:lang w:eastAsia="it-IT"/>
              </w:rPr>
            </w:pPr>
            <w:ins w:id="1722" w:author="i0806927" w:date="2016-04-04T13:48:00Z">
              <w:r w:rsidRPr="00EB4616">
                <w:rPr>
                  <w:rFonts w:ascii="Helvetica" w:hAnsi="Helvetica"/>
                  <w:szCs w:val="20"/>
                  <w:highlight w:val="yellow"/>
                  <w:lang w:eastAsia="it-IT"/>
                </w:rPr>
                <w:t xml:space="preserve">        "value" : "6MBPS"</w:t>
              </w:r>
            </w:ins>
          </w:p>
          <w:p w14:paraId="2FD93DA4" w14:textId="77777777" w:rsidR="00BD1434" w:rsidRPr="00EB4616" w:rsidRDefault="00BD1434" w:rsidP="00DF28BF">
            <w:pPr>
              <w:rPr>
                <w:ins w:id="1723" w:author="i0806927" w:date="2016-04-04T13:48:00Z"/>
                <w:rFonts w:ascii="Helvetica" w:hAnsi="Helvetica"/>
                <w:szCs w:val="20"/>
                <w:highlight w:val="yellow"/>
                <w:lang w:eastAsia="it-IT"/>
              </w:rPr>
            </w:pPr>
            <w:ins w:id="1724" w:author="i0806927" w:date="2016-04-04T13:48:00Z">
              <w:r w:rsidRPr="00EB4616">
                <w:rPr>
                  <w:rFonts w:ascii="Helvetica" w:hAnsi="Helvetica"/>
                  <w:szCs w:val="20"/>
                  <w:highlight w:val="yellow"/>
                  <w:lang w:eastAsia="it-IT"/>
                </w:rPr>
                <w:t xml:space="preserve">      }</w:t>
              </w:r>
            </w:ins>
          </w:p>
          <w:p w14:paraId="3C1E90B9" w14:textId="77777777" w:rsidR="00BD1434" w:rsidRPr="00EB4616" w:rsidRDefault="00BD1434" w:rsidP="00DF28BF">
            <w:pPr>
              <w:rPr>
                <w:ins w:id="1725" w:author="i0806927" w:date="2016-04-04T13:48:00Z"/>
                <w:rFonts w:ascii="Helvetica" w:hAnsi="Helvetica"/>
                <w:szCs w:val="20"/>
                <w:highlight w:val="yellow"/>
                <w:lang w:eastAsia="it-IT"/>
              </w:rPr>
            </w:pPr>
            <w:ins w:id="1726" w:author="i0806927" w:date="2016-04-04T13:48:00Z">
              <w:r w:rsidRPr="00EB4616">
                <w:rPr>
                  <w:rFonts w:ascii="Helvetica" w:hAnsi="Helvetica"/>
                  <w:szCs w:val="20"/>
                  <w:highlight w:val="yellow"/>
                  <w:lang w:eastAsia="it-IT"/>
                </w:rPr>
                <w:t xml:space="preserve">    ],</w:t>
              </w:r>
            </w:ins>
          </w:p>
          <w:p w14:paraId="7BA2E25E" w14:textId="77777777" w:rsidR="00BD1434" w:rsidRPr="00EB4616" w:rsidRDefault="00BD1434" w:rsidP="00DF28BF">
            <w:pPr>
              <w:rPr>
                <w:ins w:id="1727" w:author="i0806927" w:date="2016-04-04T13:48:00Z"/>
                <w:rFonts w:ascii="Helvetica" w:hAnsi="Helvetica"/>
                <w:szCs w:val="20"/>
                <w:highlight w:val="yellow"/>
                <w:lang w:eastAsia="it-IT"/>
              </w:rPr>
            </w:pPr>
            <w:ins w:id="1728" w:author="i0806927" w:date="2016-04-04T13:48:00Z">
              <w:r w:rsidRPr="00EB4616">
                <w:rPr>
                  <w:rFonts w:ascii="Helvetica" w:hAnsi="Helvetica"/>
                  <w:szCs w:val="20"/>
                  <w:highlight w:val="yellow"/>
                  <w:lang w:eastAsia="it-IT"/>
                </w:rPr>
                <w:t xml:space="preserve">    "serviceCategory" : [</w:t>
              </w:r>
            </w:ins>
          </w:p>
          <w:p w14:paraId="32D33632" w14:textId="77777777" w:rsidR="00BD1434" w:rsidRPr="00EB4616" w:rsidRDefault="00BD1434" w:rsidP="00DF28BF">
            <w:pPr>
              <w:rPr>
                <w:ins w:id="1729" w:author="i0806927" w:date="2016-04-04T13:48:00Z"/>
                <w:rFonts w:ascii="Helvetica" w:hAnsi="Helvetica"/>
                <w:szCs w:val="20"/>
                <w:highlight w:val="yellow"/>
                <w:lang w:eastAsia="it-IT"/>
              </w:rPr>
            </w:pPr>
            <w:ins w:id="1730" w:author="i0806927" w:date="2016-04-04T13:48:00Z">
              <w:r w:rsidRPr="00EB4616">
                <w:rPr>
                  <w:rFonts w:ascii="Helvetica" w:hAnsi="Helvetica"/>
                  <w:szCs w:val="20"/>
                  <w:highlight w:val="yellow"/>
                  <w:lang w:eastAsia="it-IT"/>
                </w:rPr>
                <w:t xml:space="preserve">      {</w:t>
              </w:r>
            </w:ins>
          </w:p>
          <w:p w14:paraId="6BD2F45A" w14:textId="77777777" w:rsidR="00BD1434" w:rsidRPr="00EB4616" w:rsidRDefault="00BD1434" w:rsidP="00DF28BF">
            <w:pPr>
              <w:rPr>
                <w:ins w:id="1731" w:author="i0806927" w:date="2016-04-04T13:48:00Z"/>
                <w:rFonts w:ascii="Helvetica" w:hAnsi="Helvetica"/>
                <w:szCs w:val="20"/>
                <w:highlight w:val="yellow"/>
                <w:lang w:eastAsia="it-IT"/>
              </w:rPr>
            </w:pPr>
            <w:ins w:id="1732" w:author="i0806927" w:date="2016-04-04T13:48:00Z">
              <w:r w:rsidRPr="00EB4616">
                <w:rPr>
                  <w:rFonts w:ascii="Helvetica" w:hAnsi="Helvetica"/>
                  <w:szCs w:val="20"/>
                  <w:highlight w:val="yellow"/>
                  <w:lang w:eastAsia="it-IT"/>
                </w:rPr>
                <w:t xml:space="preserve">        "id":"TVservice"</w:t>
              </w:r>
            </w:ins>
          </w:p>
          <w:p w14:paraId="16F518E2" w14:textId="77777777" w:rsidR="00BD1434" w:rsidRPr="00EB4616" w:rsidRDefault="00BD1434" w:rsidP="00DF28BF">
            <w:pPr>
              <w:rPr>
                <w:ins w:id="1733" w:author="i0806927" w:date="2016-04-04T13:48:00Z"/>
                <w:rFonts w:ascii="Helvetica" w:hAnsi="Helvetica"/>
                <w:szCs w:val="20"/>
                <w:highlight w:val="yellow"/>
                <w:lang w:eastAsia="it-IT"/>
              </w:rPr>
            </w:pPr>
            <w:ins w:id="1734" w:author="i0806927" w:date="2016-04-04T13:48:00Z">
              <w:r w:rsidRPr="00EB4616">
                <w:rPr>
                  <w:rFonts w:ascii="Helvetica" w:hAnsi="Helvetica"/>
                  <w:szCs w:val="20"/>
                  <w:highlight w:val="yellow"/>
                  <w:lang w:eastAsia="it-IT"/>
                </w:rPr>
                <w:t xml:space="preserve">      }</w:t>
              </w:r>
            </w:ins>
          </w:p>
          <w:p w14:paraId="53C85710" w14:textId="77777777" w:rsidR="00BD1434" w:rsidRPr="00EB4616" w:rsidRDefault="00BD1434" w:rsidP="00DF28BF">
            <w:pPr>
              <w:rPr>
                <w:ins w:id="1735" w:author="i0806927" w:date="2016-04-04T13:48:00Z"/>
                <w:rFonts w:ascii="Helvetica" w:hAnsi="Helvetica"/>
                <w:szCs w:val="20"/>
                <w:highlight w:val="yellow"/>
                <w:lang w:eastAsia="it-IT"/>
              </w:rPr>
            </w:pPr>
            <w:ins w:id="1736" w:author="i0806927" w:date="2016-04-04T13:48:00Z">
              <w:r w:rsidRPr="00EB4616">
                <w:rPr>
                  <w:rFonts w:ascii="Helvetica" w:hAnsi="Helvetica"/>
                  <w:szCs w:val="20"/>
                  <w:highlight w:val="yellow"/>
                  <w:lang w:eastAsia="it-IT"/>
                </w:rPr>
                <w:t xml:space="preserve">    ],</w:t>
              </w:r>
            </w:ins>
          </w:p>
          <w:p w14:paraId="47C0ED29" w14:textId="77777777" w:rsidR="00BD1434" w:rsidRPr="00EB4616" w:rsidRDefault="00BD1434" w:rsidP="00DF28BF">
            <w:pPr>
              <w:rPr>
                <w:ins w:id="1737" w:author="i0806927" w:date="2016-04-04T13:48:00Z"/>
                <w:rFonts w:ascii="Helvetica" w:hAnsi="Helvetica"/>
                <w:szCs w:val="20"/>
                <w:highlight w:val="yellow"/>
                <w:lang w:eastAsia="it-IT"/>
              </w:rPr>
            </w:pPr>
            <w:ins w:id="1738" w:author="i0806927" w:date="2016-04-04T13:48:00Z">
              <w:r w:rsidRPr="00EB4616">
                <w:rPr>
                  <w:rFonts w:ascii="Helvetica" w:hAnsi="Helvetica"/>
                  <w:szCs w:val="20"/>
                  <w:highlight w:val="yellow"/>
                  <w:lang w:eastAsia="it-IT"/>
                </w:rPr>
                <w:t xml:space="preserve">    "provideAlternative" : "No",</w:t>
              </w:r>
            </w:ins>
          </w:p>
          <w:p w14:paraId="4F570A65" w14:textId="77777777" w:rsidR="00BD1434" w:rsidRPr="00EB4616" w:rsidRDefault="00BD1434" w:rsidP="00DF28BF">
            <w:pPr>
              <w:rPr>
                <w:ins w:id="1739" w:author="i0806927" w:date="2016-04-04T13:48:00Z"/>
                <w:rFonts w:ascii="Helvetica" w:hAnsi="Helvetica"/>
                <w:szCs w:val="20"/>
                <w:highlight w:val="yellow"/>
                <w:lang w:eastAsia="it-IT"/>
              </w:rPr>
            </w:pPr>
            <w:ins w:id="1740" w:author="i0806927" w:date="2016-04-04T13:48:00Z">
              <w:r w:rsidRPr="00EB4616">
                <w:rPr>
                  <w:rFonts w:ascii="Helvetica" w:hAnsi="Helvetica"/>
                  <w:szCs w:val="20"/>
                  <w:highlight w:val="yellow"/>
                  <w:lang w:eastAsia="it-IT"/>
                </w:rPr>
                <w:t xml:space="preserve">    "provideOnlyEligible" : "Yes"</w:t>
              </w:r>
            </w:ins>
          </w:p>
          <w:p w14:paraId="5936AFFD" w14:textId="77777777" w:rsidR="00BD1434" w:rsidRDefault="00BD1434" w:rsidP="00DF28BF">
            <w:pPr>
              <w:rPr>
                <w:ins w:id="1741" w:author="i0806927" w:date="2016-04-04T13:48:00Z"/>
                <w:rFonts w:ascii="Helvetica" w:hAnsi="Helvetica"/>
                <w:szCs w:val="20"/>
                <w:lang w:eastAsia="ja-JP"/>
              </w:rPr>
            </w:pPr>
            <w:ins w:id="1742" w:author="i0806927" w:date="2016-04-04T13:48:00Z">
              <w:r w:rsidRPr="00EB4616">
                <w:rPr>
                  <w:rFonts w:ascii="Helvetica" w:hAnsi="Helvetica"/>
                  <w:szCs w:val="20"/>
                  <w:highlight w:val="yellow"/>
                  <w:lang w:eastAsia="it-IT"/>
                </w:rPr>
                <w:t xml:space="preserve">  },</w:t>
              </w:r>
            </w:ins>
          </w:p>
          <w:p w14:paraId="220A5AF3" w14:textId="77777777" w:rsidR="00BD1434" w:rsidRDefault="00BD1434" w:rsidP="00DF28BF">
            <w:pPr>
              <w:rPr>
                <w:ins w:id="1743" w:author="i0806927" w:date="2016-04-04T13:48:00Z"/>
                <w:rFonts w:ascii="Helvetica" w:hAnsi="Helvetica"/>
                <w:szCs w:val="20"/>
                <w:lang w:eastAsia="ja-JP"/>
              </w:rPr>
            </w:pPr>
          </w:p>
          <w:p w14:paraId="024FCE2F" w14:textId="77777777" w:rsidR="00BD1434" w:rsidRPr="00EB4616" w:rsidRDefault="00BD1434" w:rsidP="00DF28BF">
            <w:pPr>
              <w:rPr>
                <w:ins w:id="1744" w:author="i0806927" w:date="2016-04-04T13:48:00Z"/>
                <w:rFonts w:ascii="Helvetica" w:hAnsi="Helvetica"/>
                <w:szCs w:val="20"/>
                <w:highlight w:val="green"/>
                <w:lang w:eastAsia="ja-JP"/>
              </w:rPr>
            </w:pPr>
            <w:ins w:id="1745" w:author="i0806927" w:date="2016-04-04T13:48:00Z">
              <w:r w:rsidRPr="00EB4616">
                <w:rPr>
                  <w:rFonts w:ascii="Helvetica" w:hAnsi="Helvetica" w:hint="eastAsia"/>
                  <w:szCs w:val="20"/>
                  <w:highlight w:val="green"/>
                  <w:lang w:eastAsia="ja-JP"/>
                </w:rPr>
                <w:t xml:space="preserve">  //</w:t>
              </w:r>
            </w:ins>
          </w:p>
          <w:p w14:paraId="4AA59380" w14:textId="77777777" w:rsidR="00BD1434" w:rsidRPr="00EB4616" w:rsidRDefault="00BD1434" w:rsidP="00DF28BF">
            <w:pPr>
              <w:rPr>
                <w:ins w:id="1746" w:author="i0806927" w:date="2016-04-04T13:48:00Z"/>
                <w:rFonts w:ascii="Helvetica" w:hAnsi="Helvetica"/>
                <w:szCs w:val="20"/>
                <w:highlight w:val="green"/>
                <w:lang w:eastAsia="ja-JP"/>
              </w:rPr>
            </w:pPr>
            <w:ins w:id="1747" w:author="i0806927" w:date="2016-04-04T13:48:00Z">
              <w:r w:rsidRPr="00EB4616">
                <w:rPr>
                  <w:rFonts w:ascii="Helvetica" w:hAnsi="Helvetica" w:hint="eastAsia"/>
                  <w:szCs w:val="20"/>
                  <w:highlight w:val="green"/>
                  <w:lang w:eastAsia="ja-JP"/>
                </w:rPr>
                <w:t xml:space="preserve">  // Service Qualification Response</w:t>
              </w:r>
            </w:ins>
          </w:p>
          <w:p w14:paraId="4D1878B5" w14:textId="77777777" w:rsidR="00BD1434" w:rsidRPr="00EB4616" w:rsidRDefault="00BD1434" w:rsidP="00DF28BF">
            <w:pPr>
              <w:rPr>
                <w:ins w:id="1748" w:author="i0806927" w:date="2016-04-04T13:48:00Z"/>
                <w:rFonts w:ascii="Helvetica" w:hAnsi="Helvetica"/>
                <w:szCs w:val="20"/>
                <w:highlight w:val="green"/>
                <w:lang w:eastAsia="ja-JP"/>
              </w:rPr>
            </w:pPr>
            <w:ins w:id="1749" w:author="i0806927" w:date="2016-04-04T13:48:00Z">
              <w:r w:rsidRPr="00EB4616">
                <w:rPr>
                  <w:rFonts w:ascii="Helvetica" w:hAnsi="Helvetica" w:hint="eastAsia"/>
                  <w:szCs w:val="20"/>
                  <w:highlight w:val="green"/>
                  <w:lang w:eastAsia="ja-JP"/>
                </w:rPr>
                <w:t xml:space="preserve">  //</w:t>
              </w:r>
            </w:ins>
          </w:p>
          <w:p w14:paraId="3EDB951D" w14:textId="77777777" w:rsidR="00BD1434" w:rsidRPr="00EB4616" w:rsidRDefault="00BD1434" w:rsidP="00DF28BF">
            <w:pPr>
              <w:rPr>
                <w:ins w:id="1750" w:author="i0806927" w:date="2016-04-04T13:48:00Z"/>
                <w:rFonts w:ascii="Helvetica" w:hAnsi="Helvetica"/>
                <w:szCs w:val="20"/>
                <w:highlight w:val="yellow"/>
                <w:lang w:eastAsia="it-IT"/>
              </w:rPr>
            </w:pPr>
            <w:ins w:id="1751" w:author="i0806927" w:date="2016-04-04T13:48:00Z">
              <w:r w:rsidRPr="00EB4616">
                <w:rPr>
                  <w:rFonts w:ascii="Helvetica" w:hAnsi="Helvetica"/>
                  <w:szCs w:val="20"/>
                  <w:highlight w:val="green"/>
                  <w:lang w:eastAsia="it-IT"/>
                </w:rPr>
                <w:t xml:space="preserve">  "serviceQualification</w:t>
              </w:r>
              <w:r w:rsidRPr="00EB4616">
                <w:rPr>
                  <w:rFonts w:ascii="Helvetica" w:hAnsi="Helvetica" w:hint="eastAsia"/>
                  <w:szCs w:val="20"/>
                  <w:highlight w:val="green"/>
                  <w:lang w:eastAsia="ja-JP"/>
                </w:rPr>
                <w:t>Response</w:t>
              </w:r>
              <w:r w:rsidRPr="00EB4616">
                <w:rPr>
                  <w:rFonts w:ascii="Helvetica" w:hAnsi="Helvetica"/>
                  <w:szCs w:val="20"/>
                  <w:highlight w:val="green"/>
                  <w:lang w:eastAsia="it-IT"/>
                </w:rPr>
                <w:t xml:space="preserve">" </w:t>
              </w:r>
              <w:r w:rsidRPr="00EB4616">
                <w:rPr>
                  <w:rFonts w:ascii="Helvetica" w:hAnsi="Helvetica"/>
                  <w:szCs w:val="20"/>
                  <w:highlight w:val="yellow"/>
                  <w:lang w:eastAsia="it-IT"/>
                </w:rPr>
                <w:t>: {</w:t>
              </w:r>
            </w:ins>
          </w:p>
          <w:p w14:paraId="08F45FD1" w14:textId="77777777" w:rsidR="00BD1434" w:rsidRPr="00EB4616" w:rsidRDefault="00BD1434" w:rsidP="00DF28BF">
            <w:pPr>
              <w:rPr>
                <w:ins w:id="1752" w:author="i0806927" w:date="2016-04-04T13:48:00Z"/>
                <w:rFonts w:ascii="Helvetica" w:hAnsi="Helvetica"/>
                <w:szCs w:val="20"/>
                <w:lang w:eastAsia="it-IT"/>
              </w:rPr>
            </w:pPr>
            <w:ins w:id="1753" w:author="i0806927" w:date="2016-04-04T13:48:00Z">
              <w:r w:rsidRPr="00EB4616">
                <w:rPr>
                  <w:rFonts w:ascii="Helvetica" w:hAnsi="Helvetica"/>
                  <w:szCs w:val="20"/>
                  <w:lang w:eastAsia="it-IT"/>
                </w:rPr>
                <w:t xml:space="preserve">    "id" : "42",</w:t>
              </w:r>
            </w:ins>
          </w:p>
          <w:p w14:paraId="220C8615" w14:textId="77777777" w:rsidR="00BD1434" w:rsidRPr="00EB4616" w:rsidRDefault="00BD1434" w:rsidP="00DF28BF">
            <w:pPr>
              <w:rPr>
                <w:ins w:id="1754" w:author="i0806927" w:date="2016-04-04T13:48:00Z"/>
                <w:rFonts w:ascii="Helvetica" w:hAnsi="Helvetica"/>
                <w:szCs w:val="20"/>
                <w:lang w:eastAsia="ja-JP"/>
              </w:rPr>
            </w:pPr>
            <w:ins w:id="1755" w:author="i0806927" w:date="2016-04-04T13:48:00Z">
              <w:r w:rsidRPr="00EB4616">
                <w:rPr>
                  <w:rFonts w:ascii="Helvetica" w:hAnsi="Helvetica"/>
                  <w:szCs w:val="20"/>
                  <w:lang w:eastAsia="it-IT"/>
                </w:rPr>
                <w:t xml:space="preserve">    </w:t>
              </w:r>
              <w:r w:rsidRPr="00EB4616">
                <w:rPr>
                  <w:rFonts w:ascii="Helvetica" w:hAnsi="Helvetica"/>
                  <w:szCs w:val="20"/>
                  <w:highlight w:val="yellow"/>
                  <w:lang w:eastAsia="it-IT"/>
                </w:rPr>
                <w:t>"eligibilityDate" : "20160201 10:00",</w:t>
              </w:r>
            </w:ins>
          </w:p>
          <w:p w14:paraId="55808D19" w14:textId="77777777" w:rsidR="00BD1434" w:rsidRPr="00EB4616" w:rsidRDefault="00BD1434" w:rsidP="00DF28BF">
            <w:pPr>
              <w:rPr>
                <w:ins w:id="1756" w:author="i0806927" w:date="2016-04-04T13:48:00Z"/>
                <w:rFonts w:ascii="Helvetica" w:hAnsi="Helvetica"/>
                <w:szCs w:val="20"/>
                <w:highlight w:val="yellow"/>
                <w:lang w:eastAsia="ja-JP"/>
              </w:rPr>
            </w:pPr>
            <w:ins w:id="1757" w:author="i0806927" w:date="2016-04-04T13:48:00Z">
              <w:r w:rsidRPr="00EB4616">
                <w:rPr>
                  <w:rFonts w:ascii="Helvetica" w:hAnsi="Helvetica" w:hint="eastAsia"/>
                  <w:szCs w:val="20"/>
                  <w:highlight w:val="green"/>
                  <w:lang w:eastAsia="ja-JP"/>
                </w:rPr>
                <w:t xml:space="preserve">    // </w:t>
              </w:r>
              <w:r>
                <w:rPr>
                  <w:rFonts w:ascii="Helvetica" w:hAnsi="Helvetica" w:hint="eastAsia"/>
                  <w:szCs w:val="20"/>
                  <w:highlight w:val="green"/>
                  <w:lang w:eastAsia="ja-JP"/>
                </w:rPr>
                <w:t xml:space="preserve">array of </w:t>
              </w:r>
              <w:r w:rsidRPr="00EB4616">
                <w:rPr>
                  <w:rFonts w:ascii="Helvetica" w:hAnsi="Helvetica" w:hint="eastAsia"/>
                  <w:szCs w:val="20"/>
                  <w:highlight w:val="green"/>
                  <w:lang w:eastAsia="ja-JP"/>
                </w:rPr>
                <w:t xml:space="preserve">physical resource </w:t>
              </w:r>
              <w:r>
                <w:rPr>
                  <w:rFonts w:ascii="Helvetica" w:hAnsi="Helvetica" w:hint="eastAsia"/>
                  <w:szCs w:val="20"/>
                  <w:highlight w:val="green"/>
                  <w:lang w:eastAsia="ja-JP"/>
                </w:rPr>
                <w:t xml:space="preserve">or </w:t>
              </w:r>
              <w:r w:rsidRPr="00EB4616">
                <w:rPr>
                  <w:rFonts w:ascii="Helvetica" w:hAnsi="Helvetica" w:hint="eastAsia"/>
                  <w:szCs w:val="20"/>
                  <w:highlight w:val="green"/>
                  <w:lang w:eastAsia="ja-JP"/>
                </w:rPr>
                <w:t xml:space="preserve">Logical resource </w:t>
              </w:r>
              <w:r>
                <w:rPr>
                  <w:rFonts w:ascii="Helvetica" w:hAnsi="Helvetica" w:hint="eastAsia"/>
                  <w:szCs w:val="20"/>
                  <w:highlight w:val="green"/>
                  <w:lang w:eastAsia="ja-JP"/>
                </w:rPr>
                <w:t>(e.g</w:t>
              </w:r>
              <w:r w:rsidRPr="00EB4616">
                <w:rPr>
                  <w:rFonts w:ascii="Helvetica" w:hAnsi="Helvetica" w:hint="eastAsia"/>
                  <w:szCs w:val="20"/>
                  <w:highlight w:val="green"/>
                  <w:lang w:eastAsia="ja-JP"/>
                </w:rPr>
                <w:t xml:space="preserve"> physicalTerminationPoint</w:t>
              </w:r>
              <w:r>
                <w:rPr>
                  <w:rFonts w:ascii="Helvetica" w:hAnsi="Helvetica" w:hint="eastAsia"/>
                  <w:szCs w:val="20"/>
                  <w:highlight w:val="green"/>
                  <w:lang w:eastAsia="ja-JP"/>
                </w:rPr>
                <w:t>)</w:t>
              </w:r>
              <w:r w:rsidRPr="00EB4616">
                <w:rPr>
                  <w:rFonts w:ascii="Helvetica" w:hAnsi="Helvetica" w:hint="eastAsia"/>
                  <w:szCs w:val="20"/>
                  <w:highlight w:val="green"/>
                  <w:lang w:eastAsia="ja-JP"/>
                </w:rPr>
                <w:t xml:space="preserve"> is need</w:t>
              </w:r>
              <w:r>
                <w:rPr>
                  <w:rFonts w:ascii="Helvetica" w:hAnsi="Helvetica" w:hint="eastAsia"/>
                  <w:szCs w:val="20"/>
                  <w:highlight w:val="green"/>
                  <w:lang w:eastAsia="ja-JP"/>
                </w:rPr>
                <w:t>ed</w:t>
              </w:r>
              <w:r w:rsidRPr="00EB4616">
                <w:rPr>
                  <w:rFonts w:ascii="Helvetica" w:hAnsi="Helvetica" w:hint="eastAsia"/>
                  <w:szCs w:val="20"/>
                  <w:highlight w:val="green"/>
                  <w:lang w:eastAsia="ja-JP"/>
                </w:rPr>
                <w:t xml:space="preserve"> for multiple access nw representation</w:t>
              </w:r>
            </w:ins>
          </w:p>
          <w:p w14:paraId="3FB1DE22" w14:textId="77777777" w:rsidR="00BD1434" w:rsidRPr="00EB4616" w:rsidRDefault="00BD1434" w:rsidP="00DF28BF">
            <w:pPr>
              <w:rPr>
                <w:ins w:id="1758" w:author="i0806927" w:date="2016-04-04T13:48:00Z"/>
                <w:rFonts w:ascii="Helvetica" w:hAnsi="Helvetica"/>
                <w:szCs w:val="20"/>
                <w:highlight w:val="cyan"/>
                <w:lang w:eastAsia="it-IT"/>
              </w:rPr>
            </w:pPr>
            <w:ins w:id="1759" w:author="i0806927" w:date="2016-04-04T13:48:00Z">
              <w:r w:rsidRPr="00EB4616">
                <w:rPr>
                  <w:rFonts w:ascii="Helvetica" w:hAnsi="Helvetica"/>
                  <w:szCs w:val="20"/>
                  <w:highlight w:val="cyan"/>
                  <w:lang w:eastAsia="it-IT"/>
                </w:rPr>
                <w:t xml:space="preserve">    "physicalTerminationPoint" : [</w:t>
              </w:r>
            </w:ins>
          </w:p>
          <w:p w14:paraId="25A3A754" w14:textId="77777777" w:rsidR="00BD1434" w:rsidRPr="00EB4616" w:rsidRDefault="00BD1434" w:rsidP="00DF28BF">
            <w:pPr>
              <w:rPr>
                <w:ins w:id="1760" w:author="i0806927" w:date="2016-04-04T13:48:00Z"/>
                <w:rFonts w:ascii="Helvetica" w:hAnsi="Helvetica"/>
                <w:szCs w:val="20"/>
                <w:highlight w:val="cyan"/>
                <w:lang w:eastAsia="it-IT"/>
              </w:rPr>
            </w:pPr>
            <w:ins w:id="1761" w:author="i0806927" w:date="2016-04-04T13:48:00Z">
              <w:r w:rsidRPr="00EB4616">
                <w:rPr>
                  <w:rFonts w:ascii="Helvetica" w:hAnsi="Helvetica"/>
                  <w:szCs w:val="20"/>
                  <w:highlight w:val="cyan"/>
                  <w:lang w:eastAsia="it-IT"/>
                </w:rPr>
                <w:t xml:space="preserve">      {</w:t>
              </w:r>
            </w:ins>
          </w:p>
          <w:p w14:paraId="1257075A" w14:textId="77777777" w:rsidR="00BD1434" w:rsidRPr="00EB4616" w:rsidRDefault="00BD1434" w:rsidP="00DF28BF">
            <w:pPr>
              <w:rPr>
                <w:ins w:id="1762" w:author="i0806927" w:date="2016-04-04T13:48:00Z"/>
                <w:rFonts w:ascii="Helvetica" w:hAnsi="Helvetica"/>
                <w:szCs w:val="20"/>
                <w:highlight w:val="cyan"/>
                <w:lang w:eastAsia="it-IT"/>
              </w:rPr>
            </w:pPr>
            <w:ins w:id="1763" w:author="i0806927" w:date="2016-04-04T13:48:00Z">
              <w:r w:rsidRPr="00EB4616">
                <w:rPr>
                  <w:rFonts w:ascii="Helvetica" w:hAnsi="Helvetica"/>
                  <w:szCs w:val="20"/>
                  <w:highlight w:val="cyan"/>
                  <w:lang w:eastAsia="it-IT"/>
                </w:rPr>
                <w:t xml:space="preserve">        "accessType" : "ADSL",</w:t>
              </w:r>
            </w:ins>
          </w:p>
          <w:p w14:paraId="2FC1C643" w14:textId="77777777" w:rsidR="00BD1434" w:rsidRPr="00EB4616" w:rsidRDefault="00BD1434" w:rsidP="00DF28BF">
            <w:pPr>
              <w:rPr>
                <w:ins w:id="1764" w:author="i0806927" w:date="2016-04-04T13:48:00Z"/>
                <w:rFonts w:ascii="Helvetica" w:hAnsi="Helvetica"/>
                <w:szCs w:val="20"/>
                <w:highlight w:val="cyan"/>
                <w:lang w:eastAsia="it-IT"/>
              </w:rPr>
            </w:pPr>
            <w:ins w:id="1765" w:author="i0806927" w:date="2016-04-04T13:48:00Z">
              <w:r w:rsidRPr="00EB4616">
                <w:rPr>
                  <w:rFonts w:ascii="Helvetica" w:hAnsi="Helvetica"/>
                  <w:szCs w:val="20"/>
                  <w:highlight w:val="cyan"/>
                  <w:lang w:eastAsia="it-IT"/>
                </w:rPr>
                <w:t xml:space="preserve">      },</w:t>
              </w:r>
            </w:ins>
          </w:p>
          <w:p w14:paraId="37DFC584" w14:textId="77777777" w:rsidR="00BD1434" w:rsidRPr="00EB4616" w:rsidRDefault="00BD1434" w:rsidP="00DF28BF">
            <w:pPr>
              <w:rPr>
                <w:ins w:id="1766" w:author="i0806927" w:date="2016-04-04T13:48:00Z"/>
                <w:rFonts w:ascii="Helvetica" w:hAnsi="Helvetica"/>
                <w:szCs w:val="20"/>
                <w:highlight w:val="cyan"/>
                <w:lang w:eastAsia="it-IT"/>
              </w:rPr>
            </w:pPr>
            <w:ins w:id="1767" w:author="i0806927" w:date="2016-04-04T13:48:00Z">
              <w:r w:rsidRPr="00EB4616">
                <w:rPr>
                  <w:rFonts w:ascii="Helvetica" w:hAnsi="Helvetica"/>
                  <w:szCs w:val="20"/>
                  <w:highlight w:val="cyan"/>
                  <w:lang w:eastAsia="it-IT"/>
                </w:rPr>
                <w:t xml:space="preserve">      {</w:t>
              </w:r>
            </w:ins>
          </w:p>
          <w:p w14:paraId="1EA9363E" w14:textId="77777777" w:rsidR="00BD1434" w:rsidRPr="00EB4616" w:rsidRDefault="00BD1434" w:rsidP="00DF28BF">
            <w:pPr>
              <w:rPr>
                <w:ins w:id="1768" w:author="i0806927" w:date="2016-04-04T13:48:00Z"/>
                <w:rFonts w:ascii="Helvetica" w:hAnsi="Helvetica"/>
                <w:szCs w:val="20"/>
                <w:highlight w:val="cyan"/>
                <w:lang w:eastAsia="it-IT"/>
              </w:rPr>
            </w:pPr>
            <w:ins w:id="1769" w:author="i0806927" w:date="2016-04-04T13:48:00Z">
              <w:r w:rsidRPr="00EB4616">
                <w:rPr>
                  <w:rFonts w:ascii="Helvetica" w:hAnsi="Helvetica"/>
                  <w:szCs w:val="20"/>
                  <w:highlight w:val="cyan"/>
                  <w:lang w:eastAsia="it-IT"/>
                </w:rPr>
                <w:t xml:space="preserve">        "accessType" : "Fiber",</w:t>
              </w:r>
            </w:ins>
          </w:p>
          <w:p w14:paraId="5C92A178" w14:textId="77777777" w:rsidR="00BD1434" w:rsidRPr="00EB4616" w:rsidRDefault="00BD1434" w:rsidP="00DF28BF">
            <w:pPr>
              <w:rPr>
                <w:ins w:id="1770" w:author="i0806927" w:date="2016-04-04T13:48:00Z"/>
                <w:rFonts w:ascii="Helvetica" w:hAnsi="Helvetica"/>
                <w:szCs w:val="20"/>
                <w:highlight w:val="cyan"/>
                <w:lang w:eastAsia="it-IT"/>
              </w:rPr>
            </w:pPr>
            <w:ins w:id="1771" w:author="i0806927" w:date="2016-04-04T13:48:00Z">
              <w:r w:rsidRPr="00EB4616">
                <w:rPr>
                  <w:rFonts w:ascii="Helvetica" w:hAnsi="Helvetica"/>
                  <w:szCs w:val="20"/>
                  <w:highlight w:val="cyan"/>
                  <w:lang w:eastAsia="it-IT"/>
                </w:rPr>
                <w:t xml:space="preserve">      }</w:t>
              </w:r>
            </w:ins>
          </w:p>
          <w:p w14:paraId="0049543C" w14:textId="77777777" w:rsidR="00BD1434" w:rsidRPr="00EB4616" w:rsidRDefault="00BD1434" w:rsidP="00DF28BF">
            <w:pPr>
              <w:rPr>
                <w:ins w:id="1772" w:author="i0806927" w:date="2016-04-04T13:48:00Z"/>
                <w:rFonts w:ascii="Helvetica" w:hAnsi="Helvetica"/>
                <w:szCs w:val="20"/>
                <w:highlight w:val="cyan"/>
                <w:lang w:eastAsia="it-IT"/>
              </w:rPr>
            </w:pPr>
            <w:ins w:id="1773" w:author="i0806927" w:date="2016-04-04T13:48:00Z">
              <w:r w:rsidRPr="00EB4616">
                <w:rPr>
                  <w:rFonts w:ascii="Helvetica" w:hAnsi="Helvetica"/>
                  <w:szCs w:val="20"/>
                  <w:highlight w:val="cyan"/>
                  <w:lang w:eastAsia="it-IT"/>
                </w:rPr>
                <w:t xml:space="preserve">    ],</w:t>
              </w:r>
            </w:ins>
          </w:p>
          <w:p w14:paraId="130D9807" w14:textId="17B54FF1" w:rsidR="00BD1434" w:rsidRPr="00AB1BA1" w:rsidRDefault="00BD1434" w:rsidP="00DF28BF">
            <w:pPr>
              <w:keepNext/>
              <w:keepLines/>
              <w:suppressAutoHyphens/>
              <w:spacing w:before="140" w:line="220" w:lineRule="atLeast"/>
              <w:ind w:left="1080"/>
              <w:outlineLvl w:val="7"/>
              <w:rPr>
                <w:ins w:id="1774" w:author="i0806927" w:date="2016-04-04T13:48:00Z"/>
                <w:rFonts w:ascii="Helvetica" w:hAnsi="Helvetica"/>
                <w:szCs w:val="20"/>
                <w:highlight w:val="green"/>
                <w:lang w:eastAsia="it-IT"/>
                <w:rPrChange w:id="1775" w:author="i0806927" w:date="2016-04-08T18:11:00Z">
                  <w:rPr>
                    <w:ins w:id="1776" w:author="i0806927" w:date="2016-04-04T13:48:00Z"/>
                    <w:rFonts w:ascii="Helvetica" w:hAnsi="Helvetica"/>
                    <w:i/>
                    <w:spacing w:val="-4"/>
                    <w:kern w:val="1"/>
                    <w:sz w:val="18"/>
                    <w:szCs w:val="20"/>
                    <w:highlight w:val="yellow"/>
                    <w:lang w:eastAsia="it-IT"/>
                  </w:rPr>
                </w:rPrChange>
              </w:rPr>
            </w:pPr>
            <w:ins w:id="1777" w:author="i0806927" w:date="2016-04-04T13:48:00Z">
              <w:r w:rsidRPr="00EB4616">
                <w:rPr>
                  <w:rFonts w:ascii="Helvetica" w:hAnsi="Helvetica"/>
                  <w:szCs w:val="20"/>
                  <w:lang w:eastAsia="it-IT"/>
                </w:rPr>
                <w:t xml:space="preserve"> </w:t>
              </w:r>
            </w:ins>
            <w:ins w:id="1778" w:author="i0806927" w:date="2016-04-08T18:11:00Z">
              <w:r w:rsidR="00AB1BA1" w:rsidRPr="00AB1BA1">
                <w:rPr>
                  <w:rFonts w:ascii="Helvetica" w:hAnsi="Helvetica"/>
                  <w:szCs w:val="20"/>
                  <w:lang w:eastAsia="it-IT"/>
                </w:rPr>
                <w:t xml:space="preserve">   </w:t>
              </w:r>
              <w:r w:rsidR="00AB1BA1" w:rsidRPr="00AB1BA1">
                <w:rPr>
                  <w:rFonts w:ascii="Helvetica" w:hAnsi="Helvetica"/>
                  <w:szCs w:val="20"/>
                  <w:highlight w:val="green"/>
                  <w:lang w:eastAsia="it-IT"/>
                  <w:rPrChange w:id="1779" w:author="i0806927" w:date="2016-04-08T18:11:00Z">
                    <w:rPr>
                      <w:rFonts w:ascii="Helvetica" w:hAnsi="Helvetica"/>
                      <w:szCs w:val="20"/>
                      <w:lang w:eastAsia="it-IT"/>
                    </w:rPr>
                  </w:rPrChange>
                </w:rPr>
                <w:t>"publicKey" : "public-Key_ 00000000",</w:t>
              </w:r>
            </w:ins>
          </w:p>
          <w:p w14:paraId="0B8DF639" w14:textId="77777777" w:rsidR="00BD1434" w:rsidRPr="00EB4616" w:rsidRDefault="00BD1434" w:rsidP="00DF28BF">
            <w:pPr>
              <w:rPr>
                <w:ins w:id="1780" w:author="i0806927" w:date="2016-04-04T13:48:00Z"/>
                <w:rFonts w:ascii="Helvetica" w:hAnsi="Helvetica"/>
                <w:szCs w:val="20"/>
                <w:highlight w:val="yellow"/>
                <w:lang w:eastAsia="it-IT"/>
              </w:rPr>
            </w:pPr>
            <w:ins w:id="1781" w:author="i0806927" w:date="2016-04-04T13:48:00Z">
              <w:r w:rsidRPr="00EB4616">
                <w:rPr>
                  <w:rFonts w:ascii="Helvetica" w:hAnsi="Helvetica"/>
                  <w:szCs w:val="20"/>
                  <w:highlight w:val="yellow"/>
                  <w:lang w:eastAsia="it-IT"/>
                </w:rPr>
                <w:t xml:space="preserve">    "serviceSpecification" : [</w:t>
              </w:r>
            </w:ins>
          </w:p>
          <w:p w14:paraId="602BAC97" w14:textId="77777777" w:rsidR="00BD1434" w:rsidRPr="00EB4616" w:rsidRDefault="00BD1434" w:rsidP="00DF28BF">
            <w:pPr>
              <w:rPr>
                <w:ins w:id="1782" w:author="i0806927" w:date="2016-04-04T13:48:00Z"/>
                <w:rFonts w:ascii="Helvetica" w:hAnsi="Helvetica"/>
                <w:szCs w:val="20"/>
                <w:highlight w:val="yellow"/>
                <w:lang w:eastAsia="it-IT"/>
              </w:rPr>
            </w:pPr>
            <w:ins w:id="1783" w:author="i0806927" w:date="2016-04-04T13:48:00Z">
              <w:r w:rsidRPr="00EB4616">
                <w:rPr>
                  <w:rFonts w:ascii="Helvetica" w:hAnsi="Helvetica"/>
                  <w:szCs w:val="20"/>
                  <w:highlight w:val="yellow"/>
                  <w:lang w:eastAsia="it-IT"/>
                </w:rPr>
                <w:t xml:space="preserve">      {</w:t>
              </w:r>
            </w:ins>
          </w:p>
          <w:p w14:paraId="06890C6D" w14:textId="77777777" w:rsidR="00BD1434" w:rsidRPr="00EB4616" w:rsidRDefault="00BD1434" w:rsidP="00DF28BF">
            <w:pPr>
              <w:rPr>
                <w:ins w:id="1784" w:author="i0806927" w:date="2016-04-04T13:48:00Z"/>
                <w:rFonts w:ascii="Helvetica" w:hAnsi="Helvetica"/>
                <w:szCs w:val="20"/>
                <w:highlight w:val="yellow"/>
                <w:lang w:eastAsia="it-IT"/>
              </w:rPr>
            </w:pPr>
            <w:ins w:id="1785" w:author="i0806927" w:date="2016-04-04T13:48:00Z">
              <w:r w:rsidRPr="00EB4616">
                <w:rPr>
                  <w:rFonts w:ascii="Helvetica" w:hAnsi="Helvetica"/>
                  <w:szCs w:val="20"/>
                  <w:highlight w:val="yellow"/>
                  <w:lang w:eastAsia="it-IT"/>
                </w:rPr>
                <w:t xml:space="preserve">        "id" : "2222",</w:t>
              </w:r>
            </w:ins>
          </w:p>
          <w:p w14:paraId="52AE76D5" w14:textId="62B738CB" w:rsidR="00BD1434" w:rsidRPr="00EB4616" w:rsidRDefault="00BD1434" w:rsidP="00DF28BF">
            <w:pPr>
              <w:rPr>
                <w:ins w:id="1786" w:author="i0806927" w:date="2016-04-04T13:48:00Z"/>
                <w:rFonts w:ascii="Helvetica" w:hAnsi="Helvetica"/>
                <w:szCs w:val="20"/>
                <w:highlight w:val="yellow"/>
                <w:lang w:eastAsia="it-IT"/>
              </w:rPr>
            </w:pPr>
            <w:ins w:id="1787" w:author="i0806927" w:date="2016-04-04T13:48:00Z">
              <w:r w:rsidRPr="00EB4616">
                <w:rPr>
                  <w:rFonts w:ascii="Helvetica" w:hAnsi="Helvetica"/>
                  <w:szCs w:val="20"/>
                  <w:highlight w:val="yellow"/>
                  <w:lang w:eastAsia="it-IT"/>
                </w:rPr>
                <w:t xml:space="preserve">        "href": "</w:t>
              </w:r>
            </w:ins>
            <w:ins w:id="1788" w:author="i0806927" w:date="2016-04-04T14:23:00Z">
              <w:r w:rsidR="000B7C4A">
                <w:rPr>
                  <w:rFonts w:ascii="Helvetica" w:hAnsi="Helvetica" w:hint="eastAsia"/>
                  <w:szCs w:val="20"/>
                  <w:highlight w:val="yellow"/>
                  <w:lang w:eastAsia="ja-JP"/>
                </w:rPr>
                <w:t>https:</w:t>
              </w:r>
            </w:ins>
            <w:ins w:id="1789" w:author="i0806927" w:date="2016-04-04T14:11:00Z">
              <w:r w:rsidR="003B3AB5">
                <w:rPr>
                  <w:rFonts w:ascii="Helvetica" w:hAnsi="Helvetica" w:hint="eastAsia"/>
                  <w:szCs w:val="20"/>
                  <w:highlight w:val="yellow"/>
                  <w:lang w:eastAsia="ja-JP"/>
                </w:rPr>
                <w:t>https:</w:t>
              </w:r>
            </w:ins>
            <w:ins w:id="1790" w:author="i0806927" w:date="2016-04-04T13:48:00Z">
              <w:r w:rsidRPr="00EB4616">
                <w:rPr>
                  <w:rFonts w:ascii="Helvetica" w:hAnsi="Helvetica"/>
                  <w:szCs w:val="20"/>
                  <w:highlight w:val="yellow"/>
                  <w:lang w:eastAsia="it-IT"/>
                </w:rPr>
                <w:t>//serviceSpecification/ADSL",</w:t>
              </w:r>
            </w:ins>
          </w:p>
          <w:p w14:paraId="0A119CED" w14:textId="77777777" w:rsidR="00BD1434" w:rsidRPr="00EB4616" w:rsidRDefault="00BD1434" w:rsidP="00DF28BF">
            <w:pPr>
              <w:rPr>
                <w:ins w:id="1791" w:author="i0806927" w:date="2016-04-04T13:48:00Z"/>
                <w:rFonts w:ascii="Helvetica" w:hAnsi="Helvetica"/>
                <w:szCs w:val="20"/>
                <w:highlight w:val="yellow"/>
                <w:lang w:eastAsia="it-IT"/>
              </w:rPr>
            </w:pPr>
            <w:ins w:id="1792" w:author="i0806927" w:date="2016-04-04T13:48:00Z">
              <w:r w:rsidRPr="00EB4616">
                <w:rPr>
                  <w:rFonts w:ascii="Helvetica" w:hAnsi="Helvetica"/>
                  <w:szCs w:val="20"/>
                  <w:highlight w:val="yellow"/>
                  <w:lang w:eastAsia="it-IT"/>
                </w:rPr>
                <w:t xml:space="preserve">        "serviceCategoryId" : "Internet",</w:t>
              </w:r>
            </w:ins>
          </w:p>
          <w:p w14:paraId="60BDF7E1" w14:textId="77777777" w:rsidR="00BD1434" w:rsidRPr="00EB4616" w:rsidRDefault="00BD1434" w:rsidP="00DF28BF">
            <w:pPr>
              <w:rPr>
                <w:ins w:id="1793" w:author="i0806927" w:date="2016-04-04T13:48:00Z"/>
                <w:rFonts w:ascii="Helvetica" w:hAnsi="Helvetica"/>
                <w:szCs w:val="20"/>
                <w:highlight w:val="yellow"/>
                <w:lang w:eastAsia="it-IT"/>
              </w:rPr>
            </w:pPr>
            <w:ins w:id="1794" w:author="i0806927" w:date="2016-04-04T13:48:00Z">
              <w:r w:rsidRPr="00EB4616">
                <w:rPr>
                  <w:rFonts w:ascii="Helvetica" w:hAnsi="Helvetica"/>
                  <w:szCs w:val="20"/>
                  <w:highlight w:val="yellow"/>
                  <w:lang w:eastAsia="it-IT"/>
                </w:rPr>
                <w:t xml:space="preserve">        "ServiceSpecificationCharacteristic" : [</w:t>
              </w:r>
            </w:ins>
          </w:p>
          <w:p w14:paraId="72DB4D06" w14:textId="77777777" w:rsidR="00BD1434" w:rsidRPr="00EB4616" w:rsidRDefault="00BD1434" w:rsidP="00DF28BF">
            <w:pPr>
              <w:rPr>
                <w:ins w:id="1795" w:author="i0806927" w:date="2016-04-04T13:48:00Z"/>
                <w:rFonts w:ascii="Helvetica" w:hAnsi="Helvetica"/>
                <w:szCs w:val="20"/>
                <w:highlight w:val="yellow"/>
                <w:lang w:eastAsia="it-IT"/>
              </w:rPr>
            </w:pPr>
            <w:ins w:id="1796" w:author="i0806927" w:date="2016-04-04T13:48:00Z">
              <w:r w:rsidRPr="00EB4616">
                <w:rPr>
                  <w:rFonts w:ascii="Helvetica" w:hAnsi="Helvetica"/>
                  <w:szCs w:val="20"/>
                  <w:highlight w:val="yellow"/>
                  <w:lang w:eastAsia="it-IT"/>
                </w:rPr>
                <w:t xml:space="preserve">          {</w:t>
              </w:r>
            </w:ins>
          </w:p>
          <w:p w14:paraId="6226DAA9" w14:textId="77777777" w:rsidR="00BD1434" w:rsidRPr="00EB4616" w:rsidRDefault="00BD1434" w:rsidP="00DF28BF">
            <w:pPr>
              <w:rPr>
                <w:ins w:id="1797" w:author="i0806927" w:date="2016-04-04T13:48:00Z"/>
                <w:rFonts w:ascii="Helvetica" w:hAnsi="Helvetica"/>
                <w:szCs w:val="20"/>
                <w:highlight w:val="yellow"/>
                <w:lang w:eastAsia="it-IT"/>
              </w:rPr>
            </w:pPr>
            <w:ins w:id="1798" w:author="i0806927" w:date="2016-04-04T13:48:00Z">
              <w:r w:rsidRPr="00EB4616">
                <w:rPr>
                  <w:rFonts w:ascii="Helvetica" w:hAnsi="Helvetica"/>
                  <w:szCs w:val="20"/>
                  <w:highlight w:val="yellow"/>
                  <w:lang w:eastAsia="it-IT"/>
                </w:rPr>
                <w:t xml:space="preserve">            "id" : "2211",</w:t>
              </w:r>
            </w:ins>
          </w:p>
          <w:p w14:paraId="079F6C6D" w14:textId="77777777" w:rsidR="00BD1434" w:rsidRPr="00EB4616" w:rsidRDefault="00BD1434" w:rsidP="00DF28BF">
            <w:pPr>
              <w:rPr>
                <w:ins w:id="1799" w:author="i0806927" w:date="2016-04-04T13:48:00Z"/>
                <w:rFonts w:ascii="Helvetica" w:hAnsi="Helvetica"/>
                <w:szCs w:val="20"/>
                <w:highlight w:val="yellow"/>
                <w:lang w:eastAsia="it-IT"/>
              </w:rPr>
            </w:pPr>
            <w:ins w:id="1800" w:author="i0806927" w:date="2016-04-04T13:48:00Z">
              <w:r w:rsidRPr="00EB4616">
                <w:rPr>
                  <w:rFonts w:ascii="Helvetica" w:hAnsi="Helvetica"/>
                  <w:szCs w:val="20"/>
                  <w:highlight w:val="yellow"/>
                  <w:lang w:eastAsia="it-IT"/>
                </w:rPr>
                <w:t xml:space="preserve">            "name" : "upstreamSpeed",</w:t>
              </w:r>
            </w:ins>
          </w:p>
          <w:p w14:paraId="0A0F3BB6" w14:textId="77777777" w:rsidR="00BD1434" w:rsidRPr="00EB4616" w:rsidRDefault="00BD1434" w:rsidP="00DF28BF">
            <w:pPr>
              <w:rPr>
                <w:ins w:id="1801" w:author="i0806927" w:date="2016-04-04T13:48:00Z"/>
                <w:rFonts w:ascii="Helvetica" w:hAnsi="Helvetica"/>
                <w:szCs w:val="20"/>
                <w:highlight w:val="yellow"/>
                <w:lang w:eastAsia="it-IT"/>
              </w:rPr>
            </w:pPr>
            <w:ins w:id="1802" w:author="i0806927" w:date="2016-04-04T13:48:00Z">
              <w:r w:rsidRPr="00EB4616">
                <w:rPr>
                  <w:rFonts w:ascii="Helvetica" w:hAnsi="Helvetica"/>
                  <w:szCs w:val="20"/>
                  <w:highlight w:val="yellow"/>
                  <w:lang w:eastAsia="it-IT"/>
                </w:rPr>
                <w:t xml:space="preserve">            "valuefrom" : "10KBPS",</w:t>
              </w:r>
            </w:ins>
          </w:p>
          <w:p w14:paraId="05726BBE" w14:textId="77777777" w:rsidR="00BD1434" w:rsidRPr="00EB4616" w:rsidRDefault="00BD1434" w:rsidP="00DF28BF">
            <w:pPr>
              <w:rPr>
                <w:ins w:id="1803" w:author="i0806927" w:date="2016-04-04T13:48:00Z"/>
                <w:rFonts w:ascii="Helvetica" w:hAnsi="Helvetica"/>
                <w:szCs w:val="20"/>
                <w:highlight w:val="yellow"/>
                <w:lang w:eastAsia="it-IT"/>
              </w:rPr>
            </w:pPr>
            <w:ins w:id="1804" w:author="i0806927" w:date="2016-04-04T13:48:00Z">
              <w:r w:rsidRPr="00EB4616">
                <w:rPr>
                  <w:rFonts w:ascii="Helvetica" w:hAnsi="Helvetica"/>
                  <w:szCs w:val="20"/>
                  <w:highlight w:val="yellow"/>
                  <w:lang w:eastAsia="it-IT"/>
                </w:rPr>
                <w:t xml:space="preserve">            "valueto" : "1MBPS"</w:t>
              </w:r>
            </w:ins>
          </w:p>
          <w:p w14:paraId="119C1B76" w14:textId="77777777" w:rsidR="00BD1434" w:rsidRPr="00EB4616" w:rsidRDefault="00BD1434" w:rsidP="00DF28BF">
            <w:pPr>
              <w:rPr>
                <w:ins w:id="1805" w:author="i0806927" w:date="2016-04-04T13:48:00Z"/>
                <w:rFonts w:ascii="Helvetica" w:hAnsi="Helvetica"/>
                <w:szCs w:val="20"/>
                <w:highlight w:val="yellow"/>
                <w:lang w:eastAsia="it-IT"/>
              </w:rPr>
            </w:pPr>
            <w:ins w:id="1806" w:author="i0806927" w:date="2016-04-04T13:48:00Z">
              <w:r w:rsidRPr="00EB4616">
                <w:rPr>
                  <w:rFonts w:ascii="Helvetica" w:hAnsi="Helvetica"/>
                  <w:szCs w:val="20"/>
                  <w:highlight w:val="yellow"/>
                  <w:lang w:eastAsia="it-IT"/>
                </w:rPr>
                <w:t xml:space="preserve">          },</w:t>
              </w:r>
            </w:ins>
          </w:p>
          <w:p w14:paraId="2CD643A0" w14:textId="77777777" w:rsidR="00BD1434" w:rsidRPr="00EB4616" w:rsidRDefault="00BD1434" w:rsidP="00DF28BF">
            <w:pPr>
              <w:rPr>
                <w:ins w:id="1807" w:author="i0806927" w:date="2016-04-04T13:48:00Z"/>
                <w:rFonts w:ascii="Helvetica" w:hAnsi="Helvetica"/>
                <w:szCs w:val="20"/>
                <w:highlight w:val="yellow"/>
                <w:lang w:eastAsia="it-IT"/>
              </w:rPr>
            </w:pPr>
            <w:ins w:id="1808" w:author="i0806927" w:date="2016-04-04T13:48:00Z">
              <w:r w:rsidRPr="00EB4616">
                <w:rPr>
                  <w:rFonts w:ascii="Helvetica" w:hAnsi="Helvetica"/>
                  <w:szCs w:val="20"/>
                  <w:highlight w:val="yellow"/>
                  <w:lang w:eastAsia="it-IT"/>
                </w:rPr>
                <w:t xml:space="preserve">          {</w:t>
              </w:r>
            </w:ins>
          </w:p>
          <w:p w14:paraId="32ED2F16" w14:textId="77777777" w:rsidR="00BD1434" w:rsidRPr="00EB4616" w:rsidRDefault="00BD1434" w:rsidP="00DF28BF">
            <w:pPr>
              <w:rPr>
                <w:ins w:id="1809" w:author="i0806927" w:date="2016-04-04T13:48:00Z"/>
                <w:rFonts w:ascii="Helvetica" w:hAnsi="Helvetica"/>
                <w:szCs w:val="20"/>
                <w:highlight w:val="yellow"/>
                <w:lang w:eastAsia="it-IT"/>
              </w:rPr>
            </w:pPr>
            <w:ins w:id="1810" w:author="i0806927" w:date="2016-04-04T13:48:00Z">
              <w:r w:rsidRPr="00EB4616">
                <w:rPr>
                  <w:rFonts w:ascii="Helvetica" w:hAnsi="Helvetica"/>
                  <w:szCs w:val="20"/>
                  <w:highlight w:val="yellow"/>
                  <w:lang w:eastAsia="it-IT"/>
                </w:rPr>
                <w:t xml:space="preserve">            "id" : "2212",</w:t>
              </w:r>
            </w:ins>
          </w:p>
          <w:p w14:paraId="5034304A" w14:textId="77777777" w:rsidR="00BD1434" w:rsidRPr="00EB4616" w:rsidRDefault="00BD1434" w:rsidP="00DF28BF">
            <w:pPr>
              <w:rPr>
                <w:ins w:id="1811" w:author="i0806927" w:date="2016-04-04T13:48:00Z"/>
                <w:rFonts w:ascii="Helvetica" w:hAnsi="Helvetica"/>
                <w:szCs w:val="20"/>
                <w:highlight w:val="yellow"/>
                <w:lang w:eastAsia="it-IT"/>
              </w:rPr>
            </w:pPr>
            <w:ins w:id="1812" w:author="i0806927" w:date="2016-04-04T13:48:00Z">
              <w:r w:rsidRPr="00EB4616">
                <w:rPr>
                  <w:rFonts w:ascii="Helvetica" w:hAnsi="Helvetica"/>
                  <w:szCs w:val="20"/>
                  <w:highlight w:val="yellow"/>
                  <w:lang w:eastAsia="it-IT"/>
                </w:rPr>
                <w:t xml:space="preserve">            "name" : "downstreamSpeed"</w:t>
              </w:r>
            </w:ins>
          </w:p>
          <w:p w14:paraId="7D2D63CA" w14:textId="77777777" w:rsidR="00BD1434" w:rsidRPr="00EB4616" w:rsidRDefault="00BD1434" w:rsidP="00DF28BF">
            <w:pPr>
              <w:rPr>
                <w:ins w:id="1813" w:author="i0806927" w:date="2016-04-04T13:48:00Z"/>
                <w:rFonts w:ascii="Helvetica" w:hAnsi="Helvetica"/>
                <w:szCs w:val="20"/>
                <w:highlight w:val="yellow"/>
                <w:lang w:eastAsia="it-IT"/>
              </w:rPr>
            </w:pPr>
            <w:ins w:id="1814" w:author="i0806927" w:date="2016-04-04T13:48:00Z">
              <w:r w:rsidRPr="00EB4616">
                <w:rPr>
                  <w:rFonts w:ascii="Helvetica" w:hAnsi="Helvetica"/>
                  <w:szCs w:val="20"/>
                  <w:highlight w:val="yellow"/>
                  <w:lang w:eastAsia="it-IT"/>
                </w:rPr>
                <w:t xml:space="preserve">            "valuefrom" : "100KBPS",</w:t>
              </w:r>
            </w:ins>
          </w:p>
          <w:p w14:paraId="515A4593" w14:textId="77777777" w:rsidR="00BD1434" w:rsidRPr="00EB4616" w:rsidRDefault="00BD1434" w:rsidP="00DF28BF">
            <w:pPr>
              <w:rPr>
                <w:ins w:id="1815" w:author="i0806927" w:date="2016-04-04T13:48:00Z"/>
                <w:rFonts w:ascii="Helvetica" w:hAnsi="Helvetica"/>
                <w:szCs w:val="20"/>
                <w:highlight w:val="yellow"/>
                <w:lang w:eastAsia="it-IT"/>
              </w:rPr>
            </w:pPr>
            <w:ins w:id="1816" w:author="i0806927" w:date="2016-04-04T13:48:00Z">
              <w:r w:rsidRPr="00EB4616">
                <w:rPr>
                  <w:rFonts w:ascii="Helvetica" w:hAnsi="Helvetica"/>
                  <w:szCs w:val="20"/>
                  <w:highlight w:val="yellow"/>
                  <w:lang w:eastAsia="it-IT"/>
                </w:rPr>
                <w:t xml:space="preserve">            "valueto" : "6MBPS"</w:t>
              </w:r>
            </w:ins>
          </w:p>
          <w:p w14:paraId="0F2C08B9" w14:textId="77777777" w:rsidR="00BD1434" w:rsidRPr="00EB4616" w:rsidRDefault="00BD1434" w:rsidP="00DF28BF">
            <w:pPr>
              <w:rPr>
                <w:ins w:id="1817" w:author="i0806927" w:date="2016-04-04T13:48:00Z"/>
                <w:rFonts w:ascii="Helvetica" w:hAnsi="Helvetica"/>
                <w:szCs w:val="20"/>
                <w:highlight w:val="yellow"/>
                <w:lang w:eastAsia="it-IT"/>
              </w:rPr>
            </w:pPr>
            <w:ins w:id="1818" w:author="i0806927" w:date="2016-04-04T13:48:00Z">
              <w:r w:rsidRPr="00EB4616">
                <w:rPr>
                  <w:rFonts w:ascii="Helvetica" w:hAnsi="Helvetica"/>
                  <w:szCs w:val="20"/>
                  <w:highlight w:val="yellow"/>
                  <w:lang w:eastAsia="it-IT"/>
                </w:rPr>
                <w:t xml:space="preserve">          }</w:t>
              </w:r>
            </w:ins>
          </w:p>
          <w:p w14:paraId="27575F66" w14:textId="77777777" w:rsidR="00BD1434" w:rsidRPr="00EB4616" w:rsidRDefault="00BD1434" w:rsidP="00DF28BF">
            <w:pPr>
              <w:rPr>
                <w:ins w:id="1819" w:author="i0806927" w:date="2016-04-04T13:48:00Z"/>
                <w:rFonts w:ascii="Helvetica" w:hAnsi="Helvetica"/>
                <w:szCs w:val="20"/>
                <w:highlight w:val="yellow"/>
                <w:lang w:eastAsia="it-IT"/>
              </w:rPr>
            </w:pPr>
            <w:ins w:id="1820" w:author="i0806927" w:date="2016-04-04T13:48:00Z">
              <w:r w:rsidRPr="00EB4616">
                <w:rPr>
                  <w:rFonts w:ascii="Helvetica" w:hAnsi="Helvetica"/>
                  <w:szCs w:val="20"/>
                  <w:highlight w:val="yellow"/>
                  <w:lang w:eastAsia="it-IT"/>
                </w:rPr>
                <w:t xml:space="preserve">        ],</w:t>
              </w:r>
            </w:ins>
          </w:p>
          <w:p w14:paraId="5DF39CC0" w14:textId="77777777" w:rsidR="00BD1434" w:rsidRPr="00EB4616" w:rsidRDefault="00BD1434" w:rsidP="00DF28BF">
            <w:pPr>
              <w:rPr>
                <w:ins w:id="1821" w:author="i0806927" w:date="2016-04-04T13:48:00Z"/>
                <w:rFonts w:ascii="Helvetica" w:hAnsi="Helvetica"/>
                <w:szCs w:val="20"/>
                <w:highlight w:val="yellow"/>
                <w:lang w:eastAsia="it-IT"/>
              </w:rPr>
            </w:pPr>
            <w:ins w:id="1822" w:author="i0806927" w:date="2016-04-04T13:48:00Z">
              <w:r w:rsidRPr="00EB4616">
                <w:rPr>
                  <w:rFonts w:ascii="Helvetica" w:hAnsi="Helvetica"/>
                  <w:szCs w:val="20"/>
                  <w:highlight w:val="yellow"/>
                  <w:lang w:eastAsia="it-IT"/>
                </w:rPr>
                <w:t xml:space="preserve">        "serviceQualification" : {</w:t>
              </w:r>
            </w:ins>
          </w:p>
          <w:p w14:paraId="65D163A4" w14:textId="77777777" w:rsidR="00BD1434" w:rsidRPr="00EB4616" w:rsidRDefault="00BD1434" w:rsidP="00DF28BF">
            <w:pPr>
              <w:rPr>
                <w:ins w:id="1823" w:author="i0806927" w:date="2016-04-04T13:48:00Z"/>
                <w:rFonts w:ascii="Helvetica" w:hAnsi="Helvetica"/>
                <w:szCs w:val="20"/>
                <w:highlight w:val="yellow"/>
                <w:lang w:eastAsia="it-IT"/>
              </w:rPr>
            </w:pPr>
            <w:ins w:id="1824" w:author="i0806927" w:date="2016-04-04T13:48:00Z">
              <w:r w:rsidRPr="00EB4616">
                <w:rPr>
                  <w:rFonts w:ascii="Helvetica" w:hAnsi="Helvetica"/>
                  <w:szCs w:val="20"/>
                  <w:highlight w:val="yellow"/>
                  <w:lang w:eastAsia="it-IT"/>
                </w:rPr>
                <w:t xml:space="preserve">          "qualificationResult" : "available"</w:t>
              </w:r>
            </w:ins>
          </w:p>
          <w:p w14:paraId="2CE86804" w14:textId="77777777" w:rsidR="00BD1434" w:rsidRPr="00EB4616" w:rsidRDefault="00BD1434" w:rsidP="00DF28BF">
            <w:pPr>
              <w:rPr>
                <w:ins w:id="1825" w:author="i0806927" w:date="2016-04-04T13:48:00Z"/>
                <w:rFonts w:ascii="Helvetica" w:hAnsi="Helvetica"/>
                <w:szCs w:val="20"/>
                <w:highlight w:val="yellow"/>
                <w:lang w:eastAsia="it-IT"/>
              </w:rPr>
            </w:pPr>
            <w:ins w:id="1826" w:author="i0806927" w:date="2016-04-04T13:48:00Z">
              <w:r w:rsidRPr="00EB4616">
                <w:rPr>
                  <w:rFonts w:ascii="Helvetica" w:hAnsi="Helvetica"/>
                  <w:szCs w:val="20"/>
                  <w:highlight w:val="yellow"/>
                  <w:lang w:eastAsia="it-IT"/>
                </w:rPr>
                <w:t xml:space="preserve">        }</w:t>
              </w:r>
            </w:ins>
          </w:p>
          <w:p w14:paraId="6AEB2855" w14:textId="77777777" w:rsidR="00BD1434" w:rsidRPr="00EB4616" w:rsidRDefault="00BD1434" w:rsidP="00DF28BF">
            <w:pPr>
              <w:rPr>
                <w:ins w:id="1827" w:author="i0806927" w:date="2016-04-04T13:48:00Z"/>
                <w:rFonts w:ascii="Helvetica" w:hAnsi="Helvetica"/>
                <w:szCs w:val="20"/>
                <w:highlight w:val="yellow"/>
                <w:lang w:eastAsia="it-IT"/>
              </w:rPr>
            </w:pPr>
            <w:ins w:id="1828" w:author="i0806927" w:date="2016-04-04T13:48:00Z">
              <w:r w:rsidRPr="00EB4616">
                <w:rPr>
                  <w:rFonts w:ascii="Helvetica" w:hAnsi="Helvetica"/>
                  <w:szCs w:val="20"/>
                  <w:highlight w:val="yellow"/>
                  <w:lang w:eastAsia="it-IT"/>
                </w:rPr>
                <w:t xml:space="preserve">      },</w:t>
              </w:r>
            </w:ins>
          </w:p>
          <w:p w14:paraId="5A773EA3" w14:textId="77777777" w:rsidR="00BD1434" w:rsidRPr="00EB4616" w:rsidRDefault="00BD1434" w:rsidP="00DF28BF">
            <w:pPr>
              <w:rPr>
                <w:ins w:id="1829" w:author="i0806927" w:date="2016-04-04T13:48:00Z"/>
                <w:rFonts w:ascii="Helvetica" w:hAnsi="Helvetica"/>
                <w:szCs w:val="20"/>
                <w:highlight w:val="yellow"/>
                <w:lang w:eastAsia="it-IT"/>
              </w:rPr>
            </w:pPr>
            <w:ins w:id="1830" w:author="i0806927" w:date="2016-04-04T13:48:00Z">
              <w:r w:rsidRPr="00EB4616">
                <w:rPr>
                  <w:rFonts w:ascii="Helvetica" w:hAnsi="Helvetica"/>
                  <w:szCs w:val="20"/>
                  <w:highlight w:val="yellow"/>
                  <w:lang w:eastAsia="it-IT"/>
                </w:rPr>
                <w:t xml:space="preserve">      {</w:t>
              </w:r>
            </w:ins>
          </w:p>
          <w:p w14:paraId="2BAAD380" w14:textId="77777777" w:rsidR="00BD1434" w:rsidRPr="00EB4616" w:rsidRDefault="00BD1434" w:rsidP="00DF28BF">
            <w:pPr>
              <w:rPr>
                <w:ins w:id="1831" w:author="i0806927" w:date="2016-04-04T13:48:00Z"/>
                <w:rFonts w:ascii="Helvetica" w:hAnsi="Helvetica"/>
                <w:szCs w:val="20"/>
                <w:highlight w:val="yellow"/>
                <w:lang w:eastAsia="it-IT"/>
              </w:rPr>
            </w:pPr>
            <w:ins w:id="1832" w:author="i0806927" w:date="2016-04-04T13:48:00Z">
              <w:r w:rsidRPr="00EB4616">
                <w:rPr>
                  <w:rFonts w:ascii="Helvetica" w:hAnsi="Helvetica"/>
                  <w:szCs w:val="20"/>
                  <w:highlight w:val="yellow"/>
                  <w:lang w:eastAsia="it-IT"/>
                </w:rPr>
                <w:t xml:space="preserve">        "id" : "3333",</w:t>
              </w:r>
            </w:ins>
          </w:p>
          <w:p w14:paraId="538098A3" w14:textId="436AEDD4" w:rsidR="00BD1434" w:rsidRPr="00EB4616" w:rsidRDefault="00BD1434" w:rsidP="00DF28BF">
            <w:pPr>
              <w:rPr>
                <w:ins w:id="1833" w:author="i0806927" w:date="2016-04-04T13:48:00Z"/>
                <w:rFonts w:ascii="Helvetica" w:hAnsi="Helvetica"/>
                <w:szCs w:val="20"/>
                <w:highlight w:val="yellow"/>
                <w:lang w:eastAsia="it-IT"/>
              </w:rPr>
            </w:pPr>
            <w:ins w:id="1834" w:author="i0806927" w:date="2016-04-04T13:48:00Z">
              <w:r w:rsidRPr="00EB4616">
                <w:rPr>
                  <w:rFonts w:ascii="Helvetica" w:hAnsi="Helvetica"/>
                  <w:szCs w:val="20"/>
                  <w:highlight w:val="yellow"/>
                  <w:lang w:eastAsia="it-IT"/>
                </w:rPr>
                <w:t xml:space="preserve">        "href": "</w:t>
              </w:r>
            </w:ins>
            <w:ins w:id="1835" w:author="i0806927" w:date="2016-04-04T14:11:00Z">
              <w:r w:rsidR="003B3AB5">
                <w:rPr>
                  <w:rFonts w:ascii="Helvetica" w:hAnsi="Helvetica" w:hint="eastAsia"/>
                  <w:szCs w:val="20"/>
                  <w:highlight w:val="yellow"/>
                  <w:lang w:eastAsia="ja-JP"/>
                </w:rPr>
                <w:t>https:</w:t>
              </w:r>
            </w:ins>
            <w:ins w:id="1836" w:author="i0806927" w:date="2016-04-04T13:48:00Z">
              <w:r w:rsidRPr="00EB4616">
                <w:rPr>
                  <w:rFonts w:ascii="Helvetica" w:hAnsi="Helvetica"/>
                  <w:szCs w:val="20"/>
                  <w:highlight w:val="yellow"/>
                  <w:lang w:eastAsia="it-IT"/>
                </w:rPr>
                <w:t>//serviceSpecification/TVservice",</w:t>
              </w:r>
            </w:ins>
          </w:p>
          <w:p w14:paraId="076C7578" w14:textId="77777777" w:rsidR="00BD1434" w:rsidRPr="00EB4616" w:rsidRDefault="00BD1434" w:rsidP="00DF28BF">
            <w:pPr>
              <w:rPr>
                <w:ins w:id="1837" w:author="i0806927" w:date="2016-04-04T13:48:00Z"/>
                <w:rFonts w:ascii="Helvetica" w:hAnsi="Helvetica"/>
                <w:szCs w:val="20"/>
                <w:highlight w:val="yellow"/>
                <w:lang w:eastAsia="it-IT"/>
              </w:rPr>
            </w:pPr>
            <w:ins w:id="1838" w:author="i0806927" w:date="2016-04-04T13:48:00Z">
              <w:r w:rsidRPr="00EB4616">
                <w:rPr>
                  <w:rFonts w:ascii="Helvetica" w:hAnsi="Helvetica"/>
                  <w:szCs w:val="20"/>
                  <w:highlight w:val="yellow"/>
                  <w:lang w:eastAsia="it-IT"/>
                </w:rPr>
                <w:t xml:space="preserve">        "serviceCategoryId" : "TV",</w:t>
              </w:r>
            </w:ins>
          </w:p>
          <w:p w14:paraId="66E31E4F" w14:textId="77777777" w:rsidR="00BD1434" w:rsidRPr="00EB4616" w:rsidRDefault="00BD1434" w:rsidP="00DF28BF">
            <w:pPr>
              <w:rPr>
                <w:ins w:id="1839" w:author="i0806927" w:date="2016-04-04T13:48:00Z"/>
                <w:rFonts w:ascii="Helvetica" w:hAnsi="Helvetica"/>
                <w:szCs w:val="20"/>
                <w:highlight w:val="yellow"/>
                <w:lang w:eastAsia="it-IT"/>
              </w:rPr>
            </w:pPr>
            <w:ins w:id="1840" w:author="i0806927" w:date="2016-04-04T13:48:00Z">
              <w:r w:rsidRPr="00EB4616">
                <w:rPr>
                  <w:rFonts w:ascii="Helvetica" w:hAnsi="Helvetica"/>
                  <w:szCs w:val="20"/>
                  <w:highlight w:val="yellow"/>
                  <w:lang w:eastAsia="it-IT"/>
                </w:rPr>
                <w:t xml:space="preserve">        "serviceQualification" : {</w:t>
              </w:r>
            </w:ins>
          </w:p>
          <w:p w14:paraId="320EB2DD" w14:textId="77777777" w:rsidR="00BD1434" w:rsidRPr="00EB4616" w:rsidRDefault="00BD1434" w:rsidP="00DF28BF">
            <w:pPr>
              <w:rPr>
                <w:ins w:id="1841" w:author="i0806927" w:date="2016-04-04T13:48:00Z"/>
                <w:rFonts w:ascii="Helvetica" w:hAnsi="Helvetica"/>
                <w:szCs w:val="20"/>
                <w:highlight w:val="yellow"/>
                <w:lang w:eastAsia="it-IT"/>
              </w:rPr>
            </w:pPr>
            <w:ins w:id="1842" w:author="i0806927" w:date="2016-04-04T13:48:00Z">
              <w:r w:rsidRPr="00EB4616">
                <w:rPr>
                  <w:rFonts w:ascii="Helvetica" w:hAnsi="Helvetica"/>
                  <w:szCs w:val="20"/>
                  <w:highlight w:val="yellow"/>
                  <w:lang w:eastAsia="it-IT"/>
                </w:rPr>
                <w:t xml:space="preserve">          "qualificationResult" : "unavailable",</w:t>
              </w:r>
            </w:ins>
          </w:p>
          <w:p w14:paraId="78F08CEB" w14:textId="77777777" w:rsidR="00BD1434" w:rsidRPr="00EB4616" w:rsidRDefault="00BD1434" w:rsidP="00DF28BF">
            <w:pPr>
              <w:rPr>
                <w:ins w:id="1843" w:author="i0806927" w:date="2016-04-04T13:48:00Z"/>
                <w:rFonts w:ascii="Helvetica" w:hAnsi="Helvetica"/>
                <w:szCs w:val="20"/>
                <w:highlight w:val="yellow"/>
                <w:lang w:eastAsia="it-IT"/>
              </w:rPr>
            </w:pPr>
            <w:ins w:id="1844" w:author="i0806927" w:date="2016-04-04T13:48:00Z">
              <w:r w:rsidRPr="00EB4616">
                <w:rPr>
                  <w:rFonts w:ascii="Helvetica" w:hAnsi="Helvetica"/>
                  <w:szCs w:val="20"/>
                  <w:highlight w:val="yellow"/>
                  <w:lang w:eastAsia="it-IT"/>
                </w:rPr>
                <w:t xml:space="preserve">          "comment" : "less than 5MBPS bandwidth",</w:t>
              </w:r>
            </w:ins>
          </w:p>
          <w:p w14:paraId="3F5AFBE5" w14:textId="77777777" w:rsidR="00BD1434" w:rsidRPr="00EB4616" w:rsidRDefault="00BD1434" w:rsidP="00DF28BF">
            <w:pPr>
              <w:rPr>
                <w:ins w:id="1845" w:author="i0806927" w:date="2016-04-04T13:48:00Z"/>
                <w:rFonts w:ascii="Helvetica" w:hAnsi="Helvetica"/>
                <w:szCs w:val="20"/>
                <w:highlight w:val="yellow"/>
                <w:lang w:eastAsia="it-IT"/>
              </w:rPr>
            </w:pPr>
            <w:ins w:id="1846" w:author="i0806927" w:date="2016-04-04T13:48:00Z">
              <w:r w:rsidRPr="00EB4616">
                <w:rPr>
                  <w:rFonts w:ascii="Helvetica" w:hAnsi="Helvetica"/>
                  <w:szCs w:val="20"/>
                  <w:highlight w:val="yellow"/>
                  <w:lang w:eastAsia="it-IT"/>
                </w:rPr>
                <w:t xml:space="preserve">          "qualificationResultDate" : "2016/02/01"</w:t>
              </w:r>
            </w:ins>
          </w:p>
          <w:p w14:paraId="207E6905" w14:textId="77777777" w:rsidR="00BD1434" w:rsidRPr="00EB4616" w:rsidRDefault="00BD1434" w:rsidP="00DF28BF">
            <w:pPr>
              <w:rPr>
                <w:ins w:id="1847" w:author="i0806927" w:date="2016-04-04T13:48:00Z"/>
                <w:rFonts w:ascii="Helvetica" w:hAnsi="Helvetica"/>
                <w:szCs w:val="20"/>
                <w:highlight w:val="yellow"/>
                <w:lang w:eastAsia="it-IT"/>
              </w:rPr>
            </w:pPr>
            <w:ins w:id="1848" w:author="i0806927" w:date="2016-04-04T13:48:00Z">
              <w:r w:rsidRPr="00EB4616">
                <w:rPr>
                  <w:rFonts w:ascii="Helvetica" w:hAnsi="Helvetica"/>
                  <w:szCs w:val="20"/>
                  <w:highlight w:val="yellow"/>
                  <w:lang w:eastAsia="it-IT"/>
                </w:rPr>
                <w:t xml:space="preserve">        }</w:t>
              </w:r>
            </w:ins>
          </w:p>
          <w:p w14:paraId="2C8F9CB7" w14:textId="77777777" w:rsidR="00BD1434" w:rsidRPr="00EB4616" w:rsidRDefault="00BD1434" w:rsidP="00DF28BF">
            <w:pPr>
              <w:rPr>
                <w:ins w:id="1849" w:author="i0806927" w:date="2016-04-04T13:48:00Z"/>
                <w:rFonts w:ascii="Helvetica" w:hAnsi="Helvetica"/>
                <w:szCs w:val="20"/>
                <w:highlight w:val="yellow"/>
                <w:lang w:eastAsia="it-IT"/>
              </w:rPr>
            </w:pPr>
            <w:ins w:id="1850" w:author="i0806927" w:date="2016-04-04T13:48:00Z">
              <w:r w:rsidRPr="00EB4616">
                <w:rPr>
                  <w:rFonts w:ascii="Helvetica" w:hAnsi="Helvetica"/>
                  <w:szCs w:val="20"/>
                  <w:highlight w:val="yellow"/>
                  <w:lang w:eastAsia="it-IT"/>
                </w:rPr>
                <w:t xml:space="preserve">      }</w:t>
              </w:r>
            </w:ins>
          </w:p>
          <w:p w14:paraId="1C7BDF4A" w14:textId="77777777" w:rsidR="00BD1434" w:rsidRPr="00EB4616" w:rsidRDefault="00BD1434" w:rsidP="00DF28BF">
            <w:pPr>
              <w:rPr>
                <w:ins w:id="1851" w:author="i0806927" w:date="2016-04-04T13:48:00Z"/>
                <w:rFonts w:ascii="Helvetica" w:hAnsi="Helvetica"/>
                <w:szCs w:val="20"/>
                <w:lang w:eastAsia="ja-JP"/>
              </w:rPr>
            </w:pPr>
            <w:ins w:id="1852" w:author="i0806927" w:date="2016-04-04T13:48:00Z">
              <w:r w:rsidRPr="00EB4616">
                <w:rPr>
                  <w:rFonts w:ascii="Helvetica" w:hAnsi="Helvetica"/>
                  <w:szCs w:val="20"/>
                  <w:highlight w:val="yellow"/>
                  <w:lang w:eastAsia="it-IT"/>
                </w:rPr>
                <w:t xml:space="preserve">    ],</w:t>
              </w:r>
            </w:ins>
          </w:p>
          <w:p w14:paraId="5731E64F" w14:textId="77777777" w:rsidR="00BD1434" w:rsidRDefault="00BD1434" w:rsidP="00DF28BF">
            <w:pPr>
              <w:rPr>
                <w:ins w:id="1853" w:author="i0806927" w:date="2016-04-04T13:48:00Z"/>
                <w:rFonts w:ascii="Helvetica" w:hAnsi="Helvetica"/>
                <w:szCs w:val="20"/>
                <w:lang w:eastAsia="ja-JP"/>
              </w:rPr>
            </w:pPr>
            <w:ins w:id="1854" w:author="i0806927" w:date="2016-04-04T13:48:00Z">
              <w:r>
                <w:rPr>
                  <w:rFonts w:ascii="Helvetica" w:hAnsi="Helvetica" w:hint="eastAsia"/>
                  <w:szCs w:val="20"/>
                  <w:lang w:eastAsia="ja-JP"/>
                </w:rPr>
                <w:t xml:space="preserve">    </w:t>
              </w:r>
              <w:r w:rsidRPr="00EB4616">
                <w:rPr>
                  <w:rFonts w:ascii="Helvetica" w:hAnsi="Helvetica" w:hint="eastAsia"/>
                  <w:szCs w:val="20"/>
                  <w:highlight w:val="green"/>
                  <w:lang w:eastAsia="ja-JP"/>
                </w:rPr>
                <w:t>// Alternative service which be able to satisfy the request.</w:t>
              </w:r>
            </w:ins>
          </w:p>
          <w:p w14:paraId="305D4908" w14:textId="77777777" w:rsidR="00BD1434" w:rsidRPr="00EB4616" w:rsidRDefault="00BD1434" w:rsidP="00DF28BF">
            <w:pPr>
              <w:rPr>
                <w:ins w:id="1855" w:author="i0806927" w:date="2016-04-04T13:48:00Z"/>
                <w:rFonts w:ascii="Helvetica" w:hAnsi="Helvetica"/>
                <w:szCs w:val="20"/>
                <w:highlight w:val="yellow"/>
                <w:lang w:eastAsia="ja-JP"/>
              </w:rPr>
            </w:pPr>
            <w:ins w:id="1856" w:author="i0806927" w:date="2016-04-04T13:48:00Z">
              <w:r w:rsidRPr="00EB4616">
                <w:rPr>
                  <w:rFonts w:ascii="Helvetica" w:hAnsi="Helvetica"/>
                  <w:szCs w:val="20"/>
                  <w:lang w:eastAsia="it-IT"/>
                </w:rPr>
                <w:t xml:space="preserve">    </w:t>
              </w:r>
              <w:r w:rsidRPr="00EB4616">
                <w:rPr>
                  <w:rFonts w:ascii="Helvetica" w:hAnsi="Helvetica"/>
                  <w:szCs w:val="20"/>
                  <w:highlight w:val="yellow"/>
                  <w:lang w:eastAsia="it-IT"/>
                </w:rPr>
                <w:t>"Alternative" : [</w:t>
              </w:r>
            </w:ins>
          </w:p>
          <w:p w14:paraId="05C773B4" w14:textId="77777777" w:rsidR="00BD1434" w:rsidRPr="00EB4616" w:rsidRDefault="00BD1434" w:rsidP="00DF28BF">
            <w:pPr>
              <w:rPr>
                <w:ins w:id="1857" w:author="i0806927" w:date="2016-04-04T13:48:00Z"/>
                <w:rFonts w:ascii="Helvetica" w:hAnsi="Helvetica"/>
                <w:szCs w:val="20"/>
                <w:highlight w:val="yellow"/>
                <w:lang w:eastAsia="it-IT"/>
              </w:rPr>
            </w:pPr>
            <w:ins w:id="1858" w:author="i0806927" w:date="2016-04-04T13:48:00Z">
              <w:r w:rsidRPr="00EB4616">
                <w:rPr>
                  <w:rFonts w:ascii="Helvetica" w:hAnsi="Helvetica"/>
                  <w:szCs w:val="20"/>
                  <w:highlight w:val="yellow"/>
                  <w:lang w:eastAsia="it-IT"/>
                </w:rPr>
                <w:t xml:space="preserve">      {</w:t>
              </w:r>
            </w:ins>
          </w:p>
          <w:p w14:paraId="4FAE71EB" w14:textId="77777777" w:rsidR="00BD1434" w:rsidRPr="00EB4616" w:rsidRDefault="00BD1434" w:rsidP="00DF28BF">
            <w:pPr>
              <w:rPr>
                <w:ins w:id="1859" w:author="i0806927" w:date="2016-04-04T13:48:00Z"/>
                <w:rFonts w:ascii="Helvetica" w:hAnsi="Helvetica"/>
                <w:szCs w:val="20"/>
                <w:highlight w:val="yellow"/>
                <w:lang w:eastAsia="it-IT"/>
              </w:rPr>
            </w:pPr>
            <w:ins w:id="1860" w:author="i0806927" w:date="2016-04-04T13:48:00Z">
              <w:r w:rsidRPr="00EB4616">
                <w:rPr>
                  <w:rFonts w:ascii="Helvetica" w:hAnsi="Helvetica"/>
                  <w:szCs w:val="20"/>
                  <w:highlight w:val="yellow"/>
                  <w:lang w:eastAsia="it-IT"/>
                </w:rPr>
                <w:t xml:space="preserve">        "serviceSpecificationId" : "Fiber",</w:t>
              </w:r>
            </w:ins>
          </w:p>
          <w:p w14:paraId="725520AE" w14:textId="77777777" w:rsidR="00BD1434" w:rsidRPr="00EB4616" w:rsidRDefault="00BD1434" w:rsidP="00DF28BF">
            <w:pPr>
              <w:rPr>
                <w:ins w:id="1861" w:author="i0806927" w:date="2016-04-04T13:48:00Z"/>
                <w:rFonts w:ascii="Helvetica" w:hAnsi="Helvetica"/>
                <w:szCs w:val="20"/>
                <w:highlight w:val="yellow"/>
                <w:lang w:eastAsia="it-IT"/>
              </w:rPr>
            </w:pPr>
            <w:ins w:id="1862" w:author="i0806927" w:date="2016-04-04T13:48:00Z">
              <w:r w:rsidRPr="00EB4616">
                <w:rPr>
                  <w:rFonts w:ascii="Helvetica" w:hAnsi="Helvetica"/>
                  <w:szCs w:val="20"/>
                  <w:highlight w:val="yellow"/>
                  <w:lang w:eastAsia="it-IT"/>
                </w:rPr>
                <w:t xml:space="preserve">        "attribute" : [</w:t>
              </w:r>
            </w:ins>
          </w:p>
          <w:p w14:paraId="46D3AB05" w14:textId="77777777" w:rsidR="00BD1434" w:rsidRPr="00EB4616" w:rsidRDefault="00BD1434" w:rsidP="00DF28BF">
            <w:pPr>
              <w:rPr>
                <w:ins w:id="1863" w:author="i0806927" w:date="2016-04-04T13:48:00Z"/>
                <w:rFonts w:ascii="Helvetica" w:hAnsi="Helvetica"/>
                <w:szCs w:val="20"/>
                <w:highlight w:val="yellow"/>
                <w:lang w:eastAsia="it-IT"/>
              </w:rPr>
            </w:pPr>
            <w:ins w:id="1864" w:author="i0806927" w:date="2016-04-04T13:48:00Z">
              <w:r w:rsidRPr="00EB4616">
                <w:rPr>
                  <w:rFonts w:ascii="Helvetica" w:hAnsi="Helvetica"/>
                  <w:szCs w:val="20"/>
                  <w:highlight w:val="yellow"/>
                  <w:lang w:eastAsia="it-IT"/>
                </w:rPr>
                <w:t xml:space="preserve">          {</w:t>
              </w:r>
            </w:ins>
          </w:p>
          <w:p w14:paraId="4154C9BD" w14:textId="4A17FD02" w:rsidR="00BD1434" w:rsidRPr="00EB4616" w:rsidRDefault="00BD1434" w:rsidP="00DF28BF">
            <w:pPr>
              <w:rPr>
                <w:ins w:id="1865" w:author="i0806927" w:date="2016-04-04T13:48:00Z"/>
                <w:rFonts w:ascii="Helvetica" w:hAnsi="Helvetica"/>
                <w:szCs w:val="20"/>
                <w:highlight w:val="yellow"/>
                <w:lang w:eastAsia="it-IT"/>
              </w:rPr>
            </w:pPr>
            <w:ins w:id="1866" w:author="i0806927" w:date="2016-04-04T13:48:00Z">
              <w:r w:rsidRPr="00EB4616">
                <w:rPr>
                  <w:rFonts w:ascii="Helvetica" w:hAnsi="Helvetica"/>
                  <w:szCs w:val="20"/>
                  <w:highlight w:val="yellow"/>
                  <w:lang w:eastAsia="it-IT"/>
                </w:rPr>
                <w:t xml:space="preserve">            "id" : "221</w:t>
              </w:r>
            </w:ins>
            <w:ins w:id="1867" w:author="i0806927" w:date="2016-04-04T14:11:00Z">
              <w:r w:rsidR="003B3AB5">
                <w:rPr>
                  <w:rFonts w:ascii="Helvetica" w:hAnsi="Helvetica" w:hint="eastAsia"/>
                  <w:szCs w:val="20"/>
                  <w:highlight w:val="yellow"/>
                  <w:lang w:eastAsia="ja-JP"/>
                </w:rPr>
                <w:t>1</w:t>
              </w:r>
            </w:ins>
            <w:ins w:id="1868" w:author="i0806927" w:date="2016-04-04T13:48:00Z">
              <w:r w:rsidRPr="00EB4616">
                <w:rPr>
                  <w:rFonts w:ascii="Helvetica" w:hAnsi="Helvetica"/>
                  <w:szCs w:val="20"/>
                  <w:highlight w:val="yellow"/>
                  <w:lang w:eastAsia="it-IT"/>
                </w:rPr>
                <w:t>",</w:t>
              </w:r>
            </w:ins>
          </w:p>
          <w:p w14:paraId="6CCC3937" w14:textId="710D4BAB" w:rsidR="00BD1434" w:rsidRPr="00EB4616" w:rsidRDefault="00BD1434" w:rsidP="00DF28BF">
            <w:pPr>
              <w:rPr>
                <w:ins w:id="1869" w:author="i0806927" w:date="2016-04-04T13:48:00Z"/>
                <w:rFonts w:ascii="Helvetica" w:hAnsi="Helvetica"/>
                <w:szCs w:val="20"/>
                <w:highlight w:val="yellow"/>
                <w:lang w:eastAsia="it-IT"/>
              </w:rPr>
            </w:pPr>
            <w:ins w:id="1870" w:author="i0806927" w:date="2016-04-04T13:48:00Z">
              <w:r w:rsidRPr="00EB4616">
                <w:rPr>
                  <w:rFonts w:ascii="Helvetica" w:hAnsi="Helvetica"/>
                  <w:szCs w:val="20"/>
                  <w:highlight w:val="yellow"/>
                  <w:lang w:eastAsia="it-IT"/>
                </w:rPr>
                <w:t xml:space="preserve">            "name" : "</w:t>
              </w:r>
            </w:ins>
            <w:ins w:id="1871" w:author="i0806927" w:date="2016-04-04T14:12:00Z">
              <w:r w:rsidR="003B3AB5">
                <w:rPr>
                  <w:rFonts w:ascii="Helvetica" w:hAnsi="Helvetica" w:hint="eastAsia"/>
                  <w:szCs w:val="20"/>
                  <w:highlight w:val="yellow"/>
                  <w:lang w:eastAsia="ja-JP"/>
                </w:rPr>
                <w:t>upstream</w:t>
              </w:r>
            </w:ins>
            <w:ins w:id="1872" w:author="i0806927" w:date="2016-04-04T13:48:00Z">
              <w:r w:rsidRPr="00EB4616">
                <w:rPr>
                  <w:rFonts w:ascii="Helvetica" w:hAnsi="Helvetica"/>
                  <w:szCs w:val="20"/>
                  <w:highlight w:val="yellow"/>
                  <w:lang w:eastAsia="it-IT"/>
                </w:rPr>
                <w:t>Speed",</w:t>
              </w:r>
            </w:ins>
          </w:p>
          <w:p w14:paraId="71BBDFD9" w14:textId="14C313AD" w:rsidR="00BD1434" w:rsidRPr="00EB4616" w:rsidRDefault="003B3AB5" w:rsidP="00DF28BF">
            <w:pPr>
              <w:rPr>
                <w:ins w:id="1873" w:author="i0806927" w:date="2016-04-04T13:48:00Z"/>
                <w:rFonts w:ascii="Helvetica" w:hAnsi="Helvetica"/>
                <w:szCs w:val="20"/>
                <w:highlight w:val="yellow"/>
                <w:lang w:eastAsia="it-IT"/>
              </w:rPr>
            </w:pPr>
            <w:ins w:id="1874" w:author="i0806927" w:date="2016-04-04T13:48:00Z">
              <w:r>
                <w:rPr>
                  <w:rFonts w:ascii="Helvetica" w:hAnsi="Helvetica"/>
                  <w:szCs w:val="20"/>
                  <w:highlight w:val="yellow"/>
                  <w:lang w:eastAsia="it-IT"/>
                </w:rPr>
                <w:t xml:space="preserve">            "value" : "1</w:t>
              </w:r>
            </w:ins>
            <w:ins w:id="1875" w:author="i0806927" w:date="2016-04-04T14:12:00Z">
              <w:r>
                <w:rPr>
                  <w:rFonts w:ascii="Helvetica" w:hAnsi="Helvetica" w:hint="eastAsia"/>
                  <w:szCs w:val="20"/>
                  <w:highlight w:val="yellow"/>
                  <w:lang w:eastAsia="ja-JP"/>
                </w:rPr>
                <w:t>1</w:t>
              </w:r>
            </w:ins>
            <w:ins w:id="1876" w:author="i0806927" w:date="2016-04-04T13:48:00Z">
              <w:r w:rsidR="00BD1434" w:rsidRPr="00EB4616">
                <w:rPr>
                  <w:rFonts w:ascii="Helvetica" w:hAnsi="Helvetica"/>
                  <w:szCs w:val="20"/>
                  <w:highlight w:val="yellow"/>
                  <w:lang w:eastAsia="it-IT"/>
                </w:rPr>
                <w:t>MBPS"</w:t>
              </w:r>
            </w:ins>
          </w:p>
          <w:p w14:paraId="4F878530" w14:textId="77777777" w:rsidR="00BD1434" w:rsidRPr="00EB4616" w:rsidRDefault="00BD1434" w:rsidP="00DF28BF">
            <w:pPr>
              <w:rPr>
                <w:ins w:id="1877" w:author="i0806927" w:date="2016-04-04T13:48:00Z"/>
                <w:rFonts w:ascii="Helvetica" w:hAnsi="Helvetica"/>
                <w:szCs w:val="20"/>
                <w:highlight w:val="yellow"/>
                <w:lang w:eastAsia="it-IT"/>
              </w:rPr>
            </w:pPr>
            <w:ins w:id="1878" w:author="i0806927" w:date="2016-04-04T13:48:00Z">
              <w:r w:rsidRPr="00EB4616">
                <w:rPr>
                  <w:rFonts w:ascii="Helvetica" w:hAnsi="Helvetica"/>
                  <w:szCs w:val="20"/>
                  <w:highlight w:val="yellow"/>
                  <w:lang w:eastAsia="it-IT"/>
                </w:rPr>
                <w:t xml:space="preserve">          },</w:t>
              </w:r>
            </w:ins>
          </w:p>
          <w:p w14:paraId="1D0D57EF" w14:textId="77777777" w:rsidR="00BD1434" w:rsidRPr="00EB4616" w:rsidRDefault="00BD1434" w:rsidP="00DF28BF">
            <w:pPr>
              <w:rPr>
                <w:ins w:id="1879" w:author="i0806927" w:date="2016-04-04T13:48:00Z"/>
                <w:rFonts w:ascii="Helvetica" w:hAnsi="Helvetica"/>
                <w:szCs w:val="20"/>
                <w:highlight w:val="yellow"/>
                <w:lang w:eastAsia="it-IT"/>
              </w:rPr>
            </w:pPr>
            <w:ins w:id="1880" w:author="i0806927" w:date="2016-04-04T13:48:00Z">
              <w:r w:rsidRPr="00EB4616">
                <w:rPr>
                  <w:rFonts w:ascii="Helvetica" w:hAnsi="Helvetica"/>
                  <w:szCs w:val="20"/>
                  <w:highlight w:val="yellow"/>
                  <w:lang w:eastAsia="it-IT"/>
                </w:rPr>
                <w:t xml:space="preserve">          {</w:t>
              </w:r>
            </w:ins>
          </w:p>
          <w:p w14:paraId="23F328F8" w14:textId="77777777" w:rsidR="00BD1434" w:rsidRPr="00EB4616" w:rsidRDefault="00BD1434" w:rsidP="00DF28BF">
            <w:pPr>
              <w:rPr>
                <w:ins w:id="1881" w:author="i0806927" w:date="2016-04-04T13:48:00Z"/>
                <w:rFonts w:ascii="Helvetica" w:hAnsi="Helvetica"/>
                <w:szCs w:val="20"/>
                <w:highlight w:val="yellow"/>
                <w:lang w:eastAsia="it-IT"/>
              </w:rPr>
            </w:pPr>
            <w:ins w:id="1882" w:author="i0806927" w:date="2016-04-04T13:48:00Z">
              <w:r w:rsidRPr="00EB4616">
                <w:rPr>
                  <w:rFonts w:ascii="Helvetica" w:hAnsi="Helvetica"/>
                  <w:szCs w:val="20"/>
                  <w:highlight w:val="yellow"/>
                  <w:lang w:eastAsia="it-IT"/>
                </w:rPr>
                <w:t xml:space="preserve">            "id" : "2212",</w:t>
              </w:r>
            </w:ins>
          </w:p>
          <w:p w14:paraId="42776DF6" w14:textId="1340D534" w:rsidR="00BD1434" w:rsidRPr="00EB4616" w:rsidRDefault="00BD1434" w:rsidP="00DF28BF">
            <w:pPr>
              <w:rPr>
                <w:ins w:id="1883" w:author="i0806927" w:date="2016-04-04T13:48:00Z"/>
                <w:rFonts w:ascii="Helvetica" w:hAnsi="Helvetica"/>
                <w:szCs w:val="20"/>
                <w:highlight w:val="yellow"/>
                <w:lang w:eastAsia="it-IT"/>
              </w:rPr>
            </w:pPr>
            <w:ins w:id="1884" w:author="i0806927" w:date="2016-04-04T13:48:00Z">
              <w:r w:rsidRPr="00EB4616">
                <w:rPr>
                  <w:rFonts w:ascii="Helvetica" w:hAnsi="Helvetica"/>
                  <w:szCs w:val="20"/>
                  <w:highlight w:val="yellow"/>
                  <w:lang w:eastAsia="it-IT"/>
                </w:rPr>
                <w:t xml:space="preserve">            "name" : "down</w:t>
              </w:r>
            </w:ins>
            <w:ins w:id="1885" w:author="i0806927" w:date="2016-04-04T14:12:00Z">
              <w:r w:rsidR="003B3AB5">
                <w:rPr>
                  <w:rFonts w:ascii="Helvetica" w:hAnsi="Helvetica" w:hint="eastAsia"/>
                  <w:szCs w:val="20"/>
                  <w:highlight w:val="yellow"/>
                  <w:lang w:eastAsia="ja-JP"/>
                </w:rPr>
                <w:t>stream</w:t>
              </w:r>
            </w:ins>
            <w:ins w:id="1886" w:author="i0806927" w:date="2016-04-04T13:48:00Z">
              <w:r w:rsidRPr="00EB4616">
                <w:rPr>
                  <w:rFonts w:ascii="Helvetica" w:hAnsi="Helvetica"/>
                  <w:szCs w:val="20"/>
                  <w:highlight w:val="yellow"/>
                  <w:lang w:eastAsia="it-IT"/>
                </w:rPr>
                <w:t>Speed",</w:t>
              </w:r>
            </w:ins>
          </w:p>
          <w:p w14:paraId="7AC25539" w14:textId="77777777" w:rsidR="00BD1434" w:rsidRPr="00EB4616" w:rsidRDefault="00BD1434" w:rsidP="00DF28BF">
            <w:pPr>
              <w:rPr>
                <w:ins w:id="1887" w:author="i0806927" w:date="2016-04-04T13:48:00Z"/>
                <w:rFonts w:ascii="Helvetica" w:hAnsi="Helvetica"/>
                <w:szCs w:val="20"/>
                <w:highlight w:val="yellow"/>
                <w:lang w:eastAsia="it-IT"/>
              </w:rPr>
            </w:pPr>
            <w:ins w:id="1888" w:author="i0806927" w:date="2016-04-04T13:48:00Z">
              <w:r w:rsidRPr="00EB4616">
                <w:rPr>
                  <w:rFonts w:ascii="Helvetica" w:hAnsi="Helvetica"/>
                  <w:szCs w:val="20"/>
                  <w:highlight w:val="yellow"/>
                  <w:lang w:eastAsia="it-IT"/>
                </w:rPr>
                <w:t xml:space="preserve">            "value" : "10MBPS"</w:t>
              </w:r>
            </w:ins>
          </w:p>
          <w:p w14:paraId="0C4C6A44" w14:textId="77777777" w:rsidR="00BD1434" w:rsidRPr="00EB4616" w:rsidRDefault="00BD1434" w:rsidP="00DF28BF">
            <w:pPr>
              <w:rPr>
                <w:ins w:id="1889" w:author="i0806927" w:date="2016-04-04T13:48:00Z"/>
                <w:rFonts w:ascii="Helvetica" w:hAnsi="Helvetica"/>
                <w:szCs w:val="20"/>
                <w:highlight w:val="yellow"/>
                <w:lang w:eastAsia="it-IT"/>
              </w:rPr>
            </w:pPr>
            <w:ins w:id="1890" w:author="i0806927" w:date="2016-04-04T13:48:00Z">
              <w:r w:rsidRPr="00EB4616">
                <w:rPr>
                  <w:rFonts w:ascii="Helvetica" w:hAnsi="Helvetica"/>
                  <w:szCs w:val="20"/>
                  <w:highlight w:val="yellow"/>
                  <w:lang w:eastAsia="it-IT"/>
                </w:rPr>
                <w:t xml:space="preserve">          },</w:t>
              </w:r>
            </w:ins>
          </w:p>
          <w:p w14:paraId="6A955E3C" w14:textId="77777777" w:rsidR="00BD1434" w:rsidRPr="00EB4616" w:rsidRDefault="00BD1434" w:rsidP="00DF28BF">
            <w:pPr>
              <w:rPr>
                <w:ins w:id="1891" w:author="i0806927" w:date="2016-04-04T13:48:00Z"/>
                <w:rFonts w:ascii="Helvetica" w:hAnsi="Helvetica"/>
                <w:szCs w:val="20"/>
                <w:highlight w:val="yellow"/>
                <w:lang w:eastAsia="it-IT"/>
              </w:rPr>
            </w:pPr>
            <w:ins w:id="1892" w:author="i0806927" w:date="2016-04-04T13:48:00Z">
              <w:r w:rsidRPr="00EB4616">
                <w:rPr>
                  <w:rFonts w:ascii="Helvetica" w:hAnsi="Helvetica"/>
                  <w:szCs w:val="20"/>
                  <w:highlight w:val="yellow"/>
                  <w:lang w:eastAsia="it-IT"/>
                </w:rPr>
                <w:t xml:space="preserve">        ]</w:t>
              </w:r>
            </w:ins>
          </w:p>
          <w:p w14:paraId="7F4D1216" w14:textId="77777777" w:rsidR="00BD1434" w:rsidRPr="00EB4616" w:rsidRDefault="00BD1434" w:rsidP="00DF28BF">
            <w:pPr>
              <w:rPr>
                <w:ins w:id="1893" w:author="i0806927" w:date="2016-04-04T13:48:00Z"/>
                <w:rFonts w:ascii="Helvetica" w:hAnsi="Helvetica"/>
                <w:szCs w:val="20"/>
                <w:highlight w:val="yellow"/>
                <w:lang w:eastAsia="it-IT"/>
              </w:rPr>
            </w:pPr>
            <w:ins w:id="1894" w:author="i0806927" w:date="2016-04-04T13:48:00Z">
              <w:r w:rsidRPr="00EB4616">
                <w:rPr>
                  <w:rFonts w:ascii="Helvetica" w:hAnsi="Helvetica"/>
                  <w:szCs w:val="20"/>
                  <w:highlight w:val="yellow"/>
                  <w:lang w:eastAsia="it-IT"/>
                </w:rPr>
                <w:t xml:space="preserve">      }</w:t>
              </w:r>
            </w:ins>
          </w:p>
          <w:p w14:paraId="4ABBE495" w14:textId="77777777" w:rsidR="00BD1434" w:rsidRPr="00EB4616" w:rsidRDefault="00BD1434" w:rsidP="00DF28BF">
            <w:pPr>
              <w:rPr>
                <w:ins w:id="1895" w:author="i0806927" w:date="2016-04-04T13:48:00Z"/>
                <w:rFonts w:ascii="Helvetica" w:hAnsi="Helvetica"/>
                <w:szCs w:val="20"/>
                <w:highlight w:val="yellow"/>
                <w:lang w:eastAsia="it-IT"/>
              </w:rPr>
            </w:pPr>
            <w:ins w:id="1896" w:author="i0806927" w:date="2016-04-04T13:48:00Z">
              <w:r w:rsidRPr="00EB4616">
                <w:rPr>
                  <w:rFonts w:ascii="Helvetica" w:hAnsi="Helvetica"/>
                  <w:szCs w:val="20"/>
                  <w:highlight w:val="yellow"/>
                  <w:lang w:eastAsia="it-IT"/>
                </w:rPr>
                <w:t xml:space="preserve">    ]</w:t>
              </w:r>
            </w:ins>
          </w:p>
          <w:p w14:paraId="253CF515" w14:textId="77777777" w:rsidR="00BD1434" w:rsidRPr="00EB4616" w:rsidRDefault="00BD1434" w:rsidP="00DF28BF">
            <w:pPr>
              <w:rPr>
                <w:ins w:id="1897" w:author="i0806927" w:date="2016-04-04T13:48:00Z"/>
                <w:rFonts w:ascii="Helvetica" w:hAnsi="Helvetica"/>
                <w:szCs w:val="20"/>
                <w:highlight w:val="yellow"/>
                <w:lang w:eastAsia="it-IT"/>
              </w:rPr>
            </w:pPr>
            <w:ins w:id="1898" w:author="i0806927" w:date="2016-04-04T13:48:00Z">
              <w:r w:rsidRPr="00EB4616">
                <w:rPr>
                  <w:rFonts w:ascii="Helvetica" w:hAnsi="Helvetica"/>
                  <w:szCs w:val="20"/>
                  <w:highlight w:val="yellow"/>
                  <w:lang w:eastAsia="it-IT"/>
                </w:rPr>
                <w:t xml:space="preserve">  }</w:t>
              </w:r>
            </w:ins>
          </w:p>
          <w:p w14:paraId="2E92EF03" w14:textId="77777777" w:rsidR="00BD1434" w:rsidRPr="00DA0F80" w:rsidRDefault="00BD1434" w:rsidP="00DF28BF">
            <w:pPr>
              <w:rPr>
                <w:ins w:id="1899" w:author="i0806927" w:date="2016-04-04T13:48:00Z"/>
                <w:rFonts w:ascii="Consolas" w:hAnsi="Consolas" w:cs="Consolas"/>
                <w:color w:val="FF0000"/>
                <w:sz w:val="24"/>
                <w:highlight w:val="yellow"/>
                <w:lang w:eastAsia="ja-JP"/>
              </w:rPr>
            </w:pPr>
            <w:ins w:id="1900" w:author="i0806927" w:date="2016-04-04T13:48:00Z">
              <w:r w:rsidRPr="00EB4616">
                <w:rPr>
                  <w:rFonts w:ascii="Helvetica" w:hAnsi="Helvetica"/>
                  <w:szCs w:val="20"/>
                  <w:highlight w:val="yellow"/>
                  <w:lang w:eastAsia="it-IT"/>
                </w:rPr>
                <w:t>}</w:t>
              </w:r>
            </w:ins>
          </w:p>
        </w:tc>
      </w:tr>
    </w:tbl>
    <w:p w14:paraId="3278DAC4" w14:textId="77777777" w:rsidR="00BD1434" w:rsidRDefault="00BD1434" w:rsidP="001C3F58">
      <w:pPr>
        <w:rPr>
          <w:rFonts w:ascii="Helvetica" w:hAnsi="Helvetica" w:cs="Helvetica"/>
          <w:sz w:val="24"/>
          <w:lang w:eastAsia="ja-JP"/>
        </w:rPr>
      </w:pPr>
    </w:p>
    <w:p w14:paraId="0A1C1C97" w14:textId="73818619" w:rsidR="00E626E0" w:rsidRDefault="00E626E0" w:rsidP="001C3F58">
      <w:pPr>
        <w:rPr>
          <w:rFonts w:ascii="Helvetica" w:hAnsi="Helvetica" w:cs="Helvetica"/>
          <w:sz w:val="24"/>
          <w:lang w:eastAsia="it-IT"/>
        </w:rPr>
      </w:pPr>
      <w:r>
        <w:rPr>
          <w:rFonts w:ascii="Helvetica" w:hAnsi="Helvetica" w:cs="Helvetica"/>
          <w:sz w:val="24"/>
          <w:lang w:eastAsia="it-IT"/>
        </w:rPr>
        <w:t>For each resource in your model fill the following table.</w:t>
      </w:r>
    </w:p>
    <w:p w14:paraId="7EC0ED8E" w14:textId="77777777" w:rsidR="001F5733" w:rsidRDefault="001F5733" w:rsidP="001C3F58">
      <w:pPr>
        <w:rPr>
          <w:rFonts w:ascii="Helvetica" w:hAnsi="Helvetica" w:cs="Helvetica"/>
          <w:sz w:val="24"/>
          <w:lang w:eastAsia="it-IT"/>
        </w:rPr>
      </w:pPr>
    </w:p>
    <w:p w14:paraId="4A666B6E" w14:textId="7AA163C0" w:rsidR="001F5733" w:rsidRPr="009E64EB" w:rsidRDefault="00A80802" w:rsidP="001C3F58">
      <w:pPr>
        <w:rPr>
          <w:ins w:id="1901" w:author="i0806927" w:date="2016-04-01T13:17:00Z"/>
          <w:rFonts w:ascii="Helvetica" w:hAnsi="Helvetica" w:cs="Helvetica"/>
          <w:sz w:val="24"/>
          <w:u w:val="single"/>
          <w:lang w:eastAsia="ja-JP"/>
          <w:rPrChange w:id="1902" w:author="i0806927" w:date="2016-04-01T14:10:00Z">
            <w:rPr>
              <w:ins w:id="1903" w:author="i0806927" w:date="2016-04-01T13:17:00Z"/>
              <w:rFonts w:ascii="Helvetica" w:hAnsi="Helvetica" w:cs="Helvetica"/>
              <w:sz w:val="24"/>
              <w:lang w:eastAsia="ja-JP"/>
            </w:rPr>
          </w:rPrChange>
        </w:rPr>
      </w:pPr>
      <w:del w:id="1904" w:author="i0806927" w:date="2016-04-01T14:10:00Z">
        <w:r w:rsidRPr="009E64EB" w:rsidDel="009E64EB">
          <w:rPr>
            <w:rFonts w:ascii="Helvetica" w:hAnsi="Helvetica" w:cs="Helvetica"/>
            <w:sz w:val="24"/>
            <w:u w:val="single"/>
            <w:lang w:eastAsia="ja-JP"/>
            <w:rPrChange w:id="1905" w:author="i0806927" w:date="2016-04-01T14:10:00Z">
              <w:rPr>
                <w:rFonts w:ascii="Helvetica" w:hAnsi="Helvetica" w:cs="Helvetica"/>
                <w:sz w:val="24"/>
                <w:lang w:eastAsia="ja-JP"/>
              </w:rPr>
            </w:rPrChange>
          </w:rPr>
          <w:delText>fields</w:delText>
        </w:r>
      </w:del>
      <w:ins w:id="1906" w:author="i0806927" w:date="2016-04-01T14:10:00Z">
        <w:r w:rsidR="009E64EB" w:rsidRPr="009E64EB">
          <w:rPr>
            <w:rFonts w:ascii="Helvetica" w:hAnsi="Helvetica" w:cs="Helvetica"/>
            <w:sz w:val="24"/>
            <w:u w:val="single"/>
            <w:lang w:eastAsia="ja-JP"/>
            <w:rPrChange w:id="1907" w:author="i0806927" w:date="2016-04-01T14:10:00Z">
              <w:rPr>
                <w:rFonts w:ascii="Helvetica" w:hAnsi="Helvetica" w:cs="Helvetica"/>
                <w:sz w:val="24"/>
                <w:lang w:eastAsia="ja-JP"/>
              </w:rPr>
            </w:rPrChange>
          </w:rPr>
          <w:t>Fields</w:t>
        </w:r>
      </w:ins>
      <w:r w:rsidRPr="009E64EB">
        <w:rPr>
          <w:rFonts w:ascii="Helvetica" w:hAnsi="Helvetica" w:cs="Helvetica"/>
          <w:sz w:val="24"/>
          <w:u w:val="single"/>
          <w:lang w:eastAsia="ja-JP"/>
          <w:rPrChange w:id="1908" w:author="i0806927" w:date="2016-04-01T14:10:00Z">
            <w:rPr>
              <w:rFonts w:ascii="Helvetica" w:hAnsi="Helvetica" w:cs="Helvetica"/>
              <w:sz w:val="24"/>
              <w:lang w:eastAsia="ja-JP"/>
            </w:rPr>
          </w:rPrChange>
        </w:rPr>
        <w:t xml:space="preserve"> Description</w:t>
      </w:r>
    </w:p>
    <w:p w14:paraId="5C474FD1" w14:textId="4CC9FEC7" w:rsidR="002649F3" w:rsidRPr="00882781" w:rsidRDefault="00CD1737">
      <w:pPr>
        <w:ind w:leftChars="100" w:left="200"/>
        <w:rPr>
          <w:ins w:id="1909" w:author="i0806927" w:date="2016-04-01T13:08:00Z"/>
          <w:rFonts w:ascii="Helvetica" w:hAnsi="Helvetica" w:cs="Helvetica"/>
          <w:sz w:val="24"/>
          <w:u w:val="single"/>
          <w:lang w:eastAsia="ja-JP"/>
          <w:rPrChange w:id="1910" w:author="i0806927" w:date="2016-04-01T14:08:00Z">
            <w:rPr>
              <w:ins w:id="1911" w:author="i0806927" w:date="2016-04-01T13:08:00Z"/>
              <w:rFonts w:ascii="Helvetica" w:hAnsi="Helvetica" w:cs="Helvetica"/>
              <w:sz w:val="24"/>
              <w:lang w:eastAsia="ja-JP"/>
            </w:rPr>
          </w:rPrChange>
        </w:rPr>
        <w:pPrChange w:id="1912" w:author="i0806927" w:date="2016-04-01T14:10:00Z">
          <w:pPr/>
        </w:pPrChange>
      </w:pPr>
      <w:ins w:id="1913" w:author="i0806927" w:date="2016-04-01T13:17:00Z">
        <w:r w:rsidRPr="0007128D">
          <w:rPr>
            <w:rFonts w:ascii="Helvetica" w:hAnsi="Helvetica" w:cs="Helvetica"/>
            <w:sz w:val="24"/>
            <w:highlight w:val="yellow"/>
            <w:u w:val="single"/>
            <w:lang w:eastAsia="ja-JP"/>
            <w:rPrChange w:id="1914" w:author="i0806927" w:date="2016-04-04T13:30:00Z">
              <w:rPr>
                <w:rFonts w:ascii="Helvetica" w:hAnsi="Helvetica" w:cs="Helvetica"/>
                <w:sz w:val="24"/>
                <w:lang w:eastAsia="ja-JP"/>
              </w:rPr>
            </w:rPrChange>
          </w:rPr>
          <w:t>ServiceQualificationRequest</w:t>
        </w:r>
      </w:ins>
    </w:p>
    <w:tbl>
      <w:tblPr>
        <w:tblStyle w:val="LightShading-Accent1"/>
        <w:tblW w:w="0" w:type="auto"/>
        <w:tblLayout w:type="fixed"/>
        <w:tblLook w:val="04A0" w:firstRow="1" w:lastRow="0" w:firstColumn="1" w:lastColumn="0" w:noHBand="0" w:noVBand="1"/>
        <w:tblPrChange w:id="1915" w:author="i0806927" w:date="2016-04-04T11:52:00Z">
          <w:tblPr>
            <w:tblStyle w:val="LightShading-Accent1"/>
            <w:tblW w:w="0" w:type="auto"/>
            <w:tblLayout w:type="fixed"/>
            <w:tblLook w:val="04A0" w:firstRow="1" w:lastRow="0" w:firstColumn="1" w:lastColumn="0" w:noHBand="0" w:noVBand="1"/>
          </w:tblPr>
        </w:tblPrChange>
      </w:tblPr>
      <w:tblGrid>
        <w:gridCol w:w="2660"/>
        <w:gridCol w:w="7901"/>
        <w:tblGridChange w:id="1916">
          <w:tblGrid>
            <w:gridCol w:w="2660"/>
            <w:gridCol w:w="7901"/>
          </w:tblGrid>
        </w:tblGridChange>
      </w:tblGrid>
      <w:tr w:rsidR="002649F3" w:rsidRPr="004B23A3" w14:paraId="3250C1A1" w14:textId="77777777" w:rsidTr="00C03EE7">
        <w:trPr>
          <w:cnfStyle w:val="100000000000" w:firstRow="1" w:lastRow="0" w:firstColumn="0" w:lastColumn="0" w:oddVBand="0" w:evenVBand="0" w:oddHBand="0" w:evenHBand="0" w:firstRowFirstColumn="0" w:firstRowLastColumn="0" w:lastRowFirstColumn="0" w:lastRowLastColumn="0"/>
          <w:tblHeader/>
          <w:ins w:id="1917"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Change w:id="1918" w:author="i0806927" w:date="2016-04-04T11:52:00Z">
              <w:tcPr>
                <w:tcW w:w="2660" w:type="dxa"/>
              </w:tcPr>
            </w:tcPrChange>
          </w:tcPr>
          <w:p w14:paraId="278CC4E6" w14:textId="77777777" w:rsidR="002649F3" w:rsidRPr="008A064E" w:rsidRDefault="002649F3" w:rsidP="002649F3">
            <w:pPr>
              <w:cnfStyle w:val="101000000000" w:firstRow="1" w:lastRow="0" w:firstColumn="1" w:lastColumn="0" w:oddVBand="0" w:evenVBand="0" w:oddHBand="0" w:evenHBand="0" w:firstRowFirstColumn="0" w:firstRowLastColumn="0" w:lastRowFirstColumn="0" w:lastRowLastColumn="0"/>
              <w:rPr>
                <w:ins w:id="1919" w:author="i0806927" w:date="2016-04-01T13:08:00Z"/>
                <w:rFonts w:ascii="Helvetica" w:hAnsi="Helvetica" w:cs="Helvetica"/>
                <w:sz w:val="24"/>
                <w:lang w:eastAsia="it-IT"/>
              </w:rPr>
            </w:pPr>
            <w:ins w:id="1920" w:author="i0806927" w:date="2016-04-01T13:08:00Z">
              <w:r w:rsidRPr="008A064E">
                <w:rPr>
                  <w:rFonts w:ascii="Helvetica" w:hAnsi="Helvetica" w:cs="Helvetica"/>
                  <w:sz w:val="24"/>
                  <w:lang w:eastAsia="it-IT"/>
                </w:rPr>
                <w:t>Field</w:t>
              </w:r>
            </w:ins>
          </w:p>
        </w:tc>
        <w:tc>
          <w:tcPr>
            <w:tcW w:w="7901" w:type="dxa"/>
            <w:tcPrChange w:id="1921" w:author="i0806927" w:date="2016-04-04T11:52:00Z">
              <w:tcPr>
                <w:tcW w:w="7901" w:type="dxa"/>
              </w:tcPr>
            </w:tcPrChange>
          </w:tcPr>
          <w:p w14:paraId="5E6A627A" w14:textId="77777777" w:rsidR="002649F3" w:rsidRPr="004B23A3" w:rsidRDefault="002649F3" w:rsidP="002649F3">
            <w:pPr>
              <w:keepNext/>
              <w:keepLines/>
              <w:suppressAutoHyphens/>
              <w:spacing w:before="140" w:after="200" w:line="220" w:lineRule="atLeast"/>
              <w:ind w:left="1080"/>
              <w:outlineLvl w:val="7"/>
              <w:cnfStyle w:val="100000000000" w:firstRow="1" w:lastRow="0" w:firstColumn="0" w:lastColumn="0" w:oddVBand="0" w:evenVBand="0" w:oddHBand="0" w:evenHBand="0" w:firstRowFirstColumn="0" w:firstRowLastColumn="0" w:lastRowFirstColumn="0" w:lastRowLastColumn="0"/>
              <w:rPr>
                <w:ins w:id="1922" w:author="i0806927" w:date="2016-04-01T13:08:00Z"/>
                <w:rFonts w:ascii="Helvetica" w:hAnsi="Helvetica" w:cs="Helvetica"/>
                <w:sz w:val="24"/>
                <w:highlight w:val="yellow"/>
                <w:lang w:eastAsia="it-IT"/>
                <w:rPrChange w:id="1923" w:author="i0806927" w:date="2016-04-01T14:17:00Z">
                  <w:rPr>
                    <w:ins w:id="1924" w:author="i0806927" w:date="2016-04-01T13:08:00Z"/>
                    <w:rFonts w:ascii="Helvetica" w:hAnsi="Helvetica" w:cs="Helvetica"/>
                    <w:b w:val="0"/>
                    <w:bCs w:val="0"/>
                    <w:i/>
                    <w:color w:val="auto"/>
                    <w:spacing w:val="-4"/>
                    <w:kern w:val="1"/>
                    <w:sz w:val="24"/>
                    <w:lang w:eastAsia="it-IT"/>
                  </w:rPr>
                </w:rPrChange>
              </w:rPr>
            </w:pPr>
            <w:ins w:id="1925" w:author="i0806927" w:date="2016-04-01T13:08:00Z">
              <w:r w:rsidRPr="008A064E">
                <w:rPr>
                  <w:rFonts w:ascii="Helvetica" w:hAnsi="Helvetica" w:cs="Helvetica"/>
                  <w:sz w:val="24"/>
                  <w:lang w:eastAsia="it-IT"/>
                </w:rPr>
                <w:t>Description</w:t>
              </w:r>
            </w:ins>
          </w:p>
        </w:tc>
      </w:tr>
      <w:tr w:rsidR="002649F3" w:rsidRPr="004B23A3" w14:paraId="574ECF34" w14:textId="77777777" w:rsidTr="002649F3">
        <w:trPr>
          <w:cnfStyle w:val="000000100000" w:firstRow="0" w:lastRow="0" w:firstColumn="0" w:lastColumn="0" w:oddVBand="0" w:evenVBand="0" w:oddHBand="1" w:evenHBand="0" w:firstRowFirstColumn="0" w:firstRowLastColumn="0" w:lastRowFirstColumn="0" w:lastRowLastColumn="0"/>
          <w:ins w:id="1926"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5F211920" w14:textId="63DA7EDB" w:rsidR="002649F3" w:rsidRPr="007149D1" w:rsidRDefault="00BE466F" w:rsidP="002649F3">
            <w:pPr>
              <w:keepNext/>
              <w:keepLines/>
              <w:suppressAutoHyphens/>
              <w:spacing w:before="140" w:after="200" w:line="220" w:lineRule="atLeast"/>
              <w:ind w:left="1080"/>
              <w:outlineLvl w:val="7"/>
              <w:rPr>
                <w:ins w:id="1927" w:author="i0806927" w:date="2016-04-01T13:08:00Z"/>
                <w:rFonts w:ascii="Helvetica" w:hAnsi="Helvetica" w:cs="Helvetica"/>
                <w:b w:val="0"/>
                <w:highlight w:val="yellow"/>
                <w:lang w:eastAsia="ja-JP"/>
                <w:rPrChange w:id="1928" w:author="i0806927" w:date="2016-04-04T15:42:00Z">
                  <w:rPr>
                    <w:ins w:id="1929" w:author="i0806927" w:date="2016-04-01T13:08:00Z"/>
                    <w:rFonts w:ascii="Helvetica" w:hAnsi="Helvetica" w:cs="Helvetica"/>
                    <w:b w:val="0"/>
                    <w:bCs w:val="0"/>
                    <w:i/>
                    <w:color w:val="auto"/>
                    <w:spacing w:val="-4"/>
                    <w:kern w:val="1"/>
                    <w:sz w:val="18"/>
                    <w:lang w:eastAsia="ja-JP"/>
                  </w:rPr>
                </w:rPrChange>
              </w:rPr>
            </w:pPr>
            <w:ins w:id="1930" w:author="i0806927" w:date="2016-04-01T13:08:00Z">
              <w:r w:rsidRPr="00BE466F">
                <w:rPr>
                  <w:rFonts w:ascii="Helvetica" w:hAnsi="Helvetica" w:cs="Helvetica"/>
                  <w:highlight w:val="yellow"/>
                  <w:lang w:eastAsia="ja-JP"/>
                </w:rPr>
                <w:t>I</w:t>
              </w:r>
              <w:r w:rsidR="002649F3" w:rsidRPr="007149D1">
                <w:rPr>
                  <w:rFonts w:ascii="Helvetica" w:hAnsi="Helvetica" w:cs="Helvetica"/>
                  <w:highlight w:val="yellow"/>
                  <w:lang w:eastAsia="ja-JP"/>
                  <w:rPrChange w:id="1931" w:author="i0806927" w:date="2016-04-04T15:42:00Z">
                    <w:rPr>
                      <w:rFonts w:ascii="Helvetica" w:hAnsi="Helvetica" w:cs="Helvetica"/>
                      <w:lang w:eastAsia="ja-JP"/>
                    </w:rPr>
                  </w:rPrChange>
                </w:rPr>
                <w:t>d</w:t>
              </w:r>
            </w:ins>
          </w:p>
        </w:tc>
        <w:tc>
          <w:tcPr>
            <w:tcW w:w="7901" w:type="dxa"/>
          </w:tcPr>
          <w:p w14:paraId="13CDC016" w14:textId="77777777" w:rsidR="002649F3" w:rsidRPr="004B23A3" w:rsidRDefault="002649F3" w:rsidP="002649F3">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1932" w:author="i0806927" w:date="2016-04-01T13:08:00Z"/>
                <w:rFonts w:ascii="Helvetica" w:hAnsi="Helvetica" w:cs="Helvetica"/>
                <w:bCs/>
                <w:highlight w:val="yellow"/>
                <w:lang w:eastAsia="it-IT"/>
                <w:rPrChange w:id="1933" w:author="i0806927" w:date="2016-04-01T14:17:00Z">
                  <w:rPr>
                    <w:ins w:id="1934" w:author="i0806927" w:date="2016-04-01T13:08:00Z"/>
                    <w:rFonts w:ascii="Helvetica" w:hAnsi="Helvetica" w:cs="Helvetica"/>
                    <w:bCs/>
                    <w:i/>
                    <w:color w:val="auto"/>
                    <w:spacing w:val="-4"/>
                    <w:kern w:val="1"/>
                    <w:sz w:val="18"/>
                    <w:lang w:eastAsia="it-IT"/>
                  </w:rPr>
                </w:rPrChange>
              </w:rPr>
            </w:pPr>
            <w:ins w:id="1935" w:author="i0806927" w:date="2016-04-01T13:08:00Z">
              <w:r w:rsidRPr="004B23A3">
                <w:rPr>
                  <w:rFonts w:ascii="Helvetica" w:hAnsi="Helvetica" w:cs="Helvetica"/>
                  <w:bCs/>
                  <w:highlight w:val="yellow"/>
                  <w:lang w:eastAsia="it-IT"/>
                  <w:rPrChange w:id="1936" w:author="i0806927" w:date="2016-04-01T14:17:00Z">
                    <w:rPr>
                      <w:rFonts w:ascii="Helvetica" w:hAnsi="Helvetica" w:cs="Helvetica"/>
                      <w:bCs/>
                      <w:lang w:eastAsia="it-IT"/>
                    </w:rPr>
                  </w:rPrChange>
                </w:rPr>
                <w:t>Unique identifier for Interaction.</w:t>
              </w:r>
            </w:ins>
          </w:p>
        </w:tc>
      </w:tr>
      <w:tr w:rsidR="002649F3" w:rsidRPr="004B23A3" w14:paraId="34CE8387" w14:textId="77777777" w:rsidTr="002649F3">
        <w:trPr>
          <w:trHeight w:val="170"/>
          <w:ins w:id="1937"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056FD51C" w14:textId="77777777" w:rsidR="002649F3" w:rsidRPr="007149D1" w:rsidRDefault="002649F3" w:rsidP="002649F3">
            <w:pPr>
              <w:keepNext/>
              <w:keepLines/>
              <w:suppressAutoHyphens/>
              <w:spacing w:before="140" w:after="200" w:line="220" w:lineRule="atLeast"/>
              <w:ind w:left="1080"/>
              <w:outlineLvl w:val="7"/>
              <w:rPr>
                <w:ins w:id="1938" w:author="i0806927" w:date="2016-04-01T13:08:00Z"/>
                <w:rFonts w:ascii="Helvetica" w:hAnsi="Helvetica" w:cs="Helvetica"/>
                <w:b w:val="0"/>
                <w:highlight w:val="yellow"/>
                <w:lang w:eastAsia="ja-JP"/>
                <w:rPrChange w:id="1939" w:author="i0806927" w:date="2016-04-04T15:42:00Z">
                  <w:rPr>
                    <w:ins w:id="1940" w:author="i0806927" w:date="2016-04-01T13:08:00Z"/>
                    <w:rFonts w:ascii="Helvetica" w:hAnsi="Helvetica" w:cs="Helvetica"/>
                    <w:b w:val="0"/>
                    <w:bCs w:val="0"/>
                    <w:i/>
                    <w:color w:val="auto"/>
                    <w:spacing w:val="-4"/>
                    <w:kern w:val="1"/>
                    <w:sz w:val="18"/>
                    <w:lang w:eastAsia="ja-JP"/>
                  </w:rPr>
                </w:rPrChange>
              </w:rPr>
            </w:pPr>
            <w:ins w:id="1941" w:author="i0806927" w:date="2016-04-01T13:08:00Z">
              <w:r w:rsidRPr="007149D1">
                <w:rPr>
                  <w:rFonts w:ascii="Helvetica" w:hAnsi="Helvetica" w:cs="Helvetica"/>
                  <w:highlight w:val="yellow"/>
                  <w:lang w:eastAsia="ja-JP"/>
                  <w:rPrChange w:id="1942" w:author="i0806927" w:date="2016-04-04T15:42:00Z">
                    <w:rPr>
                      <w:rFonts w:ascii="Helvetica" w:hAnsi="Helvetica" w:cs="Helvetica"/>
                      <w:lang w:eastAsia="ja-JP"/>
                    </w:rPr>
                  </w:rPrChange>
                </w:rPr>
                <w:t>eligibilityDate</w:t>
              </w:r>
            </w:ins>
          </w:p>
        </w:tc>
        <w:tc>
          <w:tcPr>
            <w:tcW w:w="7901" w:type="dxa"/>
          </w:tcPr>
          <w:p w14:paraId="2E4F5722" w14:textId="77777777" w:rsidR="002649F3" w:rsidRPr="004B23A3" w:rsidRDefault="002649F3" w:rsidP="002649F3">
            <w:pPr>
              <w:spacing w:after="200" w:line="276" w:lineRule="auto"/>
              <w:cnfStyle w:val="000000000000" w:firstRow="0" w:lastRow="0" w:firstColumn="0" w:lastColumn="0" w:oddVBand="0" w:evenVBand="0" w:oddHBand="0" w:evenHBand="0" w:firstRowFirstColumn="0" w:firstRowLastColumn="0" w:lastRowFirstColumn="0" w:lastRowLastColumn="0"/>
              <w:rPr>
                <w:ins w:id="1943" w:author="i0806927" w:date="2016-04-01T13:08:00Z"/>
                <w:rFonts w:ascii="Helvetica" w:hAnsi="Helvetica" w:cs="Helvetica"/>
                <w:bCs/>
                <w:highlight w:val="yellow"/>
                <w:lang w:eastAsia="ja-JP"/>
                <w:rPrChange w:id="1944" w:author="i0806927" w:date="2016-04-01T14:17:00Z">
                  <w:rPr>
                    <w:ins w:id="1945" w:author="i0806927" w:date="2016-04-01T13:08:00Z"/>
                    <w:rFonts w:ascii="Helvetica" w:hAnsi="Helvetica" w:cs="Helvetica"/>
                    <w:bCs/>
                    <w:color w:val="auto"/>
                    <w:lang w:eastAsia="ja-JP"/>
                  </w:rPr>
                </w:rPrChange>
              </w:rPr>
            </w:pPr>
            <w:ins w:id="1946" w:author="i0806927" w:date="2016-04-01T13:08:00Z">
              <w:r w:rsidRPr="004B23A3">
                <w:rPr>
                  <w:rFonts w:ascii="Helvetica" w:hAnsi="Helvetica" w:cs="Helvetica"/>
                  <w:bCs/>
                  <w:highlight w:val="yellow"/>
                  <w:lang w:eastAsia="ja-JP"/>
                  <w:rPrChange w:id="1947" w:author="i0806927" w:date="2016-04-01T14:17:00Z">
                    <w:rPr>
                      <w:rFonts w:ascii="Helvetica" w:hAnsi="Helvetica" w:cs="Helvetica"/>
                      <w:bCs/>
                      <w:lang w:eastAsia="ja-JP"/>
                    </w:rPr>
                  </w:rPrChange>
                </w:rPr>
                <w:t>The Date requested eligibility</w:t>
              </w:r>
            </w:ins>
          </w:p>
        </w:tc>
      </w:tr>
      <w:tr w:rsidR="002649F3" w:rsidRPr="004B23A3" w14:paraId="3E72DB67" w14:textId="77777777" w:rsidTr="002649F3">
        <w:trPr>
          <w:cnfStyle w:val="000000100000" w:firstRow="0" w:lastRow="0" w:firstColumn="0" w:lastColumn="0" w:oddVBand="0" w:evenVBand="0" w:oddHBand="1" w:evenHBand="0" w:firstRowFirstColumn="0" w:firstRowLastColumn="0" w:lastRowFirstColumn="0" w:lastRowLastColumn="0"/>
          <w:ins w:id="1948"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71989327" w14:textId="7C292AE2" w:rsidR="002649F3" w:rsidRPr="007149D1" w:rsidRDefault="00BE466F" w:rsidP="002649F3">
            <w:pPr>
              <w:keepNext/>
              <w:keepLines/>
              <w:suppressAutoHyphens/>
              <w:spacing w:before="140" w:after="200" w:line="220" w:lineRule="atLeast"/>
              <w:ind w:left="1080"/>
              <w:outlineLvl w:val="7"/>
              <w:rPr>
                <w:ins w:id="1949" w:author="i0806927" w:date="2016-04-01T13:08:00Z"/>
                <w:rFonts w:ascii="Helvetica" w:hAnsi="Helvetica" w:cs="Helvetica"/>
                <w:b w:val="0"/>
                <w:highlight w:val="yellow"/>
                <w:lang w:eastAsia="ja-JP"/>
                <w:rPrChange w:id="1950" w:author="i0806927" w:date="2016-04-04T15:42:00Z">
                  <w:rPr>
                    <w:ins w:id="1951" w:author="i0806927" w:date="2016-04-01T13:08:00Z"/>
                    <w:rFonts w:ascii="Helvetica" w:hAnsi="Helvetica" w:cs="Helvetica"/>
                    <w:b w:val="0"/>
                    <w:bCs w:val="0"/>
                    <w:i/>
                    <w:color w:val="auto"/>
                    <w:spacing w:val="-4"/>
                    <w:kern w:val="1"/>
                    <w:sz w:val="18"/>
                    <w:lang w:eastAsia="ja-JP"/>
                  </w:rPr>
                </w:rPrChange>
              </w:rPr>
            </w:pPr>
            <w:ins w:id="1952" w:author="i0806927" w:date="2016-04-01T13:08:00Z">
              <w:r w:rsidRPr="00BE466F">
                <w:rPr>
                  <w:rFonts w:ascii="Helvetica" w:hAnsi="Helvetica" w:cs="Helvetica"/>
                  <w:highlight w:val="yellow"/>
                  <w:lang w:eastAsia="ja-JP"/>
                </w:rPr>
                <w:t>A</w:t>
              </w:r>
              <w:r w:rsidR="002649F3" w:rsidRPr="007149D1">
                <w:rPr>
                  <w:rFonts w:ascii="Helvetica" w:hAnsi="Helvetica" w:cs="Helvetica"/>
                  <w:highlight w:val="yellow"/>
                  <w:lang w:eastAsia="ja-JP"/>
                  <w:rPrChange w:id="1953" w:author="i0806927" w:date="2016-04-04T15:42:00Z">
                    <w:rPr>
                      <w:rFonts w:ascii="Helvetica" w:hAnsi="Helvetica" w:cs="Helvetica"/>
                      <w:lang w:eastAsia="ja-JP"/>
                    </w:rPr>
                  </w:rPrChange>
                </w:rPr>
                <w:t>ddress</w:t>
              </w:r>
            </w:ins>
          </w:p>
        </w:tc>
        <w:tc>
          <w:tcPr>
            <w:tcW w:w="7901" w:type="dxa"/>
          </w:tcPr>
          <w:p w14:paraId="05523974" w14:textId="77777777" w:rsidR="002649F3" w:rsidRPr="004B23A3" w:rsidRDefault="002649F3" w:rsidP="002649F3">
            <w:pPr>
              <w:spacing w:after="200" w:line="276" w:lineRule="auto"/>
              <w:cnfStyle w:val="000000100000" w:firstRow="0" w:lastRow="0" w:firstColumn="0" w:lastColumn="0" w:oddVBand="0" w:evenVBand="0" w:oddHBand="1" w:evenHBand="0" w:firstRowFirstColumn="0" w:firstRowLastColumn="0" w:lastRowFirstColumn="0" w:lastRowLastColumn="0"/>
              <w:rPr>
                <w:ins w:id="1954" w:author="i0806927" w:date="2016-04-01T13:08:00Z"/>
                <w:rFonts w:ascii="Helvetica" w:hAnsi="Helvetica" w:cs="Helvetica"/>
                <w:bCs/>
                <w:highlight w:val="yellow"/>
                <w:lang w:eastAsia="it-IT"/>
                <w:rPrChange w:id="1955" w:author="i0806927" w:date="2016-04-01T14:17:00Z">
                  <w:rPr>
                    <w:ins w:id="1956" w:author="i0806927" w:date="2016-04-01T13:08:00Z"/>
                    <w:rFonts w:ascii="Helvetica" w:hAnsi="Helvetica" w:cs="Helvetica"/>
                    <w:bCs/>
                    <w:color w:val="auto"/>
                    <w:lang w:eastAsia="it-IT"/>
                  </w:rPr>
                </w:rPrChange>
              </w:rPr>
            </w:pPr>
          </w:p>
        </w:tc>
      </w:tr>
      <w:tr w:rsidR="002649F3" w:rsidRPr="004B23A3" w14:paraId="07B6CE1C" w14:textId="77777777" w:rsidTr="002649F3">
        <w:trPr>
          <w:ins w:id="1957"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5757C41A" w14:textId="2697FFD0" w:rsidR="002649F3" w:rsidRPr="007149D1" w:rsidRDefault="00BE466F" w:rsidP="002649F3">
            <w:pPr>
              <w:keepNext/>
              <w:keepLines/>
              <w:suppressAutoHyphens/>
              <w:spacing w:before="140" w:after="200" w:line="220" w:lineRule="atLeast"/>
              <w:ind w:leftChars="100" w:left="200"/>
              <w:outlineLvl w:val="7"/>
              <w:rPr>
                <w:ins w:id="1958" w:author="i0806927" w:date="2016-04-01T13:08:00Z"/>
                <w:rFonts w:ascii="Helvetica" w:hAnsi="Helvetica" w:cs="Helvetica"/>
                <w:b w:val="0"/>
                <w:highlight w:val="yellow"/>
                <w:lang w:eastAsia="ja-JP"/>
                <w:rPrChange w:id="1959" w:author="i0806927" w:date="2016-04-04T15:42:00Z">
                  <w:rPr>
                    <w:ins w:id="1960" w:author="i0806927" w:date="2016-04-01T13:08:00Z"/>
                    <w:rFonts w:ascii="Helvetica" w:hAnsi="Helvetica" w:cs="Helvetica"/>
                    <w:b w:val="0"/>
                    <w:bCs w:val="0"/>
                    <w:i/>
                    <w:color w:val="auto"/>
                    <w:spacing w:val="-4"/>
                    <w:kern w:val="1"/>
                    <w:sz w:val="18"/>
                    <w:lang w:eastAsia="ja-JP"/>
                  </w:rPr>
                </w:rPrChange>
              </w:rPr>
            </w:pPr>
            <w:ins w:id="1961" w:author="i0806927" w:date="2016-04-01T13:08:00Z">
              <w:r w:rsidRPr="00BE466F">
                <w:rPr>
                  <w:rFonts w:ascii="Helvetica" w:hAnsi="Helvetica" w:cs="Helvetica"/>
                  <w:highlight w:val="yellow"/>
                  <w:lang w:eastAsia="ja-JP"/>
                </w:rPr>
                <w:t>T</w:t>
              </w:r>
              <w:r w:rsidR="002649F3" w:rsidRPr="007149D1">
                <w:rPr>
                  <w:rFonts w:ascii="Helvetica" w:hAnsi="Helvetica" w:cs="Helvetica"/>
                  <w:highlight w:val="yellow"/>
                  <w:lang w:eastAsia="ja-JP"/>
                  <w:rPrChange w:id="1962" w:author="i0806927" w:date="2016-04-04T15:42:00Z">
                    <w:rPr>
                      <w:rFonts w:ascii="Helvetica" w:hAnsi="Helvetica" w:cs="Helvetica"/>
                      <w:lang w:eastAsia="ja-JP"/>
                    </w:rPr>
                  </w:rPrChange>
                </w:rPr>
                <w:t>ype</w:t>
              </w:r>
            </w:ins>
          </w:p>
        </w:tc>
        <w:tc>
          <w:tcPr>
            <w:tcW w:w="7901" w:type="dxa"/>
          </w:tcPr>
          <w:p w14:paraId="5D0AF070" w14:textId="77777777" w:rsidR="002649F3" w:rsidRPr="004B23A3" w:rsidRDefault="002649F3" w:rsidP="002649F3">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1963" w:author="i0806927" w:date="2016-04-01T13:08:00Z"/>
                <w:rFonts w:ascii="Helvetica" w:hAnsi="Helvetica" w:cs="Helvetica"/>
                <w:bCs/>
                <w:highlight w:val="yellow"/>
                <w:lang w:eastAsia="it-IT"/>
                <w:rPrChange w:id="1964" w:author="i0806927" w:date="2016-04-01T14:17:00Z">
                  <w:rPr>
                    <w:ins w:id="1965" w:author="i0806927" w:date="2016-04-01T13:08:00Z"/>
                    <w:rFonts w:ascii="Helvetica" w:hAnsi="Helvetica" w:cs="Helvetica"/>
                    <w:bCs/>
                    <w:i/>
                    <w:color w:val="auto"/>
                    <w:spacing w:val="-4"/>
                    <w:kern w:val="1"/>
                    <w:sz w:val="18"/>
                    <w:lang w:eastAsia="it-IT"/>
                  </w:rPr>
                </w:rPrChange>
              </w:rPr>
            </w:pPr>
            <w:ins w:id="1966" w:author="i0806927" w:date="2016-04-01T13:08:00Z">
              <w:r w:rsidRPr="004B23A3">
                <w:rPr>
                  <w:rFonts w:ascii="Helvetica" w:hAnsi="Helvetica" w:cs="Helvetica"/>
                  <w:bCs/>
                  <w:highlight w:val="yellow"/>
                  <w:lang w:eastAsia="it-IT"/>
                  <w:rPrChange w:id="1967" w:author="i0806927" w:date="2016-04-01T14:17:00Z">
                    <w:rPr>
                      <w:rFonts w:ascii="Helvetica" w:hAnsi="Helvetica" w:cs="Helvetica"/>
                      <w:bCs/>
                      <w:lang w:eastAsia="it-IT"/>
                    </w:rPr>
                  </w:rPrChange>
                </w:rPr>
                <w:t>Unique identifier for Place</w:t>
              </w:r>
            </w:ins>
          </w:p>
        </w:tc>
      </w:tr>
      <w:tr w:rsidR="002649F3" w:rsidRPr="004B23A3" w14:paraId="67E75446" w14:textId="77777777" w:rsidTr="002649F3">
        <w:trPr>
          <w:cnfStyle w:val="000000100000" w:firstRow="0" w:lastRow="0" w:firstColumn="0" w:lastColumn="0" w:oddVBand="0" w:evenVBand="0" w:oddHBand="1" w:evenHBand="0" w:firstRowFirstColumn="0" w:firstRowLastColumn="0" w:lastRowFirstColumn="0" w:lastRowLastColumn="0"/>
          <w:ins w:id="1968"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0B0DBE59" w14:textId="43A12092" w:rsidR="002649F3" w:rsidRPr="007149D1" w:rsidRDefault="00BE466F" w:rsidP="002649F3">
            <w:pPr>
              <w:keepNext/>
              <w:keepLines/>
              <w:suppressAutoHyphens/>
              <w:spacing w:before="140" w:after="200" w:line="220" w:lineRule="atLeast"/>
              <w:ind w:leftChars="100" w:left="200"/>
              <w:outlineLvl w:val="7"/>
              <w:rPr>
                <w:ins w:id="1969" w:author="i0806927" w:date="2016-04-01T13:08:00Z"/>
                <w:rFonts w:ascii="Helvetica" w:hAnsi="Helvetica" w:cs="Helvetica"/>
                <w:b w:val="0"/>
                <w:bCs w:val="0"/>
                <w:color w:val="auto"/>
                <w:highlight w:val="yellow"/>
                <w:lang w:eastAsia="ja-JP"/>
                <w:rPrChange w:id="1970" w:author="i0806927" w:date="2016-04-04T15:42:00Z">
                  <w:rPr>
                    <w:ins w:id="1971" w:author="i0806927" w:date="2016-04-01T13:08:00Z"/>
                    <w:rFonts w:ascii="Helvetica" w:hAnsi="Helvetica" w:cs="Helvetica"/>
                    <w:b w:val="0"/>
                    <w:bCs w:val="0"/>
                    <w:i/>
                    <w:color w:val="auto"/>
                    <w:spacing w:val="-4"/>
                    <w:kern w:val="1"/>
                    <w:sz w:val="18"/>
                    <w:lang w:eastAsia="ja-JP"/>
                  </w:rPr>
                </w:rPrChange>
              </w:rPr>
            </w:pPr>
            <w:ins w:id="1972" w:author="i0806927" w:date="2016-04-01T13:08:00Z">
              <w:r w:rsidRPr="00BE466F">
                <w:rPr>
                  <w:rFonts w:ascii="Helvetica" w:hAnsi="Helvetica" w:cs="Helvetica"/>
                  <w:highlight w:val="yellow"/>
                  <w:lang w:eastAsia="ja-JP"/>
                </w:rPr>
                <w:t>I</w:t>
              </w:r>
              <w:r w:rsidR="002649F3" w:rsidRPr="007149D1">
                <w:rPr>
                  <w:rFonts w:ascii="Helvetica" w:hAnsi="Helvetica" w:cs="Helvetica"/>
                  <w:highlight w:val="yellow"/>
                  <w:lang w:eastAsia="ja-JP"/>
                  <w:rPrChange w:id="1973" w:author="i0806927" w:date="2016-04-04T15:42:00Z">
                    <w:rPr>
                      <w:rFonts w:ascii="Helvetica" w:hAnsi="Helvetica" w:cs="Helvetica"/>
                      <w:lang w:eastAsia="ja-JP"/>
                    </w:rPr>
                  </w:rPrChange>
                </w:rPr>
                <w:t>d</w:t>
              </w:r>
            </w:ins>
          </w:p>
        </w:tc>
        <w:tc>
          <w:tcPr>
            <w:tcW w:w="7901" w:type="dxa"/>
          </w:tcPr>
          <w:p w14:paraId="294C1C53" w14:textId="77777777" w:rsidR="002649F3" w:rsidRPr="004B23A3" w:rsidRDefault="002649F3" w:rsidP="002649F3">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1974" w:author="i0806927" w:date="2016-04-01T13:08:00Z"/>
                <w:rFonts w:ascii="Helvetica" w:hAnsi="Helvetica" w:cs="Helvetica"/>
                <w:bCs/>
                <w:highlight w:val="yellow"/>
                <w:lang w:eastAsia="it-IT"/>
                <w:rPrChange w:id="1975" w:author="i0806927" w:date="2016-04-01T14:17:00Z">
                  <w:rPr>
                    <w:ins w:id="1976" w:author="i0806927" w:date="2016-04-01T13:08:00Z"/>
                    <w:rFonts w:ascii="Helvetica" w:hAnsi="Helvetica" w:cs="Helvetica"/>
                    <w:bCs/>
                    <w:i/>
                    <w:color w:val="auto"/>
                    <w:spacing w:val="-4"/>
                    <w:kern w:val="1"/>
                    <w:sz w:val="18"/>
                    <w:lang w:eastAsia="it-IT"/>
                  </w:rPr>
                </w:rPrChange>
              </w:rPr>
            </w:pPr>
            <w:ins w:id="1977" w:author="i0806927" w:date="2016-04-01T13:08:00Z">
              <w:r w:rsidRPr="004B23A3">
                <w:rPr>
                  <w:rFonts w:ascii="Helvetica" w:hAnsi="Helvetica" w:cs="Helvetica"/>
                  <w:bCs/>
                  <w:highlight w:val="yellow"/>
                  <w:lang w:eastAsia="it-IT"/>
                  <w:rPrChange w:id="1978" w:author="i0806927" w:date="2016-04-01T14:17:00Z">
                    <w:rPr>
                      <w:rFonts w:ascii="Helvetica" w:hAnsi="Helvetica" w:cs="Helvetica"/>
                      <w:bCs/>
                      <w:lang w:eastAsia="it-IT"/>
                    </w:rPr>
                  </w:rPrChange>
                </w:rPr>
                <w:t>Unique identifier for Place</w:t>
              </w:r>
            </w:ins>
          </w:p>
        </w:tc>
      </w:tr>
      <w:tr w:rsidR="002649F3" w:rsidRPr="004B23A3" w14:paraId="0E15FE52" w14:textId="77777777" w:rsidTr="002649F3">
        <w:trPr>
          <w:ins w:id="1979"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3098DD25" w14:textId="0A5A2ED9" w:rsidR="002649F3" w:rsidRPr="007149D1" w:rsidRDefault="00C17C29" w:rsidP="002649F3">
            <w:pPr>
              <w:keepNext/>
              <w:keepLines/>
              <w:suppressAutoHyphens/>
              <w:spacing w:before="140" w:after="200" w:line="220" w:lineRule="atLeast"/>
              <w:ind w:leftChars="100" w:left="200"/>
              <w:outlineLvl w:val="7"/>
              <w:rPr>
                <w:ins w:id="1980" w:author="i0806927" w:date="2016-04-01T13:08:00Z"/>
                <w:rFonts w:ascii="Helvetica" w:hAnsi="Helvetica" w:cs="Helvetica"/>
                <w:b w:val="0"/>
                <w:highlight w:val="yellow"/>
                <w:lang w:eastAsia="ja-JP"/>
                <w:rPrChange w:id="1981" w:author="i0806927" w:date="2016-04-04T15:42:00Z">
                  <w:rPr>
                    <w:ins w:id="1982" w:author="i0806927" w:date="2016-04-01T13:08:00Z"/>
                    <w:rFonts w:ascii="Helvetica" w:hAnsi="Helvetica" w:cs="Helvetica"/>
                    <w:b w:val="0"/>
                    <w:bCs w:val="0"/>
                    <w:i/>
                    <w:color w:val="auto"/>
                    <w:spacing w:val="-4"/>
                    <w:kern w:val="1"/>
                    <w:sz w:val="18"/>
                    <w:lang w:eastAsia="ja-JP"/>
                  </w:rPr>
                </w:rPrChange>
              </w:rPr>
            </w:pPr>
            <w:ins w:id="1983" w:author="i0806927" w:date="2016-04-01T13:08:00Z">
              <w:r w:rsidRPr="00837C91">
                <w:rPr>
                  <w:rFonts w:ascii="Helvetica" w:hAnsi="Helvetica" w:cs="Helvetica"/>
                  <w:highlight w:val="yellow"/>
                  <w:lang w:eastAsia="ja-JP"/>
                </w:rPr>
                <w:t>H</w:t>
              </w:r>
              <w:r w:rsidR="002649F3" w:rsidRPr="007149D1">
                <w:rPr>
                  <w:rFonts w:ascii="Helvetica" w:hAnsi="Helvetica" w:cs="Helvetica"/>
                  <w:highlight w:val="yellow"/>
                  <w:lang w:eastAsia="ja-JP"/>
                  <w:rPrChange w:id="1984" w:author="i0806927" w:date="2016-04-04T15:42:00Z">
                    <w:rPr>
                      <w:rFonts w:ascii="Helvetica" w:hAnsi="Helvetica" w:cs="Helvetica"/>
                      <w:lang w:eastAsia="ja-JP"/>
                    </w:rPr>
                  </w:rPrChange>
                </w:rPr>
                <w:t>ref</w:t>
              </w:r>
            </w:ins>
          </w:p>
        </w:tc>
        <w:tc>
          <w:tcPr>
            <w:tcW w:w="7901" w:type="dxa"/>
          </w:tcPr>
          <w:p w14:paraId="73689481" w14:textId="77777777" w:rsidR="002649F3" w:rsidRPr="004B23A3" w:rsidRDefault="002649F3" w:rsidP="002649F3">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1985" w:author="i0806927" w:date="2016-04-01T13:08:00Z"/>
                <w:rFonts w:ascii="Helvetica" w:hAnsi="Helvetica" w:cs="Helvetica"/>
                <w:bCs/>
                <w:highlight w:val="yellow"/>
                <w:lang w:eastAsia="it-IT"/>
                <w:rPrChange w:id="1986" w:author="i0806927" w:date="2016-04-01T14:17:00Z">
                  <w:rPr>
                    <w:ins w:id="1987" w:author="i0806927" w:date="2016-04-01T13:08:00Z"/>
                    <w:rFonts w:ascii="Helvetica" w:hAnsi="Helvetica" w:cs="Helvetica"/>
                    <w:bCs/>
                    <w:i/>
                    <w:color w:val="auto"/>
                    <w:spacing w:val="-4"/>
                    <w:kern w:val="1"/>
                    <w:sz w:val="18"/>
                    <w:lang w:eastAsia="it-IT"/>
                  </w:rPr>
                </w:rPrChange>
              </w:rPr>
            </w:pPr>
            <w:ins w:id="1988" w:author="i0806927" w:date="2016-04-01T13:08:00Z">
              <w:r w:rsidRPr="004B23A3">
                <w:rPr>
                  <w:rFonts w:ascii="Helvetica" w:hAnsi="Helvetica" w:cs="Helvetica"/>
                  <w:bCs/>
                  <w:highlight w:val="yellow"/>
                  <w:lang w:eastAsia="it-IT"/>
                  <w:rPrChange w:id="1989" w:author="i0806927" w:date="2016-04-01T14:17:00Z">
                    <w:rPr>
                      <w:rFonts w:ascii="Helvetica" w:hAnsi="Helvetica" w:cs="Helvetica"/>
                      <w:bCs/>
                      <w:lang w:eastAsia="it-IT"/>
                    </w:rPr>
                  </w:rPrChange>
                </w:rPr>
                <w:t>Reference of a place (for instance in google map)</w:t>
              </w:r>
            </w:ins>
          </w:p>
        </w:tc>
      </w:tr>
      <w:tr w:rsidR="002649F3" w:rsidRPr="004B23A3" w14:paraId="3BC8288C" w14:textId="77777777" w:rsidTr="002649F3">
        <w:trPr>
          <w:cnfStyle w:val="000000100000" w:firstRow="0" w:lastRow="0" w:firstColumn="0" w:lastColumn="0" w:oddVBand="0" w:evenVBand="0" w:oddHBand="1" w:evenHBand="0" w:firstRowFirstColumn="0" w:firstRowLastColumn="0" w:lastRowFirstColumn="0" w:lastRowLastColumn="0"/>
          <w:ins w:id="1990"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7CCA4103" w14:textId="71BD1F69" w:rsidR="002649F3" w:rsidRPr="007149D1" w:rsidRDefault="002649F3" w:rsidP="002649F3">
            <w:pPr>
              <w:rPr>
                <w:ins w:id="1991" w:author="i0806927" w:date="2016-04-01T13:08:00Z"/>
                <w:rFonts w:ascii="Helvetica" w:hAnsi="Helvetica" w:cs="Helvetica"/>
                <w:b w:val="0"/>
                <w:highlight w:val="yellow"/>
                <w:lang w:eastAsia="ja-JP"/>
              </w:rPr>
            </w:pPr>
            <w:ins w:id="1992" w:author="i0806927" w:date="2016-04-01T13:09:00Z">
              <w:r w:rsidRPr="007149D1">
                <w:rPr>
                  <w:rFonts w:ascii="Helvetica" w:hAnsi="Helvetica" w:cs="Helvetica"/>
                  <w:highlight w:val="yellow"/>
                  <w:lang w:eastAsia="ja-JP"/>
                  <w:rPrChange w:id="1993" w:author="i0806927" w:date="2016-04-04T15:42:00Z">
                    <w:rPr>
                      <w:rFonts w:ascii="Helvetica" w:hAnsi="Helvetica" w:cs="Helvetica"/>
                      <w:lang w:eastAsia="ja-JP"/>
                    </w:rPr>
                  </w:rPrChange>
                </w:rPr>
                <w:t>address description</w:t>
              </w:r>
            </w:ins>
          </w:p>
        </w:tc>
        <w:tc>
          <w:tcPr>
            <w:tcW w:w="7901" w:type="dxa"/>
          </w:tcPr>
          <w:p w14:paraId="762D1D40" w14:textId="62660985" w:rsidR="002649F3" w:rsidRPr="004B23A3" w:rsidRDefault="002649F3" w:rsidP="002649F3">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1994" w:author="i0806927" w:date="2016-04-01T13:08:00Z"/>
                <w:rFonts w:ascii="Helvetica" w:hAnsi="Helvetica" w:cs="Helvetica"/>
                <w:bCs/>
                <w:highlight w:val="yellow"/>
                <w:lang w:eastAsia="ja-JP"/>
                <w:rPrChange w:id="1995" w:author="i0806927" w:date="2016-04-01T14:17:00Z">
                  <w:rPr>
                    <w:ins w:id="1996" w:author="i0806927" w:date="2016-04-01T13:08:00Z"/>
                    <w:rFonts w:ascii="Helvetica" w:hAnsi="Helvetica" w:cs="Helvetica"/>
                    <w:bCs/>
                    <w:i/>
                    <w:color w:val="auto"/>
                    <w:spacing w:val="-4"/>
                    <w:kern w:val="1"/>
                    <w:sz w:val="18"/>
                    <w:highlight w:val="yellow"/>
                    <w:lang w:eastAsia="it-IT"/>
                  </w:rPr>
                </w:rPrChange>
              </w:rPr>
            </w:pPr>
            <w:ins w:id="1997" w:author="i0806927" w:date="2016-04-01T13:12:00Z">
              <w:r w:rsidRPr="004B23A3">
                <w:rPr>
                  <w:rFonts w:ascii="Helvetica" w:hAnsi="Helvetica" w:cs="Helvetica"/>
                  <w:bCs/>
                  <w:highlight w:val="yellow"/>
                  <w:lang w:eastAsia="ja-JP"/>
                  <w:rPrChange w:id="1998" w:author="i0806927" w:date="2016-04-01T14:17:00Z">
                    <w:rPr>
                      <w:rFonts w:ascii="Helvetica" w:hAnsi="Helvetica" w:cs="Helvetica"/>
                      <w:bCs/>
                      <w:lang w:eastAsia="ja-JP"/>
                    </w:rPr>
                  </w:rPrChange>
                </w:rPr>
                <w:t>Address description</w:t>
              </w:r>
            </w:ins>
          </w:p>
        </w:tc>
      </w:tr>
      <w:tr w:rsidR="002649F3" w:rsidRPr="004B23A3" w14:paraId="5C84BDA7" w14:textId="77777777" w:rsidTr="002649F3">
        <w:trPr>
          <w:ins w:id="1999"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08C845ED" w14:textId="303E4803" w:rsidR="002649F3" w:rsidRPr="007149D1" w:rsidRDefault="002649F3" w:rsidP="002649F3">
            <w:pPr>
              <w:ind w:leftChars="100" w:left="200"/>
              <w:rPr>
                <w:ins w:id="2000" w:author="i0806927" w:date="2016-04-01T13:08:00Z"/>
                <w:rFonts w:ascii="Helvetica" w:hAnsi="Helvetica" w:cs="Helvetica"/>
                <w:b w:val="0"/>
                <w:highlight w:val="yellow"/>
                <w:lang w:eastAsia="ja-JP"/>
              </w:rPr>
            </w:pPr>
            <w:ins w:id="2001" w:author="i0806927" w:date="2016-04-01T13:10:00Z">
              <w:r w:rsidRPr="007149D1">
                <w:rPr>
                  <w:rFonts w:ascii="Helvetica" w:hAnsi="Helvetica" w:cs="Helvetica"/>
                  <w:highlight w:val="yellow"/>
                  <w:lang w:eastAsia="ja-JP"/>
                  <w:rPrChange w:id="2002" w:author="i0806927" w:date="2016-04-04T15:42:00Z">
                    <w:rPr>
                      <w:rFonts w:ascii="Helvetica" w:hAnsi="Helvetica" w:cs="Helvetica"/>
                      <w:lang w:eastAsia="ja-JP"/>
                    </w:rPr>
                  </w:rPrChange>
                </w:rPr>
                <w:t>streetNr</w:t>
              </w:r>
            </w:ins>
          </w:p>
        </w:tc>
        <w:tc>
          <w:tcPr>
            <w:tcW w:w="7901" w:type="dxa"/>
          </w:tcPr>
          <w:p w14:paraId="062F3805" w14:textId="634395D3" w:rsidR="002649F3" w:rsidRPr="004B23A3" w:rsidRDefault="002649F3" w:rsidP="002649F3">
            <w:pPr>
              <w:cnfStyle w:val="000000000000" w:firstRow="0" w:lastRow="0" w:firstColumn="0" w:lastColumn="0" w:oddVBand="0" w:evenVBand="0" w:oddHBand="0" w:evenHBand="0" w:firstRowFirstColumn="0" w:firstRowLastColumn="0" w:lastRowFirstColumn="0" w:lastRowLastColumn="0"/>
              <w:rPr>
                <w:ins w:id="2003" w:author="i0806927" w:date="2016-04-01T13:08:00Z"/>
                <w:rFonts w:ascii="Helvetica" w:hAnsi="Helvetica" w:cs="Helvetica"/>
                <w:bCs/>
                <w:highlight w:val="yellow"/>
                <w:lang w:eastAsia="it-IT"/>
              </w:rPr>
            </w:pPr>
          </w:p>
        </w:tc>
      </w:tr>
      <w:tr w:rsidR="002649F3" w:rsidRPr="004B23A3" w14:paraId="1E27C73D" w14:textId="77777777" w:rsidTr="002649F3">
        <w:trPr>
          <w:cnfStyle w:val="000000100000" w:firstRow="0" w:lastRow="0" w:firstColumn="0" w:lastColumn="0" w:oddVBand="0" w:evenVBand="0" w:oddHBand="1" w:evenHBand="0" w:firstRowFirstColumn="0" w:firstRowLastColumn="0" w:lastRowFirstColumn="0" w:lastRowLastColumn="0"/>
          <w:ins w:id="2004"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6B6CA574" w14:textId="5A643CE1" w:rsidR="002649F3" w:rsidRPr="007149D1" w:rsidRDefault="002649F3" w:rsidP="002649F3">
            <w:pPr>
              <w:ind w:leftChars="100" w:left="200"/>
              <w:rPr>
                <w:ins w:id="2005" w:author="i0806927" w:date="2016-04-01T13:08:00Z"/>
                <w:rFonts w:ascii="Helvetica" w:hAnsi="Helvetica" w:cs="Helvetica"/>
                <w:b w:val="0"/>
                <w:highlight w:val="yellow"/>
                <w:lang w:eastAsia="ja-JP"/>
              </w:rPr>
            </w:pPr>
            <w:ins w:id="2006" w:author="i0806927" w:date="2016-04-01T13:10:00Z">
              <w:r w:rsidRPr="007149D1">
                <w:rPr>
                  <w:rFonts w:ascii="Helvetica" w:hAnsi="Helvetica" w:cs="Helvetica"/>
                  <w:highlight w:val="yellow"/>
                  <w:lang w:eastAsia="ja-JP"/>
                  <w:rPrChange w:id="2007" w:author="i0806927" w:date="2016-04-04T15:42:00Z">
                    <w:rPr>
                      <w:rFonts w:ascii="Helvetica" w:hAnsi="Helvetica" w:cs="Helvetica"/>
                      <w:lang w:eastAsia="ja-JP"/>
                    </w:rPr>
                  </w:rPrChange>
                </w:rPr>
                <w:t>street</w:t>
              </w:r>
            </w:ins>
            <w:ins w:id="2008" w:author="i0806927" w:date="2016-04-01T13:11:00Z">
              <w:r w:rsidRPr="007149D1">
                <w:rPr>
                  <w:rFonts w:ascii="Helvetica" w:hAnsi="Helvetica" w:cs="Helvetica"/>
                  <w:highlight w:val="yellow"/>
                  <w:lang w:eastAsia="ja-JP"/>
                  <w:rPrChange w:id="2009" w:author="i0806927" w:date="2016-04-04T15:42:00Z">
                    <w:rPr>
                      <w:rFonts w:ascii="Helvetica" w:hAnsi="Helvetica" w:cs="Helvetica"/>
                      <w:lang w:eastAsia="ja-JP"/>
                    </w:rPr>
                  </w:rPrChange>
                </w:rPr>
                <w:t>Nr</w:t>
              </w:r>
            </w:ins>
            <w:ins w:id="2010" w:author="i0806927" w:date="2016-04-01T13:10:00Z">
              <w:r w:rsidRPr="007149D1">
                <w:rPr>
                  <w:rFonts w:ascii="Helvetica" w:hAnsi="Helvetica" w:cs="Helvetica"/>
                  <w:highlight w:val="yellow"/>
                  <w:lang w:eastAsia="ja-JP"/>
                  <w:rPrChange w:id="2011" w:author="i0806927" w:date="2016-04-04T15:42:00Z">
                    <w:rPr>
                      <w:rFonts w:ascii="Helvetica" w:hAnsi="Helvetica" w:cs="Helvetica"/>
                      <w:lang w:eastAsia="ja-JP"/>
                    </w:rPr>
                  </w:rPrChange>
                </w:rPr>
                <w:t>Suffix</w:t>
              </w:r>
            </w:ins>
          </w:p>
        </w:tc>
        <w:tc>
          <w:tcPr>
            <w:tcW w:w="7901" w:type="dxa"/>
          </w:tcPr>
          <w:p w14:paraId="421441A9" w14:textId="2A8FBE42" w:rsidR="002649F3" w:rsidRPr="004B23A3" w:rsidRDefault="002649F3" w:rsidP="002649F3">
            <w:pPr>
              <w:cnfStyle w:val="000000100000" w:firstRow="0" w:lastRow="0" w:firstColumn="0" w:lastColumn="0" w:oddVBand="0" w:evenVBand="0" w:oddHBand="1" w:evenHBand="0" w:firstRowFirstColumn="0" w:firstRowLastColumn="0" w:lastRowFirstColumn="0" w:lastRowLastColumn="0"/>
              <w:rPr>
                <w:ins w:id="2012" w:author="i0806927" w:date="2016-04-01T13:08:00Z"/>
                <w:rFonts w:ascii="Helvetica" w:hAnsi="Helvetica" w:cs="Helvetica"/>
                <w:bCs/>
                <w:highlight w:val="yellow"/>
                <w:lang w:eastAsia="it-IT"/>
              </w:rPr>
            </w:pPr>
          </w:p>
        </w:tc>
      </w:tr>
      <w:tr w:rsidR="002649F3" w:rsidRPr="004B23A3" w14:paraId="7E7A86BC" w14:textId="77777777" w:rsidTr="002649F3">
        <w:trPr>
          <w:ins w:id="2013"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771336A4" w14:textId="47C42CF5" w:rsidR="002649F3" w:rsidRPr="007149D1" w:rsidRDefault="002649F3" w:rsidP="002649F3">
            <w:pPr>
              <w:ind w:leftChars="100" w:left="200"/>
              <w:rPr>
                <w:ins w:id="2014" w:author="i0806927" w:date="2016-04-01T13:08:00Z"/>
                <w:rFonts w:ascii="Helvetica" w:hAnsi="Helvetica" w:cs="Helvetica"/>
                <w:b w:val="0"/>
                <w:highlight w:val="yellow"/>
                <w:lang w:eastAsia="ja-JP"/>
              </w:rPr>
            </w:pPr>
            <w:ins w:id="2015" w:author="i0806927" w:date="2016-04-01T13:11:00Z">
              <w:r w:rsidRPr="007149D1">
                <w:rPr>
                  <w:rFonts w:ascii="Helvetica" w:hAnsi="Helvetica" w:cs="Helvetica"/>
                  <w:highlight w:val="yellow"/>
                  <w:lang w:eastAsia="ja-JP"/>
                  <w:rPrChange w:id="2016" w:author="i0806927" w:date="2016-04-04T15:42:00Z">
                    <w:rPr>
                      <w:rFonts w:ascii="Helvetica" w:hAnsi="Helvetica" w:cs="Helvetica"/>
                      <w:lang w:eastAsia="ja-JP"/>
                    </w:rPr>
                  </w:rPrChange>
                </w:rPr>
                <w:t>s</w:t>
              </w:r>
            </w:ins>
            <w:ins w:id="2017" w:author="i0806927" w:date="2016-04-01T13:10:00Z">
              <w:r w:rsidRPr="007149D1">
                <w:rPr>
                  <w:rFonts w:ascii="Helvetica" w:hAnsi="Helvetica" w:cs="Helvetica"/>
                  <w:highlight w:val="yellow"/>
                  <w:lang w:eastAsia="ja-JP"/>
                  <w:rPrChange w:id="2018" w:author="i0806927" w:date="2016-04-04T15:42:00Z">
                    <w:rPr>
                      <w:rFonts w:ascii="Helvetica" w:hAnsi="Helvetica" w:cs="Helvetica"/>
                      <w:lang w:eastAsia="ja-JP"/>
                    </w:rPr>
                  </w:rPrChange>
                </w:rPr>
                <w:t>treetName</w:t>
              </w:r>
            </w:ins>
          </w:p>
        </w:tc>
        <w:tc>
          <w:tcPr>
            <w:tcW w:w="7901" w:type="dxa"/>
          </w:tcPr>
          <w:p w14:paraId="3724165C" w14:textId="1ECFD867" w:rsidR="002649F3" w:rsidRPr="004B23A3" w:rsidRDefault="002649F3" w:rsidP="002649F3">
            <w:pPr>
              <w:cnfStyle w:val="000000000000" w:firstRow="0" w:lastRow="0" w:firstColumn="0" w:lastColumn="0" w:oddVBand="0" w:evenVBand="0" w:oddHBand="0" w:evenHBand="0" w:firstRowFirstColumn="0" w:firstRowLastColumn="0" w:lastRowFirstColumn="0" w:lastRowLastColumn="0"/>
              <w:rPr>
                <w:ins w:id="2019" w:author="i0806927" w:date="2016-04-01T13:08:00Z"/>
                <w:rFonts w:ascii="Helvetica" w:hAnsi="Helvetica" w:cs="Helvetica"/>
                <w:bCs/>
                <w:highlight w:val="yellow"/>
                <w:lang w:eastAsia="ja-JP"/>
              </w:rPr>
            </w:pPr>
          </w:p>
        </w:tc>
      </w:tr>
      <w:tr w:rsidR="002649F3" w:rsidRPr="004B23A3" w14:paraId="1B40D222" w14:textId="77777777" w:rsidTr="002649F3">
        <w:trPr>
          <w:cnfStyle w:val="000000100000" w:firstRow="0" w:lastRow="0" w:firstColumn="0" w:lastColumn="0" w:oddVBand="0" w:evenVBand="0" w:oddHBand="1" w:evenHBand="0" w:firstRowFirstColumn="0" w:firstRowLastColumn="0" w:lastRowFirstColumn="0" w:lastRowLastColumn="0"/>
          <w:ins w:id="2020"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3D8FC6CB" w14:textId="4BFD95AF" w:rsidR="002649F3" w:rsidRPr="007149D1" w:rsidRDefault="002649F3" w:rsidP="002649F3">
            <w:pPr>
              <w:ind w:leftChars="100" w:left="200"/>
              <w:rPr>
                <w:ins w:id="2021" w:author="i0806927" w:date="2016-04-01T13:08:00Z"/>
                <w:rFonts w:ascii="Helvetica" w:hAnsi="Helvetica" w:cs="Helvetica"/>
                <w:b w:val="0"/>
                <w:highlight w:val="yellow"/>
                <w:lang w:eastAsia="ja-JP"/>
              </w:rPr>
            </w:pPr>
            <w:ins w:id="2022" w:author="i0806927" w:date="2016-04-01T13:11:00Z">
              <w:r w:rsidRPr="007149D1">
                <w:rPr>
                  <w:rFonts w:ascii="Helvetica" w:hAnsi="Helvetica" w:cs="Helvetica"/>
                  <w:highlight w:val="yellow"/>
                  <w:lang w:eastAsia="ja-JP"/>
                  <w:rPrChange w:id="2023" w:author="i0806927" w:date="2016-04-04T15:42:00Z">
                    <w:rPr>
                      <w:rFonts w:ascii="Helvetica" w:hAnsi="Helvetica" w:cs="Helvetica"/>
                      <w:lang w:eastAsia="ja-JP"/>
                    </w:rPr>
                  </w:rPrChange>
                </w:rPr>
                <w:t>streetType</w:t>
              </w:r>
            </w:ins>
          </w:p>
        </w:tc>
        <w:tc>
          <w:tcPr>
            <w:tcW w:w="7901" w:type="dxa"/>
          </w:tcPr>
          <w:p w14:paraId="4FCA342F" w14:textId="6E0AAA20" w:rsidR="002649F3" w:rsidRPr="004B23A3" w:rsidRDefault="002649F3" w:rsidP="002649F3">
            <w:pPr>
              <w:cnfStyle w:val="000000100000" w:firstRow="0" w:lastRow="0" w:firstColumn="0" w:lastColumn="0" w:oddVBand="0" w:evenVBand="0" w:oddHBand="1" w:evenHBand="0" w:firstRowFirstColumn="0" w:firstRowLastColumn="0" w:lastRowFirstColumn="0" w:lastRowLastColumn="0"/>
              <w:rPr>
                <w:ins w:id="2024" w:author="i0806927" w:date="2016-04-01T13:08:00Z"/>
                <w:rFonts w:ascii="Helvetica" w:hAnsi="Helvetica" w:cs="Helvetica"/>
                <w:bCs/>
                <w:highlight w:val="yellow"/>
                <w:lang w:eastAsia="ja-JP"/>
              </w:rPr>
            </w:pPr>
          </w:p>
        </w:tc>
      </w:tr>
      <w:tr w:rsidR="002649F3" w:rsidRPr="004B23A3" w14:paraId="21F0811D" w14:textId="77777777" w:rsidTr="002649F3">
        <w:trPr>
          <w:ins w:id="2025"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20CA1AC6" w14:textId="5C78CFEF" w:rsidR="002649F3" w:rsidRPr="007149D1" w:rsidRDefault="002649F3">
            <w:pPr>
              <w:ind w:leftChars="100" w:left="200"/>
              <w:rPr>
                <w:ins w:id="2026" w:author="i0806927" w:date="2016-04-01T13:08:00Z"/>
                <w:rFonts w:ascii="Helvetica" w:hAnsi="Helvetica" w:cs="Helvetica"/>
                <w:b w:val="0"/>
                <w:highlight w:val="yellow"/>
                <w:lang w:eastAsia="ja-JP"/>
                <w:rPrChange w:id="2027" w:author="i0806927" w:date="2016-04-04T15:42:00Z">
                  <w:rPr>
                    <w:ins w:id="2028" w:author="i0806927" w:date="2016-04-01T13:08:00Z"/>
                    <w:rFonts w:ascii="Helvetica" w:hAnsi="Helvetica" w:cs="Helvetica"/>
                    <w:b w:val="0"/>
                    <w:bCs w:val="0"/>
                    <w:i/>
                    <w:color w:val="auto"/>
                    <w:spacing w:val="-4"/>
                    <w:kern w:val="1"/>
                    <w:sz w:val="18"/>
                    <w:lang w:eastAsia="ja-JP"/>
                  </w:rPr>
                </w:rPrChange>
              </w:rPr>
              <w:pPrChange w:id="2029" w:author="i0806927" w:date="2016-04-01T13:11:00Z">
                <w:pPr>
                  <w:keepNext/>
                  <w:keepLines/>
                  <w:suppressAutoHyphens/>
                  <w:spacing w:before="140" w:after="200" w:line="220" w:lineRule="atLeast"/>
                  <w:ind w:left="1080"/>
                  <w:outlineLvl w:val="7"/>
                </w:pPr>
              </w:pPrChange>
            </w:pPr>
            <w:ins w:id="2030" w:author="i0806927" w:date="2016-04-01T13:11:00Z">
              <w:r w:rsidRPr="007149D1">
                <w:rPr>
                  <w:rFonts w:ascii="Helvetica" w:hAnsi="Helvetica" w:cs="Helvetica"/>
                  <w:highlight w:val="yellow"/>
                  <w:lang w:eastAsia="ja-JP"/>
                  <w:rPrChange w:id="2031" w:author="i0806927" w:date="2016-04-04T15:42:00Z">
                    <w:rPr>
                      <w:rFonts w:ascii="Helvetica" w:hAnsi="Helvetica" w:cs="Helvetica"/>
                      <w:lang w:eastAsia="ja-JP"/>
                    </w:rPr>
                  </w:rPrChange>
                </w:rPr>
                <w:t>streetSuffix</w:t>
              </w:r>
            </w:ins>
          </w:p>
        </w:tc>
        <w:tc>
          <w:tcPr>
            <w:tcW w:w="7901" w:type="dxa"/>
          </w:tcPr>
          <w:p w14:paraId="0471EF28" w14:textId="77777777" w:rsidR="002649F3" w:rsidRPr="004B23A3" w:rsidRDefault="002649F3" w:rsidP="002649F3">
            <w:pPr>
              <w:spacing w:after="200" w:line="276" w:lineRule="auto"/>
              <w:cnfStyle w:val="000000000000" w:firstRow="0" w:lastRow="0" w:firstColumn="0" w:lastColumn="0" w:oddVBand="0" w:evenVBand="0" w:oddHBand="0" w:evenHBand="0" w:firstRowFirstColumn="0" w:firstRowLastColumn="0" w:lastRowFirstColumn="0" w:lastRowLastColumn="0"/>
              <w:rPr>
                <w:ins w:id="2032" w:author="i0806927" w:date="2016-04-01T13:08:00Z"/>
                <w:rFonts w:ascii="Helvetica" w:hAnsi="Helvetica" w:cs="Helvetica"/>
                <w:bCs/>
                <w:highlight w:val="yellow"/>
                <w:lang w:eastAsia="it-IT"/>
                <w:rPrChange w:id="2033" w:author="i0806927" w:date="2016-04-01T14:17:00Z">
                  <w:rPr>
                    <w:ins w:id="2034" w:author="i0806927" w:date="2016-04-01T13:08:00Z"/>
                    <w:rFonts w:ascii="Helvetica" w:hAnsi="Helvetica" w:cs="Helvetica"/>
                    <w:bCs/>
                    <w:color w:val="auto"/>
                    <w:lang w:eastAsia="it-IT"/>
                  </w:rPr>
                </w:rPrChange>
              </w:rPr>
            </w:pPr>
          </w:p>
        </w:tc>
      </w:tr>
      <w:tr w:rsidR="002649F3" w:rsidRPr="004B23A3" w14:paraId="74EF1A18" w14:textId="77777777" w:rsidTr="002649F3">
        <w:trPr>
          <w:cnfStyle w:val="000000100000" w:firstRow="0" w:lastRow="0" w:firstColumn="0" w:lastColumn="0" w:oddVBand="0" w:evenVBand="0" w:oddHBand="1" w:evenHBand="0" w:firstRowFirstColumn="0" w:firstRowLastColumn="0" w:lastRowFirstColumn="0" w:lastRowLastColumn="0"/>
          <w:ins w:id="2035"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2295F620" w14:textId="39A546D6" w:rsidR="002649F3" w:rsidRPr="007149D1" w:rsidDel="00DC69EC" w:rsidRDefault="00C17C29" w:rsidP="002649F3">
            <w:pPr>
              <w:keepNext/>
              <w:keepLines/>
              <w:suppressAutoHyphens/>
              <w:spacing w:before="140" w:after="200" w:line="220" w:lineRule="atLeast"/>
              <w:ind w:leftChars="100" w:left="200"/>
              <w:outlineLvl w:val="7"/>
              <w:rPr>
                <w:ins w:id="2036" w:author="i0806927" w:date="2016-04-01T13:08:00Z"/>
                <w:rFonts w:ascii="Helvetica" w:hAnsi="Helvetica" w:cs="Helvetica"/>
                <w:b w:val="0"/>
                <w:highlight w:val="yellow"/>
                <w:lang w:eastAsia="ja-JP"/>
                <w:rPrChange w:id="2037" w:author="i0806927" w:date="2016-04-04T15:42:00Z">
                  <w:rPr>
                    <w:ins w:id="2038" w:author="i0806927" w:date="2016-04-01T13:08:00Z"/>
                    <w:rFonts w:ascii="Helvetica" w:hAnsi="Helvetica" w:cs="Helvetica"/>
                    <w:b w:val="0"/>
                    <w:bCs w:val="0"/>
                    <w:i/>
                    <w:color w:val="auto"/>
                    <w:spacing w:val="-4"/>
                    <w:kern w:val="1"/>
                    <w:sz w:val="18"/>
                    <w:lang w:eastAsia="ja-JP"/>
                  </w:rPr>
                </w:rPrChange>
              </w:rPr>
            </w:pPr>
            <w:ins w:id="2039" w:author="i0806927" w:date="2016-04-01T13:11:00Z">
              <w:r w:rsidRPr="00837C91">
                <w:rPr>
                  <w:rFonts w:ascii="Helvetica" w:hAnsi="Helvetica" w:cs="Helvetica"/>
                  <w:highlight w:val="yellow"/>
                  <w:lang w:eastAsia="ja-JP"/>
                </w:rPr>
                <w:t>C</w:t>
              </w:r>
              <w:r w:rsidR="002649F3" w:rsidRPr="007149D1">
                <w:rPr>
                  <w:rFonts w:ascii="Helvetica" w:hAnsi="Helvetica" w:cs="Helvetica"/>
                  <w:highlight w:val="yellow"/>
                  <w:lang w:eastAsia="ja-JP"/>
                  <w:rPrChange w:id="2040" w:author="i0806927" w:date="2016-04-04T15:42:00Z">
                    <w:rPr>
                      <w:rFonts w:ascii="Helvetica" w:hAnsi="Helvetica" w:cs="Helvetica"/>
                      <w:lang w:eastAsia="ja-JP"/>
                    </w:rPr>
                  </w:rPrChange>
                </w:rPr>
                <w:t>ity</w:t>
              </w:r>
            </w:ins>
          </w:p>
        </w:tc>
        <w:tc>
          <w:tcPr>
            <w:tcW w:w="7901" w:type="dxa"/>
          </w:tcPr>
          <w:p w14:paraId="6E0FF321" w14:textId="77777777" w:rsidR="002649F3" w:rsidRPr="004B23A3" w:rsidRDefault="002649F3" w:rsidP="002649F3">
            <w:pPr>
              <w:spacing w:after="200" w:line="276" w:lineRule="auto"/>
              <w:cnfStyle w:val="000000100000" w:firstRow="0" w:lastRow="0" w:firstColumn="0" w:lastColumn="0" w:oddVBand="0" w:evenVBand="0" w:oddHBand="1" w:evenHBand="0" w:firstRowFirstColumn="0" w:firstRowLastColumn="0" w:lastRowFirstColumn="0" w:lastRowLastColumn="0"/>
              <w:rPr>
                <w:ins w:id="2041" w:author="i0806927" w:date="2016-04-01T13:08:00Z"/>
                <w:rFonts w:ascii="Helvetica" w:hAnsi="Helvetica" w:cs="Helvetica"/>
                <w:bCs/>
                <w:highlight w:val="yellow"/>
                <w:lang w:eastAsia="it-IT"/>
                <w:rPrChange w:id="2042" w:author="i0806927" w:date="2016-04-01T14:17:00Z">
                  <w:rPr>
                    <w:ins w:id="2043" w:author="i0806927" w:date="2016-04-01T13:08:00Z"/>
                    <w:rFonts w:ascii="Helvetica" w:hAnsi="Helvetica" w:cs="Helvetica"/>
                    <w:bCs/>
                    <w:color w:val="auto"/>
                    <w:lang w:eastAsia="it-IT"/>
                  </w:rPr>
                </w:rPrChange>
              </w:rPr>
            </w:pPr>
          </w:p>
        </w:tc>
      </w:tr>
      <w:tr w:rsidR="002649F3" w:rsidRPr="004B23A3" w14:paraId="1A377D48" w14:textId="77777777" w:rsidTr="002649F3">
        <w:trPr>
          <w:ins w:id="2044"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13C8F425" w14:textId="619596AD" w:rsidR="002649F3" w:rsidRPr="007149D1" w:rsidRDefault="002649F3" w:rsidP="002649F3">
            <w:pPr>
              <w:keepNext/>
              <w:keepLines/>
              <w:suppressAutoHyphens/>
              <w:spacing w:before="140" w:after="200" w:line="220" w:lineRule="atLeast"/>
              <w:ind w:leftChars="100" w:left="200"/>
              <w:outlineLvl w:val="7"/>
              <w:rPr>
                <w:ins w:id="2045" w:author="i0806927" w:date="2016-04-01T13:08:00Z"/>
                <w:rFonts w:ascii="Helvetica" w:hAnsi="Helvetica" w:cs="Helvetica"/>
                <w:b w:val="0"/>
                <w:highlight w:val="yellow"/>
                <w:lang w:eastAsia="ja-JP"/>
                <w:rPrChange w:id="2046" w:author="i0806927" w:date="2016-04-04T15:42:00Z">
                  <w:rPr>
                    <w:ins w:id="2047" w:author="i0806927" w:date="2016-04-01T13:08:00Z"/>
                    <w:rFonts w:ascii="Helvetica" w:hAnsi="Helvetica" w:cs="Helvetica"/>
                    <w:b w:val="0"/>
                    <w:bCs w:val="0"/>
                    <w:i/>
                    <w:color w:val="auto"/>
                    <w:spacing w:val="-4"/>
                    <w:kern w:val="1"/>
                    <w:sz w:val="18"/>
                    <w:lang w:eastAsia="ja-JP"/>
                  </w:rPr>
                </w:rPrChange>
              </w:rPr>
            </w:pPr>
            <w:ins w:id="2048" w:author="i0806927" w:date="2016-04-01T13:11:00Z">
              <w:r w:rsidRPr="007149D1">
                <w:rPr>
                  <w:rFonts w:ascii="Helvetica" w:hAnsi="Helvetica" w:cs="Helvetica"/>
                  <w:highlight w:val="yellow"/>
                  <w:lang w:eastAsia="ja-JP"/>
                  <w:rPrChange w:id="2049" w:author="i0806927" w:date="2016-04-04T15:42:00Z">
                    <w:rPr>
                      <w:rFonts w:ascii="Helvetica" w:hAnsi="Helvetica" w:cs="Helvetica"/>
                      <w:lang w:eastAsia="ja-JP"/>
                    </w:rPr>
                  </w:rPrChange>
                </w:rPr>
                <w:t>locality</w:t>
              </w:r>
            </w:ins>
          </w:p>
        </w:tc>
        <w:tc>
          <w:tcPr>
            <w:tcW w:w="7901" w:type="dxa"/>
          </w:tcPr>
          <w:p w14:paraId="1F4AF8CC" w14:textId="19018A28" w:rsidR="002649F3" w:rsidRPr="004B23A3" w:rsidRDefault="002649F3" w:rsidP="002649F3">
            <w:pPr>
              <w:spacing w:after="200" w:line="276" w:lineRule="auto"/>
              <w:cnfStyle w:val="000000000000" w:firstRow="0" w:lastRow="0" w:firstColumn="0" w:lastColumn="0" w:oddVBand="0" w:evenVBand="0" w:oddHBand="0" w:evenHBand="0" w:firstRowFirstColumn="0" w:firstRowLastColumn="0" w:lastRowFirstColumn="0" w:lastRowLastColumn="0"/>
              <w:rPr>
                <w:ins w:id="2050" w:author="i0806927" w:date="2016-04-01T13:08:00Z"/>
                <w:rFonts w:ascii="Helvetica" w:hAnsi="Helvetica" w:cs="Helvetica"/>
                <w:bCs/>
                <w:highlight w:val="yellow"/>
                <w:lang w:eastAsia="it-IT"/>
                <w:rPrChange w:id="2051" w:author="i0806927" w:date="2016-04-01T14:17:00Z">
                  <w:rPr>
                    <w:ins w:id="2052" w:author="i0806927" w:date="2016-04-01T13:08:00Z"/>
                    <w:rFonts w:ascii="Helvetica" w:hAnsi="Helvetica" w:cs="Helvetica"/>
                    <w:bCs/>
                    <w:color w:val="auto"/>
                    <w:lang w:eastAsia="it-IT"/>
                  </w:rPr>
                </w:rPrChange>
              </w:rPr>
            </w:pPr>
          </w:p>
        </w:tc>
      </w:tr>
      <w:tr w:rsidR="002649F3" w:rsidRPr="004B23A3" w14:paraId="3819C54D" w14:textId="77777777" w:rsidTr="002649F3">
        <w:trPr>
          <w:cnfStyle w:val="000000100000" w:firstRow="0" w:lastRow="0" w:firstColumn="0" w:lastColumn="0" w:oddVBand="0" w:evenVBand="0" w:oddHBand="1" w:evenHBand="0" w:firstRowFirstColumn="0" w:firstRowLastColumn="0" w:lastRowFirstColumn="0" w:lastRowLastColumn="0"/>
          <w:ins w:id="2053"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5DCDFE75" w14:textId="6814BE5A" w:rsidR="002649F3" w:rsidRPr="007149D1" w:rsidRDefault="002649F3">
            <w:pPr>
              <w:ind w:leftChars="100" w:left="200"/>
              <w:rPr>
                <w:ins w:id="2054" w:author="i0806927" w:date="2016-04-01T13:08:00Z"/>
                <w:rFonts w:ascii="Helvetica" w:hAnsi="Helvetica" w:cs="Helvetica"/>
                <w:b w:val="0"/>
                <w:highlight w:val="yellow"/>
                <w:lang w:eastAsia="ja-JP"/>
                <w:rPrChange w:id="2055" w:author="i0806927" w:date="2016-04-04T15:42:00Z">
                  <w:rPr>
                    <w:ins w:id="2056" w:author="i0806927" w:date="2016-04-01T13:08:00Z"/>
                    <w:rFonts w:ascii="Helvetica" w:hAnsi="Helvetica" w:cs="Helvetica"/>
                    <w:b w:val="0"/>
                    <w:bCs w:val="0"/>
                    <w:color w:val="auto"/>
                    <w:lang w:eastAsia="ja-JP"/>
                  </w:rPr>
                </w:rPrChange>
              </w:rPr>
              <w:pPrChange w:id="2057" w:author="i0806927" w:date="2016-04-01T13:11:00Z">
                <w:pPr>
                  <w:spacing w:after="200" w:line="276" w:lineRule="auto"/>
                  <w:ind w:leftChars="200" w:left="400"/>
                </w:pPr>
              </w:pPrChange>
            </w:pPr>
            <w:ins w:id="2058" w:author="i0806927" w:date="2016-04-01T13:12:00Z">
              <w:r w:rsidRPr="007149D1">
                <w:rPr>
                  <w:rFonts w:ascii="Helvetica" w:hAnsi="Helvetica" w:cs="Helvetica"/>
                  <w:highlight w:val="yellow"/>
                  <w:lang w:eastAsia="ja-JP"/>
                  <w:rPrChange w:id="2059" w:author="i0806927" w:date="2016-04-04T15:42:00Z">
                    <w:rPr>
                      <w:rFonts w:ascii="Helvetica" w:hAnsi="Helvetica" w:cs="Helvetica"/>
                      <w:lang w:eastAsia="ja-JP"/>
                    </w:rPr>
                  </w:rPrChange>
                </w:rPr>
                <w:t>postcode</w:t>
              </w:r>
            </w:ins>
          </w:p>
        </w:tc>
        <w:tc>
          <w:tcPr>
            <w:tcW w:w="7901" w:type="dxa"/>
          </w:tcPr>
          <w:p w14:paraId="42A7BD66" w14:textId="77777777" w:rsidR="002649F3" w:rsidRPr="004B23A3" w:rsidRDefault="002649F3" w:rsidP="002649F3">
            <w:pPr>
              <w:spacing w:after="200" w:line="276" w:lineRule="auto"/>
              <w:cnfStyle w:val="000000100000" w:firstRow="0" w:lastRow="0" w:firstColumn="0" w:lastColumn="0" w:oddVBand="0" w:evenVBand="0" w:oddHBand="1" w:evenHBand="0" w:firstRowFirstColumn="0" w:firstRowLastColumn="0" w:lastRowFirstColumn="0" w:lastRowLastColumn="0"/>
              <w:rPr>
                <w:ins w:id="2060" w:author="i0806927" w:date="2016-04-01T13:08:00Z"/>
                <w:rFonts w:ascii="Helvetica" w:hAnsi="Helvetica" w:cs="Helvetica"/>
                <w:bCs/>
                <w:highlight w:val="yellow"/>
                <w:lang w:eastAsia="it-IT"/>
                <w:rPrChange w:id="2061" w:author="i0806927" w:date="2016-04-01T14:17:00Z">
                  <w:rPr>
                    <w:ins w:id="2062" w:author="i0806927" w:date="2016-04-01T13:08:00Z"/>
                    <w:rFonts w:ascii="Helvetica" w:hAnsi="Helvetica" w:cs="Helvetica"/>
                    <w:bCs/>
                    <w:color w:val="auto"/>
                    <w:lang w:eastAsia="it-IT"/>
                  </w:rPr>
                </w:rPrChange>
              </w:rPr>
            </w:pPr>
          </w:p>
        </w:tc>
      </w:tr>
      <w:tr w:rsidR="002649F3" w:rsidRPr="004B23A3" w14:paraId="3D7C8D3B" w14:textId="77777777" w:rsidTr="002649F3">
        <w:trPr>
          <w:ins w:id="2063"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4FB2ED3E" w14:textId="1A6657ED" w:rsidR="002649F3" w:rsidRPr="007149D1" w:rsidRDefault="002649F3">
            <w:pPr>
              <w:ind w:leftChars="100" w:left="200"/>
              <w:rPr>
                <w:ins w:id="2064" w:author="i0806927" w:date="2016-04-01T13:08:00Z"/>
                <w:rFonts w:ascii="Helvetica" w:hAnsi="Helvetica" w:cs="Helvetica"/>
                <w:b w:val="0"/>
                <w:highlight w:val="yellow"/>
                <w:lang w:eastAsia="ja-JP"/>
                <w:rPrChange w:id="2065" w:author="i0806927" w:date="2016-04-04T15:42:00Z">
                  <w:rPr>
                    <w:ins w:id="2066" w:author="i0806927" w:date="2016-04-01T13:08:00Z"/>
                    <w:rFonts w:ascii="Helvetica" w:hAnsi="Helvetica" w:cs="Helvetica"/>
                    <w:b w:val="0"/>
                    <w:bCs w:val="0"/>
                    <w:color w:val="auto"/>
                    <w:lang w:eastAsia="ja-JP"/>
                  </w:rPr>
                </w:rPrChange>
              </w:rPr>
              <w:pPrChange w:id="2067" w:author="i0806927" w:date="2016-04-01T13:11:00Z">
                <w:pPr>
                  <w:spacing w:after="200" w:line="276" w:lineRule="auto"/>
                  <w:ind w:leftChars="300" w:left="600"/>
                </w:pPr>
              </w:pPrChange>
            </w:pPr>
            <w:ins w:id="2068" w:author="i0806927" w:date="2016-04-01T13:11:00Z">
              <w:r w:rsidRPr="007149D1">
                <w:rPr>
                  <w:rFonts w:ascii="Helvetica" w:hAnsi="Helvetica" w:cs="Helvetica"/>
                  <w:highlight w:val="yellow"/>
                  <w:lang w:eastAsia="ja-JP"/>
                  <w:rPrChange w:id="2069" w:author="i0806927" w:date="2016-04-04T15:42:00Z">
                    <w:rPr>
                      <w:rFonts w:ascii="Helvetica" w:hAnsi="Helvetica" w:cs="Helvetica"/>
                      <w:lang w:eastAsia="ja-JP"/>
                    </w:rPr>
                  </w:rPrChange>
                </w:rPr>
                <w:t>stateOrProvince</w:t>
              </w:r>
            </w:ins>
          </w:p>
        </w:tc>
        <w:tc>
          <w:tcPr>
            <w:tcW w:w="7901" w:type="dxa"/>
          </w:tcPr>
          <w:p w14:paraId="1E444E4C" w14:textId="77777777" w:rsidR="002649F3" w:rsidRPr="004B23A3" w:rsidRDefault="002649F3" w:rsidP="002649F3">
            <w:pPr>
              <w:spacing w:after="200" w:line="276" w:lineRule="auto"/>
              <w:cnfStyle w:val="000000000000" w:firstRow="0" w:lastRow="0" w:firstColumn="0" w:lastColumn="0" w:oddVBand="0" w:evenVBand="0" w:oddHBand="0" w:evenHBand="0" w:firstRowFirstColumn="0" w:firstRowLastColumn="0" w:lastRowFirstColumn="0" w:lastRowLastColumn="0"/>
              <w:rPr>
                <w:ins w:id="2070" w:author="i0806927" w:date="2016-04-01T13:08:00Z"/>
                <w:rFonts w:ascii="Helvetica" w:hAnsi="Helvetica" w:cs="Helvetica"/>
                <w:bCs/>
                <w:highlight w:val="yellow"/>
                <w:lang w:eastAsia="ja-JP"/>
                <w:rPrChange w:id="2071" w:author="i0806927" w:date="2016-04-01T14:17:00Z">
                  <w:rPr>
                    <w:ins w:id="2072" w:author="i0806927" w:date="2016-04-01T13:08:00Z"/>
                    <w:rFonts w:ascii="Helvetica" w:hAnsi="Helvetica" w:cs="Helvetica"/>
                    <w:bCs/>
                    <w:color w:val="auto"/>
                    <w:lang w:eastAsia="ja-JP"/>
                  </w:rPr>
                </w:rPrChange>
              </w:rPr>
            </w:pPr>
          </w:p>
        </w:tc>
      </w:tr>
      <w:tr w:rsidR="002649F3" w:rsidRPr="004B23A3" w14:paraId="36D8F404" w14:textId="77777777" w:rsidTr="002649F3">
        <w:trPr>
          <w:cnfStyle w:val="000000100000" w:firstRow="0" w:lastRow="0" w:firstColumn="0" w:lastColumn="0" w:oddVBand="0" w:evenVBand="0" w:oddHBand="1" w:evenHBand="0" w:firstRowFirstColumn="0" w:firstRowLastColumn="0" w:lastRowFirstColumn="0" w:lastRowLastColumn="0"/>
          <w:ins w:id="2073"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6E42DF2E" w14:textId="504ADCF2" w:rsidR="002649F3" w:rsidRPr="007149D1" w:rsidRDefault="002649F3">
            <w:pPr>
              <w:ind w:leftChars="100" w:left="200"/>
              <w:rPr>
                <w:ins w:id="2074" w:author="i0806927" w:date="2016-04-01T13:08:00Z"/>
                <w:rFonts w:ascii="Helvetica" w:hAnsi="Helvetica" w:cs="Helvetica"/>
                <w:b w:val="0"/>
                <w:highlight w:val="yellow"/>
                <w:lang w:eastAsia="ja-JP"/>
                <w:rPrChange w:id="2075" w:author="i0806927" w:date="2016-04-04T15:42:00Z">
                  <w:rPr>
                    <w:ins w:id="2076" w:author="i0806927" w:date="2016-04-01T13:08:00Z"/>
                    <w:rFonts w:ascii="Helvetica" w:hAnsi="Helvetica" w:cs="Helvetica"/>
                    <w:b w:val="0"/>
                    <w:bCs w:val="0"/>
                    <w:color w:val="auto"/>
                    <w:lang w:eastAsia="ja-JP"/>
                  </w:rPr>
                </w:rPrChange>
              </w:rPr>
              <w:pPrChange w:id="2077" w:author="i0806927" w:date="2016-04-01T13:11:00Z">
                <w:pPr>
                  <w:spacing w:after="200" w:line="276" w:lineRule="auto"/>
                  <w:ind w:leftChars="300" w:left="600"/>
                </w:pPr>
              </w:pPrChange>
            </w:pPr>
            <w:ins w:id="2078" w:author="i0806927" w:date="2016-04-01T13:12:00Z">
              <w:r w:rsidRPr="007149D1">
                <w:rPr>
                  <w:rFonts w:ascii="Helvetica" w:hAnsi="Helvetica" w:cs="Helvetica"/>
                  <w:highlight w:val="yellow"/>
                  <w:lang w:eastAsia="ja-JP"/>
                  <w:rPrChange w:id="2079" w:author="i0806927" w:date="2016-04-04T15:42:00Z">
                    <w:rPr>
                      <w:rFonts w:ascii="Helvetica" w:hAnsi="Helvetica" w:cs="Helvetica"/>
                      <w:lang w:eastAsia="ja-JP"/>
                    </w:rPr>
                  </w:rPrChange>
                </w:rPr>
                <w:t>country</w:t>
              </w:r>
            </w:ins>
          </w:p>
        </w:tc>
        <w:tc>
          <w:tcPr>
            <w:tcW w:w="7901" w:type="dxa"/>
          </w:tcPr>
          <w:p w14:paraId="1678E43F" w14:textId="77777777" w:rsidR="002649F3" w:rsidRPr="004B23A3" w:rsidRDefault="002649F3" w:rsidP="002649F3">
            <w:pPr>
              <w:spacing w:after="200" w:line="276" w:lineRule="auto"/>
              <w:cnfStyle w:val="000000100000" w:firstRow="0" w:lastRow="0" w:firstColumn="0" w:lastColumn="0" w:oddVBand="0" w:evenVBand="0" w:oddHBand="1" w:evenHBand="0" w:firstRowFirstColumn="0" w:firstRowLastColumn="0" w:lastRowFirstColumn="0" w:lastRowLastColumn="0"/>
              <w:rPr>
                <w:ins w:id="2080" w:author="i0806927" w:date="2016-04-01T13:08:00Z"/>
                <w:rFonts w:ascii="Helvetica" w:hAnsi="Helvetica" w:cs="Helvetica"/>
                <w:bCs/>
                <w:highlight w:val="yellow"/>
                <w:lang w:eastAsia="ja-JP"/>
                <w:rPrChange w:id="2081" w:author="i0806927" w:date="2016-04-01T14:17:00Z">
                  <w:rPr>
                    <w:ins w:id="2082" w:author="i0806927" w:date="2016-04-01T13:08:00Z"/>
                    <w:rFonts w:ascii="Helvetica" w:hAnsi="Helvetica" w:cs="Helvetica"/>
                    <w:bCs/>
                    <w:color w:val="auto"/>
                    <w:lang w:eastAsia="ja-JP"/>
                  </w:rPr>
                </w:rPrChange>
              </w:rPr>
            </w:pPr>
          </w:p>
        </w:tc>
      </w:tr>
      <w:tr w:rsidR="002649F3" w:rsidRPr="004B23A3" w14:paraId="3BCF91A8" w14:textId="77777777" w:rsidTr="002649F3">
        <w:trPr>
          <w:ins w:id="2083"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3C1620F5" w14:textId="7F880F07" w:rsidR="002649F3" w:rsidRPr="007149D1" w:rsidRDefault="002649F3" w:rsidP="002649F3">
            <w:pPr>
              <w:keepNext/>
              <w:keepLines/>
              <w:suppressAutoHyphens/>
              <w:spacing w:before="140" w:after="200" w:line="220" w:lineRule="atLeast"/>
              <w:ind w:left="1080"/>
              <w:outlineLvl w:val="7"/>
              <w:rPr>
                <w:ins w:id="2084" w:author="i0806927" w:date="2016-04-01T13:08:00Z"/>
                <w:rFonts w:ascii="Helvetica" w:hAnsi="Helvetica" w:cs="Helvetica"/>
                <w:b w:val="0"/>
                <w:highlight w:val="yellow"/>
                <w:lang w:eastAsia="ja-JP"/>
                <w:rPrChange w:id="2085" w:author="i0806927" w:date="2016-04-04T15:42:00Z">
                  <w:rPr>
                    <w:ins w:id="2086" w:author="i0806927" w:date="2016-04-01T13:08:00Z"/>
                    <w:rFonts w:ascii="Helvetica" w:hAnsi="Helvetica" w:cs="Helvetica"/>
                    <w:b w:val="0"/>
                    <w:bCs w:val="0"/>
                    <w:i/>
                    <w:color w:val="auto"/>
                    <w:spacing w:val="-4"/>
                    <w:kern w:val="1"/>
                    <w:sz w:val="18"/>
                    <w:lang w:eastAsia="ja-JP"/>
                  </w:rPr>
                </w:rPrChange>
              </w:rPr>
            </w:pPr>
            <w:ins w:id="2087" w:author="i0806927" w:date="2016-04-01T13:12:00Z">
              <w:r w:rsidRPr="007149D1">
                <w:rPr>
                  <w:rFonts w:ascii="Helvetica" w:hAnsi="Helvetica" w:cs="Helvetica"/>
                  <w:highlight w:val="yellow"/>
                  <w:lang w:eastAsia="ja-JP"/>
                  <w:rPrChange w:id="2088" w:author="i0806927" w:date="2016-04-04T15:42:00Z">
                    <w:rPr>
                      <w:rFonts w:ascii="Helvetica" w:hAnsi="Helvetica" w:cs="Helvetica"/>
                      <w:lang w:eastAsia="ja-JP"/>
                    </w:rPr>
                  </w:rPrChange>
                </w:rPr>
                <w:t>geoCode</w:t>
              </w:r>
            </w:ins>
          </w:p>
        </w:tc>
        <w:tc>
          <w:tcPr>
            <w:tcW w:w="7901" w:type="dxa"/>
          </w:tcPr>
          <w:p w14:paraId="37FB393C" w14:textId="7D6BC8B8" w:rsidR="002649F3" w:rsidRPr="004B23A3" w:rsidRDefault="002649F3" w:rsidP="002649F3">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2089" w:author="i0806927" w:date="2016-04-01T13:08:00Z"/>
                <w:rFonts w:ascii="Helvetica" w:hAnsi="Helvetica" w:cs="Helvetica"/>
                <w:bCs/>
                <w:highlight w:val="yellow"/>
                <w:lang w:eastAsia="ja-JP"/>
                <w:rPrChange w:id="2090" w:author="i0806927" w:date="2016-04-01T14:17:00Z">
                  <w:rPr>
                    <w:ins w:id="2091" w:author="i0806927" w:date="2016-04-01T13:08:00Z"/>
                    <w:rFonts w:ascii="Helvetica" w:hAnsi="Helvetica" w:cs="Helvetica"/>
                    <w:bCs/>
                    <w:i/>
                    <w:color w:val="auto"/>
                    <w:spacing w:val="-4"/>
                    <w:kern w:val="1"/>
                    <w:sz w:val="18"/>
                    <w:lang w:eastAsia="ja-JP"/>
                  </w:rPr>
                </w:rPrChange>
              </w:rPr>
            </w:pPr>
            <w:ins w:id="2092" w:author="i0806927" w:date="2016-04-01T13:13:00Z">
              <w:r w:rsidRPr="004B23A3">
                <w:rPr>
                  <w:rFonts w:ascii="Helvetica" w:hAnsi="Helvetica" w:cs="Helvetica"/>
                  <w:bCs/>
                  <w:highlight w:val="yellow"/>
                  <w:lang w:eastAsia="ja-JP"/>
                  <w:rPrChange w:id="2093" w:author="i0806927" w:date="2016-04-01T14:17:00Z">
                    <w:rPr>
                      <w:rFonts w:ascii="Helvetica" w:hAnsi="Helvetica" w:cs="Helvetica"/>
                      <w:bCs/>
                      <w:lang w:eastAsia="ja-JP"/>
                    </w:rPr>
                  </w:rPrChange>
                </w:rPr>
                <w:t>Geographic code</w:t>
              </w:r>
            </w:ins>
          </w:p>
        </w:tc>
      </w:tr>
      <w:tr w:rsidR="002649F3" w:rsidRPr="004B23A3" w14:paraId="41FB21FA" w14:textId="77777777" w:rsidTr="002649F3">
        <w:trPr>
          <w:cnfStyle w:val="000000100000" w:firstRow="0" w:lastRow="0" w:firstColumn="0" w:lastColumn="0" w:oddVBand="0" w:evenVBand="0" w:oddHBand="1" w:evenHBand="0" w:firstRowFirstColumn="0" w:firstRowLastColumn="0" w:lastRowFirstColumn="0" w:lastRowLastColumn="0"/>
          <w:ins w:id="2094"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6D377CBA" w14:textId="21B5745C" w:rsidR="002649F3" w:rsidRPr="007149D1" w:rsidRDefault="002649F3">
            <w:pPr>
              <w:ind w:leftChars="100" w:left="200"/>
              <w:rPr>
                <w:ins w:id="2095" w:author="i0806927" w:date="2016-04-01T13:09:00Z"/>
                <w:rFonts w:ascii="Helvetica" w:hAnsi="Helvetica" w:cs="Helvetica"/>
                <w:b w:val="0"/>
                <w:highlight w:val="yellow"/>
                <w:lang w:eastAsia="ja-JP"/>
                <w:rPrChange w:id="2096" w:author="i0806927" w:date="2016-04-04T15:42:00Z">
                  <w:rPr>
                    <w:ins w:id="2097" w:author="i0806927" w:date="2016-04-01T13:09:00Z"/>
                    <w:rFonts w:ascii="Helvetica" w:hAnsi="Helvetica" w:cs="Helvetica"/>
                    <w:b w:val="0"/>
                    <w:bCs w:val="0"/>
                    <w:i/>
                    <w:color w:val="auto"/>
                    <w:spacing w:val="-4"/>
                    <w:kern w:val="1"/>
                    <w:sz w:val="18"/>
                    <w:lang w:eastAsia="ja-JP"/>
                  </w:rPr>
                </w:rPrChange>
              </w:rPr>
              <w:pPrChange w:id="2098" w:author="i0806927" w:date="2016-04-01T13:12:00Z">
                <w:pPr>
                  <w:keepNext/>
                  <w:keepLines/>
                  <w:suppressAutoHyphens/>
                  <w:spacing w:before="140" w:after="200" w:line="220" w:lineRule="atLeast"/>
                  <w:ind w:left="1080"/>
                  <w:outlineLvl w:val="7"/>
                </w:pPr>
              </w:pPrChange>
            </w:pPr>
            <w:ins w:id="2099" w:author="i0806927" w:date="2016-04-01T13:12:00Z">
              <w:r w:rsidRPr="007149D1">
                <w:rPr>
                  <w:rFonts w:ascii="Helvetica" w:hAnsi="Helvetica" w:cs="Helvetica"/>
                  <w:highlight w:val="yellow"/>
                  <w:lang w:eastAsia="ja-JP"/>
                  <w:rPrChange w:id="2100" w:author="i0806927" w:date="2016-04-04T15:42:00Z">
                    <w:rPr>
                      <w:rFonts w:ascii="Helvetica" w:hAnsi="Helvetica" w:cs="Helvetica"/>
                      <w:lang w:eastAsia="ja-JP"/>
                    </w:rPr>
                  </w:rPrChange>
                </w:rPr>
                <w:t>latitude</w:t>
              </w:r>
            </w:ins>
          </w:p>
        </w:tc>
        <w:tc>
          <w:tcPr>
            <w:tcW w:w="7901" w:type="dxa"/>
          </w:tcPr>
          <w:p w14:paraId="04B8D61F" w14:textId="4BB74F12" w:rsidR="002649F3" w:rsidRPr="004B23A3" w:rsidRDefault="002649F3" w:rsidP="002649F3">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2101" w:author="i0806927" w:date="2016-04-01T13:09:00Z"/>
                <w:rFonts w:ascii="Helvetica" w:hAnsi="Helvetica" w:cs="Helvetica"/>
                <w:bCs/>
                <w:highlight w:val="yellow"/>
                <w:lang w:eastAsia="ja-JP"/>
                <w:rPrChange w:id="2102" w:author="i0806927" w:date="2016-04-01T14:17:00Z">
                  <w:rPr>
                    <w:ins w:id="2103" w:author="i0806927" w:date="2016-04-01T13:09:00Z"/>
                    <w:rFonts w:ascii="Helvetica" w:hAnsi="Helvetica" w:cs="Helvetica"/>
                    <w:bCs/>
                    <w:i/>
                    <w:color w:val="auto"/>
                    <w:spacing w:val="-4"/>
                    <w:kern w:val="1"/>
                    <w:sz w:val="18"/>
                    <w:lang w:eastAsia="ja-JP"/>
                  </w:rPr>
                </w:rPrChange>
              </w:rPr>
            </w:pPr>
            <w:ins w:id="2104" w:author="i0806927" w:date="2016-04-01T13:13:00Z">
              <w:r w:rsidRPr="004B23A3">
                <w:rPr>
                  <w:rFonts w:ascii="Helvetica" w:hAnsi="Helvetica" w:cs="Helvetica"/>
                  <w:bCs/>
                  <w:highlight w:val="yellow"/>
                  <w:lang w:eastAsia="ja-JP"/>
                  <w:rPrChange w:id="2105" w:author="i0806927" w:date="2016-04-01T14:17:00Z">
                    <w:rPr>
                      <w:rFonts w:ascii="Helvetica" w:hAnsi="Helvetica" w:cs="Helvetica"/>
                      <w:bCs/>
                      <w:lang w:eastAsia="ja-JP"/>
                    </w:rPr>
                  </w:rPrChange>
                </w:rPr>
                <w:t>Latitude</w:t>
              </w:r>
            </w:ins>
          </w:p>
        </w:tc>
      </w:tr>
      <w:tr w:rsidR="002649F3" w:rsidRPr="004B23A3" w14:paraId="525653B5" w14:textId="77777777" w:rsidTr="002649F3">
        <w:trPr>
          <w:ins w:id="2106"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5A534EEF" w14:textId="01E9BD68" w:rsidR="002649F3" w:rsidRPr="007149D1" w:rsidRDefault="002649F3">
            <w:pPr>
              <w:ind w:leftChars="100" w:left="200"/>
              <w:rPr>
                <w:ins w:id="2107" w:author="i0806927" w:date="2016-04-01T13:09:00Z"/>
                <w:rFonts w:ascii="Helvetica" w:hAnsi="Helvetica" w:cs="Helvetica"/>
                <w:b w:val="0"/>
                <w:highlight w:val="yellow"/>
                <w:lang w:eastAsia="ja-JP"/>
                <w:rPrChange w:id="2108" w:author="i0806927" w:date="2016-04-04T15:42:00Z">
                  <w:rPr>
                    <w:ins w:id="2109" w:author="i0806927" w:date="2016-04-01T13:09:00Z"/>
                    <w:rFonts w:ascii="Helvetica" w:hAnsi="Helvetica" w:cs="Helvetica"/>
                    <w:b w:val="0"/>
                    <w:bCs w:val="0"/>
                    <w:i/>
                    <w:color w:val="auto"/>
                    <w:spacing w:val="-4"/>
                    <w:kern w:val="1"/>
                    <w:sz w:val="18"/>
                    <w:lang w:eastAsia="it-IT"/>
                  </w:rPr>
                </w:rPrChange>
              </w:rPr>
              <w:pPrChange w:id="2110" w:author="i0806927" w:date="2016-04-01T13:12:00Z">
                <w:pPr>
                  <w:keepNext/>
                  <w:keepLines/>
                  <w:suppressAutoHyphens/>
                  <w:spacing w:before="140" w:after="200" w:line="220" w:lineRule="atLeast"/>
                  <w:ind w:left="1080"/>
                  <w:outlineLvl w:val="7"/>
                </w:pPr>
              </w:pPrChange>
            </w:pPr>
            <w:ins w:id="2111" w:author="i0806927" w:date="2016-04-01T13:12:00Z">
              <w:r w:rsidRPr="007149D1">
                <w:rPr>
                  <w:rFonts w:ascii="Helvetica" w:hAnsi="Helvetica" w:cs="Helvetica"/>
                  <w:highlight w:val="yellow"/>
                  <w:lang w:eastAsia="ja-JP"/>
                  <w:rPrChange w:id="2112" w:author="i0806927" w:date="2016-04-04T15:42:00Z">
                    <w:rPr>
                      <w:rFonts w:ascii="Helvetica" w:hAnsi="Helvetica" w:cs="Helvetica"/>
                      <w:lang w:eastAsia="ja-JP"/>
                    </w:rPr>
                  </w:rPrChange>
                </w:rPr>
                <w:t>Longitude</w:t>
              </w:r>
            </w:ins>
          </w:p>
        </w:tc>
        <w:tc>
          <w:tcPr>
            <w:tcW w:w="7901" w:type="dxa"/>
          </w:tcPr>
          <w:p w14:paraId="4907FBDE" w14:textId="47262989" w:rsidR="002649F3" w:rsidRPr="004B23A3" w:rsidRDefault="002649F3" w:rsidP="002649F3">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2113" w:author="i0806927" w:date="2016-04-01T13:09:00Z"/>
                <w:rFonts w:ascii="Helvetica" w:hAnsi="Helvetica" w:cs="Helvetica"/>
                <w:bCs/>
                <w:highlight w:val="yellow"/>
                <w:lang w:eastAsia="ja-JP"/>
                <w:rPrChange w:id="2114" w:author="i0806927" w:date="2016-04-01T14:17:00Z">
                  <w:rPr>
                    <w:ins w:id="2115" w:author="i0806927" w:date="2016-04-01T13:09:00Z"/>
                    <w:rFonts w:ascii="Helvetica" w:hAnsi="Helvetica" w:cs="Helvetica"/>
                    <w:bCs/>
                    <w:i/>
                    <w:color w:val="auto"/>
                    <w:spacing w:val="-4"/>
                    <w:kern w:val="1"/>
                    <w:sz w:val="18"/>
                    <w:lang w:eastAsia="ja-JP"/>
                  </w:rPr>
                </w:rPrChange>
              </w:rPr>
            </w:pPr>
            <w:ins w:id="2116" w:author="i0806927" w:date="2016-04-01T13:13:00Z">
              <w:r w:rsidRPr="004B23A3">
                <w:rPr>
                  <w:rFonts w:ascii="Helvetica" w:hAnsi="Helvetica" w:cs="Helvetica"/>
                  <w:bCs/>
                  <w:highlight w:val="yellow"/>
                  <w:lang w:eastAsia="ja-JP"/>
                  <w:rPrChange w:id="2117" w:author="i0806927" w:date="2016-04-01T14:17:00Z">
                    <w:rPr>
                      <w:rFonts w:ascii="Helvetica" w:hAnsi="Helvetica" w:cs="Helvetica"/>
                      <w:bCs/>
                      <w:lang w:eastAsia="ja-JP"/>
                    </w:rPr>
                  </w:rPrChange>
                </w:rPr>
                <w:t>Longitude</w:t>
              </w:r>
            </w:ins>
          </w:p>
        </w:tc>
      </w:tr>
      <w:tr w:rsidR="002649F3" w:rsidRPr="004B23A3" w14:paraId="2A2B67DF" w14:textId="77777777" w:rsidTr="002649F3">
        <w:trPr>
          <w:cnfStyle w:val="000000100000" w:firstRow="0" w:lastRow="0" w:firstColumn="0" w:lastColumn="0" w:oddVBand="0" w:evenVBand="0" w:oddHBand="1" w:evenHBand="0" w:firstRowFirstColumn="0" w:firstRowLastColumn="0" w:lastRowFirstColumn="0" w:lastRowLastColumn="0"/>
          <w:ins w:id="2118"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54D61B59" w14:textId="7F13E2BE" w:rsidR="002649F3" w:rsidRPr="007149D1" w:rsidRDefault="002649F3">
            <w:pPr>
              <w:ind w:leftChars="100" w:left="200"/>
              <w:rPr>
                <w:ins w:id="2119" w:author="i0806927" w:date="2016-04-01T13:09:00Z"/>
                <w:rFonts w:ascii="Helvetica" w:hAnsi="Helvetica" w:cs="Helvetica"/>
                <w:b w:val="0"/>
                <w:highlight w:val="yellow"/>
                <w:lang w:eastAsia="ja-JP"/>
                <w:rPrChange w:id="2120" w:author="i0806927" w:date="2016-04-04T15:42:00Z">
                  <w:rPr>
                    <w:ins w:id="2121" w:author="i0806927" w:date="2016-04-01T13:09:00Z"/>
                    <w:rFonts w:ascii="Helvetica" w:hAnsi="Helvetica" w:cs="Helvetica"/>
                    <w:b w:val="0"/>
                    <w:bCs w:val="0"/>
                    <w:i/>
                    <w:color w:val="auto"/>
                    <w:spacing w:val="-4"/>
                    <w:kern w:val="1"/>
                    <w:sz w:val="18"/>
                    <w:lang w:eastAsia="it-IT"/>
                  </w:rPr>
                </w:rPrChange>
              </w:rPr>
              <w:pPrChange w:id="2122" w:author="i0806927" w:date="2016-04-01T13:13:00Z">
                <w:pPr>
                  <w:keepNext/>
                  <w:keepLines/>
                  <w:suppressAutoHyphens/>
                  <w:spacing w:before="140" w:after="200" w:line="220" w:lineRule="atLeast"/>
                  <w:ind w:left="1080"/>
                  <w:outlineLvl w:val="7"/>
                </w:pPr>
              </w:pPrChange>
            </w:pPr>
            <w:ins w:id="2123" w:author="i0806927" w:date="2016-04-01T13:13:00Z">
              <w:r w:rsidRPr="007149D1">
                <w:rPr>
                  <w:rFonts w:ascii="Helvetica" w:hAnsi="Helvetica" w:cs="Helvetica"/>
                  <w:highlight w:val="yellow"/>
                  <w:lang w:eastAsia="ja-JP"/>
                  <w:rPrChange w:id="2124" w:author="i0806927" w:date="2016-04-04T15:42:00Z">
                    <w:rPr>
                      <w:rFonts w:ascii="Helvetica" w:hAnsi="Helvetica" w:cs="Helvetica"/>
                      <w:lang w:eastAsia="ja-JP"/>
                    </w:rPr>
                  </w:rPrChange>
                </w:rPr>
                <w:t>geographicDatum</w:t>
              </w:r>
            </w:ins>
          </w:p>
        </w:tc>
        <w:tc>
          <w:tcPr>
            <w:tcW w:w="7901" w:type="dxa"/>
          </w:tcPr>
          <w:p w14:paraId="34E401F2" w14:textId="77777777" w:rsidR="002649F3" w:rsidRPr="004B23A3" w:rsidRDefault="002649F3" w:rsidP="002649F3">
            <w:pPr>
              <w:spacing w:after="200" w:line="276" w:lineRule="auto"/>
              <w:cnfStyle w:val="000000100000" w:firstRow="0" w:lastRow="0" w:firstColumn="0" w:lastColumn="0" w:oddVBand="0" w:evenVBand="0" w:oddHBand="1" w:evenHBand="0" w:firstRowFirstColumn="0" w:firstRowLastColumn="0" w:lastRowFirstColumn="0" w:lastRowLastColumn="0"/>
              <w:rPr>
                <w:ins w:id="2125" w:author="i0806927" w:date="2016-04-01T13:09:00Z"/>
                <w:rFonts w:ascii="Helvetica" w:hAnsi="Helvetica" w:cs="Helvetica"/>
                <w:bCs/>
                <w:highlight w:val="yellow"/>
                <w:lang w:eastAsia="it-IT"/>
                <w:rPrChange w:id="2126" w:author="i0806927" w:date="2016-04-01T14:17:00Z">
                  <w:rPr>
                    <w:ins w:id="2127" w:author="i0806927" w:date="2016-04-01T13:09:00Z"/>
                    <w:rFonts w:ascii="Helvetica" w:hAnsi="Helvetica" w:cs="Helvetica"/>
                    <w:bCs/>
                    <w:color w:val="auto"/>
                    <w:lang w:eastAsia="it-IT"/>
                  </w:rPr>
                </w:rPrChange>
              </w:rPr>
            </w:pPr>
          </w:p>
        </w:tc>
      </w:tr>
      <w:tr w:rsidR="002649F3" w:rsidRPr="004B23A3" w14:paraId="1AE17646" w14:textId="77777777" w:rsidTr="002649F3">
        <w:trPr>
          <w:ins w:id="2128"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5E3CB060" w14:textId="38EE9A6C" w:rsidR="002649F3" w:rsidRPr="007149D1" w:rsidRDefault="002649F3" w:rsidP="002649F3">
            <w:pPr>
              <w:keepNext/>
              <w:keepLines/>
              <w:suppressAutoHyphens/>
              <w:spacing w:before="140" w:after="200" w:line="220" w:lineRule="atLeast"/>
              <w:ind w:left="1080"/>
              <w:outlineLvl w:val="7"/>
              <w:rPr>
                <w:ins w:id="2129" w:author="i0806927" w:date="2016-04-01T13:09:00Z"/>
                <w:rFonts w:ascii="Helvetica" w:hAnsi="Helvetica" w:cs="Helvetica"/>
                <w:b w:val="0"/>
                <w:highlight w:val="yellow"/>
                <w:lang w:eastAsia="ja-JP"/>
                <w:rPrChange w:id="2130" w:author="i0806927" w:date="2016-04-04T15:42:00Z">
                  <w:rPr>
                    <w:ins w:id="2131" w:author="i0806927" w:date="2016-04-01T13:09:00Z"/>
                    <w:rFonts w:ascii="Helvetica" w:hAnsi="Helvetica" w:cs="Helvetica"/>
                    <w:b w:val="0"/>
                    <w:bCs w:val="0"/>
                    <w:i/>
                    <w:color w:val="auto"/>
                    <w:spacing w:val="-4"/>
                    <w:kern w:val="1"/>
                    <w:sz w:val="18"/>
                    <w:lang w:eastAsia="it-IT"/>
                  </w:rPr>
                </w:rPrChange>
              </w:rPr>
            </w:pPr>
            <w:ins w:id="2132" w:author="i0806927" w:date="2016-04-01T13:13:00Z">
              <w:r w:rsidRPr="007149D1">
                <w:rPr>
                  <w:rFonts w:ascii="Helvetica" w:hAnsi="Helvetica" w:cs="Helvetica"/>
                  <w:highlight w:val="yellow"/>
                  <w:lang w:eastAsia="ja-JP"/>
                  <w:rPrChange w:id="2133" w:author="i0806927" w:date="2016-04-04T15:42:00Z">
                    <w:rPr>
                      <w:rFonts w:ascii="Helvetica" w:hAnsi="Helvetica" w:cs="Helvetica"/>
                      <w:lang w:eastAsia="ja-JP"/>
                    </w:rPr>
                  </w:rPrChange>
                </w:rPr>
                <w:t>publicKey</w:t>
              </w:r>
            </w:ins>
          </w:p>
        </w:tc>
        <w:tc>
          <w:tcPr>
            <w:tcW w:w="7901" w:type="dxa"/>
          </w:tcPr>
          <w:p w14:paraId="59472EF6" w14:textId="1FC229BE" w:rsidR="002649F3" w:rsidRPr="004B23A3" w:rsidRDefault="002649F3" w:rsidP="002649F3">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2134" w:author="i0806927" w:date="2016-04-01T13:09:00Z"/>
                <w:rFonts w:ascii="Helvetica" w:hAnsi="Helvetica" w:cs="Helvetica"/>
                <w:bCs/>
                <w:highlight w:val="yellow"/>
                <w:lang w:eastAsia="it-IT"/>
                <w:rPrChange w:id="2135" w:author="i0806927" w:date="2016-04-01T14:17:00Z">
                  <w:rPr>
                    <w:ins w:id="2136" w:author="i0806927" w:date="2016-04-01T13:09:00Z"/>
                    <w:rFonts w:ascii="Helvetica" w:hAnsi="Helvetica" w:cs="Helvetica"/>
                    <w:bCs/>
                    <w:i/>
                    <w:color w:val="auto"/>
                    <w:spacing w:val="-4"/>
                    <w:kern w:val="1"/>
                    <w:sz w:val="18"/>
                    <w:lang w:eastAsia="it-IT"/>
                  </w:rPr>
                </w:rPrChange>
              </w:rPr>
            </w:pPr>
            <w:ins w:id="2137" w:author="i0806927" w:date="2016-04-01T13:15:00Z">
              <w:r w:rsidRPr="004B23A3">
                <w:rPr>
                  <w:rFonts w:ascii="Helvetica" w:hAnsi="Helvetica" w:cs="Helvetica"/>
                  <w:bCs/>
                  <w:highlight w:val="yellow"/>
                  <w:lang w:eastAsia="it-IT"/>
                  <w:rPrChange w:id="2138" w:author="i0806927" w:date="2016-04-01T14:17:00Z">
                    <w:rPr>
                      <w:rFonts w:ascii="Helvetica" w:hAnsi="Helvetica" w:cs="Helvetica"/>
                      <w:bCs/>
                      <w:lang w:eastAsia="it-IT"/>
                    </w:rPr>
                  </w:rPrChange>
                </w:rPr>
                <w:t>a landline number or an internet access id</w:t>
              </w:r>
            </w:ins>
          </w:p>
        </w:tc>
      </w:tr>
      <w:tr w:rsidR="002649F3" w:rsidRPr="004B23A3" w14:paraId="07A6AE2C" w14:textId="77777777" w:rsidTr="002649F3">
        <w:trPr>
          <w:cnfStyle w:val="000000100000" w:firstRow="0" w:lastRow="0" w:firstColumn="0" w:lastColumn="0" w:oddVBand="0" w:evenVBand="0" w:oddHBand="1" w:evenHBand="0" w:firstRowFirstColumn="0" w:firstRowLastColumn="0" w:lastRowFirstColumn="0" w:lastRowLastColumn="0"/>
          <w:ins w:id="2139"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56832C47" w14:textId="76C82F51" w:rsidR="002649F3" w:rsidRPr="007149D1" w:rsidRDefault="002649F3" w:rsidP="002649F3">
            <w:pPr>
              <w:keepNext/>
              <w:keepLines/>
              <w:suppressAutoHyphens/>
              <w:spacing w:before="140" w:after="200" w:line="220" w:lineRule="atLeast"/>
              <w:ind w:left="1080"/>
              <w:outlineLvl w:val="7"/>
              <w:rPr>
                <w:ins w:id="2140" w:author="i0806927" w:date="2016-04-01T13:09:00Z"/>
                <w:rFonts w:ascii="Helvetica" w:hAnsi="Helvetica" w:cs="Helvetica"/>
                <w:b w:val="0"/>
                <w:highlight w:val="yellow"/>
                <w:lang w:eastAsia="ja-JP"/>
                <w:rPrChange w:id="2141" w:author="i0806927" w:date="2016-04-04T15:42:00Z">
                  <w:rPr>
                    <w:ins w:id="2142" w:author="i0806927" w:date="2016-04-01T13:09:00Z"/>
                    <w:rFonts w:ascii="Helvetica" w:hAnsi="Helvetica" w:cs="Helvetica"/>
                    <w:b w:val="0"/>
                    <w:bCs w:val="0"/>
                    <w:i/>
                    <w:color w:val="auto"/>
                    <w:spacing w:val="-4"/>
                    <w:kern w:val="1"/>
                    <w:sz w:val="18"/>
                    <w:lang w:eastAsia="it-IT"/>
                  </w:rPr>
                </w:rPrChange>
              </w:rPr>
            </w:pPr>
            <w:ins w:id="2143" w:author="i0806927" w:date="2016-04-01T13:15:00Z">
              <w:r w:rsidRPr="007149D1">
                <w:rPr>
                  <w:rFonts w:ascii="Helvetica" w:hAnsi="Helvetica" w:cs="Helvetica"/>
                  <w:highlight w:val="yellow"/>
                  <w:lang w:eastAsia="ja-JP"/>
                  <w:rPrChange w:id="2144" w:author="i0806927" w:date="2016-04-04T15:42:00Z">
                    <w:rPr>
                      <w:rFonts w:ascii="Helvetica" w:hAnsi="Helvetica" w:cs="Helvetica"/>
                      <w:lang w:eastAsia="ja-JP"/>
                    </w:rPr>
                  </w:rPrChange>
                </w:rPr>
                <w:t>serviceSpecification</w:t>
              </w:r>
            </w:ins>
          </w:p>
        </w:tc>
        <w:tc>
          <w:tcPr>
            <w:tcW w:w="7901" w:type="dxa"/>
          </w:tcPr>
          <w:p w14:paraId="01467943" w14:textId="59550C2D" w:rsidR="002649F3" w:rsidRPr="004B23A3" w:rsidRDefault="006D2973" w:rsidP="002649F3">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2145" w:author="i0806927" w:date="2016-04-01T13:09:00Z"/>
                <w:rFonts w:ascii="Helvetica" w:hAnsi="Helvetica" w:cs="Helvetica"/>
                <w:bCs/>
                <w:highlight w:val="yellow"/>
                <w:lang w:eastAsia="ja-JP"/>
                <w:rPrChange w:id="2146" w:author="i0806927" w:date="2016-04-01T14:17:00Z">
                  <w:rPr>
                    <w:ins w:id="2147" w:author="i0806927" w:date="2016-04-01T13:09:00Z"/>
                    <w:rFonts w:ascii="Helvetica" w:hAnsi="Helvetica" w:cs="Helvetica"/>
                    <w:bCs/>
                    <w:i/>
                    <w:color w:val="auto"/>
                    <w:spacing w:val="-4"/>
                    <w:kern w:val="1"/>
                    <w:sz w:val="18"/>
                    <w:lang w:eastAsia="it-IT"/>
                  </w:rPr>
                </w:rPrChange>
              </w:rPr>
            </w:pPr>
            <w:ins w:id="2148" w:author="i0806927" w:date="2016-04-04T10:47:00Z">
              <w:r>
                <w:rPr>
                  <w:rFonts w:ascii="Helvetica" w:hAnsi="Helvetica" w:cs="Helvetica"/>
                  <w:bCs/>
                  <w:highlight w:val="yellow"/>
                  <w:lang w:eastAsia="ja-JP"/>
                </w:rPr>
                <w:t>R</w:t>
              </w:r>
              <w:r>
                <w:rPr>
                  <w:rFonts w:ascii="Helvetica" w:hAnsi="Helvetica" w:cs="Helvetica" w:hint="eastAsia"/>
                  <w:bCs/>
                  <w:highlight w:val="yellow"/>
                  <w:lang w:eastAsia="ja-JP"/>
                </w:rPr>
                <w:t>equested service specification</w:t>
              </w:r>
            </w:ins>
          </w:p>
        </w:tc>
      </w:tr>
      <w:tr w:rsidR="002649F3" w:rsidRPr="004B23A3" w14:paraId="1BA2D143" w14:textId="77777777" w:rsidTr="002649F3">
        <w:trPr>
          <w:ins w:id="2149"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2074959F" w14:textId="02E643E1" w:rsidR="002649F3" w:rsidRPr="007149D1" w:rsidRDefault="002649F3">
            <w:pPr>
              <w:ind w:leftChars="100" w:left="200"/>
              <w:rPr>
                <w:ins w:id="2150" w:author="i0806927" w:date="2016-04-01T13:09:00Z"/>
                <w:rFonts w:ascii="Helvetica" w:hAnsi="Helvetica" w:cs="Helvetica"/>
                <w:b w:val="0"/>
                <w:highlight w:val="yellow"/>
                <w:lang w:eastAsia="ja-JP"/>
                <w:rPrChange w:id="2151" w:author="i0806927" w:date="2016-04-04T15:42:00Z">
                  <w:rPr>
                    <w:ins w:id="2152" w:author="i0806927" w:date="2016-04-01T13:09:00Z"/>
                    <w:rFonts w:ascii="Helvetica" w:hAnsi="Helvetica" w:cs="Helvetica"/>
                    <w:b w:val="0"/>
                    <w:bCs w:val="0"/>
                    <w:i/>
                    <w:color w:val="auto"/>
                    <w:spacing w:val="-4"/>
                    <w:kern w:val="1"/>
                    <w:sz w:val="18"/>
                    <w:lang w:eastAsia="it-IT"/>
                  </w:rPr>
                </w:rPrChange>
              </w:rPr>
              <w:pPrChange w:id="2153" w:author="i0806927" w:date="2016-04-01T13:17:00Z">
                <w:pPr>
                  <w:keepNext/>
                  <w:keepLines/>
                  <w:suppressAutoHyphens/>
                  <w:spacing w:before="140" w:after="200" w:line="220" w:lineRule="atLeast"/>
                  <w:ind w:left="1080"/>
                  <w:outlineLvl w:val="7"/>
                </w:pPr>
              </w:pPrChange>
            </w:pPr>
            <w:ins w:id="2154" w:author="i0806927" w:date="2016-04-01T13:16:00Z">
              <w:r w:rsidRPr="007149D1">
                <w:rPr>
                  <w:rFonts w:ascii="Helvetica" w:hAnsi="Helvetica" w:cs="Helvetica"/>
                  <w:highlight w:val="yellow"/>
                  <w:lang w:eastAsia="ja-JP"/>
                  <w:rPrChange w:id="2155" w:author="i0806927" w:date="2016-04-04T15:42:00Z">
                    <w:rPr>
                      <w:rFonts w:ascii="Helvetica" w:hAnsi="Helvetica" w:cs="Helvetica"/>
                      <w:lang w:eastAsia="ja-JP"/>
                    </w:rPr>
                  </w:rPrChange>
                </w:rPr>
                <w:t>Id</w:t>
              </w:r>
            </w:ins>
          </w:p>
        </w:tc>
        <w:tc>
          <w:tcPr>
            <w:tcW w:w="7901" w:type="dxa"/>
          </w:tcPr>
          <w:p w14:paraId="339CA641" w14:textId="69821852" w:rsidR="002649F3" w:rsidRPr="004B23A3" w:rsidRDefault="006D2973" w:rsidP="002649F3">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2156" w:author="i0806927" w:date="2016-04-01T13:09:00Z"/>
                <w:rFonts w:ascii="Helvetica" w:hAnsi="Helvetica" w:cs="Helvetica"/>
                <w:bCs/>
                <w:highlight w:val="yellow"/>
                <w:lang w:eastAsia="ja-JP"/>
                <w:rPrChange w:id="2157" w:author="i0806927" w:date="2016-04-01T14:17:00Z">
                  <w:rPr>
                    <w:ins w:id="2158" w:author="i0806927" w:date="2016-04-01T13:09:00Z"/>
                    <w:rFonts w:ascii="Helvetica" w:hAnsi="Helvetica" w:cs="Helvetica"/>
                    <w:bCs/>
                    <w:i/>
                    <w:color w:val="auto"/>
                    <w:spacing w:val="-4"/>
                    <w:kern w:val="1"/>
                    <w:sz w:val="18"/>
                    <w:lang w:eastAsia="it-IT"/>
                  </w:rPr>
                </w:rPrChange>
              </w:rPr>
            </w:pPr>
            <w:ins w:id="2159" w:author="i0806927" w:date="2016-04-04T10:46:00Z">
              <w:r>
                <w:rPr>
                  <w:rFonts w:ascii="Helvetica" w:hAnsi="Helvetica" w:cs="Helvetica"/>
                  <w:bCs/>
                  <w:highlight w:val="yellow"/>
                  <w:lang w:eastAsia="ja-JP"/>
                </w:rPr>
                <w:t>U</w:t>
              </w:r>
              <w:r>
                <w:rPr>
                  <w:rFonts w:ascii="Helvetica" w:hAnsi="Helvetica" w:cs="Helvetica" w:hint="eastAsia"/>
                  <w:bCs/>
                  <w:highlight w:val="yellow"/>
                  <w:lang w:eastAsia="ja-JP"/>
                </w:rPr>
                <w:t>nique identifier for serviceSpecification</w:t>
              </w:r>
            </w:ins>
          </w:p>
        </w:tc>
      </w:tr>
      <w:tr w:rsidR="002649F3" w:rsidRPr="004B23A3" w14:paraId="7963E841" w14:textId="77777777" w:rsidTr="002649F3">
        <w:trPr>
          <w:cnfStyle w:val="000000100000" w:firstRow="0" w:lastRow="0" w:firstColumn="0" w:lastColumn="0" w:oddVBand="0" w:evenVBand="0" w:oddHBand="1" w:evenHBand="0" w:firstRowFirstColumn="0" w:firstRowLastColumn="0" w:lastRowFirstColumn="0" w:lastRowLastColumn="0"/>
          <w:ins w:id="2160"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5042B7AA" w14:textId="56C6CCED" w:rsidR="002649F3" w:rsidRPr="007149D1" w:rsidRDefault="002649F3" w:rsidP="002649F3">
            <w:pPr>
              <w:keepNext/>
              <w:keepLines/>
              <w:suppressAutoHyphens/>
              <w:spacing w:before="140" w:after="200" w:line="220" w:lineRule="atLeast"/>
              <w:ind w:left="1080"/>
              <w:outlineLvl w:val="7"/>
              <w:rPr>
                <w:ins w:id="2161" w:author="i0806927" w:date="2016-04-01T13:09:00Z"/>
                <w:rFonts w:ascii="Helvetica" w:hAnsi="Helvetica" w:cs="Helvetica"/>
                <w:b w:val="0"/>
                <w:highlight w:val="yellow"/>
                <w:lang w:eastAsia="ja-JP"/>
                <w:rPrChange w:id="2162" w:author="i0806927" w:date="2016-04-04T15:42:00Z">
                  <w:rPr>
                    <w:ins w:id="2163" w:author="i0806927" w:date="2016-04-01T13:09:00Z"/>
                    <w:rFonts w:ascii="Helvetica" w:hAnsi="Helvetica" w:cs="Helvetica"/>
                    <w:b w:val="0"/>
                    <w:bCs w:val="0"/>
                    <w:i/>
                    <w:color w:val="auto"/>
                    <w:spacing w:val="-4"/>
                    <w:kern w:val="1"/>
                    <w:sz w:val="18"/>
                    <w:lang w:eastAsia="it-IT"/>
                  </w:rPr>
                </w:rPrChange>
              </w:rPr>
            </w:pPr>
            <w:ins w:id="2164" w:author="i0806927" w:date="2016-04-01T13:16:00Z">
              <w:r w:rsidRPr="007149D1">
                <w:rPr>
                  <w:rFonts w:ascii="Helvetica" w:hAnsi="Helvetica" w:cs="Helvetica"/>
                  <w:highlight w:val="yellow"/>
                  <w:lang w:eastAsia="ja-JP"/>
                  <w:rPrChange w:id="2165" w:author="i0806927" w:date="2016-04-04T15:42:00Z">
                    <w:rPr>
                      <w:rFonts w:ascii="Helvetica" w:hAnsi="Helvetica" w:cs="Helvetica"/>
                      <w:lang w:eastAsia="ja-JP"/>
                    </w:rPr>
                  </w:rPrChange>
                </w:rPr>
                <w:t>serviceCharacteristic</w:t>
              </w:r>
            </w:ins>
          </w:p>
        </w:tc>
        <w:tc>
          <w:tcPr>
            <w:tcW w:w="7901" w:type="dxa"/>
          </w:tcPr>
          <w:p w14:paraId="2A8CDF6B" w14:textId="77777777" w:rsidR="002649F3" w:rsidRPr="004B23A3" w:rsidRDefault="002649F3" w:rsidP="002649F3">
            <w:pPr>
              <w:spacing w:after="200" w:line="276" w:lineRule="auto"/>
              <w:cnfStyle w:val="000000100000" w:firstRow="0" w:lastRow="0" w:firstColumn="0" w:lastColumn="0" w:oddVBand="0" w:evenVBand="0" w:oddHBand="1" w:evenHBand="0" w:firstRowFirstColumn="0" w:firstRowLastColumn="0" w:lastRowFirstColumn="0" w:lastRowLastColumn="0"/>
              <w:rPr>
                <w:ins w:id="2166" w:author="i0806927" w:date="2016-04-01T13:09:00Z"/>
                <w:rFonts w:ascii="Helvetica" w:hAnsi="Helvetica" w:cs="Helvetica"/>
                <w:bCs/>
                <w:highlight w:val="yellow"/>
                <w:lang w:eastAsia="it-IT"/>
                <w:rPrChange w:id="2167" w:author="i0806927" w:date="2016-04-01T14:17:00Z">
                  <w:rPr>
                    <w:ins w:id="2168" w:author="i0806927" w:date="2016-04-01T13:09:00Z"/>
                    <w:rFonts w:ascii="Helvetica" w:hAnsi="Helvetica" w:cs="Helvetica"/>
                    <w:bCs/>
                    <w:color w:val="auto"/>
                    <w:lang w:eastAsia="it-IT"/>
                  </w:rPr>
                </w:rPrChange>
              </w:rPr>
            </w:pPr>
          </w:p>
        </w:tc>
      </w:tr>
      <w:tr w:rsidR="002649F3" w:rsidRPr="004B23A3" w14:paraId="0DBB8F0D" w14:textId="77777777" w:rsidTr="002649F3">
        <w:trPr>
          <w:ins w:id="2169"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08D20465" w14:textId="523243F7" w:rsidR="002649F3" w:rsidRPr="007149D1" w:rsidRDefault="002649F3">
            <w:pPr>
              <w:ind w:leftChars="100" w:left="200"/>
              <w:rPr>
                <w:ins w:id="2170" w:author="i0806927" w:date="2016-04-01T13:09:00Z"/>
                <w:rFonts w:ascii="Helvetica" w:hAnsi="Helvetica" w:cs="Helvetica"/>
                <w:b w:val="0"/>
                <w:highlight w:val="yellow"/>
                <w:lang w:eastAsia="ja-JP"/>
                <w:rPrChange w:id="2171" w:author="i0806927" w:date="2016-04-04T15:42:00Z">
                  <w:rPr>
                    <w:ins w:id="2172" w:author="i0806927" w:date="2016-04-01T13:09:00Z"/>
                    <w:rFonts w:ascii="Helvetica" w:hAnsi="Helvetica" w:cs="Helvetica"/>
                    <w:b w:val="0"/>
                    <w:bCs w:val="0"/>
                    <w:i/>
                    <w:color w:val="auto"/>
                    <w:spacing w:val="-4"/>
                    <w:kern w:val="1"/>
                    <w:sz w:val="18"/>
                    <w:lang w:eastAsia="it-IT"/>
                  </w:rPr>
                </w:rPrChange>
              </w:rPr>
              <w:pPrChange w:id="2173" w:author="i0806927" w:date="2016-04-01T13:17:00Z">
                <w:pPr>
                  <w:keepNext/>
                  <w:keepLines/>
                  <w:suppressAutoHyphens/>
                  <w:spacing w:before="140" w:after="200" w:line="220" w:lineRule="atLeast"/>
                  <w:ind w:left="1080"/>
                  <w:outlineLvl w:val="7"/>
                </w:pPr>
              </w:pPrChange>
            </w:pPr>
            <w:ins w:id="2174" w:author="i0806927" w:date="2016-04-01T13:16:00Z">
              <w:r w:rsidRPr="007149D1">
                <w:rPr>
                  <w:rFonts w:ascii="Helvetica" w:hAnsi="Helvetica" w:cs="Helvetica"/>
                  <w:highlight w:val="yellow"/>
                  <w:lang w:eastAsia="ja-JP"/>
                  <w:rPrChange w:id="2175" w:author="i0806927" w:date="2016-04-04T15:42:00Z">
                    <w:rPr>
                      <w:rFonts w:ascii="Helvetica" w:hAnsi="Helvetica" w:cs="Helvetica"/>
                      <w:lang w:eastAsia="ja-JP"/>
                    </w:rPr>
                  </w:rPrChange>
                </w:rPr>
                <w:t>Id</w:t>
              </w:r>
            </w:ins>
          </w:p>
        </w:tc>
        <w:tc>
          <w:tcPr>
            <w:tcW w:w="7901" w:type="dxa"/>
          </w:tcPr>
          <w:p w14:paraId="7BFF570D" w14:textId="678A3F28" w:rsidR="002649F3" w:rsidRPr="004B23A3" w:rsidRDefault="003B3AB5" w:rsidP="002649F3">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2176" w:author="i0806927" w:date="2016-04-01T13:09:00Z"/>
                <w:rFonts w:ascii="Helvetica" w:hAnsi="Helvetica" w:cs="Helvetica"/>
                <w:bCs/>
                <w:highlight w:val="yellow"/>
                <w:lang w:eastAsia="ja-JP"/>
                <w:rPrChange w:id="2177" w:author="i0806927" w:date="2016-04-01T14:17:00Z">
                  <w:rPr>
                    <w:ins w:id="2178" w:author="i0806927" w:date="2016-04-01T13:09:00Z"/>
                    <w:rFonts w:ascii="Helvetica" w:hAnsi="Helvetica" w:cs="Helvetica"/>
                    <w:bCs/>
                    <w:i/>
                    <w:color w:val="auto"/>
                    <w:spacing w:val="-4"/>
                    <w:kern w:val="1"/>
                    <w:sz w:val="18"/>
                    <w:lang w:eastAsia="it-IT"/>
                  </w:rPr>
                </w:rPrChange>
              </w:rPr>
            </w:pPr>
            <w:ins w:id="2179" w:author="i0806927" w:date="2016-04-04T14:12:00Z">
              <w:r>
                <w:rPr>
                  <w:rFonts w:ascii="Helvetica" w:hAnsi="Helvetica" w:cs="Helvetica"/>
                  <w:bCs/>
                  <w:highlight w:val="yellow"/>
                  <w:lang w:eastAsia="ja-JP"/>
                </w:rPr>
                <w:t>S</w:t>
              </w:r>
              <w:r>
                <w:rPr>
                  <w:rFonts w:ascii="Helvetica" w:hAnsi="Helvetica" w:cs="Helvetica" w:hint="eastAsia"/>
                  <w:bCs/>
                  <w:highlight w:val="yellow"/>
                  <w:lang w:eastAsia="ja-JP"/>
                </w:rPr>
                <w:t xml:space="preserve">ervicecharactristic for </w:t>
              </w:r>
            </w:ins>
            <w:ins w:id="2180" w:author="i0806927" w:date="2016-04-04T14:13:00Z">
              <w:r>
                <w:rPr>
                  <w:rFonts w:ascii="Helvetica" w:hAnsi="Helvetica" w:cs="Helvetica" w:hint="eastAsia"/>
                  <w:bCs/>
                  <w:highlight w:val="yellow"/>
                  <w:lang w:eastAsia="ja-JP"/>
                </w:rPr>
                <w:t xml:space="preserve"> requested service</w:t>
              </w:r>
            </w:ins>
          </w:p>
        </w:tc>
      </w:tr>
      <w:tr w:rsidR="002649F3" w:rsidRPr="004B23A3" w14:paraId="6987DC45" w14:textId="77777777" w:rsidTr="002649F3">
        <w:trPr>
          <w:cnfStyle w:val="000000100000" w:firstRow="0" w:lastRow="0" w:firstColumn="0" w:lastColumn="0" w:oddVBand="0" w:evenVBand="0" w:oddHBand="1" w:evenHBand="0" w:firstRowFirstColumn="0" w:firstRowLastColumn="0" w:lastRowFirstColumn="0" w:lastRowLastColumn="0"/>
          <w:ins w:id="2181"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6F6BACD4" w14:textId="11154BFD" w:rsidR="002649F3" w:rsidRPr="007149D1" w:rsidRDefault="002649F3">
            <w:pPr>
              <w:ind w:leftChars="100" w:left="200"/>
              <w:rPr>
                <w:ins w:id="2182" w:author="i0806927" w:date="2016-04-01T13:09:00Z"/>
                <w:rFonts w:ascii="Helvetica" w:hAnsi="Helvetica" w:cs="Helvetica"/>
                <w:b w:val="0"/>
                <w:highlight w:val="yellow"/>
                <w:lang w:eastAsia="ja-JP"/>
                <w:rPrChange w:id="2183" w:author="i0806927" w:date="2016-04-04T15:42:00Z">
                  <w:rPr>
                    <w:ins w:id="2184" w:author="i0806927" w:date="2016-04-01T13:09:00Z"/>
                    <w:rFonts w:ascii="Helvetica" w:hAnsi="Helvetica" w:cs="Helvetica"/>
                    <w:b w:val="0"/>
                    <w:bCs w:val="0"/>
                    <w:i/>
                    <w:color w:val="auto"/>
                    <w:spacing w:val="-4"/>
                    <w:kern w:val="1"/>
                    <w:sz w:val="18"/>
                    <w:lang w:eastAsia="it-IT"/>
                  </w:rPr>
                </w:rPrChange>
              </w:rPr>
              <w:pPrChange w:id="2185" w:author="i0806927" w:date="2016-04-01T13:17:00Z">
                <w:pPr>
                  <w:keepNext/>
                  <w:keepLines/>
                  <w:suppressAutoHyphens/>
                  <w:spacing w:before="140" w:after="200" w:line="220" w:lineRule="atLeast"/>
                  <w:ind w:left="1080"/>
                  <w:outlineLvl w:val="7"/>
                </w:pPr>
              </w:pPrChange>
            </w:pPr>
            <w:ins w:id="2186" w:author="i0806927" w:date="2016-04-01T13:16:00Z">
              <w:r w:rsidRPr="007149D1">
                <w:rPr>
                  <w:rFonts w:ascii="Helvetica" w:hAnsi="Helvetica" w:cs="Helvetica"/>
                  <w:highlight w:val="yellow"/>
                  <w:lang w:eastAsia="ja-JP"/>
                  <w:rPrChange w:id="2187" w:author="i0806927" w:date="2016-04-04T15:42:00Z">
                    <w:rPr>
                      <w:rFonts w:ascii="Helvetica" w:hAnsi="Helvetica" w:cs="Helvetica"/>
                      <w:lang w:eastAsia="ja-JP"/>
                    </w:rPr>
                  </w:rPrChange>
                </w:rPr>
                <w:t>Value</w:t>
              </w:r>
            </w:ins>
          </w:p>
        </w:tc>
        <w:tc>
          <w:tcPr>
            <w:tcW w:w="7901" w:type="dxa"/>
          </w:tcPr>
          <w:p w14:paraId="10D22952" w14:textId="393FDD7E" w:rsidR="002649F3" w:rsidRPr="004B23A3" w:rsidRDefault="003B3AB5" w:rsidP="002649F3">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2188" w:author="i0806927" w:date="2016-04-01T13:09:00Z"/>
                <w:rFonts w:ascii="Helvetica" w:hAnsi="Helvetica" w:cs="Helvetica"/>
                <w:bCs/>
                <w:highlight w:val="yellow"/>
                <w:lang w:eastAsia="ja-JP"/>
                <w:rPrChange w:id="2189" w:author="i0806927" w:date="2016-04-01T14:17:00Z">
                  <w:rPr>
                    <w:ins w:id="2190" w:author="i0806927" w:date="2016-04-01T13:09:00Z"/>
                    <w:rFonts w:ascii="Helvetica" w:hAnsi="Helvetica" w:cs="Helvetica"/>
                    <w:bCs/>
                    <w:i/>
                    <w:color w:val="auto"/>
                    <w:spacing w:val="-4"/>
                    <w:kern w:val="1"/>
                    <w:sz w:val="18"/>
                    <w:lang w:eastAsia="it-IT"/>
                  </w:rPr>
                </w:rPrChange>
              </w:rPr>
            </w:pPr>
            <w:ins w:id="2191" w:author="i0806927" w:date="2016-04-04T14:12:00Z">
              <w:r>
                <w:rPr>
                  <w:rFonts w:ascii="Helvetica" w:hAnsi="Helvetica" w:cs="Helvetica" w:hint="eastAsia"/>
                  <w:bCs/>
                  <w:highlight w:val="yellow"/>
                  <w:lang w:eastAsia="ja-JP"/>
                </w:rPr>
                <w:t>serviceCharacteristic value for requested service</w:t>
              </w:r>
            </w:ins>
          </w:p>
        </w:tc>
      </w:tr>
      <w:tr w:rsidR="002649F3" w:rsidRPr="004B23A3" w14:paraId="34CCB6B5" w14:textId="77777777" w:rsidTr="002649F3">
        <w:trPr>
          <w:ins w:id="2192"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1C1A26B9" w14:textId="7910E932" w:rsidR="002649F3" w:rsidRPr="007149D1" w:rsidRDefault="002649F3" w:rsidP="002649F3">
            <w:pPr>
              <w:keepNext/>
              <w:keepLines/>
              <w:suppressAutoHyphens/>
              <w:spacing w:before="140" w:after="200" w:line="220" w:lineRule="atLeast"/>
              <w:ind w:left="1080"/>
              <w:outlineLvl w:val="7"/>
              <w:rPr>
                <w:ins w:id="2193" w:author="i0806927" w:date="2016-04-01T13:09:00Z"/>
                <w:rFonts w:ascii="Helvetica" w:hAnsi="Helvetica" w:cs="Helvetica"/>
                <w:b w:val="0"/>
                <w:highlight w:val="yellow"/>
                <w:lang w:eastAsia="ja-JP"/>
                <w:rPrChange w:id="2194" w:author="i0806927" w:date="2016-04-04T15:42:00Z">
                  <w:rPr>
                    <w:ins w:id="2195" w:author="i0806927" w:date="2016-04-01T13:09:00Z"/>
                    <w:rFonts w:ascii="Helvetica" w:hAnsi="Helvetica" w:cs="Helvetica"/>
                    <w:b w:val="0"/>
                    <w:bCs w:val="0"/>
                    <w:i/>
                    <w:color w:val="auto"/>
                    <w:spacing w:val="-4"/>
                    <w:kern w:val="1"/>
                    <w:sz w:val="18"/>
                    <w:lang w:eastAsia="it-IT"/>
                  </w:rPr>
                </w:rPrChange>
              </w:rPr>
            </w:pPr>
            <w:ins w:id="2196" w:author="i0806927" w:date="2016-04-01T13:16:00Z">
              <w:r w:rsidRPr="007149D1">
                <w:rPr>
                  <w:rFonts w:ascii="Helvetica" w:hAnsi="Helvetica" w:cs="Helvetica"/>
                  <w:highlight w:val="yellow"/>
                  <w:lang w:eastAsia="ja-JP"/>
                  <w:rPrChange w:id="2197" w:author="i0806927" w:date="2016-04-04T15:42:00Z">
                    <w:rPr>
                      <w:rFonts w:ascii="Helvetica" w:hAnsi="Helvetica" w:cs="Helvetica"/>
                      <w:lang w:eastAsia="ja-JP"/>
                    </w:rPr>
                  </w:rPrChange>
                </w:rPr>
                <w:t>serviceCategory</w:t>
              </w:r>
            </w:ins>
          </w:p>
        </w:tc>
        <w:tc>
          <w:tcPr>
            <w:tcW w:w="7901" w:type="dxa"/>
          </w:tcPr>
          <w:p w14:paraId="324C5103" w14:textId="77777777" w:rsidR="002649F3" w:rsidRPr="004B23A3" w:rsidRDefault="002649F3" w:rsidP="002649F3">
            <w:pPr>
              <w:spacing w:after="200" w:line="276" w:lineRule="auto"/>
              <w:cnfStyle w:val="000000000000" w:firstRow="0" w:lastRow="0" w:firstColumn="0" w:lastColumn="0" w:oddVBand="0" w:evenVBand="0" w:oddHBand="0" w:evenHBand="0" w:firstRowFirstColumn="0" w:firstRowLastColumn="0" w:lastRowFirstColumn="0" w:lastRowLastColumn="0"/>
              <w:rPr>
                <w:ins w:id="2198" w:author="i0806927" w:date="2016-04-01T13:09:00Z"/>
                <w:rFonts w:ascii="Helvetica" w:hAnsi="Helvetica" w:cs="Helvetica"/>
                <w:bCs/>
                <w:highlight w:val="yellow"/>
                <w:lang w:eastAsia="it-IT"/>
                <w:rPrChange w:id="2199" w:author="i0806927" w:date="2016-04-01T14:17:00Z">
                  <w:rPr>
                    <w:ins w:id="2200" w:author="i0806927" w:date="2016-04-01T13:09:00Z"/>
                    <w:rFonts w:ascii="Helvetica" w:hAnsi="Helvetica" w:cs="Helvetica"/>
                    <w:bCs/>
                    <w:color w:val="auto"/>
                    <w:lang w:eastAsia="it-IT"/>
                  </w:rPr>
                </w:rPrChange>
              </w:rPr>
            </w:pPr>
          </w:p>
        </w:tc>
      </w:tr>
      <w:tr w:rsidR="002649F3" w:rsidRPr="004B23A3" w14:paraId="28C75488" w14:textId="77777777" w:rsidTr="002649F3">
        <w:trPr>
          <w:cnfStyle w:val="000000100000" w:firstRow="0" w:lastRow="0" w:firstColumn="0" w:lastColumn="0" w:oddVBand="0" w:evenVBand="0" w:oddHBand="1" w:evenHBand="0" w:firstRowFirstColumn="0" w:firstRowLastColumn="0" w:lastRowFirstColumn="0" w:lastRowLastColumn="0"/>
          <w:ins w:id="2201"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2C8A16B2" w14:textId="5D445413" w:rsidR="002649F3" w:rsidRPr="007149D1" w:rsidRDefault="002649F3">
            <w:pPr>
              <w:ind w:leftChars="100" w:left="200"/>
              <w:rPr>
                <w:ins w:id="2202" w:author="i0806927" w:date="2016-04-01T13:09:00Z"/>
                <w:rFonts w:ascii="Helvetica" w:hAnsi="Helvetica" w:cs="Helvetica"/>
                <w:b w:val="0"/>
                <w:highlight w:val="yellow"/>
                <w:lang w:eastAsia="ja-JP"/>
                <w:rPrChange w:id="2203" w:author="i0806927" w:date="2016-04-04T15:42:00Z">
                  <w:rPr>
                    <w:ins w:id="2204" w:author="i0806927" w:date="2016-04-01T13:09:00Z"/>
                    <w:rFonts w:ascii="Helvetica" w:hAnsi="Helvetica" w:cs="Helvetica"/>
                    <w:b w:val="0"/>
                    <w:bCs w:val="0"/>
                    <w:i/>
                    <w:color w:val="auto"/>
                    <w:spacing w:val="-4"/>
                    <w:kern w:val="1"/>
                    <w:sz w:val="18"/>
                    <w:lang w:eastAsia="it-IT"/>
                  </w:rPr>
                </w:rPrChange>
              </w:rPr>
              <w:pPrChange w:id="2205" w:author="i0806927" w:date="2016-04-01T13:17:00Z">
                <w:pPr>
                  <w:keepNext/>
                  <w:keepLines/>
                  <w:suppressAutoHyphens/>
                  <w:spacing w:before="140" w:after="200" w:line="220" w:lineRule="atLeast"/>
                  <w:ind w:left="1080"/>
                  <w:outlineLvl w:val="7"/>
                </w:pPr>
              </w:pPrChange>
            </w:pPr>
            <w:ins w:id="2206" w:author="i0806927" w:date="2016-04-01T13:16:00Z">
              <w:r w:rsidRPr="007149D1">
                <w:rPr>
                  <w:rFonts w:ascii="Helvetica" w:hAnsi="Helvetica" w:cs="Helvetica"/>
                  <w:highlight w:val="yellow"/>
                  <w:lang w:eastAsia="ja-JP"/>
                  <w:rPrChange w:id="2207" w:author="i0806927" w:date="2016-04-04T15:42:00Z">
                    <w:rPr>
                      <w:rFonts w:ascii="Helvetica" w:hAnsi="Helvetica" w:cs="Helvetica"/>
                      <w:lang w:eastAsia="ja-JP"/>
                    </w:rPr>
                  </w:rPrChange>
                </w:rPr>
                <w:t>Id</w:t>
              </w:r>
            </w:ins>
          </w:p>
        </w:tc>
        <w:tc>
          <w:tcPr>
            <w:tcW w:w="7901" w:type="dxa"/>
          </w:tcPr>
          <w:p w14:paraId="48957571" w14:textId="77777777" w:rsidR="002649F3" w:rsidRPr="004B23A3" w:rsidRDefault="002649F3" w:rsidP="002649F3">
            <w:pPr>
              <w:spacing w:after="200" w:line="276" w:lineRule="auto"/>
              <w:cnfStyle w:val="000000100000" w:firstRow="0" w:lastRow="0" w:firstColumn="0" w:lastColumn="0" w:oddVBand="0" w:evenVBand="0" w:oddHBand="1" w:evenHBand="0" w:firstRowFirstColumn="0" w:firstRowLastColumn="0" w:lastRowFirstColumn="0" w:lastRowLastColumn="0"/>
              <w:rPr>
                <w:ins w:id="2208" w:author="i0806927" w:date="2016-04-01T13:09:00Z"/>
                <w:rFonts w:ascii="Helvetica" w:hAnsi="Helvetica" w:cs="Helvetica"/>
                <w:bCs/>
                <w:highlight w:val="yellow"/>
                <w:lang w:eastAsia="it-IT"/>
                <w:rPrChange w:id="2209" w:author="i0806927" w:date="2016-04-01T14:17:00Z">
                  <w:rPr>
                    <w:ins w:id="2210" w:author="i0806927" w:date="2016-04-01T13:09:00Z"/>
                    <w:rFonts w:ascii="Helvetica" w:hAnsi="Helvetica" w:cs="Helvetica"/>
                    <w:bCs/>
                    <w:color w:val="auto"/>
                    <w:lang w:eastAsia="it-IT"/>
                  </w:rPr>
                </w:rPrChange>
              </w:rPr>
            </w:pPr>
          </w:p>
        </w:tc>
      </w:tr>
      <w:tr w:rsidR="002649F3" w:rsidRPr="004B23A3" w14:paraId="3F0C49D9" w14:textId="77777777" w:rsidTr="002649F3">
        <w:trPr>
          <w:ins w:id="2211"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0202AF24" w14:textId="215A5683" w:rsidR="002649F3" w:rsidRPr="007149D1" w:rsidRDefault="002649F3" w:rsidP="002649F3">
            <w:pPr>
              <w:keepNext/>
              <w:keepLines/>
              <w:suppressAutoHyphens/>
              <w:spacing w:before="140" w:after="200" w:line="220" w:lineRule="atLeast"/>
              <w:ind w:left="1080"/>
              <w:outlineLvl w:val="7"/>
              <w:rPr>
                <w:ins w:id="2212" w:author="i0806927" w:date="2016-04-01T13:09:00Z"/>
                <w:rFonts w:ascii="Helvetica" w:hAnsi="Helvetica" w:cs="Helvetica"/>
                <w:b w:val="0"/>
                <w:highlight w:val="yellow"/>
                <w:lang w:eastAsia="ja-JP"/>
                <w:rPrChange w:id="2213" w:author="i0806927" w:date="2016-04-04T15:42:00Z">
                  <w:rPr>
                    <w:ins w:id="2214" w:author="i0806927" w:date="2016-04-01T13:09:00Z"/>
                    <w:rFonts w:ascii="Helvetica" w:hAnsi="Helvetica" w:cs="Helvetica"/>
                    <w:b w:val="0"/>
                    <w:bCs w:val="0"/>
                    <w:i/>
                    <w:color w:val="auto"/>
                    <w:spacing w:val="-4"/>
                    <w:kern w:val="1"/>
                    <w:sz w:val="18"/>
                    <w:lang w:eastAsia="it-IT"/>
                  </w:rPr>
                </w:rPrChange>
              </w:rPr>
            </w:pPr>
            <w:ins w:id="2215" w:author="i0806927" w:date="2016-04-01T13:16:00Z">
              <w:r w:rsidRPr="007149D1">
                <w:rPr>
                  <w:rFonts w:ascii="Helvetica" w:hAnsi="Helvetica" w:cs="Helvetica"/>
                  <w:highlight w:val="yellow"/>
                  <w:lang w:eastAsia="ja-JP"/>
                  <w:rPrChange w:id="2216" w:author="i0806927" w:date="2016-04-04T15:42:00Z">
                    <w:rPr>
                      <w:rFonts w:ascii="Helvetica" w:hAnsi="Helvetica" w:cs="Helvetica"/>
                      <w:lang w:eastAsia="ja-JP"/>
                    </w:rPr>
                  </w:rPrChange>
                </w:rPr>
                <w:t>provideAlternative</w:t>
              </w:r>
            </w:ins>
          </w:p>
        </w:tc>
        <w:tc>
          <w:tcPr>
            <w:tcW w:w="7901" w:type="dxa"/>
          </w:tcPr>
          <w:p w14:paraId="3C05A15D" w14:textId="12C73CBF" w:rsidR="002649F3" w:rsidRPr="009C3BF2" w:rsidRDefault="008A064E" w:rsidP="002649F3">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2217" w:author="i0806927" w:date="2016-04-01T13:09:00Z"/>
                <w:rFonts w:ascii="Helvetica" w:hAnsi="Helvetica" w:cs="Helvetica"/>
                <w:bCs/>
                <w:highlight w:val="yellow"/>
                <w:lang w:eastAsia="it-IT"/>
                <w:rPrChange w:id="2218" w:author="i0806927" w:date="2016-04-04T12:00:00Z">
                  <w:rPr>
                    <w:ins w:id="2219" w:author="i0806927" w:date="2016-04-01T13:09:00Z"/>
                    <w:rFonts w:ascii="Helvetica" w:hAnsi="Helvetica" w:cs="Helvetica"/>
                    <w:bCs/>
                    <w:i/>
                    <w:color w:val="auto"/>
                    <w:spacing w:val="-4"/>
                    <w:kern w:val="1"/>
                    <w:sz w:val="18"/>
                    <w:lang w:eastAsia="it-IT"/>
                  </w:rPr>
                </w:rPrChange>
              </w:rPr>
            </w:pPr>
            <w:ins w:id="2220" w:author="i0806927" w:date="2016-04-04T11:59:00Z">
              <w:r w:rsidRPr="009C3BF2">
                <w:rPr>
                  <w:rFonts w:ascii="Helvetica" w:hAnsi="Helvetica" w:cs="Helvetica"/>
                  <w:bCs/>
                  <w:highlight w:val="yellow"/>
                  <w:lang w:eastAsia="it-IT"/>
                  <w:rPrChange w:id="2221" w:author="i0806927" w:date="2016-04-04T12:00:00Z">
                    <w:rPr>
                      <w:rFonts w:ascii="Helvetica" w:hAnsi="Helvetica" w:cs="Helvetica"/>
                      <w:bCs/>
                      <w:lang w:eastAsia="it-IT"/>
                    </w:rPr>
                  </w:rPrChange>
                </w:rPr>
                <w:t>if this flag I set to Yes - the API will retrieve closest value available for this same service</w:t>
              </w:r>
            </w:ins>
          </w:p>
        </w:tc>
      </w:tr>
      <w:tr w:rsidR="002649F3" w14:paraId="2ABA11E1" w14:textId="77777777" w:rsidTr="002649F3">
        <w:trPr>
          <w:cnfStyle w:val="000000100000" w:firstRow="0" w:lastRow="0" w:firstColumn="0" w:lastColumn="0" w:oddVBand="0" w:evenVBand="0" w:oddHBand="1" w:evenHBand="0" w:firstRowFirstColumn="0" w:firstRowLastColumn="0" w:lastRowFirstColumn="0" w:lastRowLastColumn="0"/>
          <w:ins w:id="2222"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5579EB3D" w14:textId="21B5B1DD" w:rsidR="002649F3" w:rsidRPr="007149D1" w:rsidRDefault="002649F3" w:rsidP="002649F3">
            <w:pPr>
              <w:keepNext/>
              <w:keepLines/>
              <w:suppressAutoHyphens/>
              <w:spacing w:before="140" w:after="200" w:line="220" w:lineRule="atLeast"/>
              <w:ind w:left="1080"/>
              <w:outlineLvl w:val="7"/>
              <w:rPr>
                <w:ins w:id="2223" w:author="i0806927" w:date="2016-04-01T13:09:00Z"/>
                <w:rFonts w:ascii="Helvetica" w:hAnsi="Helvetica" w:cs="Helvetica"/>
                <w:b w:val="0"/>
                <w:highlight w:val="yellow"/>
                <w:lang w:eastAsia="ja-JP"/>
                <w:rPrChange w:id="2224" w:author="i0806927" w:date="2016-04-04T15:42:00Z">
                  <w:rPr>
                    <w:ins w:id="2225" w:author="i0806927" w:date="2016-04-01T13:09:00Z"/>
                    <w:rFonts w:ascii="Helvetica" w:hAnsi="Helvetica" w:cs="Helvetica"/>
                    <w:b w:val="0"/>
                    <w:bCs w:val="0"/>
                    <w:i/>
                    <w:color w:val="auto"/>
                    <w:spacing w:val="-4"/>
                    <w:kern w:val="1"/>
                    <w:sz w:val="18"/>
                    <w:lang w:eastAsia="ja-JP"/>
                  </w:rPr>
                </w:rPrChange>
              </w:rPr>
            </w:pPr>
            <w:ins w:id="2226" w:author="i0806927" w:date="2016-04-01T13:16:00Z">
              <w:r w:rsidRPr="007149D1">
                <w:rPr>
                  <w:rFonts w:ascii="Helvetica" w:hAnsi="Helvetica" w:cs="Helvetica"/>
                  <w:highlight w:val="yellow"/>
                  <w:lang w:eastAsia="ja-JP"/>
                  <w:rPrChange w:id="2227" w:author="i0806927" w:date="2016-04-04T15:42:00Z">
                    <w:rPr>
                      <w:rFonts w:ascii="Helvetica" w:hAnsi="Helvetica" w:cs="Helvetica"/>
                      <w:lang w:eastAsia="ja-JP"/>
                    </w:rPr>
                  </w:rPrChange>
                </w:rPr>
                <w:t>provideOnlyEligible</w:t>
              </w:r>
            </w:ins>
          </w:p>
        </w:tc>
        <w:tc>
          <w:tcPr>
            <w:tcW w:w="7901" w:type="dxa"/>
          </w:tcPr>
          <w:p w14:paraId="2BC97C2A" w14:textId="77777777" w:rsidR="002649F3" w:rsidRPr="009C3BF2" w:rsidRDefault="008A064E" w:rsidP="002649F3">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2228" w:author="i0806927" w:date="2016-04-04T11:59:00Z"/>
                <w:rFonts w:ascii="Helvetica" w:hAnsi="Helvetica" w:cs="Helvetica"/>
                <w:bCs/>
                <w:highlight w:val="yellow"/>
                <w:lang w:eastAsia="ja-JP"/>
                <w:rPrChange w:id="2229" w:author="i0806927" w:date="2016-04-04T12:00:00Z">
                  <w:rPr>
                    <w:ins w:id="2230" w:author="i0806927" w:date="2016-04-04T11:59:00Z"/>
                    <w:rFonts w:ascii="Helvetica" w:hAnsi="Helvetica" w:cs="Helvetica"/>
                    <w:bCs/>
                    <w:i/>
                    <w:color w:val="auto"/>
                    <w:spacing w:val="-4"/>
                    <w:kern w:val="1"/>
                    <w:sz w:val="18"/>
                    <w:lang w:eastAsia="ja-JP"/>
                  </w:rPr>
                </w:rPrChange>
              </w:rPr>
            </w:pPr>
            <w:ins w:id="2231" w:author="i0806927" w:date="2016-04-04T11:59:00Z">
              <w:r w:rsidRPr="009C3BF2">
                <w:rPr>
                  <w:rFonts w:ascii="Helvetica" w:hAnsi="Helvetica" w:cs="Helvetica"/>
                  <w:bCs/>
                  <w:highlight w:val="yellow"/>
                  <w:lang w:eastAsia="it-IT"/>
                  <w:rPrChange w:id="2232" w:author="i0806927" w:date="2016-04-04T12:00:00Z">
                    <w:rPr>
                      <w:rFonts w:ascii="Helvetica" w:hAnsi="Helvetica" w:cs="Helvetica"/>
                      <w:bCs/>
                      <w:lang w:eastAsia="it-IT"/>
                    </w:rPr>
                  </w:rPrChange>
                </w:rPr>
                <w:t>used to restrict API response to only available services</w:t>
              </w:r>
              <w:r w:rsidRPr="009C3BF2">
                <w:rPr>
                  <w:rFonts w:ascii="Helvetica" w:hAnsi="Helvetica" w:cs="Helvetica"/>
                  <w:bCs/>
                  <w:highlight w:val="yellow"/>
                  <w:lang w:eastAsia="ja-JP"/>
                  <w:rPrChange w:id="2233" w:author="i0806927" w:date="2016-04-04T12:00:00Z">
                    <w:rPr>
                      <w:rFonts w:ascii="Helvetica" w:hAnsi="Helvetica" w:cs="Helvetica"/>
                      <w:bCs/>
                      <w:lang w:eastAsia="ja-JP"/>
                    </w:rPr>
                  </w:rPrChange>
                </w:rPr>
                <w:t>.</w:t>
              </w:r>
            </w:ins>
          </w:p>
          <w:p w14:paraId="41426218" w14:textId="007EE743" w:rsidR="008A064E" w:rsidRPr="009C3BF2" w:rsidRDefault="008A064E" w:rsidP="002649F3">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2234" w:author="i0806927" w:date="2016-04-01T13:09:00Z"/>
                <w:rFonts w:ascii="Helvetica" w:hAnsi="Helvetica" w:cs="Helvetica"/>
                <w:bCs/>
                <w:highlight w:val="yellow"/>
                <w:lang w:eastAsia="ja-JP"/>
                <w:rPrChange w:id="2235" w:author="i0806927" w:date="2016-04-04T12:00:00Z">
                  <w:rPr>
                    <w:ins w:id="2236" w:author="i0806927" w:date="2016-04-01T13:09:00Z"/>
                    <w:rFonts w:ascii="Helvetica" w:hAnsi="Helvetica" w:cs="Helvetica"/>
                    <w:bCs/>
                    <w:i/>
                    <w:color w:val="auto"/>
                    <w:spacing w:val="-4"/>
                    <w:kern w:val="1"/>
                    <w:sz w:val="18"/>
                    <w:lang w:eastAsia="ja-JP"/>
                  </w:rPr>
                </w:rPrChange>
              </w:rPr>
            </w:pPr>
            <w:ins w:id="2237" w:author="i0806927" w:date="2016-04-04T11:59:00Z">
              <w:r w:rsidRPr="009C3BF2">
                <w:rPr>
                  <w:rFonts w:ascii="Helvetica" w:hAnsi="Helvetica" w:cs="Helvetica"/>
                  <w:bCs/>
                  <w:highlight w:val="yellow"/>
                  <w:lang w:eastAsia="ja-JP"/>
                  <w:rPrChange w:id="2238" w:author="i0806927" w:date="2016-04-04T12:00:00Z">
                    <w:rPr>
                      <w:rFonts w:ascii="Helvetica" w:hAnsi="Helvetica" w:cs="Helvetica"/>
                      <w:bCs/>
                      <w:lang w:eastAsia="ja-JP"/>
                    </w:rPr>
                  </w:rPrChange>
                </w:rPr>
                <w:t>If this flag is set to No the API will provide both positive and negative eligibility results.</w:t>
              </w:r>
            </w:ins>
          </w:p>
        </w:tc>
      </w:tr>
      <w:tr w:rsidR="002649F3" w14:paraId="7DA670C9" w14:textId="77777777" w:rsidTr="002649F3">
        <w:trPr>
          <w:ins w:id="2239"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3F4CB270" w14:textId="77777777" w:rsidR="002649F3" w:rsidRPr="002649F3" w:rsidRDefault="002649F3" w:rsidP="002649F3">
            <w:pPr>
              <w:spacing w:after="200" w:line="276" w:lineRule="auto"/>
              <w:rPr>
                <w:ins w:id="2240" w:author="i0806927" w:date="2016-04-01T13:09:00Z"/>
                <w:rFonts w:ascii="Helvetica" w:hAnsi="Helvetica" w:cs="Helvetica"/>
                <w:b w:val="0"/>
                <w:lang w:eastAsia="it-IT"/>
                <w:rPrChange w:id="2241" w:author="i0806927" w:date="2016-04-01T13:16:00Z">
                  <w:rPr>
                    <w:ins w:id="2242" w:author="i0806927" w:date="2016-04-01T13:09:00Z"/>
                    <w:rFonts w:ascii="Helvetica" w:hAnsi="Helvetica" w:cs="Helvetica"/>
                    <w:b w:val="0"/>
                    <w:bCs w:val="0"/>
                    <w:color w:val="auto"/>
                    <w:lang w:eastAsia="it-IT"/>
                  </w:rPr>
                </w:rPrChange>
              </w:rPr>
            </w:pPr>
          </w:p>
        </w:tc>
        <w:tc>
          <w:tcPr>
            <w:tcW w:w="7901" w:type="dxa"/>
          </w:tcPr>
          <w:p w14:paraId="7C665A63" w14:textId="77777777" w:rsidR="002649F3" w:rsidRPr="000559B2" w:rsidRDefault="002649F3" w:rsidP="002649F3">
            <w:pPr>
              <w:cnfStyle w:val="000000000000" w:firstRow="0" w:lastRow="0" w:firstColumn="0" w:lastColumn="0" w:oddVBand="0" w:evenVBand="0" w:oddHBand="0" w:evenHBand="0" w:firstRowFirstColumn="0" w:firstRowLastColumn="0" w:lastRowFirstColumn="0" w:lastRowLastColumn="0"/>
              <w:rPr>
                <w:ins w:id="2243" w:author="i0806927" w:date="2016-04-01T13:09:00Z"/>
                <w:rFonts w:ascii="Helvetica" w:hAnsi="Helvetica" w:cs="Helvetica"/>
                <w:bCs/>
                <w:lang w:eastAsia="it-IT"/>
              </w:rPr>
            </w:pPr>
          </w:p>
        </w:tc>
      </w:tr>
    </w:tbl>
    <w:p w14:paraId="4F439B0C" w14:textId="77777777" w:rsidR="002649F3" w:rsidRPr="002649F3" w:rsidRDefault="002649F3" w:rsidP="001C3F58">
      <w:pPr>
        <w:rPr>
          <w:ins w:id="2244" w:author="i0806927" w:date="2016-04-01T13:08:00Z"/>
          <w:rFonts w:ascii="Helvetica" w:hAnsi="Helvetica" w:cs="Helvetica"/>
          <w:sz w:val="24"/>
          <w:lang w:eastAsia="ja-JP"/>
        </w:rPr>
      </w:pPr>
    </w:p>
    <w:p w14:paraId="5009EB18" w14:textId="7C40034A" w:rsidR="002649F3" w:rsidRPr="00882781" w:rsidRDefault="00CD1737">
      <w:pPr>
        <w:ind w:leftChars="100" w:left="200"/>
        <w:rPr>
          <w:rFonts w:ascii="Helvetica" w:hAnsi="Helvetica" w:cs="Helvetica"/>
          <w:sz w:val="24"/>
          <w:u w:val="single"/>
          <w:lang w:eastAsia="ja-JP"/>
          <w:rPrChange w:id="2245" w:author="i0806927" w:date="2016-04-01T14:08:00Z">
            <w:rPr>
              <w:rFonts w:ascii="Helvetica" w:hAnsi="Helvetica" w:cs="Helvetica"/>
              <w:sz w:val="24"/>
              <w:lang w:eastAsia="ja-JP"/>
            </w:rPr>
          </w:rPrChange>
        </w:rPr>
        <w:pPrChange w:id="2246" w:author="i0806927" w:date="2016-04-01T14:10:00Z">
          <w:pPr/>
        </w:pPrChange>
      </w:pPr>
      <w:ins w:id="2247" w:author="i0806927" w:date="2016-04-01T13:18:00Z">
        <w:r w:rsidRPr="0007128D">
          <w:rPr>
            <w:rFonts w:ascii="Helvetica" w:hAnsi="Helvetica" w:cs="Helvetica"/>
            <w:sz w:val="24"/>
            <w:highlight w:val="yellow"/>
            <w:u w:val="single"/>
            <w:lang w:eastAsia="ja-JP"/>
            <w:rPrChange w:id="2248" w:author="i0806927" w:date="2016-04-04T13:30:00Z">
              <w:rPr>
                <w:rFonts w:ascii="Helvetica" w:hAnsi="Helvetica" w:cs="Helvetica"/>
                <w:sz w:val="24"/>
                <w:lang w:eastAsia="ja-JP"/>
              </w:rPr>
            </w:rPrChange>
          </w:rPr>
          <w:t>ServiceQualification Response</w:t>
        </w:r>
      </w:ins>
    </w:p>
    <w:tbl>
      <w:tblPr>
        <w:tblStyle w:val="LightShading-Accent1"/>
        <w:tblW w:w="0" w:type="auto"/>
        <w:tblLayout w:type="fixed"/>
        <w:tblLook w:val="04A0" w:firstRow="1" w:lastRow="0" w:firstColumn="1" w:lastColumn="0" w:noHBand="0" w:noVBand="1"/>
        <w:tblPrChange w:id="2249" w:author="i0806927" w:date="2016-04-04T11:53:00Z">
          <w:tblPr>
            <w:tblStyle w:val="LightShading-Accent1"/>
            <w:tblW w:w="0" w:type="auto"/>
            <w:tblLayout w:type="fixed"/>
            <w:tblLook w:val="04A0" w:firstRow="1" w:lastRow="0" w:firstColumn="1" w:lastColumn="0" w:noHBand="0" w:noVBand="1"/>
          </w:tblPr>
        </w:tblPrChange>
      </w:tblPr>
      <w:tblGrid>
        <w:gridCol w:w="2660"/>
        <w:gridCol w:w="7901"/>
        <w:tblGridChange w:id="2250">
          <w:tblGrid>
            <w:gridCol w:w="2660"/>
            <w:gridCol w:w="7901"/>
          </w:tblGrid>
        </w:tblGridChange>
      </w:tblGrid>
      <w:tr w:rsidR="00DB7F9F" w:rsidRPr="004B23A3" w14:paraId="5B464997" w14:textId="77777777" w:rsidTr="00C03EE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PrChange w:id="2251" w:author="i0806927" w:date="2016-04-04T11:53:00Z">
              <w:tcPr>
                <w:tcW w:w="2660" w:type="dxa"/>
              </w:tcPr>
            </w:tcPrChange>
          </w:tcPr>
          <w:p w14:paraId="1709207E" w14:textId="77777777" w:rsidR="00DB7F9F" w:rsidRPr="008A064E" w:rsidRDefault="00DB7F9F" w:rsidP="00DB7F9F">
            <w:pPr>
              <w:cnfStyle w:val="101000000000" w:firstRow="1" w:lastRow="0" w:firstColumn="1" w:lastColumn="0" w:oddVBand="0" w:evenVBand="0" w:oddHBand="0" w:evenHBand="0" w:firstRowFirstColumn="0" w:firstRowLastColumn="0" w:lastRowFirstColumn="0" w:lastRowLastColumn="0"/>
              <w:rPr>
                <w:rFonts w:ascii="Helvetica" w:hAnsi="Helvetica" w:cs="Helvetica"/>
                <w:sz w:val="24"/>
                <w:lang w:eastAsia="it-IT"/>
              </w:rPr>
            </w:pPr>
            <w:r w:rsidRPr="008A064E">
              <w:rPr>
                <w:rFonts w:ascii="Helvetica" w:hAnsi="Helvetica" w:cs="Helvetica"/>
                <w:sz w:val="24"/>
                <w:lang w:eastAsia="it-IT"/>
              </w:rPr>
              <w:t>Field</w:t>
            </w:r>
          </w:p>
        </w:tc>
        <w:tc>
          <w:tcPr>
            <w:tcW w:w="7901" w:type="dxa"/>
            <w:tcPrChange w:id="2252" w:author="i0806927" w:date="2016-04-04T11:53:00Z">
              <w:tcPr>
                <w:tcW w:w="7901" w:type="dxa"/>
              </w:tcPr>
            </w:tcPrChange>
          </w:tcPr>
          <w:p w14:paraId="543047FB" w14:textId="77777777" w:rsidR="00DB7F9F" w:rsidRPr="008A064E" w:rsidRDefault="00DB7F9F" w:rsidP="00DB7F9F">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8A064E">
              <w:rPr>
                <w:rFonts w:ascii="Helvetica" w:hAnsi="Helvetica" w:cs="Helvetica"/>
                <w:sz w:val="24"/>
                <w:lang w:eastAsia="it-IT"/>
              </w:rPr>
              <w:t>Description</w:t>
            </w:r>
          </w:p>
        </w:tc>
      </w:tr>
      <w:tr w:rsidR="000559B2" w:rsidRPr="004B23A3" w14:paraId="022EDA33"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28204CA" w14:textId="0180FE83" w:rsidR="000559B2" w:rsidRPr="00C4300A" w:rsidRDefault="00A6028C" w:rsidP="00DB7F9F">
            <w:pPr>
              <w:spacing w:after="200" w:line="276" w:lineRule="auto"/>
              <w:rPr>
                <w:rFonts w:ascii="Helvetica" w:hAnsi="Helvetica" w:cs="Helvetica"/>
                <w:b w:val="0"/>
                <w:highlight w:val="yellow"/>
                <w:lang w:eastAsia="ja-JP"/>
                <w:rPrChange w:id="2253" w:author="i0806927" w:date="2016-04-04T15:43:00Z">
                  <w:rPr>
                    <w:rFonts w:ascii="Helvetica" w:hAnsi="Helvetica" w:cs="Helvetica"/>
                    <w:b w:val="0"/>
                    <w:bCs w:val="0"/>
                    <w:color w:val="auto"/>
                    <w:lang w:eastAsia="ja-JP"/>
                  </w:rPr>
                </w:rPrChange>
              </w:rPr>
            </w:pPr>
            <w:r w:rsidRPr="00A6028C">
              <w:rPr>
                <w:rFonts w:ascii="Helvetica" w:hAnsi="Helvetica" w:cs="Helvetica"/>
                <w:highlight w:val="yellow"/>
                <w:lang w:eastAsia="ja-JP"/>
              </w:rPr>
              <w:t>I</w:t>
            </w:r>
            <w:r w:rsidR="00270DBA" w:rsidRPr="00C4300A">
              <w:rPr>
                <w:rFonts w:ascii="Helvetica" w:hAnsi="Helvetica" w:cs="Helvetica"/>
                <w:highlight w:val="yellow"/>
                <w:lang w:eastAsia="ja-JP"/>
                <w:rPrChange w:id="2254" w:author="i0806927" w:date="2016-04-04T15:43:00Z">
                  <w:rPr>
                    <w:rFonts w:ascii="Helvetica" w:hAnsi="Helvetica" w:cs="Helvetica"/>
                    <w:lang w:eastAsia="ja-JP"/>
                  </w:rPr>
                </w:rPrChange>
              </w:rPr>
              <w:t>d</w:t>
            </w:r>
          </w:p>
        </w:tc>
        <w:tc>
          <w:tcPr>
            <w:tcW w:w="7901" w:type="dxa"/>
          </w:tcPr>
          <w:p w14:paraId="40FE988B" w14:textId="0185AD19" w:rsidR="000559B2" w:rsidRPr="004B23A3" w:rsidRDefault="000559B2" w:rsidP="00DB7F9F">
            <w:pPr>
              <w:spacing w:after="200"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yellow"/>
                <w:lang w:eastAsia="it-IT"/>
                <w:rPrChange w:id="2255" w:author="i0806927" w:date="2016-04-01T14:17:00Z">
                  <w:rPr>
                    <w:rFonts w:ascii="Helvetica" w:hAnsi="Helvetica" w:cs="Helvetica"/>
                    <w:bCs/>
                    <w:color w:val="auto"/>
                    <w:lang w:eastAsia="it-IT"/>
                  </w:rPr>
                </w:rPrChange>
              </w:rPr>
            </w:pPr>
            <w:r w:rsidRPr="004B23A3">
              <w:rPr>
                <w:rFonts w:ascii="Helvetica" w:hAnsi="Helvetica" w:cs="Helvetica"/>
                <w:bCs/>
                <w:highlight w:val="yellow"/>
                <w:lang w:eastAsia="it-IT"/>
                <w:rPrChange w:id="2256" w:author="i0806927" w:date="2016-04-01T14:17:00Z">
                  <w:rPr>
                    <w:rFonts w:ascii="Helvetica" w:hAnsi="Helvetica" w:cs="Helvetica"/>
                    <w:bCs/>
                    <w:lang w:eastAsia="it-IT"/>
                  </w:rPr>
                </w:rPrChange>
              </w:rPr>
              <w:t>Unique identifier for Interaction.</w:t>
            </w:r>
          </w:p>
        </w:tc>
      </w:tr>
      <w:tr w:rsidR="000559B2" w:rsidRPr="004B23A3" w:rsidDel="00CD1737" w14:paraId="4FA2416F" w14:textId="104927C3" w:rsidTr="00776E61">
        <w:trPr>
          <w:trHeight w:val="170"/>
          <w:del w:id="2257" w:author="i0806927" w:date="2016-04-01T13:19:00Z"/>
        </w:trPr>
        <w:tc>
          <w:tcPr>
            <w:cnfStyle w:val="001000000000" w:firstRow="0" w:lastRow="0" w:firstColumn="1" w:lastColumn="0" w:oddVBand="0" w:evenVBand="0" w:oddHBand="0" w:evenHBand="0" w:firstRowFirstColumn="0" w:firstRowLastColumn="0" w:lastRowFirstColumn="0" w:lastRowLastColumn="0"/>
            <w:tcW w:w="2660" w:type="dxa"/>
          </w:tcPr>
          <w:p w14:paraId="5A7597DD" w14:textId="58A7555D" w:rsidR="000559B2" w:rsidRPr="00C4300A" w:rsidDel="00CD1737" w:rsidRDefault="000559B2" w:rsidP="00DB7F9F">
            <w:pPr>
              <w:keepNext/>
              <w:keepLines/>
              <w:suppressAutoHyphens/>
              <w:spacing w:before="140" w:after="200" w:line="220" w:lineRule="atLeast"/>
              <w:ind w:left="1080"/>
              <w:outlineLvl w:val="7"/>
              <w:rPr>
                <w:del w:id="2258" w:author="i0806927" w:date="2016-04-01T13:19:00Z"/>
                <w:rFonts w:ascii="Helvetica" w:hAnsi="Helvetica" w:cs="Helvetica"/>
                <w:b w:val="0"/>
                <w:highlight w:val="yellow"/>
                <w:lang w:eastAsia="ja-JP"/>
                <w:rPrChange w:id="2259" w:author="i0806927" w:date="2016-04-04T15:43:00Z">
                  <w:rPr>
                    <w:del w:id="2260" w:author="i0806927" w:date="2016-04-01T13:19:00Z"/>
                    <w:rFonts w:ascii="Helvetica" w:hAnsi="Helvetica" w:cs="Helvetica"/>
                    <w:b w:val="0"/>
                    <w:bCs w:val="0"/>
                    <w:i/>
                    <w:color w:val="auto"/>
                    <w:spacing w:val="-4"/>
                    <w:kern w:val="1"/>
                    <w:sz w:val="18"/>
                    <w:lang w:eastAsia="ja-JP"/>
                  </w:rPr>
                </w:rPrChange>
              </w:rPr>
            </w:pPr>
            <w:del w:id="2261" w:author="i0806927" w:date="2016-03-30T16:20:00Z">
              <w:r w:rsidRPr="00C4300A" w:rsidDel="00DC69EC">
                <w:rPr>
                  <w:rFonts w:ascii="Helvetica" w:hAnsi="Helvetica" w:cs="Helvetica"/>
                  <w:highlight w:val="yellow"/>
                  <w:lang w:eastAsia="ja-JP"/>
                  <w:rPrChange w:id="2262" w:author="i0806927" w:date="2016-04-04T15:43:00Z">
                    <w:rPr>
                      <w:rFonts w:ascii="Helvetica" w:hAnsi="Helvetica" w:cs="Helvetica"/>
                      <w:lang w:eastAsia="ja-JP"/>
                    </w:rPr>
                  </w:rPrChange>
                </w:rPr>
                <w:delText>interactionDate</w:delText>
              </w:r>
            </w:del>
          </w:p>
        </w:tc>
        <w:tc>
          <w:tcPr>
            <w:tcW w:w="7901" w:type="dxa"/>
          </w:tcPr>
          <w:p w14:paraId="6C4FE21C" w14:textId="4F9B34E5" w:rsidR="000559B2" w:rsidRPr="004B23A3" w:rsidDel="00CD1737" w:rsidRDefault="000559B2">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del w:id="2263" w:author="i0806927" w:date="2016-04-01T13:19:00Z"/>
                <w:rFonts w:ascii="Helvetica" w:hAnsi="Helvetica" w:cs="Helvetica"/>
                <w:bCs/>
                <w:highlight w:val="yellow"/>
                <w:lang w:eastAsia="ja-JP"/>
                <w:rPrChange w:id="2264" w:author="i0806927" w:date="2016-04-01T14:17:00Z">
                  <w:rPr>
                    <w:del w:id="2265" w:author="i0806927" w:date="2016-04-01T13:19:00Z"/>
                    <w:rFonts w:ascii="Helvetica" w:hAnsi="Helvetica" w:cs="Helvetica"/>
                    <w:bCs/>
                    <w:i/>
                    <w:color w:val="auto"/>
                    <w:spacing w:val="-4"/>
                    <w:kern w:val="1"/>
                    <w:sz w:val="18"/>
                    <w:lang w:eastAsia="ja-JP"/>
                  </w:rPr>
                </w:rPrChange>
              </w:rPr>
            </w:pPr>
            <w:del w:id="2266" w:author="i0806927" w:date="2016-03-31T10:21:00Z">
              <w:r w:rsidRPr="004B23A3" w:rsidDel="00794C05">
                <w:rPr>
                  <w:rFonts w:ascii="Helvetica" w:hAnsi="Helvetica" w:cs="Helvetica"/>
                  <w:bCs/>
                  <w:highlight w:val="yellow"/>
                  <w:lang w:eastAsia="it-IT"/>
                  <w:rPrChange w:id="2267" w:author="i0806927" w:date="2016-04-01T14:17:00Z">
                    <w:rPr>
                      <w:rFonts w:ascii="Helvetica" w:hAnsi="Helvetica" w:cs="Helvetica"/>
                      <w:bCs/>
                      <w:lang w:eastAsia="it-IT"/>
                    </w:rPr>
                  </w:rPrChange>
                </w:rPr>
                <w:delText>Date interaction initiated.</w:delText>
              </w:r>
            </w:del>
          </w:p>
        </w:tc>
      </w:tr>
      <w:tr w:rsidR="000559B2" w:rsidRPr="004B23A3" w:rsidDel="00DC69EC" w14:paraId="2FE465C3" w14:textId="56D2C9A2" w:rsidTr="00776E61">
        <w:trPr>
          <w:cnfStyle w:val="000000100000" w:firstRow="0" w:lastRow="0" w:firstColumn="0" w:lastColumn="0" w:oddVBand="0" w:evenVBand="0" w:oddHBand="1" w:evenHBand="0" w:firstRowFirstColumn="0" w:firstRowLastColumn="0" w:lastRowFirstColumn="0" w:lastRowLastColumn="0"/>
          <w:del w:id="2268" w:author="i0806927" w:date="2016-03-30T16:20:00Z"/>
        </w:trPr>
        <w:tc>
          <w:tcPr>
            <w:cnfStyle w:val="001000000000" w:firstRow="0" w:lastRow="0" w:firstColumn="1" w:lastColumn="0" w:oddVBand="0" w:evenVBand="0" w:oddHBand="0" w:evenHBand="0" w:firstRowFirstColumn="0" w:firstRowLastColumn="0" w:lastRowFirstColumn="0" w:lastRowLastColumn="0"/>
            <w:tcW w:w="2660" w:type="dxa"/>
          </w:tcPr>
          <w:p w14:paraId="1EB52381" w14:textId="33C4FAF1" w:rsidR="000559B2" w:rsidRPr="00C4300A" w:rsidDel="00DC69EC" w:rsidRDefault="000559B2" w:rsidP="00DB7F9F">
            <w:pPr>
              <w:keepNext/>
              <w:keepLines/>
              <w:suppressAutoHyphens/>
              <w:spacing w:before="140" w:after="200" w:line="220" w:lineRule="atLeast"/>
              <w:ind w:left="1080"/>
              <w:outlineLvl w:val="7"/>
              <w:rPr>
                <w:del w:id="2269" w:author="i0806927" w:date="2016-03-30T16:20:00Z"/>
                <w:rFonts w:ascii="Helvetica" w:hAnsi="Helvetica" w:cs="Helvetica"/>
                <w:b w:val="0"/>
                <w:highlight w:val="yellow"/>
                <w:lang w:eastAsia="ja-JP"/>
                <w:rPrChange w:id="2270" w:author="i0806927" w:date="2016-04-04T15:43:00Z">
                  <w:rPr>
                    <w:del w:id="2271" w:author="i0806927" w:date="2016-03-30T16:20:00Z"/>
                    <w:rFonts w:ascii="Helvetica" w:hAnsi="Helvetica" w:cs="Helvetica"/>
                    <w:b w:val="0"/>
                    <w:bCs w:val="0"/>
                    <w:i/>
                    <w:color w:val="auto"/>
                    <w:spacing w:val="-4"/>
                    <w:kern w:val="1"/>
                    <w:sz w:val="18"/>
                    <w:lang w:eastAsia="ja-JP"/>
                  </w:rPr>
                </w:rPrChange>
              </w:rPr>
            </w:pPr>
            <w:del w:id="2272" w:author="i0806927" w:date="2016-03-30T16:20:00Z">
              <w:r w:rsidRPr="00C4300A" w:rsidDel="00DC69EC">
                <w:rPr>
                  <w:rFonts w:ascii="Helvetica" w:hAnsi="Helvetica" w:cs="Helvetica"/>
                  <w:highlight w:val="yellow"/>
                  <w:lang w:eastAsia="ja-JP"/>
                  <w:rPrChange w:id="2273" w:author="i0806927" w:date="2016-04-04T15:43:00Z">
                    <w:rPr>
                      <w:rFonts w:ascii="Helvetica" w:hAnsi="Helvetica" w:cs="Helvetica"/>
                      <w:lang w:eastAsia="ja-JP"/>
                    </w:rPr>
                  </w:rPrChange>
                </w:rPr>
                <w:delText>description</w:delText>
              </w:r>
            </w:del>
          </w:p>
        </w:tc>
        <w:tc>
          <w:tcPr>
            <w:tcW w:w="7901" w:type="dxa"/>
          </w:tcPr>
          <w:p w14:paraId="261FE016" w14:textId="26DBBC47" w:rsidR="000559B2" w:rsidRPr="004B23A3" w:rsidDel="00DC69EC" w:rsidRDefault="000559B2" w:rsidP="00DB7F9F">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del w:id="2274" w:author="i0806927" w:date="2016-03-30T16:20:00Z"/>
                <w:rFonts w:ascii="Helvetica" w:hAnsi="Helvetica" w:cs="Helvetica"/>
                <w:bCs/>
                <w:highlight w:val="yellow"/>
                <w:lang w:eastAsia="it-IT"/>
                <w:rPrChange w:id="2275" w:author="i0806927" w:date="2016-04-01T14:17:00Z">
                  <w:rPr>
                    <w:del w:id="2276" w:author="i0806927" w:date="2016-03-30T16:20:00Z"/>
                    <w:rFonts w:ascii="Helvetica" w:hAnsi="Helvetica" w:cs="Helvetica"/>
                    <w:bCs/>
                    <w:i/>
                    <w:color w:val="auto"/>
                    <w:spacing w:val="-4"/>
                    <w:kern w:val="1"/>
                    <w:sz w:val="18"/>
                    <w:lang w:eastAsia="it-IT"/>
                  </w:rPr>
                </w:rPrChange>
              </w:rPr>
            </w:pPr>
            <w:del w:id="2277" w:author="i0806927" w:date="2016-03-30T16:20:00Z">
              <w:r w:rsidRPr="004B23A3" w:rsidDel="00DC69EC">
                <w:rPr>
                  <w:rFonts w:ascii="Helvetica" w:hAnsi="Helvetica" w:cs="Helvetica"/>
                  <w:bCs/>
                  <w:highlight w:val="yellow"/>
                  <w:lang w:eastAsia="it-IT"/>
                  <w:rPrChange w:id="2278" w:author="i0806927" w:date="2016-04-01T14:17:00Z">
                    <w:rPr>
                      <w:rFonts w:ascii="Helvetica" w:hAnsi="Helvetica" w:cs="Helvetica"/>
                      <w:bCs/>
                      <w:lang w:eastAsia="it-IT"/>
                    </w:rPr>
                  </w:rPrChange>
                </w:rPr>
                <w:delText>Narrative that explains the interaction and details about the interaction, such as why the interaction is taking place.</w:delText>
              </w:r>
            </w:del>
          </w:p>
        </w:tc>
      </w:tr>
      <w:tr w:rsidR="000559B2" w:rsidRPr="004B23A3" w:rsidDel="00DC69EC" w14:paraId="152B29FB" w14:textId="7E57BBD6" w:rsidTr="00776E61">
        <w:trPr>
          <w:del w:id="2279" w:author="i0806927" w:date="2016-03-30T16:20:00Z"/>
        </w:trPr>
        <w:tc>
          <w:tcPr>
            <w:cnfStyle w:val="001000000000" w:firstRow="0" w:lastRow="0" w:firstColumn="1" w:lastColumn="0" w:oddVBand="0" w:evenVBand="0" w:oddHBand="0" w:evenHBand="0" w:firstRowFirstColumn="0" w:firstRowLastColumn="0" w:lastRowFirstColumn="0" w:lastRowLastColumn="0"/>
            <w:tcW w:w="2660" w:type="dxa"/>
          </w:tcPr>
          <w:p w14:paraId="6820C566" w14:textId="6F8E1D85" w:rsidR="000559B2" w:rsidRPr="00C4300A" w:rsidDel="00DC69EC" w:rsidRDefault="000559B2" w:rsidP="00DB7F9F">
            <w:pPr>
              <w:keepNext/>
              <w:keepLines/>
              <w:suppressAutoHyphens/>
              <w:spacing w:before="140" w:after="200" w:line="220" w:lineRule="atLeast"/>
              <w:ind w:left="1080"/>
              <w:outlineLvl w:val="7"/>
              <w:rPr>
                <w:del w:id="2280" w:author="i0806927" w:date="2016-03-30T16:20:00Z"/>
                <w:rFonts w:ascii="Helvetica" w:hAnsi="Helvetica" w:cs="Helvetica"/>
                <w:b w:val="0"/>
                <w:highlight w:val="yellow"/>
                <w:lang w:eastAsia="ja-JP"/>
                <w:rPrChange w:id="2281" w:author="i0806927" w:date="2016-04-04T15:43:00Z">
                  <w:rPr>
                    <w:del w:id="2282" w:author="i0806927" w:date="2016-03-30T16:20:00Z"/>
                    <w:rFonts w:ascii="Helvetica" w:hAnsi="Helvetica" w:cs="Helvetica"/>
                    <w:b w:val="0"/>
                    <w:bCs w:val="0"/>
                    <w:i/>
                    <w:color w:val="auto"/>
                    <w:spacing w:val="-4"/>
                    <w:kern w:val="1"/>
                    <w:sz w:val="18"/>
                    <w:lang w:eastAsia="ja-JP"/>
                  </w:rPr>
                </w:rPrChange>
              </w:rPr>
            </w:pPr>
            <w:del w:id="2283" w:author="i0806927" w:date="2016-03-30T16:20:00Z">
              <w:r w:rsidRPr="00C4300A" w:rsidDel="00DC69EC">
                <w:rPr>
                  <w:rFonts w:ascii="Helvetica" w:hAnsi="Helvetica" w:cs="Helvetica"/>
                  <w:highlight w:val="yellow"/>
                  <w:lang w:eastAsia="ja-JP"/>
                  <w:rPrChange w:id="2284" w:author="i0806927" w:date="2016-04-04T15:43:00Z">
                    <w:rPr>
                      <w:rFonts w:ascii="Helvetica" w:hAnsi="Helvetica" w:cs="Helvetica"/>
                      <w:lang w:eastAsia="ja-JP"/>
                    </w:rPr>
                  </w:rPrChange>
                </w:rPr>
                <w:delText>interactionDateComplete</w:delText>
              </w:r>
            </w:del>
          </w:p>
        </w:tc>
        <w:tc>
          <w:tcPr>
            <w:tcW w:w="7901" w:type="dxa"/>
          </w:tcPr>
          <w:p w14:paraId="4C41D8E8" w14:textId="3A0F7712" w:rsidR="000559B2" w:rsidRPr="004B23A3" w:rsidDel="00DC69EC" w:rsidRDefault="000559B2" w:rsidP="001214BC">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del w:id="2285" w:author="i0806927" w:date="2016-03-30T16:20:00Z"/>
                <w:rFonts w:ascii="Helvetica" w:hAnsi="Helvetica" w:cs="Helvetica"/>
                <w:bCs/>
                <w:highlight w:val="yellow"/>
                <w:lang w:eastAsia="it-IT"/>
                <w:rPrChange w:id="2286" w:author="i0806927" w:date="2016-04-01T14:17:00Z">
                  <w:rPr>
                    <w:del w:id="2287" w:author="i0806927" w:date="2016-03-30T16:20:00Z"/>
                    <w:rFonts w:ascii="Helvetica" w:hAnsi="Helvetica" w:cs="Helvetica"/>
                    <w:bCs/>
                    <w:i/>
                    <w:color w:val="auto"/>
                    <w:spacing w:val="-4"/>
                    <w:kern w:val="1"/>
                    <w:sz w:val="18"/>
                    <w:lang w:eastAsia="it-IT"/>
                  </w:rPr>
                </w:rPrChange>
              </w:rPr>
            </w:pPr>
            <w:del w:id="2288" w:author="i0806927" w:date="2016-03-30T16:20:00Z">
              <w:r w:rsidRPr="004B23A3" w:rsidDel="00DC69EC">
                <w:rPr>
                  <w:rFonts w:ascii="Helvetica" w:hAnsi="Helvetica" w:cs="Helvetica"/>
                  <w:bCs/>
                  <w:highlight w:val="yellow"/>
                  <w:lang w:eastAsia="it-IT"/>
                  <w:rPrChange w:id="2289" w:author="i0806927" w:date="2016-04-01T14:17:00Z">
                    <w:rPr>
                      <w:rFonts w:ascii="Helvetica" w:hAnsi="Helvetica" w:cs="Helvetica"/>
                      <w:bCs/>
                      <w:lang w:eastAsia="it-IT"/>
                    </w:rPr>
                  </w:rPrChange>
                </w:rPr>
                <w:delText>The date on which an interaction is closed.</w:delText>
              </w:r>
            </w:del>
          </w:p>
        </w:tc>
      </w:tr>
      <w:tr w:rsidR="000559B2" w:rsidRPr="004B23A3" w:rsidDel="00DC69EC" w14:paraId="02D8E7F1" w14:textId="46B2A945" w:rsidTr="00776E61">
        <w:trPr>
          <w:cnfStyle w:val="000000100000" w:firstRow="0" w:lastRow="0" w:firstColumn="0" w:lastColumn="0" w:oddVBand="0" w:evenVBand="0" w:oddHBand="1" w:evenHBand="0" w:firstRowFirstColumn="0" w:firstRowLastColumn="0" w:lastRowFirstColumn="0" w:lastRowLastColumn="0"/>
          <w:del w:id="2290" w:author="i0806927" w:date="2016-03-30T16:20:00Z"/>
        </w:trPr>
        <w:tc>
          <w:tcPr>
            <w:cnfStyle w:val="001000000000" w:firstRow="0" w:lastRow="0" w:firstColumn="1" w:lastColumn="0" w:oddVBand="0" w:evenVBand="0" w:oddHBand="0" w:evenHBand="0" w:firstRowFirstColumn="0" w:firstRowLastColumn="0" w:lastRowFirstColumn="0" w:lastRowLastColumn="0"/>
            <w:tcW w:w="2660" w:type="dxa"/>
          </w:tcPr>
          <w:p w14:paraId="33F632AA" w14:textId="06CDF9D5" w:rsidR="000559B2" w:rsidRPr="00C4300A" w:rsidDel="00DC69EC" w:rsidRDefault="000559B2" w:rsidP="00DB7F9F">
            <w:pPr>
              <w:keepNext/>
              <w:keepLines/>
              <w:suppressAutoHyphens/>
              <w:spacing w:before="140" w:after="200" w:line="220" w:lineRule="atLeast"/>
              <w:ind w:left="1080"/>
              <w:outlineLvl w:val="7"/>
              <w:rPr>
                <w:del w:id="2291" w:author="i0806927" w:date="2016-03-30T16:20:00Z"/>
                <w:rFonts w:ascii="Helvetica" w:hAnsi="Helvetica" w:cs="Helvetica"/>
                <w:b w:val="0"/>
                <w:highlight w:val="yellow"/>
                <w:lang w:eastAsia="ja-JP"/>
                <w:rPrChange w:id="2292" w:author="i0806927" w:date="2016-04-04T15:43:00Z">
                  <w:rPr>
                    <w:del w:id="2293" w:author="i0806927" w:date="2016-03-30T16:20:00Z"/>
                    <w:rFonts w:ascii="Helvetica" w:hAnsi="Helvetica" w:cs="Helvetica"/>
                    <w:b w:val="0"/>
                    <w:bCs w:val="0"/>
                    <w:i/>
                    <w:color w:val="auto"/>
                    <w:spacing w:val="-4"/>
                    <w:kern w:val="1"/>
                    <w:sz w:val="18"/>
                    <w:lang w:eastAsia="ja-JP"/>
                  </w:rPr>
                </w:rPrChange>
              </w:rPr>
            </w:pPr>
            <w:del w:id="2294" w:author="i0806927" w:date="2016-03-30T16:20:00Z">
              <w:r w:rsidRPr="00C4300A" w:rsidDel="00DC69EC">
                <w:rPr>
                  <w:rFonts w:ascii="Helvetica" w:hAnsi="Helvetica" w:cs="Helvetica"/>
                  <w:highlight w:val="yellow"/>
                  <w:lang w:eastAsia="ja-JP"/>
                  <w:rPrChange w:id="2295" w:author="i0806927" w:date="2016-04-04T15:43:00Z">
                    <w:rPr>
                      <w:rFonts w:ascii="Helvetica" w:hAnsi="Helvetica" w:cs="Helvetica"/>
                      <w:lang w:eastAsia="ja-JP"/>
                    </w:rPr>
                  </w:rPrChange>
                </w:rPr>
                <w:delText>interactionStatus</w:delText>
              </w:r>
            </w:del>
          </w:p>
        </w:tc>
        <w:tc>
          <w:tcPr>
            <w:tcW w:w="7901" w:type="dxa"/>
          </w:tcPr>
          <w:p w14:paraId="59EEBAF8" w14:textId="473DCAFB" w:rsidR="000559B2" w:rsidRPr="004B23A3" w:rsidDel="00DC69EC" w:rsidRDefault="000559B2" w:rsidP="00570A27">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del w:id="2296" w:author="i0806927" w:date="2016-03-30T16:20:00Z"/>
                <w:rFonts w:ascii="Helvetica" w:hAnsi="Helvetica" w:cs="Helvetica"/>
                <w:bCs/>
                <w:highlight w:val="yellow"/>
                <w:lang w:eastAsia="ja-JP"/>
                <w:rPrChange w:id="2297" w:author="i0806927" w:date="2016-04-01T14:17:00Z">
                  <w:rPr>
                    <w:del w:id="2298" w:author="i0806927" w:date="2016-03-30T16:20:00Z"/>
                    <w:rFonts w:ascii="Helvetica" w:hAnsi="Helvetica" w:cs="Helvetica"/>
                    <w:bCs/>
                    <w:i/>
                    <w:color w:val="auto"/>
                    <w:spacing w:val="-4"/>
                    <w:kern w:val="1"/>
                    <w:sz w:val="18"/>
                    <w:lang w:eastAsia="ja-JP"/>
                  </w:rPr>
                </w:rPrChange>
              </w:rPr>
            </w:pPr>
            <w:del w:id="2299" w:author="i0806927" w:date="2016-03-30T16:20:00Z">
              <w:r w:rsidRPr="004B23A3" w:rsidDel="00DC69EC">
                <w:rPr>
                  <w:rFonts w:ascii="Helvetica" w:hAnsi="Helvetica" w:cs="Helvetica"/>
                  <w:bCs/>
                  <w:highlight w:val="yellow"/>
                  <w:lang w:eastAsia="it-IT"/>
                  <w:rPrChange w:id="2300" w:author="i0806927" w:date="2016-04-01T14:17:00Z">
                    <w:rPr>
                      <w:rFonts w:ascii="Helvetica" w:hAnsi="Helvetica" w:cs="Helvetica"/>
                      <w:bCs/>
                      <w:lang w:eastAsia="it-IT"/>
                    </w:rPr>
                  </w:rPrChange>
                </w:rPr>
                <w:delText>The current condition of an interaction.</w:delText>
              </w:r>
            </w:del>
          </w:p>
          <w:p w14:paraId="07026B3E" w14:textId="26F601E0" w:rsidR="001214BC" w:rsidRPr="004B23A3" w:rsidDel="00DC69EC" w:rsidRDefault="001214BC" w:rsidP="00776E61">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del w:id="2301" w:author="i0806927" w:date="2016-03-30T16:20:00Z"/>
                <w:rFonts w:ascii="Helvetica" w:hAnsi="Helvetica" w:cs="Helvetica"/>
                <w:bCs/>
                <w:color w:val="auto"/>
                <w:highlight w:val="yellow"/>
                <w:lang w:eastAsia="ja-JP"/>
                <w:rPrChange w:id="2302" w:author="i0806927" w:date="2016-04-01T14:17:00Z">
                  <w:rPr>
                    <w:del w:id="2303" w:author="i0806927" w:date="2016-03-30T16:20:00Z"/>
                    <w:rFonts w:ascii="Helvetica" w:hAnsi="Helvetica" w:cs="Helvetica"/>
                    <w:bCs/>
                    <w:i/>
                    <w:color w:val="auto"/>
                    <w:spacing w:val="-4"/>
                    <w:kern w:val="1"/>
                    <w:sz w:val="18"/>
                    <w:lang w:eastAsia="ja-JP"/>
                  </w:rPr>
                </w:rPrChange>
              </w:rPr>
            </w:pPr>
            <w:del w:id="2304" w:author="i0806927" w:date="2016-03-30T16:20:00Z">
              <w:r w:rsidRPr="004B23A3" w:rsidDel="00DC69EC">
                <w:rPr>
                  <w:rFonts w:ascii="Helvetica" w:hAnsi="Helvetica" w:cs="Helvetica"/>
                  <w:bCs/>
                  <w:highlight w:val="yellow"/>
                  <w:lang w:eastAsia="ja-JP"/>
                </w:rPr>
                <w:delText>In the serviceQualification request case, response state is close</w:delText>
              </w:r>
              <w:r w:rsidR="005F5425" w:rsidRPr="004B23A3" w:rsidDel="00DC69EC">
                <w:rPr>
                  <w:rFonts w:ascii="Helvetica" w:hAnsi="Helvetica" w:cs="Helvetica"/>
                  <w:bCs/>
                  <w:highlight w:val="yellow"/>
                  <w:lang w:eastAsia="ja-JP"/>
                </w:rPr>
                <w:delText xml:space="preserve"> only</w:delText>
              </w:r>
              <w:r w:rsidRPr="004B23A3" w:rsidDel="00DC69EC">
                <w:rPr>
                  <w:rFonts w:ascii="Helvetica" w:hAnsi="Helvetica" w:cs="Helvetica"/>
                  <w:bCs/>
                  <w:highlight w:val="yellow"/>
                  <w:lang w:eastAsia="ja-JP"/>
                </w:rPr>
                <w:delText xml:space="preserve"> </w:delText>
              </w:r>
              <w:r w:rsidR="0064455D" w:rsidRPr="004B23A3" w:rsidDel="00DC69EC">
                <w:rPr>
                  <w:rFonts w:ascii="Helvetica" w:hAnsi="Helvetica" w:cs="Helvetica"/>
                  <w:bCs/>
                  <w:highlight w:val="yellow"/>
                  <w:lang w:eastAsia="ja-JP"/>
                </w:rPr>
                <w:delText xml:space="preserve">in </w:delText>
              </w:r>
              <w:r w:rsidRPr="004B23A3" w:rsidDel="00DC69EC">
                <w:rPr>
                  <w:rFonts w:ascii="Helvetica" w:hAnsi="Helvetica" w:cs="Helvetica"/>
                  <w:bCs/>
                  <w:highlight w:val="yellow"/>
                  <w:lang w:eastAsia="ja-JP"/>
                </w:rPr>
                <w:delText>synchronous interaction.</w:delText>
              </w:r>
            </w:del>
          </w:p>
        </w:tc>
      </w:tr>
      <w:tr w:rsidR="00CD1737" w:rsidRPr="004B23A3" w14:paraId="6B1E0FC8" w14:textId="77777777" w:rsidTr="00776E61">
        <w:trPr>
          <w:ins w:id="2305" w:author="i0806927" w:date="2016-04-01T13:19:00Z"/>
        </w:trPr>
        <w:tc>
          <w:tcPr>
            <w:cnfStyle w:val="001000000000" w:firstRow="0" w:lastRow="0" w:firstColumn="1" w:lastColumn="0" w:oddVBand="0" w:evenVBand="0" w:oddHBand="0" w:evenHBand="0" w:firstRowFirstColumn="0" w:firstRowLastColumn="0" w:lastRowFirstColumn="0" w:lastRowLastColumn="0"/>
            <w:tcW w:w="2660" w:type="dxa"/>
          </w:tcPr>
          <w:p w14:paraId="52420265" w14:textId="61870CE6" w:rsidR="00CD1737" w:rsidRPr="00C4300A" w:rsidDel="00DC69EC" w:rsidRDefault="00CD1737" w:rsidP="00DB7F9F">
            <w:pPr>
              <w:keepNext/>
              <w:keepLines/>
              <w:suppressAutoHyphens/>
              <w:spacing w:before="140" w:after="200" w:line="220" w:lineRule="atLeast"/>
              <w:ind w:left="1080"/>
              <w:outlineLvl w:val="7"/>
              <w:rPr>
                <w:ins w:id="2306" w:author="i0806927" w:date="2016-04-01T13:19:00Z"/>
                <w:rFonts w:ascii="Helvetica" w:hAnsi="Helvetica" w:cs="Helvetica"/>
                <w:b w:val="0"/>
                <w:highlight w:val="yellow"/>
                <w:lang w:eastAsia="ja-JP"/>
                <w:rPrChange w:id="2307" w:author="i0806927" w:date="2016-04-04T15:43:00Z">
                  <w:rPr>
                    <w:ins w:id="2308" w:author="i0806927" w:date="2016-04-01T13:19:00Z"/>
                    <w:rFonts w:ascii="Helvetica" w:hAnsi="Helvetica" w:cs="Helvetica"/>
                    <w:b w:val="0"/>
                    <w:bCs w:val="0"/>
                    <w:i/>
                    <w:color w:val="auto"/>
                    <w:spacing w:val="-4"/>
                    <w:kern w:val="1"/>
                    <w:sz w:val="18"/>
                    <w:lang w:eastAsia="ja-JP"/>
                  </w:rPr>
                </w:rPrChange>
              </w:rPr>
            </w:pPr>
            <w:ins w:id="2309" w:author="i0806927" w:date="2016-04-01T13:19:00Z">
              <w:r w:rsidRPr="00C4300A">
                <w:rPr>
                  <w:rFonts w:ascii="Helvetica" w:hAnsi="Helvetica" w:cs="Helvetica"/>
                  <w:highlight w:val="yellow"/>
                  <w:lang w:eastAsia="ja-JP"/>
                  <w:rPrChange w:id="2310" w:author="i0806927" w:date="2016-04-04T15:43:00Z">
                    <w:rPr>
                      <w:rFonts w:ascii="Helvetica" w:hAnsi="Helvetica" w:cs="Helvetica"/>
                      <w:lang w:eastAsia="ja-JP"/>
                    </w:rPr>
                  </w:rPrChange>
                </w:rPr>
                <w:t>eligibilityDate</w:t>
              </w:r>
            </w:ins>
          </w:p>
        </w:tc>
        <w:tc>
          <w:tcPr>
            <w:tcW w:w="7901" w:type="dxa"/>
          </w:tcPr>
          <w:p w14:paraId="4962B748" w14:textId="77777777" w:rsidR="00CD1737" w:rsidRPr="004B23A3" w:rsidRDefault="00CD1737" w:rsidP="00DB7F9F">
            <w:pPr>
              <w:spacing w:after="200" w:line="276" w:lineRule="auto"/>
              <w:cnfStyle w:val="000000000000" w:firstRow="0" w:lastRow="0" w:firstColumn="0" w:lastColumn="0" w:oddVBand="0" w:evenVBand="0" w:oddHBand="0" w:evenHBand="0" w:firstRowFirstColumn="0" w:firstRowLastColumn="0" w:lastRowFirstColumn="0" w:lastRowLastColumn="0"/>
              <w:rPr>
                <w:ins w:id="2311" w:author="i0806927" w:date="2016-04-01T13:19:00Z"/>
                <w:rFonts w:ascii="Helvetica" w:hAnsi="Helvetica" w:cs="Helvetica"/>
                <w:bCs/>
                <w:highlight w:val="yellow"/>
                <w:lang w:eastAsia="it-IT"/>
                <w:rPrChange w:id="2312" w:author="i0806927" w:date="2016-04-01T14:17:00Z">
                  <w:rPr>
                    <w:ins w:id="2313" w:author="i0806927" w:date="2016-04-01T13:19:00Z"/>
                    <w:rFonts w:ascii="Helvetica" w:hAnsi="Helvetica" w:cs="Helvetica"/>
                    <w:bCs/>
                    <w:color w:val="auto"/>
                    <w:lang w:eastAsia="it-IT"/>
                  </w:rPr>
                </w:rPrChange>
              </w:rPr>
            </w:pPr>
          </w:p>
        </w:tc>
      </w:tr>
      <w:tr w:rsidR="000559B2" w:rsidRPr="004B23A3" w14:paraId="59976135"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646C7CA" w14:textId="1E74F846" w:rsidR="000559B2" w:rsidRPr="00C4300A" w:rsidRDefault="00270DBA" w:rsidP="00DB7F9F">
            <w:pPr>
              <w:keepNext/>
              <w:keepLines/>
              <w:suppressAutoHyphens/>
              <w:spacing w:before="140" w:after="200" w:line="220" w:lineRule="atLeast"/>
              <w:ind w:left="1080"/>
              <w:outlineLvl w:val="7"/>
              <w:rPr>
                <w:rFonts w:ascii="Helvetica" w:hAnsi="Helvetica" w:cs="Helvetica"/>
                <w:b w:val="0"/>
                <w:highlight w:val="yellow"/>
                <w:lang w:eastAsia="ja-JP"/>
                <w:rPrChange w:id="2314" w:author="i0806927" w:date="2016-04-04T15:43:00Z">
                  <w:rPr>
                    <w:rFonts w:ascii="Helvetica" w:hAnsi="Helvetica" w:cs="Helvetica"/>
                    <w:b w:val="0"/>
                    <w:bCs w:val="0"/>
                    <w:i/>
                    <w:color w:val="auto"/>
                    <w:spacing w:val="-4"/>
                    <w:kern w:val="1"/>
                    <w:sz w:val="18"/>
                    <w:lang w:eastAsia="ja-JP"/>
                  </w:rPr>
                </w:rPrChange>
              </w:rPr>
            </w:pPr>
            <w:del w:id="2315" w:author="i0806927" w:date="2016-03-30T16:20:00Z">
              <w:r w:rsidRPr="00C4300A" w:rsidDel="00DC69EC">
                <w:rPr>
                  <w:rFonts w:ascii="Helvetica" w:hAnsi="Helvetica" w:cs="Helvetica"/>
                  <w:highlight w:val="yellow"/>
                  <w:lang w:eastAsia="ja-JP"/>
                  <w:rPrChange w:id="2316" w:author="i0806927" w:date="2016-04-04T15:43:00Z">
                    <w:rPr>
                      <w:rFonts w:ascii="Helvetica" w:hAnsi="Helvetica" w:cs="Helvetica"/>
                      <w:lang w:eastAsia="ja-JP"/>
                    </w:rPr>
                  </w:rPrChange>
                </w:rPr>
                <w:delText>p</w:delText>
              </w:r>
              <w:r w:rsidR="000559B2" w:rsidRPr="00C4300A" w:rsidDel="00DC69EC">
                <w:rPr>
                  <w:rFonts w:ascii="Helvetica" w:hAnsi="Helvetica" w:cs="Helvetica"/>
                  <w:highlight w:val="yellow"/>
                  <w:lang w:eastAsia="ja-JP"/>
                  <w:rPrChange w:id="2317" w:author="i0806927" w:date="2016-04-04T15:43:00Z">
                    <w:rPr>
                      <w:rFonts w:ascii="Helvetica" w:hAnsi="Helvetica" w:cs="Helvetica"/>
                      <w:lang w:eastAsia="ja-JP"/>
                    </w:rPr>
                  </w:rPrChange>
                </w:rPr>
                <w:delText>lace</w:delText>
              </w:r>
            </w:del>
            <w:ins w:id="2318" w:author="i0806927" w:date="2016-03-30T16:20:00Z">
              <w:r w:rsidR="00DC69EC" w:rsidRPr="00C4300A">
                <w:rPr>
                  <w:rFonts w:ascii="Helvetica" w:hAnsi="Helvetica" w:cs="Helvetica"/>
                  <w:highlight w:val="yellow"/>
                  <w:lang w:eastAsia="ja-JP"/>
                  <w:rPrChange w:id="2319" w:author="i0806927" w:date="2016-04-04T15:43:00Z">
                    <w:rPr>
                      <w:rFonts w:ascii="Helvetica" w:hAnsi="Helvetica" w:cs="Helvetica"/>
                      <w:lang w:eastAsia="ja-JP"/>
                    </w:rPr>
                  </w:rPrChange>
                </w:rPr>
                <w:t>address</w:t>
              </w:r>
            </w:ins>
          </w:p>
        </w:tc>
        <w:tc>
          <w:tcPr>
            <w:tcW w:w="7901" w:type="dxa"/>
          </w:tcPr>
          <w:p w14:paraId="746B75E9" w14:textId="4BD1334C" w:rsidR="000559B2" w:rsidRPr="004B23A3" w:rsidRDefault="000559B2" w:rsidP="00DB7F9F">
            <w:pPr>
              <w:spacing w:after="200"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yellow"/>
                <w:lang w:eastAsia="it-IT"/>
                <w:rPrChange w:id="2320" w:author="i0806927" w:date="2016-04-01T14:17:00Z">
                  <w:rPr>
                    <w:rFonts w:ascii="Helvetica" w:hAnsi="Helvetica" w:cs="Helvetica"/>
                    <w:bCs/>
                    <w:color w:val="auto"/>
                    <w:lang w:eastAsia="it-IT"/>
                  </w:rPr>
                </w:rPrChange>
              </w:rPr>
            </w:pPr>
          </w:p>
        </w:tc>
      </w:tr>
      <w:tr w:rsidR="004D03F1" w:rsidRPr="004B23A3" w14:paraId="2F3C00CA" w14:textId="77777777" w:rsidTr="004D03F1">
        <w:tc>
          <w:tcPr>
            <w:cnfStyle w:val="001000000000" w:firstRow="0" w:lastRow="0" w:firstColumn="1" w:lastColumn="0" w:oddVBand="0" w:evenVBand="0" w:oddHBand="0" w:evenHBand="0" w:firstRowFirstColumn="0" w:firstRowLastColumn="0" w:lastRowFirstColumn="0" w:lastRowLastColumn="0"/>
            <w:tcW w:w="2660" w:type="dxa"/>
          </w:tcPr>
          <w:p w14:paraId="0106636F" w14:textId="03EFCFBB" w:rsidR="004D03F1" w:rsidRPr="00C4300A" w:rsidRDefault="004D03F1" w:rsidP="004D03F1">
            <w:pPr>
              <w:spacing w:after="200" w:line="276" w:lineRule="auto"/>
              <w:ind w:leftChars="100" w:left="200"/>
              <w:rPr>
                <w:rFonts w:ascii="Helvetica" w:hAnsi="Helvetica" w:cs="Helvetica"/>
                <w:b w:val="0"/>
                <w:highlight w:val="yellow"/>
                <w:lang w:eastAsia="ja-JP"/>
                <w:rPrChange w:id="2321" w:author="i0806927" w:date="2016-04-04T15:43:00Z">
                  <w:rPr>
                    <w:rFonts w:ascii="Helvetica" w:hAnsi="Helvetica" w:cs="Helvetica"/>
                    <w:b w:val="0"/>
                    <w:bCs w:val="0"/>
                    <w:color w:val="auto"/>
                    <w:lang w:eastAsia="ja-JP"/>
                  </w:rPr>
                </w:rPrChange>
              </w:rPr>
            </w:pPr>
            <w:r w:rsidRPr="00C4300A">
              <w:rPr>
                <w:rFonts w:ascii="Helvetica" w:hAnsi="Helvetica" w:cs="Helvetica"/>
                <w:highlight w:val="yellow"/>
                <w:lang w:eastAsia="ja-JP"/>
                <w:rPrChange w:id="2322" w:author="i0806927" w:date="2016-04-04T15:43:00Z">
                  <w:rPr>
                    <w:rFonts w:ascii="Helvetica" w:hAnsi="Helvetica" w:cs="Helvetica"/>
                    <w:lang w:eastAsia="ja-JP"/>
                  </w:rPr>
                </w:rPrChange>
              </w:rPr>
              <w:t>type</w:t>
            </w:r>
          </w:p>
        </w:tc>
        <w:tc>
          <w:tcPr>
            <w:tcW w:w="7901" w:type="dxa"/>
          </w:tcPr>
          <w:p w14:paraId="6D213D5D" w14:textId="77777777" w:rsidR="004D03F1" w:rsidRPr="004B23A3" w:rsidRDefault="004D03F1" w:rsidP="004D03F1">
            <w:p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it-IT"/>
                <w:rPrChange w:id="2323" w:author="i0806927" w:date="2016-04-01T14:17:00Z">
                  <w:rPr>
                    <w:rFonts w:ascii="Helvetica" w:hAnsi="Helvetica" w:cs="Helvetica"/>
                    <w:bCs/>
                    <w:color w:val="auto"/>
                    <w:lang w:eastAsia="it-IT"/>
                  </w:rPr>
                </w:rPrChange>
              </w:rPr>
            </w:pPr>
            <w:r w:rsidRPr="004B23A3">
              <w:rPr>
                <w:rFonts w:ascii="Helvetica" w:hAnsi="Helvetica" w:cs="Helvetica"/>
                <w:bCs/>
                <w:highlight w:val="yellow"/>
                <w:lang w:eastAsia="it-IT"/>
                <w:rPrChange w:id="2324" w:author="i0806927" w:date="2016-04-01T14:17:00Z">
                  <w:rPr>
                    <w:rFonts w:ascii="Helvetica" w:hAnsi="Helvetica" w:cs="Helvetica"/>
                    <w:bCs/>
                    <w:lang w:eastAsia="it-IT"/>
                  </w:rPr>
                </w:rPrChange>
              </w:rPr>
              <w:t>Unique identifier for Place</w:t>
            </w:r>
          </w:p>
        </w:tc>
      </w:tr>
      <w:tr w:rsidR="004D03F1" w:rsidRPr="004B23A3" w14:paraId="7F8E8A1F"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CC27A42" w14:textId="2EB2676B" w:rsidR="004D03F1" w:rsidRPr="00C4300A" w:rsidRDefault="00A6028C" w:rsidP="00776E61">
            <w:pPr>
              <w:spacing w:after="200" w:line="276" w:lineRule="auto"/>
              <w:ind w:leftChars="100" w:left="200"/>
              <w:rPr>
                <w:rFonts w:ascii="Helvetica" w:hAnsi="Helvetica" w:cs="Helvetica"/>
                <w:b w:val="0"/>
                <w:bCs w:val="0"/>
                <w:color w:val="auto"/>
                <w:highlight w:val="yellow"/>
                <w:lang w:eastAsia="ja-JP"/>
                <w:rPrChange w:id="2325" w:author="i0806927" w:date="2016-04-04T15:43:00Z">
                  <w:rPr>
                    <w:rFonts w:ascii="Helvetica" w:hAnsi="Helvetica" w:cs="Helvetica"/>
                    <w:b w:val="0"/>
                    <w:bCs w:val="0"/>
                    <w:color w:val="auto"/>
                    <w:lang w:eastAsia="ja-JP"/>
                  </w:rPr>
                </w:rPrChange>
              </w:rPr>
            </w:pPr>
            <w:r w:rsidRPr="00A6028C">
              <w:rPr>
                <w:rFonts w:ascii="Helvetica" w:hAnsi="Helvetica" w:cs="Helvetica"/>
                <w:highlight w:val="yellow"/>
                <w:lang w:eastAsia="ja-JP"/>
              </w:rPr>
              <w:t>I</w:t>
            </w:r>
            <w:r w:rsidR="004D03F1" w:rsidRPr="00C4300A">
              <w:rPr>
                <w:rFonts w:ascii="Helvetica" w:hAnsi="Helvetica" w:cs="Helvetica"/>
                <w:highlight w:val="yellow"/>
                <w:lang w:eastAsia="ja-JP"/>
                <w:rPrChange w:id="2326" w:author="i0806927" w:date="2016-04-04T15:43:00Z">
                  <w:rPr>
                    <w:rFonts w:ascii="Helvetica" w:hAnsi="Helvetica" w:cs="Helvetica"/>
                    <w:lang w:eastAsia="ja-JP"/>
                  </w:rPr>
                </w:rPrChange>
              </w:rPr>
              <w:t>d</w:t>
            </w:r>
          </w:p>
        </w:tc>
        <w:tc>
          <w:tcPr>
            <w:tcW w:w="7901" w:type="dxa"/>
          </w:tcPr>
          <w:p w14:paraId="6BD90480" w14:textId="791A8E89" w:rsidR="004D03F1" w:rsidRPr="004B23A3" w:rsidRDefault="004D03F1" w:rsidP="00DB7F9F">
            <w:pPr>
              <w:spacing w:after="200"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yellow"/>
                <w:lang w:eastAsia="it-IT"/>
                <w:rPrChange w:id="2327" w:author="i0806927" w:date="2016-04-01T14:17:00Z">
                  <w:rPr>
                    <w:rFonts w:ascii="Helvetica" w:hAnsi="Helvetica" w:cs="Helvetica"/>
                    <w:bCs/>
                    <w:color w:val="auto"/>
                    <w:lang w:eastAsia="it-IT"/>
                  </w:rPr>
                </w:rPrChange>
              </w:rPr>
            </w:pPr>
            <w:r w:rsidRPr="004B23A3">
              <w:rPr>
                <w:rFonts w:ascii="Helvetica" w:hAnsi="Helvetica" w:cs="Helvetica"/>
                <w:bCs/>
                <w:highlight w:val="yellow"/>
                <w:lang w:eastAsia="it-IT"/>
                <w:rPrChange w:id="2328" w:author="i0806927" w:date="2016-04-01T14:17:00Z">
                  <w:rPr>
                    <w:rFonts w:ascii="Helvetica" w:hAnsi="Helvetica" w:cs="Helvetica"/>
                    <w:bCs/>
                    <w:lang w:eastAsia="it-IT"/>
                  </w:rPr>
                </w:rPrChange>
              </w:rPr>
              <w:t>Unique identifier for Place</w:t>
            </w:r>
          </w:p>
        </w:tc>
      </w:tr>
      <w:tr w:rsidR="004D03F1" w:rsidRPr="004B23A3" w14:paraId="170A0746" w14:textId="77777777" w:rsidTr="00270DBA">
        <w:tc>
          <w:tcPr>
            <w:cnfStyle w:val="001000000000" w:firstRow="0" w:lastRow="0" w:firstColumn="1" w:lastColumn="0" w:oddVBand="0" w:evenVBand="0" w:oddHBand="0" w:evenHBand="0" w:firstRowFirstColumn="0" w:firstRowLastColumn="0" w:lastRowFirstColumn="0" w:lastRowLastColumn="0"/>
            <w:tcW w:w="2660" w:type="dxa"/>
          </w:tcPr>
          <w:p w14:paraId="5778E236" w14:textId="17EA9049" w:rsidR="004D03F1" w:rsidRPr="00C4300A" w:rsidRDefault="004D03F1" w:rsidP="00270DBA">
            <w:pPr>
              <w:spacing w:after="200" w:line="276" w:lineRule="auto"/>
              <w:ind w:leftChars="100" w:left="200"/>
              <w:rPr>
                <w:rFonts w:ascii="Helvetica" w:hAnsi="Helvetica" w:cs="Helvetica"/>
                <w:b w:val="0"/>
                <w:highlight w:val="yellow"/>
                <w:lang w:eastAsia="ja-JP"/>
                <w:rPrChange w:id="2329" w:author="i0806927" w:date="2016-04-04T15:43:00Z">
                  <w:rPr>
                    <w:rFonts w:ascii="Helvetica" w:hAnsi="Helvetica" w:cs="Helvetica"/>
                    <w:b w:val="0"/>
                    <w:bCs w:val="0"/>
                    <w:color w:val="auto"/>
                    <w:lang w:eastAsia="ja-JP"/>
                  </w:rPr>
                </w:rPrChange>
              </w:rPr>
            </w:pPr>
            <w:r w:rsidRPr="00C4300A">
              <w:rPr>
                <w:rFonts w:ascii="Helvetica" w:hAnsi="Helvetica" w:cs="Helvetica"/>
                <w:highlight w:val="yellow"/>
                <w:lang w:eastAsia="ja-JP"/>
                <w:rPrChange w:id="2330" w:author="i0806927" w:date="2016-04-04T15:43:00Z">
                  <w:rPr>
                    <w:rFonts w:ascii="Helvetica" w:hAnsi="Helvetica" w:cs="Helvetica"/>
                    <w:lang w:eastAsia="ja-JP"/>
                  </w:rPr>
                </w:rPrChange>
              </w:rPr>
              <w:t>href</w:t>
            </w:r>
          </w:p>
        </w:tc>
        <w:tc>
          <w:tcPr>
            <w:tcW w:w="7901" w:type="dxa"/>
          </w:tcPr>
          <w:p w14:paraId="538B034A" w14:textId="2699C66A" w:rsidR="004D03F1" w:rsidRPr="004B23A3" w:rsidRDefault="004D03F1" w:rsidP="00DB7F9F">
            <w:p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it-IT"/>
                <w:rPrChange w:id="2331" w:author="i0806927" w:date="2016-04-01T14:17:00Z">
                  <w:rPr>
                    <w:rFonts w:ascii="Helvetica" w:hAnsi="Helvetica" w:cs="Helvetica"/>
                    <w:bCs/>
                    <w:color w:val="auto"/>
                    <w:lang w:eastAsia="it-IT"/>
                  </w:rPr>
                </w:rPrChange>
              </w:rPr>
            </w:pPr>
            <w:r w:rsidRPr="004B23A3">
              <w:rPr>
                <w:rFonts w:ascii="Helvetica" w:hAnsi="Helvetica" w:cs="Helvetica"/>
                <w:bCs/>
                <w:highlight w:val="yellow"/>
                <w:lang w:eastAsia="it-IT"/>
                <w:rPrChange w:id="2332" w:author="i0806927" w:date="2016-04-01T14:17:00Z">
                  <w:rPr>
                    <w:rFonts w:ascii="Helvetica" w:hAnsi="Helvetica" w:cs="Helvetica"/>
                    <w:bCs/>
                    <w:lang w:eastAsia="it-IT"/>
                  </w:rPr>
                </w:rPrChange>
              </w:rPr>
              <w:t>Reference of a place (for instance in google map)</w:t>
            </w:r>
          </w:p>
        </w:tc>
      </w:tr>
      <w:tr w:rsidR="00CD1737" w:rsidRPr="004B23A3" w14:paraId="56424042" w14:textId="77777777" w:rsidTr="00776E61">
        <w:trPr>
          <w:cnfStyle w:val="000000100000" w:firstRow="0" w:lastRow="0" w:firstColumn="0" w:lastColumn="0" w:oddVBand="0" w:evenVBand="0" w:oddHBand="1" w:evenHBand="0" w:firstRowFirstColumn="0" w:firstRowLastColumn="0" w:lastRowFirstColumn="0" w:lastRowLastColumn="0"/>
          <w:ins w:id="2333" w:author="i0806927" w:date="2016-04-01T13:19:00Z"/>
        </w:trPr>
        <w:tc>
          <w:tcPr>
            <w:cnfStyle w:val="001000000000" w:firstRow="0" w:lastRow="0" w:firstColumn="1" w:lastColumn="0" w:oddVBand="0" w:evenVBand="0" w:oddHBand="0" w:evenHBand="0" w:firstRowFirstColumn="0" w:firstRowLastColumn="0" w:lastRowFirstColumn="0" w:lastRowLastColumn="0"/>
            <w:tcW w:w="2660" w:type="dxa"/>
          </w:tcPr>
          <w:p w14:paraId="55E42491" w14:textId="1506C214" w:rsidR="00CD1737" w:rsidRPr="00C4300A" w:rsidDel="00955AF6" w:rsidRDefault="00CD1737">
            <w:pPr>
              <w:keepNext/>
              <w:keepLines/>
              <w:suppressAutoHyphens/>
              <w:spacing w:before="140" w:after="200" w:line="220" w:lineRule="atLeast"/>
              <w:ind w:left="1080"/>
              <w:outlineLvl w:val="7"/>
              <w:rPr>
                <w:ins w:id="2334" w:author="i0806927" w:date="2016-04-01T13:19:00Z"/>
                <w:rFonts w:ascii="Helvetica" w:hAnsi="Helvetica" w:cs="Helvetica"/>
                <w:b w:val="0"/>
                <w:highlight w:val="yellow"/>
                <w:lang w:eastAsia="ja-JP"/>
                <w:rPrChange w:id="2335" w:author="i0806927" w:date="2016-04-04T15:43:00Z">
                  <w:rPr>
                    <w:ins w:id="2336" w:author="i0806927" w:date="2016-04-01T13:19:00Z"/>
                    <w:rFonts w:ascii="Helvetica" w:hAnsi="Helvetica" w:cs="Helvetica"/>
                    <w:b w:val="0"/>
                    <w:bCs w:val="0"/>
                    <w:i/>
                    <w:color w:val="auto"/>
                    <w:spacing w:val="-4"/>
                    <w:kern w:val="1"/>
                    <w:sz w:val="18"/>
                    <w:highlight w:val="yellow"/>
                    <w:lang w:eastAsia="ja-JP"/>
                  </w:rPr>
                </w:rPrChange>
              </w:rPr>
            </w:pPr>
            <w:ins w:id="2337" w:author="i0806927" w:date="2016-04-01T13:19:00Z">
              <w:r w:rsidRPr="00C4300A">
                <w:rPr>
                  <w:rFonts w:ascii="Helvetica" w:hAnsi="Helvetica" w:cs="Helvetica"/>
                  <w:highlight w:val="yellow"/>
                  <w:lang w:eastAsia="ja-JP"/>
                </w:rPr>
                <w:t>publicKey</w:t>
              </w:r>
            </w:ins>
          </w:p>
        </w:tc>
        <w:tc>
          <w:tcPr>
            <w:tcW w:w="7901" w:type="dxa"/>
          </w:tcPr>
          <w:p w14:paraId="2C5BBBD9" w14:textId="695EC14D" w:rsidR="00CD1737" w:rsidRPr="004B23A3" w:rsidRDefault="008A064E">
            <w:pPr>
              <w:cnfStyle w:val="000000100000" w:firstRow="0" w:lastRow="0" w:firstColumn="0" w:lastColumn="0" w:oddVBand="0" w:evenVBand="0" w:oddHBand="1" w:evenHBand="0" w:firstRowFirstColumn="0" w:firstRowLastColumn="0" w:lastRowFirstColumn="0" w:lastRowLastColumn="0"/>
              <w:rPr>
                <w:ins w:id="2338" w:author="i0806927" w:date="2016-04-01T13:19:00Z"/>
                <w:rFonts w:ascii="Helvetica" w:hAnsi="Helvetica" w:cs="Helvetica"/>
                <w:bCs/>
                <w:highlight w:val="yellow"/>
                <w:lang w:eastAsia="it-IT"/>
              </w:rPr>
            </w:pPr>
            <w:ins w:id="2339" w:author="i0806927" w:date="2016-04-04T11:55:00Z">
              <w:r w:rsidRPr="008A064E">
                <w:rPr>
                  <w:rFonts w:ascii="Helvetica" w:hAnsi="Helvetica" w:cs="Helvetica"/>
                  <w:bCs/>
                  <w:lang w:eastAsia="it-IT"/>
                </w:rPr>
                <w:t>a landline number or an internet access id</w:t>
              </w:r>
            </w:ins>
          </w:p>
        </w:tc>
      </w:tr>
      <w:tr w:rsidR="00596FF6" w:rsidRPr="004B23A3" w14:paraId="464829E2" w14:textId="77777777" w:rsidTr="00776E61">
        <w:trPr>
          <w:ins w:id="2340" w:author="i0806927" w:date="2016-04-04T10:37:00Z"/>
        </w:trPr>
        <w:tc>
          <w:tcPr>
            <w:cnfStyle w:val="001000000000" w:firstRow="0" w:lastRow="0" w:firstColumn="1" w:lastColumn="0" w:oddVBand="0" w:evenVBand="0" w:oddHBand="0" w:evenHBand="0" w:firstRowFirstColumn="0" w:firstRowLastColumn="0" w:lastRowFirstColumn="0" w:lastRowLastColumn="0"/>
            <w:tcW w:w="2660" w:type="dxa"/>
          </w:tcPr>
          <w:p w14:paraId="3887B1D7" w14:textId="0F659F34" w:rsidR="00596FF6" w:rsidRPr="00C4300A" w:rsidRDefault="00596FF6">
            <w:pPr>
              <w:keepNext/>
              <w:keepLines/>
              <w:suppressAutoHyphens/>
              <w:spacing w:before="140" w:after="200" w:line="220" w:lineRule="atLeast"/>
              <w:ind w:left="1080"/>
              <w:outlineLvl w:val="7"/>
              <w:rPr>
                <w:ins w:id="2341" w:author="i0806927" w:date="2016-04-04T10:37:00Z"/>
                <w:rFonts w:ascii="Helvetica" w:hAnsi="Helvetica" w:cs="Helvetica"/>
                <w:b w:val="0"/>
                <w:highlight w:val="cyan"/>
                <w:lang w:eastAsia="ja-JP"/>
                <w:rPrChange w:id="2342" w:author="i0806927" w:date="2016-04-04T15:43:00Z">
                  <w:rPr>
                    <w:ins w:id="2343" w:author="i0806927" w:date="2016-04-04T10:37:00Z"/>
                    <w:rFonts w:ascii="Helvetica" w:hAnsi="Helvetica" w:cs="Helvetica"/>
                    <w:b w:val="0"/>
                    <w:bCs w:val="0"/>
                    <w:i/>
                    <w:color w:val="auto"/>
                    <w:spacing w:val="-4"/>
                    <w:kern w:val="1"/>
                    <w:sz w:val="18"/>
                    <w:highlight w:val="yellow"/>
                    <w:lang w:eastAsia="ja-JP"/>
                  </w:rPr>
                </w:rPrChange>
              </w:rPr>
            </w:pPr>
            <w:ins w:id="2344" w:author="i0806927" w:date="2016-04-04T10:37:00Z">
              <w:r w:rsidRPr="00C4300A">
                <w:rPr>
                  <w:rFonts w:ascii="Helvetica" w:hAnsi="Helvetica" w:cs="Helvetica"/>
                  <w:highlight w:val="cyan"/>
                  <w:lang w:eastAsia="ja-JP"/>
                  <w:rPrChange w:id="2345" w:author="i0806927" w:date="2016-04-04T15:43:00Z">
                    <w:rPr>
                      <w:rFonts w:ascii="Helvetica" w:hAnsi="Helvetica" w:cs="Helvetica"/>
                      <w:highlight w:val="yellow"/>
                      <w:lang w:eastAsia="ja-JP"/>
                    </w:rPr>
                  </w:rPrChange>
                </w:rPr>
                <w:t>physicalResource</w:t>
              </w:r>
            </w:ins>
          </w:p>
        </w:tc>
        <w:tc>
          <w:tcPr>
            <w:tcW w:w="7901" w:type="dxa"/>
          </w:tcPr>
          <w:p w14:paraId="48BE441F" w14:textId="598796EC" w:rsidR="0007128D" w:rsidRPr="0007128D" w:rsidRDefault="004A64DA">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2346" w:author="i0806927" w:date="2016-04-04T10:37:00Z"/>
                <w:rFonts w:ascii="Helvetica" w:hAnsi="Helvetica" w:cs="Helvetica"/>
                <w:bCs/>
                <w:highlight w:val="cyan"/>
                <w:lang w:eastAsia="ja-JP"/>
                <w:rPrChange w:id="2347" w:author="i0806927" w:date="2016-04-04T13:30:00Z">
                  <w:rPr>
                    <w:ins w:id="2348" w:author="i0806927" w:date="2016-04-04T10:37:00Z"/>
                    <w:rFonts w:ascii="Helvetica" w:hAnsi="Helvetica" w:cs="Helvetica"/>
                    <w:bCs/>
                    <w:i/>
                    <w:color w:val="auto"/>
                    <w:spacing w:val="-4"/>
                    <w:kern w:val="1"/>
                    <w:sz w:val="18"/>
                    <w:highlight w:val="yellow"/>
                    <w:lang w:eastAsia="ja-JP"/>
                  </w:rPr>
                </w:rPrChange>
              </w:rPr>
            </w:pPr>
            <w:ins w:id="2349" w:author="i0806927" w:date="2016-04-04T15:46:00Z">
              <w:r>
                <w:rPr>
                  <w:rFonts w:ascii="Helvetica" w:hAnsi="Helvetica" w:cs="Helvetica"/>
                  <w:bCs/>
                  <w:highlight w:val="cyan"/>
                  <w:lang w:eastAsia="ja-JP"/>
                </w:rPr>
                <w:t>A</w:t>
              </w:r>
              <w:r>
                <w:rPr>
                  <w:rFonts w:ascii="Helvetica" w:hAnsi="Helvetica" w:cs="Helvetica" w:hint="eastAsia"/>
                  <w:bCs/>
                  <w:highlight w:val="cyan"/>
                  <w:lang w:eastAsia="ja-JP"/>
                </w:rPr>
                <w:t xml:space="preserve">rray of </w:t>
              </w:r>
            </w:ins>
            <w:ins w:id="2350" w:author="i0806927" w:date="2016-04-04T15:48:00Z">
              <w:r>
                <w:rPr>
                  <w:rFonts w:ascii="Helvetica" w:hAnsi="Helvetica" w:cs="Helvetica" w:hint="eastAsia"/>
                  <w:bCs/>
                  <w:highlight w:val="cyan"/>
                  <w:lang w:eastAsia="ja-JP"/>
                </w:rPr>
                <w:t>physical</w:t>
              </w:r>
            </w:ins>
            <w:ins w:id="2351" w:author="i0806927" w:date="2016-04-04T13:28:00Z">
              <w:r w:rsidR="0007128D" w:rsidRPr="0007128D">
                <w:rPr>
                  <w:rFonts w:ascii="Helvetica" w:hAnsi="Helvetica" w:cs="Helvetica"/>
                  <w:bCs/>
                  <w:highlight w:val="cyan"/>
                  <w:lang w:eastAsia="ja-JP"/>
                  <w:rPrChange w:id="2352" w:author="i0806927" w:date="2016-04-04T13:30:00Z">
                    <w:rPr>
                      <w:rFonts w:ascii="Helvetica" w:hAnsi="Helvetica" w:cs="Helvetica"/>
                      <w:bCs/>
                      <w:highlight w:val="yellow"/>
                      <w:lang w:eastAsia="ja-JP"/>
                    </w:rPr>
                  </w:rPrChange>
                </w:rPr>
                <w:t xml:space="preserve"> resource</w:t>
              </w:r>
            </w:ins>
            <w:ins w:id="2353" w:author="i0806927" w:date="2016-04-04T13:29:00Z">
              <w:r w:rsidR="0007128D" w:rsidRPr="0007128D">
                <w:rPr>
                  <w:rFonts w:ascii="Helvetica" w:hAnsi="Helvetica" w:cs="Helvetica"/>
                  <w:bCs/>
                  <w:highlight w:val="cyan"/>
                  <w:lang w:eastAsia="ja-JP"/>
                  <w:rPrChange w:id="2354" w:author="i0806927" w:date="2016-04-04T13:30:00Z">
                    <w:rPr>
                      <w:rFonts w:ascii="Helvetica" w:hAnsi="Helvetica" w:cs="Helvetica"/>
                      <w:bCs/>
                      <w:highlight w:val="yellow"/>
                      <w:lang w:eastAsia="ja-JP"/>
                    </w:rPr>
                  </w:rPrChange>
                </w:rPr>
                <w:t xml:space="preserve"> for multiple access </w:t>
              </w:r>
            </w:ins>
            <w:ins w:id="2355" w:author="i0806927" w:date="2016-04-04T15:48:00Z">
              <w:r>
                <w:rPr>
                  <w:rFonts w:ascii="Helvetica" w:hAnsi="Helvetica" w:cs="Helvetica" w:hint="eastAsia"/>
                  <w:bCs/>
                  <w:highlight w:val="cyan"/>
                  <w:lang w:eastAsia="ja-JP"/>
                </w:rPr>
                <w:t>NW</w:t>
              </w:r>
            </w:ins>
          </w:p>
        </w:tc>
      </w:tr>
      <w:tr w:rsidR="004D03F1" w:rsidRPr="004B23A3" w14:paraId="1AB57B0A"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2C0C070" w14:textId="3919B95F" w:rsidR="004D03F1" w:rsidRPr="00C4300A" w:rsidRDefault="00955AF6">
            <w:pPr>
              <w:rPr>
                <w:rFonts w:ascii="Helvetica" w:hAnsi="Helvetica" w:cs="Helvetica"/>
                <w:b w:val="0"/>
                <w:highlight w:val="cyan"/>
                <w:lang w:eastAsia="ja-JP"/>
                <w:rPrChange w:id="2356" w:author="i0806927" w:date="2016-04-04T15:43:00Z">
                  <w:rPr>
                    <w:rFonts w:ascii="Helvetica" w:hAnsi="Helvetica" w:cs="Helvetica"/>
                    <w:b w:val="0"/>
                    <w:bCs w:val="0"/>
                    <w:color w:val="auto"/>
                    <w:lang w:eastAsia="ja-JP"/>
                  </w:rPr>
                </w:rPrChange>
              </w:rPr>
              <w:pPrChange w:id="2357" w:author="i0806927" w:date="2016-03-31T19:43:00Z">
                <w:pPr>
                  <w:spacing w:after="200" w:line="276" w:lineRule="auto"/>
                  <w:ind w:leftChars="100" w:left="200"/>
                </w:pPr>
              </w:pPrChange>
            </w:pPr>
            <w:del w:id="2358" w:author="i0806927" w:date="2016-03-31T19:43:00Z">
              <w:r w:rsidRPr="00C4300A" w:rsidDel="00955AF6">
                <w:rPr>
                  <w:rFonts w:ascii="Helvetica" w:hAnsi="Helvetica" w:cs="Helvetica"/>
                  <w:highlight w:val="cyan"/>
                  <w:lang w:eastAsia="ja-JP"/>
                  <w:rPrChange w:id="2359" w:author="i0806927" w:date="2016-04-04T15:43:00Z">
                    <w:rPr>
                      <w:rFonts w:ascii="Helvetica" w:hAnsi="Helvetica" w:cs="Helvetica"/>
                      <w:highlight w:val="yellow"/>
                      <w:lang w:eastAsia="ja-JP"/>
                    </w:rPr>
                  </w:rPrChange>
                </w:rPr>
                <w:delText>P</w:delText>
              </w:r>
            </w:del>
            <w:ins w:id="2360" w:author="i0806927" w:date="2016-03-31T19:43:00Z">
              <w:r w:rsidRPr="00C4300A">
                <w:rPr>
                  <w:rFonts w:ascii="Helvetica" w:hAnsi="Helvetica" w:cs="Helvetica"/>
                  <w:highlight w:val="cyan"/>
                  <w:lang w:eastAsia="ja-JP"/>
                  <w:rPrChange w:id="2361" w:author="i0806927" w:date="2016-04-04T15:43:00Z">
                    <w:rPr>
                      <w:rFonts w:ascii="Helvetica" w:hAnsi="Helvetica" w:cs="Helvetica"/>
                      <w:highlight w:val="yellow"/>
                      <w:lang w:eastAsia="ja-JP"/>
                    </w:rPr>
                  </w:rPrChange>
                </w:rPr>
                <w:t>p</w:t>
              </w:r>
            </w:ins>
            <w:r w:rsidR="004D03F1" w:rsidRPr="00C4300A">
              <w:rPr>
                <w:rFonts w:ascii="Helvetica" w:hAnsi="Helvetica" w:cs="Helvetica"/>
                <w:highlight w:val="cyan"/>
                <w:lang w:eastAsia="ja-JP"/>
                <w:rPrChange w:id="2362" w:author="i0806927" w:date="2016-04-04T15:43:00Z">
                  <w:rPr>
                    <w:rFonts w:ascii="Helvetica" w:hAnsi="Helvetica" w:cs="Helvetica"/>
                    <w:lang w:eastAsia="ja-JP"/>
                  </w:rPr>
                </w:rPrChange>
              </w:rPr>
              <w:t>hysical</w:t>
            </w:r>
            <w:ins w:id="2363" w:author="i0806927" w:date="2016-03-31T19:43:00Z">
              <w:r w:rsidRPr="00C4300A">
                <w:rPr>
                  <w:rFonts w:ascii="Helvetica" w:hAnsi="Helvetica" w:cs="Helvetica"/>
                  <w:highlight w:val="cyan"/>
                  <w:lang w:eastAsia="ja-JP"/>
                  <w:rPrChange w:id="2364" w:author="i0806927" w:date="2016-04-04T15:43:00Z">
                    <w:rPr>
                      <w:rFonts w:ascii="Helvetica" w:hAnsi="Helvetica" w:cs="Helvetica"/>
                      <w:highlight w:val="yellow"/>
                      <w:lang w:eastAsia="ja-JP"/>
                    </w:rPr>
                  </w:rPrChange>
                </w:rPr>
                <w:t>TerminationPoint</w:t>
              </w:r>
            </w:ins>
            <w:del w:id="2365" w:author="i0806927" w:date="2016-03-31T19:43:00Z">
              <w:r w:rsidR="004D03F1" w:rsidRPr="00C4300A" w:rsidDel="00955AF6">
                <w:rPr>
                  <w:rFonts w:ascii="Helvetica" w:hAnsi="Helvetica" w:cs="Helvetica"/>
                  <w:highlight w:val="cyan"/>
                  <w:lang w:eastAsia="ja-JP"/>
                  <w:rPrChange w:id="2366" w:author="i0806927" w:date="2016-04-04T15:43:00Z">
                    <w:rPr>
                      <w:rFonts w:ascii="Helvetica" w:hAnsi="Helvetica" w:cs="Helvetica"/>
                      <w:lang w:eastAsia="ja-JP"/>
                    </w:rPr>
                  </w:rPrChange>
                </w:rPr>
                <w:delText>Resource</w:delText>
              </w:r>
            </w:del>
          </w:p>
        </w:tc>
        <w:tc>
          <w:tcPr>
            <w:tcW w:w="7901" w:type="dxa"/>
          </w:tcPr>
          <w:p w14:paraId="07A331AD" w14:textId="02E1D975" w:rsidR="004D03F1" w:rsidRPr="004B23A3" w:rsidRDefault="0007128D">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cyan"/>
                <w:lang w:eastAsia="ja-JP"/>
                <w:rPrChange w:id="2367" w:author="i0806927" w:date="2016-04-01T14:17:00Z">
                  <w:rPr>
                    <w:rFonts w:ascii="Helvetica" w:hAnsi="Helvetica" w:cs="Helvetica"/>
                    <w:bCs/>
                    <w:i/>
                    <w:color w:val="auto"/>
                    <w:spacing w:val="-4"/>
                    <w:kern w:val="1"/>
                    <w:sz w:val="18"/>
                    <w:lang w:eastAsia="it-IT"/>
                  </w:rPr>
                </w:rPrChange>
              </w:rPr>
            </w:pPr>
            <w:ins w:id="2368" w:author="i0806927" w:date="2016-04-04T13:29:00Z">
              <w:r>
                <w:rPr>
                  <w:rFonts w:ascii="Helvetica" w:hAnsi="Helvetica" w:cs="Helvetica"/>
                  <w:bCs/>
                  <w:highlight w:val="cyan"/>
                  <w:lang w:eastAsia="ja-JP"/>
                </w:rPr>
                <w:t>L</w:t>
              </w:r>
              <w:r>
                <w:rPr>
                  <w:rFonts w:ascii="Helvetica" w:hAnsi="Helvetica" w:cs="Helvetica" w:hint="eastAsia"/>
                  <w:bCs/>
                  <w:highlight w:val="cyan"/>
                  <w:lang w:eastAsia="ja-JP"/>
                </w:rPr>
                <w:t>ogical</w:t>
              </w:r>
              <w:r w:rsidR="004A64DA">
                <w:rPr>
                  <w:rFonts w:ascii="Helvetica" w:hAnsi="Helvetica" w:cs="Helvetica" w:hint="eastAsia"/>
                  <w:bCs/>
                  <w:highlight w:val="cyan"/>
                  <w:lang w:eastAsia="ja-JP"/>
                </w:rPr>
                <w:t xml:space="preserve"> resource for multiple access </w:t>
              </w:r>
            </w:ins>
            <w:ins w:id="2369" w:author="i0806927" w:date="2016-04-04T15:48:00Z">
              <w:r w:rsidR="004A64DA">
                <w:rPr>
                  <w:rFonts w:ascii="Helvetica" w:hAnsi="Helvetica" w:cs="Helvetica" w:hint="eastAsia"/>
                  <w:bCs/>
                  <w:highlight w:val="cyan"/>
                  <w:lang w:eastAsia="ja-JP"/>
                </w:rPr>
                <w:t>NW</w:t>
              </w:r>
            </w:ins>
            <w:ins w:id="2370" w:author="i0806927" w:date="2016-04-04T13:29:00Z">
              <w:r>
                <w:rPr>
                  <w:rFonts w:ascii="Helvetica" w:hAnsi="Helvetica" w:cs="Helvetica" w:hint="eastAsia"/>
                  <w:bCs/>
                  <w:highlight w:val="cyan"/>
                  <w:lang w:eastAsia="ja-JP"/>
                </w:rPr>
                <w:t xml:space="preserve"> </w:t>
              </w:r>
            </w:ins>
          </w:p>
        </w:tc>
      </w:tr>
      <w:tr w:rsidR="004D03F1" w:rsidRPr="004B23A3" w14:paraId="013A06E9"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2DC57E13" w14:textId="0CDCCCBE" w:rsidR="004D03F1" w:rsidRPr="00C4300A" w:rsidRDefault="004D03F1">
            <w:pPr>
              <w:ind w:leftChars="100" w:left="200"/>
              <w:rPr>
                <w:rFonts w:ascii="Helvetica" w:hAnsi="Helvetica" w:cs="Helvetica"/>
                <w:b w:val="0"/>
                <w:highlight w:val="cyan"/>
                <w:lang w:eastAsia="ja-JP"/>
                <w:rPrChange w:id="2371" w:author="i0806927" w:date="2016-04-04T15:43:00Z">
                  <w:rPr>
                    <w:rFonts w:ascii="Helvetica" w:hAnsi="Helvetica" w:cs="Helvetica"/>
                    <w:b w:val="0"/>
                    <w:bCs w:val="0"/>
                    <w:i/>
                    <w:color w:val="auto"/>
                    <w:spacing w:val="-4"/>
                    <w:kern w:val="1"/>
                    <w:sz w:val="18"/>
                    <w:lang w:eastAsia="ja-JP"/>
                  </w:rPr>
                </w:rPrChange>
              </w:rPr>
              <w:pPrChange w:id="2372" w:author="i0806927" w:date="2016-03-31T19:43:00Z">
                <w:pPr>
                  <w:keepNext/>
                  <w:keepLines/>
                  <w:suppressAutoHyphens/>
                  <w:spacing w:before="140" w:after="200" w:line="220" w:lineRule="atLeast"/>
                  <w:ind w:leftChars="200" w:left="400"/>
                  <w:outlineLvl w:val="7"/>
                </w:pPr>
              </w:pPrChange>
            </w:pPr>
            <w:r w:rsidRPr="00C4300A">
              <w:rPr>
                <w:rFonts w:ascii="Helvetica" w:hAnsi="Helvetica" w:cs="Helvetica"/>
                <w:highlight w:val="cyan"/>
                <w:lang w:eastAsia="ja-JP"/>
                <w:rPrChange w:id="2373" w:author="i0806927" w:date="2016-04-04T15:43:00Z">
                  <w:rPr>
                    <w:rFonts w:ascii="Helvetica" w:hAnsi="Helvetica" w:cs="Helvetica"/>
                    <w:lang w:eastAsia="ja-JP"/>
                  </w:rPr>
                </w:rPrChange>
              </w:rPr>
              <w:t>accessType</w:t>
            </w:r>
          </w:p>
        </w:tc>
        <w:tc>
          <w:tcPr>
            <w:tcW w:w="7901" w:type="dxa"/>
          </w:tcPr>
          <w:p w14:paraId="0C8263C4" w14:textId="55E28940" w:rsidR="004D03F1" w:rsidRPr="004B23A3" w:rsidRDefault="004D03F1" w:rsidP="00BD79FB">
            <w:p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cyan"/>
                <w:lang w:eastAsia="it-IT"/>
                <w:rPrChange w:id="2374" w:author="i0806927" w:date="2016-04-01T14:17:00Z">
                  <w:rPr>
                    <w:rFonts w:ascii="Helvetica" w:hAnsi="Helvetica" w:cs="Helvetica"/>
                    <w:bCs/>
                    <w:color w:val="auto"/>
                    <w:lang w:eastAsia="it-IT"/>
                  </w:rPr>
                </w:rPrChange>
              </w:rPr>
            </w:pPr>
            <w:r w:rsidRPr="004B23A3">
              <w:rPr>
                <w:rFonts w:ascii="Helvetica" w:hAnsi="Helvetica" w:cs="Helvetica"/>
                <w:bCs/>
                <w:highlight w:val="cyan"/>
                <w:lang w:eastAsia="ja-JP"/>
                <w:rPrChange w:id="2375" w:author="i0806927" w:date="2016-04-01T14:17:00Z">
                  <w:rPr>
                    <w:rFonts w:ascii="Helvetica" w:hAnsi="Helvetica" w:cs="Helvetica"/>
                    <w:bCs/>
                    <w:lang w:eastAsia="ja-JP"/>
                  </w:rPr>
                </w:rPrChange>
              </w:rPr>
              <w:t xml:space="preserve">Access </w:t>
            </w:r>
            <w:r w:rsidRPr="004B23A3">
              <w:rPr>
                <w:rFonts w:ascii="Helvetica" w:hAnsi="Helvetica" w:cs="Helvetica"/>
                <w:bCs/>
                <w:highlight w:val="cyan"/>
                <w:lang w:eastAsia="it-IT"/>
                <w:rPrChange w:id="2376" w:author="i0806927" w:date="2016-04-01T14:17:00Z">
                  <w:rPr>
                    <w:rFonts w:ascii="Helvetica" w:hAnsi="Helvetica" w:cs="Helvetica"/>
                    <w:bCs/>
                    <w:lang w:eastAsia="it-IT"/>
                  </w:rPr>
                </w:rPrChange>
              </w:rPr>
              <w:t xml:space="preserve">Technology </w:t>
            </w:r>
            <w:r w:rsidRPr="004B23A3">
              <w:rPr>
                <w:rFonts w:ascii="Helvetica" w:hAnsi="Helvetica" w:cs="Helvetica"/>
                <w:bCs/>
                <w:highlight w:val="cyan"/>
                <w:lang w:eastAsia="ja-JP"/>
                <w:rPrChange w:id="2377" w:author="i0806927" w:date="2016-04-01T14:17:00Z">
                  <w:rPr>
                    <w:rFonts w:ascii="Helvetica" w:hAnsi="Helvetica" w:cs="Helvetica"/>
                    <w:bCs/>
                    <w:lang w:eastAsia="ja-JP"/>
                  </w:rPr>
                </w:rPrChange>
              </w:rPr>
              <w:t>Type</w:t>
            </w:r>
            <w:r w:rsidRPr="004B23A3">
              <w:rPr>
                <w:rFonts w:ascii="Helvetica" w:hAnsi="Helvetica" w:cs="Helvetica"/>
                <w:bCs/>
                <w:highlight w:val="cyan"/>
                <w:lang w:eastAsia="it-IT"/>
                <w:rPrChange w:id="2378" w:author="i0806927" w:date="2016-04-01T14:17:00Z">
                  <w:rPr>
                    <w:rFonts w:ascii="Helvetica" w:hAnsi="Helvetica" w:cs="Helvetica"/>
                    <w:bCs/>
                    <w:lang w:eastAsia="it-IT"/>
                  </w:rPr>
                </w:rPrChange>
              </w:rPr>
              <w:t>: ADSL, VDSL, fiber</w:t>
            </w:r>
          </w:p>
        </w:tc>
      </w:tr>
      <w:tr w:rsidR="004D03F1" w:rsidRPr="004B23A3" w:rsidDel="009E64EB" w14:paraId="5C41CFFF" w14:textId="42B39055" w:rsidTr="00776E61">
        <w:trPr>
          <w:cnfStyle w:val="000000100000" w:firstRow="0" w:lastRow="0" w:firstColumn="0" w:lastColumn="0" w:oddVBand="0" w:evenVBand="0" w:oddHBand="1" w:evenHBand="0" w:firstRowFirstColumn="0" w:firstRowLastColumn="0" w:lastRowFirstColumn="0" w:lastRowLastColumn="0"/>
          <w:del w:id="2379" w:author="i0806927" w:date="2016-04-01T14:12:00Z"/>
        </w:trPr>
        <w:tc>
          <w:tcPr>
            <w:cnfStyle w:val="001000000000" w:firstRow="0" w:lastRow="0" w:firstColumn="1" w:lastColumn="0" w:oddVBand="0" w:evenVBand="0" w:oddHBand="0" w:evenHBand="0" w:firstRowFirstColumn="0" w:firstRowLastColumn="0" w:lastRowFirstColumn="0" w:lastRowLastColumn="0"/>
            <w:tcW w:w="2660" w:type="dxa"/>
          </w:tcPr>
          <w:p w14:paraId="2A27CEAB" w14:textId="3FF74AE4" w:rsidR="004D03F1" w:rsidRPr="00C4300A" w:rsidDel="009E64EB" w:rsidRDefault="004D03F1">
            <w:pPr>
              <w:ind w:leftChars="100" w:left="200"/>
              <w:rPr>
                <w:del w:id="2380" w:author="i0806927" w:date="2016-04-01T14:12:00Z"/>
                <w:rFonts w:ascii="Helvetica" w:hAnsi="Helvetica" w:cs="Helvetica"/>
                <w:b w:val="0"/>
                <w:highlight w:val="yellow"/>
                <w:lang w:eastAsia="ja-JP"/>
                <w:rPrChange w:id="2381" w:author="i0806927" w:date="2016-04-04T15:43:00Z">
                  <w:rPr>
                    <w:del w:id="2382" w:author="i0806927" w:date="2016-04-01T14:12:00Z"/>
                    <w:rFonts w:ascii="Helvetica" w:hAnsi="Helvetica" w:cs="Helvetica"/>
                    <w:b w:val="0"/>
                    <w:bCs w:val="0"/>
                    <w:color w:val="auto"/>
                    <w:lang w:eastAsia="ja-JP"/>
                  </w:rPr>
                </w:rPrChange>
              </w:rPr>
              <w:pPrChange w:id="2383" w:author="i0806927" w:date="2016-03-31T19:43:00Z">
                <w:pPr>
                  <w:spacing w:after="200" w:line="276" w:lineRule="auto"/>
                  <w:ind w:leftChars="200" w:left="400"/>
                </w:pPr>
              </w:pPrChange>
            </w:pPr>
            <w:del w:id="2384" w:author="i0806927" w:date="2016-04-01T14:12:00Z">
              <w:r w:rsidRPr="00C4300A" w:rsidDel="009E64EB">
                <w:rPr>
                  <w:rFonts w:ascii="Helvetica" w:hAnsi="Helvetica" w:cs="Helvetica"/>
                  <w:highlight w:val="yellow"/>
                  <w:lang w:eastAsia="ja-JP"/>
                  <w:rPrChange w:id="2385" w:author="i0806927" w:date="2016-04-04T15:43:00Z">
                    <w:rPr>
                      <w:rFonts w:ascii="Helvetica" w:hAnsi="Helvetica" w:cs="Helvetica"/>
                      <w:lang w:eastAsia="ja-JP"/>
                    </w:rPr>
                  </w:rPrChange>
                </w:rPr>
                <w:delText>availability</w:delText>
              </w:r>
            </w:del>
          </w:p>
        </w:tc>
        <w:tc>
          <w:tcPr>
            <w:tcW w:w="7901" w:type="dxa"/>
          </w:tcPr>
          <w:p w14:paraId="54304E89" w14:textId="57C52F47" w:rsidR="004D03F1" w:rsidRPr="004B23A3" w:rsidDel="009E64EB" w:rsidRDefault="004D03F1" w:rsidP="00FD381C">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del w:id="2386" w:author="i0806927" w:date="2016-04-01T14:12:00Z"/>
                <w:rFonts w:ascii="Helvetica" w:hAnsi="Helvetica" w:cs="Helvetica"/>
                <w:bCs/>
                <w:highlight w:val="yellow"/>
                <w:lang w:eastAsia="it-IT"/>
                <w:rPrChange w:id="2387" w:author="i0806927" w:date="2016-04-01T14:17:00Z">
                  <w:rPr>
                    <w:del w:id="2388" w:author="i0806927" w:date="2016-04-01T14:12:00Z"/>
                    <w:rFonts w:ascii="Helvetica" w:hAnsi="Helvetica" w:cs="Helvetica"/>
                    <w:bCs/>
                    <w:i/>
                    <w:color w:val="auto"/>
                    <w:spacing w:val="-4"/>
                    <w:kern w:val="1"/>
                    <w:sz w:val="18"/>
                    <w:lang w:eastAsia="it-IT"/>
                  </w:rPr>
                </w:rPrChange>
              </w:rPr>
            </w:pPr>
            <w:del w:id="2389" w:author="i0806927" w:date="2016-04-01T14:12:00Z">
              <w:r w:rsidRPr="004B23A3" w:rsidDel="009E64EB">
                <w:rPr>
                  <w:rFonts w:ascii="Helvetica" w:hAnsi="Helvetica" w:cs="Helvetica"/>
                  <w:bCs/>
                  <w:highlight w:val="yellow"/>
                  <w:lang w:eastAsia="it-IT"/>
                  <w:rPrChange w:id="2390" w:author="i0806927" w:date="2016-04-01T14:17:00Z">
                    <w:rPr>
                      <w:rFonts w:ascii="Helvetica" w:hAnsi="Helvetica" w:cs="Helvetica"/>
                      <w:bCs/>
                      <w:lang w:eastAsia="it-IT"/>
                    </w:rPr>
                  </w:rPrChange>
                </w:rPr>
                <w:delText xml:space="preserve">Technical eligibility result: </w:delText>
              </w:r>
            </w:del>
            <w:del w:id="2391" w:author="i0806927" w:date="2016-04-01T13:55:00Z">
              <w:r w:rsidRPr="004B23A3" w:rsidDel="00FD381C">
                <w:rPr>
                  <w:rFonts w:ascii="Helvetica" w:hAnsi="Helvetica" w:cs="Helvetica"/>
                  <w:bCs/>
                  <w:highlight w:val="yellow"/>
                  <w:lang w:eastAsia="it-IT"/>
                  <w:rPrChange w:id="2392" w:author="i0806927" w:date="2016-04-01T14:17:00Z">
                    <w:rPr>
                      <w:rFonts w:ascii="Helvetica" w:hAnsi="Helvetica" w:cs="Helvetica"/>
                      <w:bCs/>
                      <w:lang w:eastAsia="it-IT"/>
                    </w:rPr>
                  </w:rPrChange>
                </w:rPr>
                <w:delText>true/false/unknown</w:delText>
              </w:r>
            </w:del>
          </w:p>
        </w:tc>
      </w:tr>
      <w:tr w:rsidR="004D03F1" w:rsidRPr="004B23A3" w:rsidDel="00FD381C" w14:paraId="4926E098" w14:textId="2FE00EE1" w:rsidTr="00776E61">
        <w:trPr>
          <w:del w:id="2393" w:author="i0806927" w:date="2016-04-01T13:55:00Z"/>
        </w:trPr>
        <w:tc>
          <w:tcPr>
            <w:cnfStyle w:val="001000000000" w:firstRow="0" w:lastRow="0" w:firstColumn="1" w:lastColumn="0" w:oddVBand="0" w:evenVBand="0" w:oddHBand="0" w:evenHBand="0" w:firstRowFirstColumn="0" w:firstRowLastColumn="0" w:lastRowFirstColumn="0" w:lastRowLastColumn="0"/>
            <w:tcW w:w="2660" w:type="dxa"/>
          </w:tcPr>
          <w:p w14:paraId="63D55349" w14:textId="1FF4D797" w:rsidR="004D03F1" w:rsidRPr="00C4300A" w:rsidDel="00FD381C" w:rsidRDefault="004D03F1">
            <w:pPr>
              <w:ind w:leftChars="100" w:left="200"/>
              <w:rPr>
                <w:del w:id="2394" w:author="i0806927" w:date="2016-04-01T13:55:00Z"/>
                <w:rFonts w:ascii="Helvetica" w:hAnsi="Helvetica" w:cs="Helvetica"/>
                <w:b w:val="0"/>
                <w:highlight w:val="yellow"/>
                <w:lang w:eastAsia="ja-JP"/>
                <w:rPrChange w:id="2395" w:author="i0806927" w:date="2016-04-04T15:43:00Z">
                  <w:rPr>
                    <w:del w:id="2396" w:author="i0806927" w:date="2016-04-01T13:55:00Z"/>
                    <w:rFonts w:ascii="Helvetica" w:hAnsi="Helvetica" w:cs="Helvetica"/>
                    <w:b w:val="0"/>
                    <w:bCs w:val="0"/>
                    <w:color w:val="auto"/>
                    <w:lang w:eastAsia="ja-JP"/>
                  </w:rPr>
                </w:rPrChange>
              </w:rPr>
              <w:pPrChange w:id="2397" w:author="i0806927" w:date="2016-03-31T19:43:00Z">
                <w:pPr>
                  <w:spacing w:after="200" w:line="276" w:lineRule="auto"/>
                  <w:ind w:leftChars="200" w:left="400"/>
                </w:pPr>
              </w:pPrChange>
            </w:pPr>
            <w:del w:id="2398" w:author="i0806927" w:date="2016-04-01T13:55:00Z">
              <w:r w:rsidRPr="00C4300A" w:rsidDel="00FD381C">
                <w:rPr>
                  <w:rFonts w:ascii="Helvetica" w:hAnsi="Helvetica" w:cs="Helvetica"/>
                  <w:highlight w:val="yellow"/>
                  <w:lang w:eastAsia="ja-JP"/>
                  <w:rPrChange w:id="2399" w:author="i0806927" w:date="2016-04-04T15:43:00Z">
                    <w:rPr>
                      <w:rFonts w:ascii="Helvetica" w:hAnsi="Helvetica" w:cs="Helvetica"/>
                      <w:lang w:eastAsia="ja-JP"/>
                    </w:rPr>
                  </w:rPrChange>
                </w:rPr>
                <w:delText>upstreamSpeed</w:delText>
              </w:r>
            </w:del>
          </w:p>
        </w:tc>
        <w:tc>
          <w:tcPr>
            <w:tcW w:w="7901" w:type="dxa"/>
          </w:tcPr>
          <w:p w14:paraId="09E8F5B5" w14:textId="78A6BE51" w:rsidR="004D03F1" w:rsidRPr="004B23A3" w:rsidDel="00FD381C" w:rsidRDefault="004D03F1" w:rsidP="00DB7F9F">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del w:id="2400" w:author="i0806927" w:date="2016-04-01T13:55:00Z"/>
                <w:rFonts w:ascii="Helvetica" w:hAnsi="Helvetica" w:cs="Helvetica"/>
                <w:bCs/>
                <w:highlight w:val="yellow"/>
                <w:lang w:eastAsia="ja-JP"/>
                <w:rPrChange w:id="2401" w:author="i0806927" w:date="2016-04-01T14:17:00Z">
                  <w:rPr>
                    <w:del w:id="2402" w:author="i0806927" w:date="2016-04-01T13:55:00Z"/>
                    <w:rFonts w:ascii="Helvetica" w:hAnsi="Helvetica" w:cs="Helvetica"/>
                    <w:bCs/>
                    <w:i/>
                    <w:color w:val="auto"/>
                    <w:spacing w:val="-4"/>
                    <w:kern w:val="1"/>
                    <w:sz w:val="18"/>
                    <w:lang w:eastAsia="ja-JP"/>
                  </w:rPr>
                </w:rPrChange>
              </w:rPr>
            </w:pPr>
            <w:del w:id="2403" w:author="i0806927" w:date="2016-04-01T13:55:00Z">
              <w:r w:rsidRPr="004B23A3" w:rsidDel="00FD381C">
                <w:rPr>
                  <w:rFonts w:ascii="Helvetica" w:hAnsi="Helvetica" w:cs="Helvetica"/>
                  <w:bCs/>
                  <w:highlight w:val="yellow"/>
                  <w:lang w:eastAsia="ja-JP"/>
                  <w:rPrChange w:id="2404" w:author="i0806927" w:date="2016-04-01T14:17:00Z">
                    <w:rPr>
                      <w:rFonts w:ascii="Helvetica" w:hAnsi="Helvetica" w:cs="Helvetica"/>
                      <w:bCs/>
                      <w:lang w:eastAsia="ja-JP"/>
                    </w:rPr>
                  </w:rPrChange>
                </w:rPr>
                <w:delText>Upload speed</w:delText>
              </w:r>
            </w:del>
          </w:p>
        </w:tc>
      </w:tr>
      <w:tr w:rsidR="004D03F1" w:rsidRPr="004B23A3" w:rsidDel="00FD381C" w14:paraId="6A8E2A35" w14:textId="04476D76" w:rsidTr="00776E61">
        <w:trPr>
          <w:cnfStyle w:val="000000100000" w:firstRow="0" w:lastRow="0" w:firstColumn="0" w:lastColumn="0" w:oddVBand="0" w:evenVBand="0" w:oddHBand="1" w:evenHBand="0" w:firstRowFirstColumn="0" w:firstRowLastColumn="0" w:lastRowFirstColumn="0" w:lastRowLastColumn="0"/>
          <w:del w:id="2405" w:author="i0806927" w:date="2016-04-01T13:55:00Z"/>
        </w:trPr>
        <w:tc>
          <w:tcPr>
            <w:cnfStyle w:val="001000000000" w:firstRow="0" w:lastRow="0" w:firstColumn="1" w:lastColumn="0" w:oddVBand="0" w:evenVBand="0" w:oddHBand="0" w:evenHBand="0" w:firstRowFirstColumn="0" w:firstRowLastColumn="0" w:lastRowFirstColumn="0" w:lastRowLastColumn="0"/>
            <w:tcW w:w="2660" w:type="dxa"/>
          </w:tcPr>
          <w:p w14:paraId="7382F7C4" w14:textId="577E6E51" w:rsidR="004D03F1" w:rsidRPr="00C4300A" w:rsidDel="00FD381C" w:rsidRDefault="004D03F1">
            <w:pPr>
              <w:ind w:leftChars="100" w:left="200"/>
              <w:rPr>
                <w:del w:id="2406" w:author="i0806927" w:date="2016-04-01T13:55:00Z"/>
                <w:rFonts w:ascii="Helvetica" w:hAnsi="Helvetica" w:cs="Helvetica"/>
                <w:b w:val="0"/>
                <w:highlight w:val="yellow"/>
                <w:lang w:eastAsia="ja-JP"/>
                <w:rPrChange w:id="2407" w:author="i0806927" w:date="2016-04-04T15:43:00Z">
                  <w:rPr>
                    <w:del w:id="2408" w:author="i0806927" w:date="2016-04-01T13:55:00Z"/>
                    <w:rFonts w:ascii="Helvetica" w:hAnsi="Helvetica" w:cs="Helvetica"/>
                    <w:b w:val="0"/>
                    <w:bCs w:val="0"/>
                    <w:color w:val="auto"/>
                    <w:lang w:eastAsia="ja-JP"/>
                  </w:rPr>
                </w:rPrChange>
              </w:rPr>
              <w:pPrChange w:id="2409" w:author="i0806927" w:date="2016-03-31T19:43:00Z">
                <w:pPr>
                  <w:spacing w:after="200" w:line="276" w:lineRule="auto"/>
                  <w:ind w:leftChars="200" w:left="400"/>
                </w:pPr>
              </w:pPrChange>
            </w:pPr>
            <w:del w:id="2410" w:author="i0806927" w:date="2016-04-01T13:55:00Z">
              <w:r w:rsidRPr="00C4300A" w:rsidDel="00FD381C">
                <w:rPr>
                  <w:rFonts w:ascii="Helvetica" w:hAnsi="Helvetica" w:cs="Helvetica"/>
                  <w:highlight w:val="yellow"/>
                  <w:lang w:eastAsia="ja-JP"/>
                  <w:rPrChange w:id="2411" w:author="i0806927" w:date="2016-04-04T15:43:00Z">
                    <w:rPr>
                      <w:rFonts w:ascii="Helvetica" w:hAnsi="Helvetica" w:cs="Helvetica"/>
                      <w:lang w:eastAsia="ja-JP"/>
                    </w:rPr>
                  </w:rPrChange>
                </w:rPr>
                <w:delText>downstreamSpeed</w:delText>
              </w:r>
            </w:del>
          </w:p>
        </w:tc>
        <w:tc>
          <w:tcPr>
            <w:tcW w:w="7901" w:type="dxa"/>
          </w:tcPr>
          <w:p w14:paraId="0267FE29" w14:textId="4569BB68" w:rsidR="004D03F1" w:rsidRPr="004B23A3" w:rsidDel="00FD381C" w:rsidRDefault="004D03F1" w:rsidP="00DB7F9F">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del w:id="2412" w:author="i0806927" w:date="2016-04-01T13:55:00Z"/>
                <w:rFonts w:ascii="Helvetica" w:hAnsi="Helvetica" w:cs="Helvetica"/>
                <w:bCs/>
                <w:highlight w:val="yellow"/>
                <w:lang w:eastAsia="ja-JP"/>
                <w:rPrChange w:id="2413" w:author="i0806927" w:date="2016-04-01T14:17:00Z">
                  <w:rPr>
                    <w:del w:id="2414" w:author="i0806927" w:date="2016-04-01T13:55:00Z"/>
                    <w:rFonts w:ascii="Helvetica" w:hAnsi="Helvetica" w:cs="Helvetica"/>
                    <w:bCs/>
                    <w:i/>
                    <w:color w:val="auto"/>
                    <w:spacing w:val="-4"/>
                    <w:kern w:val="1"/>
                    <w:sz w:val="18"/>
                    <w:lang w:eastAsia="ja-JP"/>
                  </w:rPr>
                </w:rPrChange>
              </w:rPr>
            </w:pPr>
            <w:del w:id="2415" w:author="i0806927" w:date="2016-04-01T13:55:00Z">
              <w:r w:rsidRPr="004B23A3" w:rsidDel="00FD381C">
                <w:rPr>
                  <w:rFonts w:ascii="Helvetica" w:hAnsi="Helvetica" w:cs="Helvetica"/>
                  <w:bCs/>
                  <w:highlight w:val="yellow"/>
                  <w:lang w:eastAsia="ja-JP"/>
                  <w:rPrChange w:id="2416" w:author="i0806927" w:date="2016-04-01T14:17:00Z">
                    <w:rPr>
                      <w:rFonts w:ascii="Helvetica" w:hAnsi="Helvetica" w:cs="Helvetica"/>
                      <w:bCs/>
                      <w:lang w:eastAsia="ja-JP"/>
                    </w:rPr>
                  </w:rPrChange>
                </w:rPr>
                <w:delText>Download speed</w:delText>
              </w:r>
            </w:del>
          </w:p>
        </w:tc>
      </w:tr>
      <w:tr w:rsidR="004D03F1" w:rsidRPr="004B23A3" w14:paraId="7B8703C9"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6AF61FC0" w14:textId="6BE69449" w:rsidR="004D03F1" w:rsidRPr="00C4300A" w:rsidRDefault="004D03F1" w:rsidP="00D1529F">
            <w:pPr>
              <w:keepNext/>
              <w:keepLines/>
              <w:suppressAutoHyphens/>
              <w:spacing w:before="140" w:after="200" w:line="220" w:lineRule="atLeast"/>
              <w:ind w:left="1080"/>
              <w:outlineLvl w:val="7"/>
              <w:rPr>
                <w:rFonts w:ascii="Helvetica" w:hAnsi="Helvetica" w:cs="Helvetica"/>
                <w:b w:val="0"/>
                <w:highlight w:val="yellow"/>
                <w:lang w:eastAsia="ja-JP"/>
                <w:rPrChange w:id="2417" w:author="i0806927" w:date="2016-04-04T15:43:00Z">
                  <w:rPr>
                    <w:rFonts w:ascii="Helvetica" w:hAnsi="Helvetica" w:cs="Helvetica"/>
                    <w:b w:val="0"/>
                    <w:bCs w:val="0"/>
                    <w:i/>
                    <w:color w:val="auto"/>
                    <w:spacing w:val="-4"/>
                    <w:kern w:val="1"/>
                    <w:sz w:val="18"/>
                    <w:lang w:eastAsia="ja-JP"/>
                  </w:rPr>
                </w:rPrChange>
              </w:rPr>
            </w:pPr>
            <w:del w:id="2418" w:author="i0806927" w:date="2016-03-30T16:21:00Z">
              <w:r w:rsidRPr="00C4300A" w:rsidDel="00DC69EC">
                <w:rPr>
                  <w:rFonts w:ascii="Helvetica" w:hAnsi="Helvetica" w:cs="Helvetica"/>
                  <w:highlight w:val="yellow"/>
                  <w:lang w:eastAsia="ja-JP"/>
                  <w:rPrChange w:id="2419" w:author="i0806927" w:date="2016-04-04T15:43:00Z">
                    <w:rPr>
                      <w:rFonts w:ascii="Helvetica" w:hAnsi="Helvetica" w:cs="Helvetica"/>
                      <w:lang w:eastAsia="ja-JP"/>
                    </w:rPr>
                  </w:rPrChange>
                </w:rPr>
                <w:delText>serviceQualificationRequestItem</w:delText>
              </w:r>
            </w:del>
            <w:ins w:id="2420" w:author="i0806927" w:date="2016-03-30T16:21:00Z">
              <w:r w:rsidR="00DC69EC" w:rsidRPr="00C4300A">
                <w:rPr>
                  <w:rFonts w:ascii="Helvetica" w:hAnsi="Helvetica" w:cs="Helvetica"/>
                  <w:highlight w:val="yellow"/>
                  <w:lang w:eastAsia="ja-JP"/>
                  <w:rPrChange w:id="2421" w:author="i0806927" w:date="2016-04-04T15:43:00Z">
                    <w:rPr>
                      <w:rFonts w:ascii="Helvetica" w:hAnsi="Helvetica" w:cs="Helvetica"/>
                      <w:lang w:eastAsia="ja-JP"/>
                    </w:rPr>
                  </w:rPrChange>
                </w:rPr>
                <w:t>serviceSpecification</w:t>
              </w:r>
            </w:ins>
          </w:p>
        </w:tc>
        <w:tc>
          <w:tcPr>
            <w:tcW w:w="7901" w:type="dxa"/>
          </w:tcPr>
          <w:p w14:paraId="7F2CFA30" w14:textId="276086C9" w:rsidR="004D03F1" w:rsidRPr="004B23A3" w:rsidRDefault="003B3AB5">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ja-JP"/>
                <w:rPrChange w:id="2422" w:author="i0806927" w:date="2016-04-01T14:17:00Z">
                  <w:rPr>
                    <w:rFonts w:ascii="Helvetica" w:hAnsi="Helvetica" w:cs="Helvetica"/>
                    <w:bCs/>
                    <w:i/>
                    <w:color w:val="auto"/>
                    <w:spacing w:val="-4"/>
                    <w:kern w:val="1"/>
                    <w:sz w:val="18"/>
                    <w:lang w:eastAsia="it-IT"/>
                  </w:rPr>
                </w:rPrChange>
              </w:rPr>
            </w:pPr>
            <w:ins w:id="2423" w:author="i0806927" w:date="2016-04-04T14:13:00Z">
              <w:r>
                <w:rPr>
                  <w:rFonts w:ascii="Helvetica" w:hAnsi="Helvetica" w:cs="Helvetica"/>
                  <w:bCs/>
                  <w:highlight w:val="yellow"/>
                  <w:lang w:eastAsia="ja-JP"/>
                </w:rPr>
                <w:t>S</w:t>
              </w:r>
              <w:r>
                <w:rPr>
                  <w:rFonts w:ascii="Helvetica" w:hAnsi="Helvetica" w:cs="Helvetica" w:hint="eastAsia"/>
                  <w:bCs/>
                  <w:highlight w:val="yellow"/>
                  <w:lang w:eastAsia="ja-JP"/>
                </w:rPr>
                <w:t>ervice specification for qualification service</w:t>
              </w:r>
            </w:ins>
          </w:p>
        </w:tc>
      </w:tr>
      <w:tr w:rsidR="00CD1737" w:rsidRPr="004B23A3" w14:paraId="49C6D530" w14:textId="77777777" w:rsidTr="00776E61">
        <w:trPr>
          <w:cnfStyle w:val="000000100000" w:firstRow="0" w:lastRow="0" w:firstColumn="0" w:lastColumn="0" w:oddVBand="0" w:evenVBand="0" w:oddHBand="1" w:evenHBand="0" w:firstRowFirstColumn="0" w:firstRowLastColumn="0" w:lastRowFirstColumn="0" w:lastRowLastColumn="0"/>
          <w:ins w:id="2424" w:author="i0806927" w:date="2016-04-01T13:20:00Z"/>
        </w:trPr>
        <w:tc>
          <w:tcPr>
            <w:cnfStyle w:val="001000000000" w:firstRow="0" w:lastRow="0" w:firstColumn="1" w:lastColumn="0" w:oddVBand="0" w:evenVBand="0" w:oddHBand="0" w:evenHBand="0" w:firstRowFirstColumn="0" w:firstRowLastColumn="0" w:lastRowFirstColumn="0" w:lastRowLastColumn="0"/>
            <w:tcW w:w="2660" w:type="dxa"/>
          </w:tcPr>
          <w:p w14:paraId="2B4AFE8A" w14:textId="76057FA9" w:rsidR="00CD1737" w:rsidRPr="00C4300A" w:rsidRDefault="00A6028C">
            <w:pPr>
              <w:keepNext/>
              <w:keepLines/>
              <w:suppressAutoHyphens/>
              <w:spacing w:before="140" w:after="200" w:line="220" w:lineRule="atLeast"/>
              <w:ind w:leftChars="100" w:left="200"/>
              <w:outlineLvl w:val="7"/>
              <w:rPr>
                <w:ins w:id="2425" w:author="i0806927" w:date="2016-04-01T13:20:00Z"/>
                <w:rFonts w:ascii="Helvetica" w:hAnsi="Helvetica" w:cs="Helvetica"/>
                <w:b w:val="0"/>
                <w:highlight w:val="yellow"/>
                <w:lang w:eastAsia="ja-JP"/>
                <w:rPrChange w:id="2426" w:author="i0806927" w:date="2016-04-04T15:43:00Z">
                  <w:rPr>
                    <w:ins w:id="2427" w:author="i0806927" w:date="2016-04-01T13:20:00Z"/>
                    <w:rFonts w:ascii="Helvetica" w:hAnsi="Helvetica" w:cs="Helvetica"/>
                    <w:b w:val="0"/>
                    <w:bCs w:val="0"/>
                    <w:i/>
                    <w:color w:val="auto"/>
                    <w:spacing w:val="-4"/>
                    <w:kern w:val="1"/>
                    <w:sz w:val="18"/>
                    <w:lang w:eastAsia="ja-JP"/>
                  </w:rPr>
                </w:rPrChange>
              </w:rPr>
            </w:pPr>
            <w:ins w:id="2428" w:author="i0806927" w:date="2016-04-01T13:20:00Z">
              <w:r w:rsidRPr="00A6028C">
                <w:rPr>
                  <w:rFonts w:ascii="Helvetica" w:hAnsi="Helvetica" w:cs="Helvetica"/>
                  <w:highlight w:val="yellow"/>
                  <w:lang w:eastAsia="ja-JP"/>
                </w:rPr>
                <w:t>I</w:t>
              </w:r>
              <w:r w:rsidR="00CD1737" w:rsidRPr="00C4300A">
                <w:rPr>
                  <w:rFonts w:ascii="Helvetica" w:hAnsi="Helvetica" w:cs="Helvetica"/>
                  <w:highlight w:val="yellow"/>
                  <w:lang w:eastAsia="ja-JP"/>
                  <w:rPrChange w:id="2429" w:author="i0806927" w:date="2016-04-04T15:43:00Z">
                    <w:rPr>
                      <w:rFonts w:ascii="Helvetica" w:hAnsi="Helvetica" w:cs="Helvetica"/>
                      <w:lang w:eastAsia="ja-JP"/>
                    </w:rPr>
                  </w:rPrChange>
                </w:rPr>
                <w:t>d</w:t>
              </w:r>
            </w:ins>
          </w:p>
        </w:tc>
        <w:tc>
          <w:tcPr>
            <w:tcW w:w="7901" w:type="dxa"/>
          </w:tcPr>
          <w:p w14:paraId="7713B2FF" w14:textId="77777777" w:rsidR="00CD1737" w:rsidRPr="004B23A3" w:rsidRDefault="00CD1737" w:rsidP="00DB7F9F">
            <w:pPr>
              <w:spacing w:after="200" w:line="276" w:lineRule="auto"/>
              <w:cnfStyle w:val="000000100000" w:firstRow="0" w:lastRow="0" w:firstColumn="0" w:lastColumn="0" w:oddVBand="0" w:evenVBand="0" w:oddHBand="1" w:evenHBand="0" w:firstRowFirstColumn="0" w:firstRowLastColumn="0" w:lastRowFirstColumn="0" w:lastRowLastColumn="0"/>
              <w:rPr>
                <w:ins w:id="2430" w:author="i0806927" w:date="2016-04-01T13:20:00Z"/>
                <w:rFonts w:ascii="Helvetica" w:hAnsi="Helvetica" w:cs="Helvetica"/>
                <w:bCs/>
                <w:highlight w:val="yellow"/>
                <w:lang w:eastAsia="it-IT"/>
                <w:rPrChange w:id="2431" w:author="i0806927" w:date="2016-04-01T14:17:00Z">
                  <w:rPr>
                    <w:ins w:id="2432" w:author="i0806927" w:date="2016-04-01T13:20:00Z"/>
                    <w:rFonts w:ascii="Helvetica" w:hAnsi="Helvetica" w:cs="Helvetica"/>
                    <w:bCs/>
                    <w:color w:val="auto"/>
                    <w:lang w:eastAsia="it-IT"/>
                  </w:rPr>
                </w:rPrChange>
              </w:rPr>
            </w:pPr>
          </w:p>
        </w:tc>
      </w:tr>
      <w:tr w:rsidR="00CD1737" w:rsidRPr="004B23A3" w14:paraId="7BB92DAD" w14:textId="77777777" w:rsidTr="00776E61">
        <w:trPr>
          <w:ins w:id="2433" w:author="i0806927" w:date="2016-04-01T13:20:00Z"/>
        </w:trPr>
        <w:tc>
          <w:tcPr>
            <w:cnfStyle w:val="001000000000" w:firstRow="0" w:lastRow="0" w:firstColumn="1" w:lastColumn="0" w:oddVBand="0" w:evenVBand="0" w:oddHBand="0" w:evenHBand="0" w:firstRowFirstColumn="0" w:firstRowLastColumn="0" w:lastRowFirstColumn="0" w:lastRowLastColumn="0"/>
            <w:tcW w:w="2660" w:type="dxa"/>
          </w:tcPr>
          <w:p w14:paraId="497BB573" w14:textId="0A1A46E1" w:rsidR="00CD1737" w:rsidRPr="00C4300A" w:rsidRDefault="00CD1737">
            <w:pPr>
              <w:keepNext/>
              <w:keepLines/>
              <w:suppressAutoHyphens/>
              <w:spacing w:before="140" w:after="200" w:line="220" w:lineRule="atLeast"/>
              <w:ind w:leftChars="100" w:left="200"/>
              <w:outlineLvl w:val="7"/>
              <w:rPr>
                <w:ins w:id="2434" w:author="i0806927" w:date="2016-04-01T13:20:00Z"/>
                <w:rFonts w:ascii="Helvetica" w:hAnsi="Helvetica" w:cs="Helvetica"/>
                <w:b w:val="0"/>
                <w:highlight w:val="yellow"/>
                <w:lang w:eastAsia="ja-JP"/>
                <w:rPrChange w:id="2435" w:author="i0806927" w:date="2016-04-04T15:43:00Z">
                  <w:rPr>
                    <w:ins w:id="2436" w:author="i0806927" w:date="2016-04-01T13:20:00Z"/>
                    <w:rFonts w:ascii="Helvetica" w:hAnsi="Helvetica" w:cs="Helvetica"/>
                    <w:b w:val="0"/>
                    <w:bCs w:val="0"/>
                    <w:i/>
                    <w:color w:val="auto"/>
                    <w:spacing w:val="-4"/>
                    <w:kern w:val="1"/>
                    <w:sz w:val="18"/>
                    <w:lang w:eastAsia="ja-JP"/>
                  </w:rPr>
                </w:rPrChange>
              </w:rPr>
            </w:pPr>
            <w:ins w:id="2437" w:author="i0806927" w:date="2016-04-01T13:20:00Z">
              <w:r w:rsidRPr="00C4300A">
                <w:rPr>
                  <w:rFonts w:ascii="Helvetica" w:hAnsi="Helvetica" w:cs="Helvetica"/>
                  <w:highlight w:val="yellow"/>
                  <w:lang w:eastAsia="ja-JP"/>
                  <w:rPrChange w:id="2438" w:author="i0806927" w:date="2016-04-04T15:43:00Z">
                    <w:rPr>
                      <w:rFonts w:ascii="Helvetica" w:hAnsi="Helvetica" w:cs="Helvetica"/>
                      <w:lang w:eastAsia="ja-JP"/>
                    </w:rPr>
                  </w:rPrChange>
                </w:rPr>
                <w:t>serviceCategoryId</w:t>
              </w:r>
            </w:ins>
          </w:p>
        </w:tc>
        <w:tc>
          <w:tcPr>
            <w:tcW w:w="7901" w:type="dxa"/>
          </w:tcPr>
          <w:p w14:paraId="29ECC7C9" w14:textId="50EC7970" w:rsidR="00CD1737" w:rsidRPr="004B23A3" w:rsidRDefault="003B3AB5" w:rsidP="00DB7F9F">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2439" w:author="i0806927" w:date="2016-04-01T13:20:00Z"/>
                <w:rFonts w:ascii="Helvetica" w:hAnsi="Helvetica" w:cs="Helvetica"/>
                <w:bCs/>
                <w:highlight w:val="yellow"/>
                <w:lang w:eastAsia="ja-JP"/>
                <w:rPrChange w:id="2440" w:author="i0806927" w:date="2016-04-01T14:17:00Z">
                  <w:rPr>
                    <w:ins w:id="2441" w:author="i0806927" w:date="2016-04-01T13:20:00Z"/>
                    <w:rFonts w:ascii="Helvetica" w:hAnsi="Helvetica" w:cs="Helvetica"/>
                    <w:bCs/>
                    <w:i/>
                    <w:color w:val="auto"/>
                    <w:spacing w:val="-4"/>
                    <w:kern w:val="1"/>
                    <w:sz w:val="18"/>
                    <w:lang w:eastAsia="it-IT"/>
                  </w:rPr>
                </w:rPrChange>
              </w:rPr>
            </w:pPr>
            <w:ins w:id="2442" w:author="i0806927" w:date="2016-04-04T14:14:00Z">
              <w:r>
                <w:rPr>
                  <w:rFonts w:ascii="Helvetica" w:hAnsi="Helvetica" w:cs="Helvetica"/>
                  <w:bCs/>
                  <w:highlight w:val="yellow"/>
                  <w:lang w:eastAsia="ja-JP"/>
                </w:rPr>
                <w:t>C</w:t>
              </w:r>
              <w:r>
                <w:rPr>
                  <w:rFonts w:ascii="Helvetica" w:hAnsi="Helvetica" w:cs="Helvetica" w:hint="eastAsia"/>
                  <w:bCs/>
                  <w:highlight w:val="yellow"/>
                  <w:lang w:eastAsia="ja-JP"/>
                </w:rPr>
                <w:t>ategory id for requested service</w:t>
              </w:r>
            </w:ins>
          </w:p>
        </w:tc>
      </w:tr>
      <w:tr w:rsidR="00DC69EC" w:rsidRPr="004B23A3" w14:paraId="33C4D6E7" w14:textId="77777777" w:rsidTr="00776E61">
        <w:trPr>
          <w:cnfStyle w:val="000000100000" w:firstRow="0" w:lastRow="0" w:firstColumn="0" w:lastColumn="0" w:oddVBand="0" w:evenVBand="0" w:oddHBand="1" w:evenHBand="0" w:firstRowFirstColumn="0" w:firstRowLastColumn="0" w:lastRowFirstColumn="0" w:lastRowLastColumn="0"/>
          <w:ins w:id="2443" w:author="i0806927" w:date="2016-03-30T16:22:00Z"/>
        </w:trPr>
        <w:tc>
          <w:tcPr>
            <w:cnfStyle w:val="001000000000" w:firstRow="0" w:lastRow="0" w:firstColumn="1" w:lastColumn="0" w:oddVBand="0" w:evenVBand="0" w:oddHBand="0" w:evenHBand="0" w:firstRowFirstColumn="0" w:firstRowLastColumn="0" w:lastRowFirstColumn="0" w:lastRowLastColumn="0"/>
            <w:tcW w:w="2660" w:type="dxa"/>
          </w:tcPr>
          <w:p w14:paraId="23CE77B4" w14:textId="21752C51" w:rsidR="00DC69EC" w:rsidRPr="00C4300A" w:rsidDel="00DC69EC" w:rsidRDefault="00DC69EC">
            <w:pPr>
              <w:ind w:leftChars="100" w:left="200"/>
              <w:rPr>
                <w:ins w:id="2444" w:author="i0806927" w:date="2016-03-30T16:22:00Z"/>
                <w:rFonts w:ascii="Helvetica" w:hAnsi="Helvetica" w:cs="Helvetica"/>
                <w:b w:val="0"/>
                <w:highlight w:val="yellow"/>
                <w:lang w:eastAsia="ja-JP"/>
                <w:rPrChange w:id="2445" w:author="i0806927" w:date="2016-04-04T15:43:00Z">
                  <w:rPr>
                    <w:ins w:id="2446" w:author="i0806927" w:date="2016-03-30T16:22:00Z"/>
                    <w:rFonts w:ascii="Helvetica" w:hAnsi="Helvetica" w:cs="Helvetica"/>
                    <w:b w:val="0"/>
                    <w:bCs w:val="0"/>
                    <w:color w:val="auto"/>
                    <w:lang w:eastAsia="ja-JP"/>
                  </w:rPr>
                </w:rPrChange>
              </w:rPr>
              <w:pPrChange w:id="2447" w:author="i0806927" w:date="2016-03-30T16:22:00Z">
                <w:pPr>
                  <w:spacing w:after="200" w:line="276" w:lineRule="auto"/>
                </w:pPr>
              </w:pPrChange>
            </w:pPr>
            <w:ins w:id="2448" w:author="i0806927" w:date="2016-03-30T16:22:00Z">
              <w:r w:rsidRPr="00C4300A">
                <w:rPr>
                  <w:rFonts w:ascii="Helvetica" w:hAnsi="Helvetica" w:cs="Helvetica"/>
                  <w:highlight w:val="yellow"/>
                  <w:lang w:eastAsia="ja-JP"/>
                  <w:rPrChange w:id="2449" w:author="i0806927" w:date="2016-04-04T15:43:00Z">
                    <w:rPr>
                      <w:rFonts w:ascii="Helvetica" w:hAnsi="Helvetica" w:cs="Helvetica"/>
                      <w:lang w:eastAsia="ja-JP"/>
                    </w:rPr>
                  </w:rPrChange>
                </w:rPr>
                <w:t>serviceSpecificationCharacteristic</w:t>
              </w:r>
            </w:ins>
          </w:p>
        </w:tc>
        <w:tc>
          <w:tcPr>
            <w:tcW w:w="7901" w:type="dxa"/>
          </w:tcPr>
          <w:p w14:paraId="42D30071" w14:textId="50501A87" w:rsidR="00DC69EC" w:rsidRPr="004B23A3" w:rsidRDefault="003B3AB5" w:rsidP="00DB7F9F">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2450" w:author="i0806927" w:date="2016-03-30T16:22:00Z"/>
                <w:rFonts w:ascii="Helvetica" w:hAnsi="Helvetica" w:cs="Helvetica"/>
                <w:bCs/>
                <w:highlight w:val="yellow"/>
                <w:lang w:eastAsia="ja-JP"/>
                <w:rPrChange w:id="2451" w:author="i0806927" w:date="2016-04-01T14:17:00Z">
                  <w:rPr>
                    <w:ins w:id="2452" w:author="i0806927" w:date="2016-03-30T16:22:00Z"/>
                    <w:rFonts w:ascii="Helvetica" w:hAnsi="Helvetica" w:cs="Helvetica"/>
                    <w:bCs/>
                    <w:i/>
                    <w:color w:val="auto"/>
                    <w:spacing w:val="-4"/>
                    <w:kern w:val="1"/>
                    <w:sz w:val="18"/>
                    <w:lang w:eastAsia="it-IT"/>
                  </w:rPr>
                </w:rPrChange>
              </w:rPr>
            </w:pPr>
            <w:ins w:id="2453" w:author="i0806927" w:date="2016-04-04T14:14:00Z">
              <w:r>
                <w:rPr>
                  <w:rFonts w:ascii="Helvetica" w:hAnsi="Helvetica" w:cs="Helvetica"/>
                  <w:bCs/>
                  <w:highlight w:val="yellow"/>
                  <w:lang w:eastAsia="ja-JP"/>
                </w:rPr>
                <w:t>C</w:t>
              </w:r>
              <w:r>
                <w:rPr>
                  <w:rFonts w:ascii="Helvetica" w:hAnsi="Helvetica" w:cs="Helvetica" w:hint="eastAsia"/>
                  <w:bCs/>
                  <w:highlight w:val="yellow"/>
                  <w:lang w:eastAsia="ja-JP"/>
                </w:rPr>
                <w:t>haracteristic for requested service</w:t>
              </w:r>
            </w:ins>
          </w:p>
        </w:tc>
      </w:tr>
      <w:tr w:rsidR="00CD1737" w:rsidRPr="004B23A3" w14:paraId="095E1AE3" w14:textId="77777777" w:rsidTr="00776E61">
        <w:trPr>
          <w:ins w:id="2454" w:author="i0806927" w:date="2016-04-01T13:20:00Z"/>
        </w:trPr>
        <w:tc>
          <w:tcPr>
            <w:cnfStyle w:val="001000000000" w:firstRow="0" w:lastRow="0" w:firstColumn="1" w:lastColumn="0" w:oddVBand="0" w:evenVBand="0" w:oddHBand="0" w:evenHBand="0" w:firstRowFirstColumn="0" w:firstRowLastColumn="0" w:lastRowFirstColumn="0" w:lastRowLastColumn="0"/>
            <w:tcW w:w="2660" w:type="dxa"/>
          </w:tcPr>
          <w:p w14:paraId="0C693417" w14:textId="6FB805B7" w:rsidR="00CD1737" w:rsidRPr="00C4300A" w:rsidDel="00DC69EC" w:rsidRDefault="00CD1737">
            <w:pPr>
              <w:ind w:leftChars="200" w:left="400"/>
              <w:rPr>
                <w:ins w:id="2455" w:author="i0806927" w:date="2016-04-01T13:20:00Z"/>
                <w:rFonts w:ascii="Helvetica" w:hAnsi="Helvetica" w:cs="Helvetica"/>
                <w:b w:val="0"/>
                <w:highlight w:val="yellow"/>
                <w:lang w:eastAsia="ja-JP"/>
                <w:rPrChange w:id="2456" w:author="i0806927" w:date="2016-04-04T15:43:00Z">
                  <w:rPr>
                    <w:ins w:id="2457" w:author="i0806927" w:date="2016-04-01T13:20:00Z"/>
                    <w:rFonts w:ascii="Helvetica" w:hAnsi="Helvetica" w:cs="Helvetica"/>
                    <w:b w:val="0"/>
                    <w:bCs w:val="0"/>
                    <w:color w:val="auto"/>
                    <w:lang w:eastAsia="ja-JP"/>
                  </w:rPr>
                </w:rPrChange>
              </w:rPr>
              <w:pPrChange w:id="2458" w:author="i0806927" w:date="2016-04-01T13:20:00Z">
                <w:pPr>
                  <w:spacing w:after="200" w:line="276" w:lineRule="auto"/>
                  <w:ind w:leftChars="100" w:left="200"/>
                </w:pPr>
              </w:pPrChange>
            </w:pPr>
            <w:ins w:id="2459" w:author="i0806927" w:date="2016-04-01T13:20:00Z">
              <w:r w:rsidRPr="00C4300A">
                <w:rPr>
                  <w:rFonts w:ascii="Helvetica" w:hAnsi="Helvetica" w:cs="Helvetica"/>
                  <w:highlight w:val="yellow"/>
                  <w:lang w:eastAsia="ja-JP"/>
                  <w:rPrChange w:id="2460" w:author="i0806927" w:date="2016-04-04T15:43:00Z">
                    <w:rPr>
                      <w:rFonts w:ascii="Helvetica" w:hAnsi="Helvetica" w:cs="Helvetica"/>
                      <w:lang w:eastAsia="ja-JP"/>
                    </w:rPr>
                  </w:rPrChange>
                </w:rPr>
                <w:t>Id</w:t>
              </w:r>
            </w:ins>
          </w:p>
        </w:tc>
        <w:tc>
          <w:tcPr>
            <w:tcW w:w="7901" w:type="dxa"/>
          </w:tcPr>
          <w:p w14:paraId="3AFFFB72" w14:textId="77777777" w:rsidR="00CD1737" w:rsidRPr="004B23A3" w:rsidRDefault="00CD1737" w:rsidP="00DB7F9F">
            <w:pPr>
              <w:spacing w:after="200" w:line="276" w:lineRule="auto"/>
              <w:cnfStyle w:val="000000000000" w:firstRow="0" w:lastRow="0" w:firstColumn="0" w:lastColumn="0" w:oddVBand="0" w:evenVBand="0" w:oddHBand="0" w:evenHBand="0" w:firstRowFirstColumn="0" w:firstRowLastColumn="0" w:lastRowFirstColumn="0" w:lastRowLastColumn="0"/>
              <w:rPr>
                <w:ins w:id="2461" w:author="i0806927" w:date="2016-04-01T13:20:00Z"/>
                <w:rFonts w:ascii="Helvetica" w:hAnsi="Helvetica" w:cs="Helvetica"/>
                <w:bCs/>
                <w:highlight w:val="yellow"/>
                <w:lang w:eastAsia="it-IT"/>
                <w:rPrChange w:id="2462" w:author="i0806927" w:date="2016-04-01T14:17:00Z">
                  <w:rPr>
                    <w:ins w:id="2463" w:author="i0806927" w:date="2016-04-01T13:20:00Z"/>
                    <w:rFonts w:ascii="Helvetica" w:hAnsi="Helvetica" w:cs="Helvetica"/>
                    <w:bCs/>
                    <w:color w:val="auto"/>
                    <w:lang w:eastAsia="it-IT"/>
                  </w:rPr>
                </w:rPrChange>
              </w:rPr>
            </w:pPr>
          </w:p>
        </w:tc>
      </w:tr>
      <w:tr w:rsidR="00CD1737" w:rsidRPr="004B23A3" w14:paraId="73CF81BE" w14:textId="77777777" w:rsidTr="00776E61">
        <w:trPr>
          <w:cnfStyle w:val="000000100000" w:firstRow="0" w:lastRow="0" w:firstColumn="0" w:lastColumn="0" w:oddVBand="0" w:evenVBand="0" w:oddHBand="1" w:evenHBand="0" w:firstRowFirstColumn="0" w:firstRowLastColumn="0" w:lastRowFirstColumn="0" w:lastRowLastColumn="0"/>
          <w:ins w:id="2464" w:author="i0806927" w:date="2016-04-01T13:20:00Z"/>
        </w:trPr>
        <w:tc>
          <w:tcPr>
            <w:cnfStyle w:val="001000000000" w:firstRow="0" w:lastRow="0" w:firstColumn="1" w:lastColumn="0" w:oddVBand="0" w:evenVBand="0" w:oddHBand="0" w:evenHBand="0" w:firstRowFirstColumn="0" w:firstRowLastColumn="0" w:lastRowFirstColumn="0" w:lastRowLastColumn="0"/>
            <w:tcW w:w="2660" w:type="dxa"/>
          </w:tcPr>
          <w:p w14:paraId="7A3A1B1A" w14:textId="01C03226" w:rsidR="00CD1737" w:rsidRPr="00C4300A" w:rsidDel="00DC69EC" w:rsidRDefault="00CD1737">
            <w:pPr>
              <w:ind w:leftChars="200" w:left="400"/>
              <w:rPr>
                <w:ins w:id="2465" w:author="i0806927" w:date="2016-04-01T13:20:00Z"/>
                <w:rFonts w:ascii="Helvetica" w:hAnsi="Helvetica" w:cs="Helvetica"/>
                <w:b w:val="0"/>
                <w:highlight w:val="yellow"/>
                <w:lang w:eastAsia="ja-JP"/>
                <w:rPrChange w:id="2466" w:author="i0806927" w:date="2016-04-04T15:43:00Z">
                  <w:rPr>
                    <w:ins w:id="2467" w:author="i0806927" w:date="2016-04-01T13:20:00Z"/>
                    <w:rFonts w:ascii="Helvetica" w:hAnsi="Helvetica" w:cs="Helvetica"/>
                    <w:b w:val="0"/>
                    <w:bCs w:val="0"/>
                    <w:color w:val="auto"/>
                    <w:lang w:eastAsia="ja-JP"/>
                  </w:rPr>
                </w:rPrChange>
              </w:rPr>
              <w:pPrChange w:id="2468" w:author="i0806927" w:date="2016-04-01T13:20:00Z">
                <w:pPr>
                  <w:spacing w:after="200" w:line="276" w:lineRule="auto"/>
                  <w:ind w:leftChars="100" w:left="200"/>
                </w:pPr>
              </w:pPrChange>
            </w:pPr>
            <w:ins w:id="2469" w:author="i0806927" w:date="2016-04-01T13:21:00Z">
              <w:r w:rsidRPr="00C4300A">
                <w:rPr>
                  <w:rFonts w:ascii="Helvetica" w:hAnsi="Helvetica" w:cs="Helvetica"/>
                  <w:highlight w:val="yellow"/>
                  <w:lang w:eastAsia="ja-JP"/>
                  <w:rPrChange w:id="2470" w:author="i0806927" w:date="2016-04-04T15:43:00Z">
                    <w:rPr>
                      <w:rFonts w:ascii="Helvetica" w:hAnsi="Helvetica" w:cs="Helvetica"/>
                      <w:lang w:eastAsia="ja-JP"/>
                    </w:rPr>
                  </w:rPrChange>
                </w:rPr>
                <w:t>value</w:t>
              </w:r>
            </w:ins>
          </w:p>
        </w:tc>
        <w:tc>
          <w:tcPr>
            <w:tcW w:w="7901" w:type="dxa"/>
          </w:tcPr>
          <w:p w14:paraId="222EADD5" w14:textId="77777777" w:rsidR="00CD1737" w:rsidRPr="004B23A3" w:rsidRDefault="00CD1737" w:rsidP="00DB7F9F">
            <w:pPr>
              <w:spacing w:after="200" w:line="276" w:lineRule="auto"/>
              <w:cnfStyle w:val="000000100000" w:firstRow="0" w:lastRow="0" w:firstColumn="0" w:lastColumn="0" w:oddVBand="0" w:evenVBand="0" w:oddHBand="1" w:evenHBand="0" w:firstRowFirstColumn="0" w:firstRowLastColumn="0" w:lastRowFirstColumn="0" w:lastRowLastColumn="0"/>
              <w:rPr>
                <w:ins w:id="2471" w:author="i0806927" w:date="2016-04-01T13:20:00Z"/>
                <w:rFonts w:ascii="Helvetica" w:hAnsi="Helvetica" w:cs="Helvetica"/>
                <w:bCs/>
                <w:highlight w:val="yellow"/>
                <w:lang w:eastAsia="it-IT"/>
                <w:rPrChange w:id="2472" w:author="i0806927" w:date="2016-04-01T14:17:00Z">
                  <w:rPr>
                    <w:ins w:id="2473" w:author="i0806927" w:date="2016-04-01T13:20:00Z"/>
                    <w:rFonts w:ascii="Helvetica" w:hAnsi="Helvetica" w:cs="Helvetica"/>
                    <w:bCs/>
                    <w:color w:val="auto"/>
                    <w:lang w:eastAsia="it-IT"/>
                  </w:rPr>
                </w:rPrChange>
              </w:rPr>
            </w:pPr>
          </w:p>
        </w:tc>
      </w:tr>
      <w:tr w:rsidR="004D03F1" w:rsidRPr="004B23A3" w14:paraId="5FB657F8"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05A93C12" w14:textId="2CE3586A" w:rsidR="004D03F1" w:rsidRPr="00C4300A" w:rsidRDefault="004D03F1">
            <w:pPr>
              <w:keepNext/>
              <w:keepLines/>
              <w:suppressAutoHyphens/>
              <w:spacing w:before="140" w:after="200" w:line="220" w:lineRule="atLeast"/>
              <w:ind w:leftChars="100" w:left="200"/>
              <w:outlineLvl w:val="7"/>
              <w:rPr>
                <w:rFonts w:ascii="Helvetica" w:hAnsi="Helvetica" w:cs="Helvetica"/>
                <w:b w:val="0"/>
                <w:highlight w:val="yellow"/>
                <w:lang w:eastAsia="ja-JP"/>
                <w:rPrChange w:id="2474" w:author="i0806927" w:date="2016-04-04T15:43:00Z">
                  <w:rPr>
                    <w:rFonts w:ascii="Helvetica" w:hAnsi="Helvetica" w:cs="Helvetica"/>
                    <w:b w:val="0"/>
                    <w:bCs w:val="0"/>
                    <w:i/>
                    <w:color w:val="auto"/>
                    <w:spacing w:val="-4"/>
                    <w:kern w:val="1"/>
                    <w:sz w:val="18"/>
                    <w:lang w:eastAsia="ja-JP"/>
                  </w:rPr>
                </w:rPrChange>
              </w:rPr>
            </w:pPr>
            <w:del w:id="2475" w:author="i0806927" w:date="2016-03-30T16:22:00Z">
              <w:r w:rsidRPr="00C4300A" w:rsidDel="00DC69EC">
                <w:rPr>
                  <w:rFonts w:ascii="Helvetica" w:hAnsi="Helvetica" w:cs="Helvetica"/>
                  <w:highlight w:val="yellow"/>
                  <w:lang w:eastAsia="ja-JP"/>
                  <w:rPrChange w:id="2476" w:author="i0806927" w:date="2016-04-04T15:43:00Z">
                    <w:rPr>
                      <w:rFonts w:ascii="Helvetica" w:hAnsi="Helvetica" w:cs="Helvetica"/>
                      <w:lang w:eastAsia="ja-JP"/>
                    </w:rPr>
                  </w:rPrChange>
                </w:rPr>
                <w:delText>serviceAvailability</w:delText>
              </w:r>
            </w:del>
            <w:ins w:id="2477" w:author="i0806927" w:date="2016-03-30T16:22:00Z">
              <w:r w:rsidR="00DC69EC" w:rsidRPr="00C4300A">
                <w:rPr>
                  <w:rFonts w:ascii="Helvetica" w:hAnsi="Helvetica" w:cs="Helvetica"/>
                  <w:highlight w:val="yellow"/>
                  <w:lang w:eastAsia="ja-JP"/>
                  <w:rPrChange w:id="2478" w:author="i0806927" w:date="2016-04-04T15:43:00Z">
                    <w:rPr>
                      <w:rFonts w:ascii="Helvetica" w:hAnsi="Helvetica" w:cs="Helvetica"/>
                      <w:lang w:eastAsia="ja-JP"/>
                    </w:rPr>
                  </w:rPrChange>
                </w:rPr>
                <w:t>serviceQualification</w:t>
              </w:r>
            </w:ins>
          </w:p>
        </w:tc>
        <w:tc>
          <w:tcPr>
            <w:tcW w:w="7901" w:type="dxa"/>
          </w:tcPr>
          <w:p w14:paraId="4872305E" w14:textId="5594EB15" w:rsidR="004D03F1" w:rsidRPr="004B23A3" w:rsidRDefault="004D03F1" w:rsidP="00DB7F9F">
            <w:p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it-IT"/>
                <w:rPrChange w:id="2479" w:author="i0806927" w:date="2016-04-01T14:17:00Z">
                  <w:rPr>
                    <w:rFonts w:ascii="Helvetica" w:hAnsi="Helvetica" w:cs="Helvetica"/>
                    <w:bCs/>
                    <w:color w:val="auto"/>
                    <w:lang w:eastAsia="it-IT"/>
                  </w:rPr>
                </w:rPrChange>
              </w:rPr>
            </w:pPr>
            <w:r w:rsidRPr="004B23A3">
              <w:rPr>
                <w:rFonts w:ascii="Helvetica" w:hAnsi="Helvetica" w:cs="Helvetica"/>
                <w:bCs/>
                <w:highlight w:val="yellow"/>
                <w:lang w:eastAsia="it-IT"/>
                <w:rPrChange w:id="2480" w:author="i0806927" w:date="2016-04-01T14:17:00Z">
                  <w:rPr>
                    <w:rFonts w:ascii="Helvetica" w:hAnsi="Helvetica" w:cs="Helvetica"/>
                    <w:bCs/>
                    <w:lang w:eastAsia="it-IT"/>
                  </w:rPr>
                </w:rPrChange>
              </w:rPr>
              <w:t xml:space="preserve">services with a specific eligibility check will be listed there with </w:t>
            </w:r>
            <w:r w:rsidRPr="004B23A3">
              <w:rPr>
                <w:rFonts w:ascii="Helvetica" w:hAnsi="Helvetica" w:cs="Helvetica"/>
                <w:bCs/>
                <w:highlight w:val="yellow"/>
                <w:lang w:eastAsia="ja-JP"/>
                <w:rPrChange w:id="2481" w:author="i0806927" w:date="2016-04-01T14:17:00Z">
                  <w:rPr>
                    <w:rFonts w:ascii="Helvetica" w:hAnsi="Helvetica" w:cs="Helvetica"/>
                    <w:bCs/>
                    <w:lang w:eastAsia="ja-JP"/>
                  </w:rPr>
                </w:rPrChange>
              </w:rPr>
              <w:t xml:space="preserve">technical </w:t>
            </w:r>
            <w:r w:rsidRPr="004B23A3">
              <w:rPr>
                <w:rFonts w:ascii="Helvetica" w:hAnsi="Helvetica" w:cs="Helvetica"/>
                <w:bCs/>
                <w:highlight w:val="yellow"/>
                <w:lang w:eastAsia="it-IT"/>
                <w:rPrChange w:id="2482" w:author="i0806927" w:date="2016-04-01T14:17:00Z">
                  <w:rPr>
                    <w:rFonts w:ascii="Helvetica" w:hAnsi="Helvetica" w:cs="Helvetica"/>
                    <w:bCs/>
                    <w:lang w:eastAsia="it-IT"/>
                  </w:rPr>
                </w:rPrChange>
              </w:rPr>
              <w:t>eligibility result</w:t>
            </w:r>
          </w:p>
        </w:tc>
      </w:tr>
      <w:tr w:rsidR="004D03F1" w:rsidRPr="004B23A3" w14:paraId="485C3DD8"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159AC6B" w14:textId="4550883D" w:rsidR="004D03F1" w:rsidRPr="00C4300A" w:rsidRDefault="00CD1737" w:rsidP="000559B2">
            <w:pPr>
              <w:keepNext/>
              <w:keepLines/>
              <w:suppressAutoHyphens/>
              <w:spacing w:before="140" w:after="200" w:line="220" w:lineRule="atLeast"/>
              <w:ind w:leftChars="200" w:left="400"/>
              <w:outlineLvl w:val="7"/>
              <w:rPr>
                <w:rFonts w:ascii="Helvetica" w:hAnsi="Helvetica" w:cs="Helvetica"/>
                <w:b w:val="0"/>
                <w:highlight w:val="yellow"/>
                <w:lang w:eastAsia="ja-JP"/>
                <w:rPrChange w:id="2483" w:author="i0806927" w:date="2016-04-04T15:43:00Z">
                  <w:rPr>
                    <w:rFonts w:ascii="Helvetica" w:hAnsi="Helvetica" w:cs="Helvetica"/>
                    <w:b w:val="0"/>
                    <w:bCs w:val="0"/>
                    <w:i/>
                    <w:color w:val="auto"/>
                    <w:spacing w:val="-4"/>
                    <w:kern w:val="1"/>
                    <w:sz w:val="18"/>
                    <w:lang w:eastAsia="ja-JP"/>
                  </w:rPr>
                </w:rPrChange>
              </w:rPr>
            </w:pPr>
            <w:ins w:id="2484" w:author="i0806927" w:date="2016-04-01T13:21:00Z">
              <w:r w:rsidRPr="00C4300A">
                <w:rPr>
                  <w:rFonts w:ascii="Helvetica" w:hAnsi="Helvetica" w:cs="Helvetica"/>
                  <w:highlight w:val="yellow"/>
                  <w:lang w:eastAsia="ja-JP"/>
                  <w:rPrChange w:id="2485" w:author="i0806927" w:date="2016-04-04T15:43:00Z">
                    <w:rPr>
                      <w:rFonts w:ascii="Helvetica" w:hAnsi="Helvetica" w:cs="Helvetica"/>
                      <w:lang w:eastAsia="ja-JP"/>
                    </w:rPr>
                  </w:rPrChange>
                </w:rPr>
                <w:t>qualificationResult</w:t>
              </w:r>
            </w:ins>
            <w:del w:id="2486" w:author="i0806927" w:date="2016-03-30T16:21:00Z">
              <w:r w:rsidR="004D03F1" w:rsidRPr="00C4300A" w:rsidDel="00DC69EC">
                <w:rPr>
                  <w:rFonts w:ascii="Helvetica" w:hAnsi="Helvetica" w:cs="Helvetica"/>
                  <w:highlight w:val="yellow"/>
                  <w:lang w:eastAsia="ja-JP"/>
                  <w:rPrChange w:id="2487" w:author="i0806927" w:date="2016-04-04T15:43:00Z">
                    <w:rPr>
                      <w:rFonts w:ascii="Helvetica" w:hAnsi="Helvetica" w:cs="Helvetica"/>
                      <w:lang w:eastAsia="ja-JP"/>
                    </w:rPr>
                  </w:rPrChange>
                </w:rPr>
                <w:delText>service</w:delText>
              </w:r>
            </w:del>
          </w:p>
        </w:tc>
        <w:tc>
          <w:tcPr>
            <w:tcW w:w="7901" w:type="dxa"/>
          </w:tcPr>
          <w:p w14:paraId="18387138" w14:textId="3970EA3D" w:rsidR="004D03F1" w:rsidRPr="004B23A3" w:rsidRDefault="009E64EB" w:rsidP="00DB7F9F">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yellow"/>
                <w:lang w:eastAsia="it-IT"/>
                <w:rPrChange w:id="2488" w:author="i0806927" w:date="2016-04-01T14:17:00Z">
                  <w:rPr>
                    <w:rFonts w:ascii="Helvetica" w:hAnsi="Helvetica" w:cs="Helvetica"/>
                    <w:bCs/>
                    <w:i/>
                    <w:color w:val="auto"/>
                    <w:spacing w:val="-4"/>
                    <w:kern w:val="1"/>
                    <w:sz w:val="18"/>
                    <w:lang w:eastAsia="it-IT"/>
                  </w:rPr>
                </w:rPrChange>
              </w:rPr>
            </w:pPr>
            <w:ins w:id="2489" w:author="i0806927" w:date="2016-04-01T14:12:00Z">
              <w:r w:rsidRPr="004B23A3">
                <w:rPr>
                  <w:rFonts w:ascii="Helvetica" w:hAnsi="Helvetica" w:cs="Helvetica"/>
                  <w:bCs/>
                  <w:highlight w:val="yellow"/>
                  <w:lang w:eastAsia="it-IT"/>
                  <w:rPrChange w:id="2490" w:author="i0806927" w:date="2016-04-01T14:17:00Z">
                    <w:rPr>
                      <w:rFonts w:ascii="Helvetica" w:hAnsi="Helvetica" w:cs="Helvetica"/>
                      <w:bCs/>
                      <w:lang w:eastAsia="it-IT"/>
                    </w:rPr>
                  </w:rPrChange>
                </w:rPr>
                <w:t>Technical eligibility result:  service availability status which explain below</w:t>
              </w:r>
            </w:ins>
          </w:p>
        </w:tc>
      </w:tr>
      <w:tr w:rsidR="004D03F1" w:rsidRPr="004B23A3" w14:paraId="45338348"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06E1AFAC" w14:textId="3D875AFD" w:rsidR="004D03F1" w:rsidRPr="00C4300A" w:rsidRDefault="00CD1737">
            <w:pPr>
              <w:ind w:leftChars="200" w:left="400"/>
              <w:rPr>
                <w:rFonts w:ascii="Helvetica" w:hAnsi="Helvetica" w:cs="Helvetica"/>
                <w:b w:val="0"/>
                <w:highlight w:val="yellow"/>
                <w:lang w:eastAsia="ja-JP"/>
                <w:rPrChange w:id="2491" w:author="i0806927" w:date="2016-04-04T15:43:00Z">
                  <w:rPr>
                    <w:rFonts w:ascii="Helvetica" w:hAnsi="Helvetica" w:cs="Helvetica"/>
                    <w:b w:val="0"/>
                    <w:bCs w:val="0"/>
                    <w:color w:val="auto"/>
                    <w:lang w:eastAsia="ja-JP"/>
                  </w:rPr>
                </w:rPrChange>
              </w:rPr>
              <w:pPrChange w:id="2492" w:author="i0806927" w:date="2016-04-01T13:21:00Z">
                <w:pPr>
                  <w:spacing w:after="200" w:line="276" w:lineRule="auto"/>
                  <w:ind w:leftChars="300" w:left="600"/>
                </w:pPr>
              </w:pPrChange>
            </w:pPr>
            <w:ins w:id="2493" w:author="i0806927" w:date="2016-04-01T13:21:00Z">
              <w:r w:rsidRPr="00C4300A">
                <w:rPr>
                  <w:rFonts w:ascii="Helvetica" w:hAnsi="Helvetica" w:cs="Helvetica"/>
                  <w:highlight w:val="yellow"/>
                  <w:lang w:eastAsia="ja-JP"/>
                  <w:rPrChange w:id="2494" w:author="i0806927" w:date="2016-04-04T15:43:00Z">
                    <w:rPr>
                      <w:rFonts w:ascii="Helvetica" w:hAnsi="Helvetica" w:cs="Helvetica"/>
                      <w:lang w:eastAsia="ja-JP"/>
                    </w:rPr>
                  </w:rPrChange>
                </w:rPr>
                <w:t>comment</w:t>
              </w:r>
            </w:ins>
            <w:del w:id="2495" w:author="i0806927" w:date="2016-03-30T16:21:00Z">
              <w:r w:rsidR="004D03F1" w:rsidRPr="00C4300A" w:rsidDel="00DC69EC">
                <w:rPr>
                  <w:rFonts w:ascii="Helvetica" w:hAnsi="Helvetica" w:cs="Helvetica"/>
                  <w:highlight w:val="yellow"/>
                  <w:lang w:eastAsia="ja-JP"/>
                  <w:rPrChange w:id="2496" w:author="i0806927" w:date="2016-04-04T15:43:00Z">
                    <w:rPr>
                      <w:rFonts w:ascii="Helvetica" w:hAnsi="Helvetica" w:cs="Helvetica"/>
                      <w:lang w:eastAsia="ja-JP"/>
                    </w:rPr>
                  </w:rPrChange>
                </w:rPr>
                <w:delText>id</w:delText>
              </w:r>
            </w:del>
          </w:p>
        </w:tc>
        <w:tc>
          <w:tcPr>
            <w:tcW w:w="7901" w:type="dxa"/>
          </w:tcPr>
          <w:p w14:paraId="1B1D1175" w14:textId="62E5F231" w:rsidR="004D03F1" w:rsidRPr="005E5061" w:rsidRDefault="005E5061" w:rsidP="00DB7F9F">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green"/>
                <w:lang w:eastAsia="ja-JP"/>
                <w:rPrChange w:id="2497" w:author="i0806927" w:date="2016-04-04T15:29:00Z">
                  <w:rPr>
                    <w:rFonts w:ascii="Helvetica" w:hAnsi="Helvetica" w:cs="Helvetica"/>
                    <w:bCs/>
                    <w:i/>
                    <w:color w:val="auto"/>
                    <w:spacing w:val="-4"/>
                    <w:kern w:val="1"/>
                    <w:sz w:val="18"/>
                    <w:lang w:eastAsia="ja-JP"/>
                  </w:rPr>
                </w:rPrChange>
              </w:rPr>
            </w:pPr>
            <w:ins w:id="2498" w:author="i0806927" w:date="2016-04-04T15:28:00Z">
              <w:r w:rsidRPr="005E5061">
                <w:rPr>
                  <w:rFonts w:ascii="Helvetica" w:hAnsi="Helvetica" w:cs="Helvetica"/>
                  <w:bCs/>
                  <w:highlight w:val="green"/>
                  <w:lang w:eastAsia="ja-JP"/>
                  <w:rPrChange w:id="2499" w:author="i0806927" w:date="2016-04-04T15:29:00Z">
                    <w:rPr>
                      <w:rFonts w:ascii="Helvetica" w:hAnsi="Helvetica" w:cs="Helvetica"/>
                      <w:bCs/>
                      <w:highlight w:val="yellow"/>
                      <w:lang w:eastAsia="ja-JP"/>
                    </w:rPr>
                  </w:rPrChange>
                </w:rPr>
                <w:t>Comment for technical eligibility result</w:t>
              </w:r>
            </w:ins>
            <w:del w:id="2500" w:author="i0806927" w:date="2016-03-30T16:21:00Z">
              <w:r w:rsidR="004D03F1" w:rsidRPr="005E5061" w:rsidDel="00DC69EC">
                <w:rPr>
                  <w:rFonts w:ascii="Helvetica" w:hAnsi="Helvetica" w:cs="Helvetica"/>
                  <w:bCs/>
                  <w:highlight w:val="green"/>
                  <w:lang w:eastAsia="ja-JP"/>
                  <w:rPrChange w:id="2501" w:author="i0806927" w:date="2016-04-04T15:29:00Z">
                    <w:rPr>
                      <w:rFonts w:ascii="Helvetica" w:hAnsi="Helvetica" w:cs="Helvetica"/>
                      <w:bCs/>
                      <w:lang w:eastAsia="ja-JP"/>
                    </w:rPr>
                  </w:rPrChange>
                </w:rPr>
                <w:delText>Service identifier</w:delText>
              </w:r>
            </w:del>
          </w:p>
        </w:tc>
      </w:tr>
      <w:tr w:rsidR="004D03F1" w:rsidRPr="004B23A3" w14:paraId="5C7B0500"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0F074B" w14:textId="0CBA69B0" w:rsidR="004D03F1" w:rsidRPr="00C4300A" w:rsidRDefault="00CD1737">
            <w:pPr>
              <w:ind w:leftChars="200" w:left="400"/>
              <w:rPr>
                <w:rFonts w:ascii="Helvetica" w:hAnsi="Helvetica" w:cs="Helvetica"/>
                <w:b w:val="0"/>
                <w:highlight w:val="yellow"/>
                <w:lang w:eastAsia="ja-JP"/>
                <w:rPrChange w:id="2502" w:author="i0806927" w:date="2016-04-04T15:43:00Z">
                  <w:rPr>
                    <w:rFonts w:ascii="Helvetica" w:hAnsi="Helvetica" w:cs="Helvetica"/>
                    <w:b w:val="0"/>
                    <w:bCs w:val="0"/>
                    <w:color w:val="auto"/>
                    <w:lang w:eastAsia="ja-JP"/>
                  </w:rPr>
                </w:rPrChange>
              </w:rPr>
              <w:pPrChange w:id="2503" w:author="i0806927" w:date="2016-04-01T13:21:00Z">
                <w:pPr>
                  <w:spacing w:after="200" w:line="276" w:lineRule="auto"/>
                  <w:ind w:leftChars="300" w:left="600"/>
                </w:pPr>
              </w:pPrChange>
            </w:pPr>
            <w:ins w:id="2504" w:author="i0806927" w:date="2016-04-01T13:21:00Z">
              <w:r w:rsidRPr="00C4300A">
                <w:rPr>
                  <w:rFonts w:ascii="Helvetica" w:hAnsi="Helvetica" w:cs="Helvetica"/>
                  <w:highlight w:val="yellow"/>
                  <w:lang w:eastAsia="ja-JP"/>
                  <w:rPrChange w:id="2505" w:author="i0806927" w:date="2016-04-04T15:43:00Z">
                    <w:rPr>
                      <w:rFonts w:ascii="Helvetica" w:hAnsi="Helvetica" w:cs="Helvetica"/>
                      <w:lang w:eastAsia="ja-JP"/>
                    </w:rPr>
                  </w:rPrChange>
                </w:rPr>
                <w:t>qualificationResultDate</w:t>
              </w:r>
            </w:ins>
            <w:del w:id="2506" w:author="i0806927" w:date="2016-03-30T16:21:00Z">
              <w:r w:rsidR="004D03F1" w:rsidRPr="00C4300A" w:rsidDel="00DC69EC">
                <w:rPr>
                  <w:rFonts w:ascii="Helvetica" w:hAnsi="Helvetica" w:cs="Helvetica"/>
                  <w:highlight w:val="yellow"/>
                  <w:lang w:eastAsia="ja-JP"/>
                  <w:rPrChange w:id="2507" w:author="i0806927" w:date="2016-04-04T15:43:00Z">
                    <w:rPr>
                      <w:rFonts w:ascii="Helvetica" w:hAnsi="Helvetica" w:cs="Helvetica"/>
                      <w:lang w:eastAsia="ja-JP"/>
                    </w:rPr>
                  </w:rPrChange>
                </w:rPr>
                <w:delText>availability</w:delText>
              </w:r>
            </w:del>
          </w:p>
        </w:tc>
        <w:tc>
          <w:tcPr>
            <w:tcW w:w="7901" w:type="dxa"/>
          </w:tcPr>
          <w:p w14:paraId="5B977547" w14:textId="629454A2" w:rsidR="004D03F1" w:rsidRPr="005E5061" w:rsidRDefault="005E5061" w:rsidP="00DB7F9F">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green"/>
                <w:lang w:eastAsia="ja-JP"/>
                <w:rPrChange w:id="2508" w:author="i0806927" w:date="2016-04-04T15:29:00Z">
                  <w:rPr>
                    <w:rFonts w:ascii="Helvetica" w:hAnsi="Helvetica" w:cs="Helvetica"/>
                    <w:bCs/>
                    <w:i/>
                    <w:color w:val="auto"/>
                    <w:spacing w:val="-4"/>
                    <w:kern w:val="1"/>
                    <w:sz w:val="18"/>
                    <w:lang w:eastAsia="ja-JP"/>
                  </w:rPr>
                </w:rPrChange>
              </w:rPr>
            </w:pPr>
            <w:ins w:id="2509" w:author="i0806927" w:date="2016-04-04T15:28:00Z">
              <w:r w:rsidRPr="005E5061">
                <w:rPr>
                  <w:rFonts w:ascii="Helvetica" w:hAnsi="Helvetica" w:cs="Helvetica"/>
                  <w:bCs/>
                  <w:highlight w:val="green"/>
                  <w:lang w:eastAsia="ja-JP"/>
                  <w:rPrChange w:id="2510" w:author="i0806927" w:date="2016-04-04T15:29:00Z">
                    <w:rPr>
                      <w:rFonts w:ascii="Helvetica" w:hAnsi="Helvetica" w:cs="Helvetica"/>
                      <w:bCs/>
                      <w:highlight w:val="yellow"/>
                      <w:lang w:eastAsia="ja-JP"/>
                    </w:rPr>
                  </w:rPrChange>
                </w:rPr>
                <w:t>qualification judgement date</w:t>
              </w:r>
            </w:ins>
            <w:del w:id="2511" w:author="i0806927" w:date="2016-03-30T16:21:00Z">
              <w:r w:rsidR="004D03F1" w:rsidRPr="005E5061" w:rsidDel="00DC69EC">
                <w:rPr>
                  <w:rFonts w:ascii="Helvetica" w:hAnsi="Helvetica" w:cs="Helvetica"/>
                  <w:bCs/>
                  <w:highlight w:val="green"/>
                  <w:lang w:eastAsia="ja-JP"/>
                  <w:rPrChange w:id="2512" w:author="i0806927" w:date="2016-04-04T15:29:00Z">
                    <w:rPr>
                      <w:rFonts w:ascii="Helvetica" w:hAnsi="Helvetica" w:cs="Helvetica"/>
                      <w:bCs/>
                      <w:lang w:eastAsia="ja-JP"/>
                    </w:rPr>
                  </w:rPrChange>
                </w:rPr>
                <w:delText>Technical Eligibility result</w:delText>
              </w:r>
              <w:r w:rsidR="00CE2814" w:rsidRPr="005E5061" w:rsidDel="00DC69EC">
                <w:rPr>
                  <w:rFonts w:ascii="Helvetica" w:hAnsi="Helvetica" w:cs="Helvetica"/>
                  <w:bCs/>
                  <w:highlight w:val="green"/>
                  <w:lang w:eastAsia="ja-JP"/>
                  <w:rPrChange w:id="2513" w:author="i0806927" w:date="2016-04-04T15:29:00Z">
                    <w:rPr>
                      <w:rFonts w:ascii="Helvetica" w:hAnsi="Helvetica" w:cs="Helvetica"/>
                      <w:bCs/>
                      <w:lang w:eastAsia="ja-JP"/>
                    </w:rPr>
                  </w:rPrChange>
                </w:rPr>
                <w:delText xml:space="preserve">. </w:delText>
              </w:r>
            </w:del>
          </w:p>
        </w:tc>
      </w:tr>
      <w:tr w:rsidR="004D03F1" w:rsidRPr="004B23A3" w:rsidDel="00C7430B" w14:paraId="5283D6DF" w14:textId="33FF7368" w:rsidTr="00776E61">
        <w:trPr>
          <w:del w:id="2514" w:author="i0806927" w:date="2016-03-31T09:31:00Z"/>
        </w:trPr>
        <w:tc>
          <w:tcPr>
            <w:cnfStyle w:val="001000000000" w:firstRow="0" w:lastRow="0" w:firstColumn="1" w:lastColumn="0" w:oddVBand="0" w:evenVBand="0" w:oddHBand="0" w:evenHBand="0" w:firstRowFirstColumn="0" w:firstRowLastColumn="0" w:lastRowFirstColumn="0" w:lastRowLastColumn="0"/>
            <w:tcW w:w="2660" w:type="dxa"/>
          </w:tcPr>
          <w:p w14:paraId="5FAEB0F8" w14:textId="50B82B6C" w:rsidR="004D03F1" w:rsidRPr="00C4300A" w:rsidDel="00C7430B" w:rsidRDefault="004D03F1" w:rsidP="00DB7F9F">
            <w:pPr>
              <w:spacing w:after="200" w:line="276" w:lineRule="auto"/>
              <w:rPr>
                <w:del w:id="2515" w:author="i0806927" w:date="2016-03-31T09:31:00Z"/>
                <w:rFonts w:ascii="Helvetica" w:hAnsi="Helvetica" w:cs="Helvetica"/>
                <w:b w:val="0"/>
                <w:highlight w:val="yellow"/>
                <w:lang w:eastAsia="it-IT"/>
                <w:rPrChange w:id="2516" w:author="i0806927" w:date="2016-04-04T15:43:00Z">
                  <w:rPr>
                    <w:del w:id="2517" w:author="i0806927" w:date="2016-03-31T09:31:00Z"/>
                    <w:rFonts w:ascii="Helvetica" w:hAnsi="Helvetica" w:cs="Helvetica"/>
                    <w:b w:val="0"/>
                    <w:bCs w:val="0"/>
                    <w:color w:val="auto"/>
                    <w:lang w:eastAsia="it-IT"/>
                  </w:rPr>
                </w:rPrChange>
              </w:rPr>
            </w:pPr>
          </w:p>
        </w:tc>
        <w:tc>
          <w:tcPr>
            <w:tcW w:w="7901" w:type="dxa"/>
          </w:tcPr>
          <w:p w14:paraId="4BC7FEB9" w14:textId="4466BA22" w:rsidR="004D03F1" w:rsidRPr="004B23A3" w:rsidDel="00C7430B" w:rsidRDefault="004D03F1" w:rsidP="00DB7F9F">
            <w:pPr>
              <w:spacing w:after="200" w:line="276" w:lineRule="auto"/>
              <w:cnfStyle w:val="000000000000" w:firstRow="0" w:lastRow="0" w:firstColumn="0" w:lastColumn="0" w:oddVBand="0" w:evenVBand="0" w:oddHBand="0" w:evenHBand="0" w:firstRowFirstColumn="0" w:firstRowLastColumn="0" w:lastRowFirstColumn="0" w:lastRowLastColumn="0"/>
              <w:rPr>
                <w:del w:id="2518" w:author="i0806927" w:date="2016-03-31T09:31:00Z"/>
                <w:rFonts w:ascii="Helvetica" w:hAnsi="Helvetica" w:cs="Helvetica"/>
                <w:bCs/>
                <w:highlight w:val="yellow"/>
                <w:lang w:eastAsia="it-IT"/>
                <w:rPrChange w:id="2519" w:author="i0806927" w:date="2016-04-01T14:17:00Z">
                  <w:rPr>
                    <w:del w:id="2520" w:author="i0806927" w:date="2016-03-31T09:31:00Z"/>
                    <w:rFonts w:ascii="Helvetica" w:hAnsi="Helvetica" w:cs="Helvetica"/>
                    <w:bCs/>
                    <w:color w:val="auto"/>
                    <w:lang w:eastAsia="it-IT"/>
                  </w:rPr>
                </w:rPrChange>
              </w:rPr>
            </w:pPr>
          </w:p>
        </w:tc>
      </w:tr>
      <w:tr w:rsidR="004D03F1" w:rsidRPr="004B23A3" w:rsidDel="00C7430B" w14:paraId="0990C2F5" w14:textId="570DEB23" w:rsidTr="00776E61">
        <w:trPr>
          <w:cnfStyle w:val="000000100000" w:firstRow="0" w:lastRow="0" w:firstColumn="0" w:lastColumn="0" w:oddVBand="0" w:evenVBand="0" w:oddHBand="1" w:evenHBand="0" w:firstRowFirstColumn="0" w:firstRowLastColumn="0" w:lastRowFirstColumn="0" w:lastRowLastColumn="0"/>
          <w:del w:id="2521" w:author="i0806927" w:date="2016-03-31T09:31:00Z"/>
        </w:trPr>
        <w:tc>
          <w:tcPr>
            <w:cnfStyle w:val="001000000000" w:firstRow="0" w:lastRow="0" w:firstColumn="1" w:lastColumn="0" w:oddVBand="0" w:evenVBand="0" w:oddHBand="0" w:evenHBand="0" w:firstRowFirstColumn="0" w:firstRowLastColumn="0" w:lastRowFirstColumn="0" w:lastRowLastColumn="0"/>
            <w:tcW w:w="2660" w:type="dxa"/>
          </w:tcPr>
          <w:p w14:paraId="26D716C9" w14:textId="69FB3A70" w:rsidR="004D03F1" w:rsidRPr="00C4300A" w:rsidDel="00C7430B" w:rsidRDefault="004D03F1" w:rsidP="00DB7F9F">
            <w:pPr>
              <w:spacing w:after="200" w:line="276" w:lineRule="auto"/>
              <w:rPr>
                <w:del w:id="2522" w:author="i0806927" w:date="2016-03-31T09:31:00Z"/>
                <w:rFonts w:ascii="Helvetica" w:hAnsi="Helvetica" w:cs="Helvetica"/>
                <w:b w:val="0"/>
                <w:highlight w:val="yellow"/>
                <w:lang w:eastAsia="it-IT"/>
                <w:rPrChange w:id="2523" w:author="i0806927" w:date="2016-04-04T15:43:00Z">
                  <w:rPr>
                    <w:del w:id="2524" w:author="i0806927" w:date="2016-03-31T09:31:00Z"/>
                    <w:rFonts w:ascii="Helvetica" w:hAnsi="Helvetica" w:cs="Helvetica"/>
                    <w:b w:val="0"/>
                    <w:bCs w:val="0"/>
                    <w:color w:val="auto"/>
                    <w:lang w:eastAsia="it-IT"/>
                  </w:rPr>
                </w:rPrChange>
              </w:rPr>
            </w:pPr>
          </w:p>
        </w:tc>
        <w:tc>
          <w:tcPr>
            <w:tcW w:w="7901" w:type="dxa"/>
          </w:tcPr>
          <w:p w14:paraId="2491D478" w14:textId="65FDDCD6" w:rsidR="004D03F1" w:rsidRPr="004B23A3" w:rsidDel="00C7430B" w:rsidRDefault="004D03F1" w:rsidP="00DB7F9F">
            <w:pPr>
              <w:spacing w:after="200" w:line="276" w:lineRule="auto"/>
              <w:cnfStyle w:val="000000100000" w:firstRow="0" w:lastRow="0" w:firstColumn="0" w:lastColumn="0" w:oddVBand="0" w:evenVBand="0" w:oddHBand="1" w:evenHBand="0" w:firstRowFirstColumn="0" w:firstRowLastColumn="0" w:lastRowFirstColumn="0" w:lastRowLastColumn="0"/>
              <w:rPr>
                <w:del w:id="2525" w:author="i0806927" w:date="2016-03-31T09:31:00Z"/>
                <w:rFonts w:ascii="Helvetica" w:hAnsi="Helvetica" w:cs="Helvetica"/>
                <w:bCs/>
                <w:highlight w:val="yellow"/>
                <w:lang w:eastAsia="it-IT"/>
                <w:rPrChange w:id="2526" w:author="i0806927" w:date="2016-04-01T14:17:00Z">
                  <w:rPr>
                    <w:del w:id="2527" w:author="i0806927" w:date="2016-03-31T09:31:00Z"/>
                    <w:rFonts w:ascii="Helvetica" w:hAnsi="Helvetica" w:cs="Helvetica"/>
                    <w:bCs/>
                    <w:color w:val="auto"/>
                    <w:lang w:eastAsia="it-IT"/>
                  </w:rPr>
                </w:rPrChange>
              </w:rPr>
            </w:pPr>
          </w:p>
        </w:tc>
      </w:tr>
      <w:tr w:rsidR="004D03F1" w:rsidRPr="004B23A3" w14:paraId="3CEF35F0"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1193EFCC" w14:textId="7E87CF38" w:rsidR="004D03F1" w:rsidRPr="00C4300A" w:rsidRDefault="00CD1737">
            <w:pPr>
              <w:ind w:leftChars="100" w:left="200"/>
              <w:rPr>
                <w:rFonts w:ascii="Helvetica" w:hAnsi="Helvetica" w:cs="Helvetica"/>
                <w:b w:val="0"/>
                <w:highlight w:val="yellow"/>
                <w:lang w:eastAsia="ja-JP"/>
                <w:rPrChange w:id="2528" w:author="i0806927" w:date="2016-04-04T15:43:00Z">
                  <w:rPr>
                    <w:rFonts w:ascii="Helvetica" w:hAnsi="Helvetica" w:cs="Helvetica"/>
                    <w:b w:val="0"/>
                    <w:bCs w:val="0"/>
                    <w:i/>
                    <w:color w:val="auto"/>
                    <w:spacing w:val="-4"/>
                    <w:kern w:val="1"/>
                    <w:sz w:val="18"/>
                    <w:lang w:eastAsia="ja-JP"/>
                  </w:rPr>
                </w:rPrChange>
              </w:rPr>
              <w:pPrChange w:id="2529" w:author="i0806927" w:date="2016-04-01T13:21:00Z">
                <w:pPr>
                  <w:keepNext/>
                  <w:keepLines/>
                  <w:suppressAutoHyphens/>
                  <w:spacing w:before="140" w:after="200" w:line="220" w:lineRule="atLeast"/>
                  <w:ind w:left="1080"/>
                  <w:outlineLvl w:val="7"/>
                </w:pPr>
              </w:pPrChange>
            </w:pPr>
            <w:ins w:id="2530" w:author="i0806927" w:date="2016-04-01T13:21:00Z">
              <w:r w:rsidRPr="00C4300A">
                <w:rPr>
                  <w:rFonts w:ascii="Helvetica" w:hAnsi="Helvetica" w:cs="Helvetica"/>
                  <w:highlight w:val="yellow"/>
                  <w:lang w:eastAsia="ja-JP"/>
                  <w:rPrChange w:id="2531" w:author="i0806927" w:date="2016-04-04T15:43:00Z">
                    <w:rPr>
                      <w:rFonts w:ascii="Helvetica" w:hAnsi="Helvetica" w:cs="Helvetica"/>
                      <w:lang w:eastAsia="ja-JP"/>
                    </w:rPr>
                  </w:rPrChange>
                </w:rPr>
                <w:t>alternative</w:t>
              </w:r>
            </w:ins>
          </w:p>
        </w:tc>
        <w:tc>
          <w:tcPr>
            <w:tcW w:w="7901" w:type="dxa"/>
          </w:tcPr>
          <w:p w14:paraId="736320D3" w14:textId="55777A16" w:rsidR="004D03F1" w:rsidRPr="004B23A3" w:rsidRDefault="009C3BF2">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ja-JP"/>
                <w:rPrChange w:id="2532" w:author="i0806927" w:date="2016-04-01T14:17:00Z">
                  <w:rPr>
                    <w:rFonts w:ascii="Helvetica" w:hAnsi="Helvetica" w:cs="Helvetica"/>
                    <w:bCs/>
                    <w:i/>
                    <w:color w:val="auto"/>
                    <w:spacing w:val="-4"/>
                    <w:kern w:val="1"/>
                    <w:sz w:val="18"/>
                    <w:lang w:eastAsia="it-IT"/>
                  </w:rPr>
                </w:rPrChange>
              </w:rPr>
            </w:pPr>
            <w:ins w:id="2533" w:author="i0806927" w:date="2016-04-04T12:02:00Z">
              <w:r w:rsidRPr="0007128D">
                <w:rPr>
                  <w:rFonts w:ascii="Helvetica" w:hAnsi="Helvetica" w:cs="Helvetica"/>
                  <w:bCs/>
                  <w:highlight w:val="green"/>
                  <w:lang w:eastAsia="ja-JP"/>
                  <w:rPrChange w:id="2534" w:author="i0806927" w:date="2016-04-04T13:31:00Z">
                    <w:rPr>
                      <w:rFonts w:ascii="Helvetica" w:hAnsi="Helvetica" w:cs="Helvetica"/>
                      <w:bCs/>
                      <w:highlight w:val="yellow"/>
                      <w:lang w:eastAsia="ja-JP"/>
                    </w:rPr>
                  </w:rPrChange>
                </w:rPr>
                <w:t xml:space="preserve">To retrieve closest value available for this same service, </w:t>
              </w:r>
            </w:ins>
            <w:ins w:id="2535" w:author="i0806927" w:date="2016-04-04T12:00:00Z">
              <w:r w:rsidRPr="0007128D">
                <w:rPr>
                  <w:rFonts w:ascii="Helvetica" w:hAnsi="Helvetica" w:cs="Helvetica"/>
                  <w:bCs/>
                  <w:highlight w:val="green"/>
                  <w:lang w:eastAsia="ja-JP"/>
                  <w:rPrChange w:id="2536" w:author="i0806927" w:date="2016-04-04T13:31:00Z">
                    <w:rPr>
                      <w:rFonts w:ascii="Helvetica" w:hAnsi="Helvetica" w:cs="Helvetica"/>
                      <w:bCs/>
                      <w:highlight w:val="yellow"/>
                      <w:lang w:eastAsia="ja-JP"/>
                    </w:rPr>
                  </w:rPrChange>
                </w:rPr>
                <w:t xml:space="preserve">If the provideAlternative flag in request </w:t>
              </w:r>
            </w:ins>
            <w:ins w:id="2537" w:author="i0806927" w:date="2016-04-04T12:01:00Z">
              <w:r w:rsidRPr="0007128D">
                <w:rPr>
                  <w:rFonts w:ascii="Helvetica" w:hAnsi="Helvetica" w:cs="Helvetica"/>
                  <w:bCs/>
                  <w:highlight w:val="green"/>
                  <w:lang w:eastAsia="ja-JP"/>
                  <w:rPrChange w:id="2538" w:author="i0806927" w:date="2016-04-04T13:31:00Z">
                    <w:rPr>
                      <w:rFonts w:ascii="Helvetica" w:hAnsi="Helvetica" w:cs="Helvetica"/>
                      <w:bCs/>
                      <w:highlight w:val="yellow"/>
                      <w:lang w:eastAsia="ja-JP"/>
                    </w:rPr>
                  </w:rPrChange>
                </w:rPr>
                <w:t xml:space="preserve">set to Yes, </w:t>
              </w:r>
            </w:ins>
          </w:p>
        </w:tc>
      </w:tr>
      <w:tr w:rsidR="00CD1737" w:rsidRPr="004B23A3" w14:paraId="54A3E3D1" w14:textId="77777777" w:rsidTr="00776E61">
        <w:trPr>
          <w:cnfStyle w:val="000000100000" w:firstRow="0" w:lastRow="0" w:firstColumn="0" w:lastColumn="0" w:oddVBand="0" w:evenVBand="0" w:oddHBand="1" w:evenHBand="0" w:firstRowFirstColumn="0" w:firstRowLastColumn="0" w:lastRowFirstColumn="0" w:lastRowLastColumn="0"/>
          <w:ins w:id="2539" w:author="i0806927" w:date="2016-04-01T13:21:00Z"/>
        </w:trPr>
        <w:tc>
          <w:tcPr>
            <w:cnfStyle w:val="001000000000" w:firstRow="0" w:lastRow="0" w:firstColumn="1" w:lastColumn="0" w:oddVBand="0" w:evenVBand="0" w:oddHBand="0" w:evenHBand="0" w:firstRowFirstColumn="0" w:firstRowLastColumn="0" w:lastRowFirstColumn="0" w:lastRowLastColumn="0"/>
            <w:tcW w:w="2660" w:type="dxa"/>
          </w:tcPr>
          <w:p w14:paraId="3C1117B5" w14:textId="3B25A52F" w:rsidR="00CD1737" w:rsidRPr="00C4300A" w:rsidRDefault="00CD1737">
            <w:pPr>
              <w:ind w:leftChars="200" w:left="400"/>
              <w:rPr>
                <w:ins w:id="2540" w:author="i0806927" w:date="2016-04-01T13:21:00Z"/>
                <w:rFonts w:ascii="Helvetica" w:hAnsi="Helvetica" w:cs="Helvetica"/>
                <w:b w:val="0"/>
                <w:highlight w:val="yellow"/>
                <w:lang w:eastAsia="ja-JP"/>
                <w:rPrChange w:id="2541" w:author="i0806927" w:date="2016-04-04T15:43:00Z">
                  <w:rPr>
                    <w:ins w:id="2542" w:author="i0806927" w:date="2016-04-01T13:21:00Z"/>
                    <w:rFonts w:ascii="Helvetica" w:hAnsi="Helvetica" w:cs="Helvetica"/>
                    <w:b w:val="0"/>
                    <w:bCs w:val="0"/>
                    <w:color w:val="auto"/>
                    <w:lang w:eastAsia="it-IT"/>
                  </w:rPr>
                </w:rPrChange>
              </w:rPr>
              <w:pPrChange w:id="2543" w:author="i0806927" w:date="2016-04-01T13:22:00Z">
                <w:pPr>
                  <w:spacing w:after="200" w:line="276" w:lineRule="auto"/>
                </w:pPr>
              </w:pPrChange>
            </w:pPr>
            <w:ins w:id="2544" w:author="i0806927" w:date="2016-04-01T13:22:00Z">
              <w:r w:rsidRPr="00C4300A">
                <w:rPr>
                  <w:rFonts w:ascii="Helvetica" w:hAnsi="Helvetica" w:cs="Helvetica"/>
                  <w:highlight w:val="yellow"/>
                  <w:lang w:eastAsia="ja-JP"/>
                  <w:rPrChange w:id="2545" w:author="i0806927" w:date="2016-04-04T15:43:00Z">
                    <w:rPr>
                      <w:rFonts w:ascii="Helvetica" w:hAnsi="Helvetica" w:cs="Helvetica"/>
                      <w:lang w:eastAsia="ja-JP"/>
                    </w:rPr>
                  </w:rPrChange>
                </w:rPr>
                <w:t>serviceSpecificationId</w:t>
              </w:r>
            </w:ins>
          </w:p>
        </w:tc>
        <w:tc>
          <w:tcPr>
            <w:tcW w:w="7901" w:type="dxa"/>
          </w:tcPr>
          <w:p w14:paraId="76C73E09" w14:textId="3943D901" w:rsidR="00CD1737" w:rsidRPr="004B23A3" w:rsidRDefault="003B3AB5" w:rsidP="00DB7F9F">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2546" w:author="i0806927" w:date="2016-04-01T13:21:00Z"/>
                <w:rFonts w:ascii="Helvetica" w:hAnsi="Helvetica" w:cs="Helvetica"/>
                <w:bCs/>
                <w:highlight w:val="yellow"/>
                <w:lang w:eastAsia="ja-JP"/>
                <w:rPrChange w:id="2547" w:author="i0806927" w:date="2016-04-01T14:17:00Z">
                  <w:rPr>
                    <w:ins w:id="2548" w:author="i0806927" w:date="2016-04-01T13:21:00Z"/>
                    <w:rFonts w:ascii="Helvetica" w:hAnsi="Helvetica" w:cs="Helvetica"/>
                    <w:bCs/>
                    <w:i/>
                    <w:color w:val="auto"/>
                    <w:spacing w:val="-4"/>
                    <w:kern w:val="1"/>
                    <w:sz w:val="18"/>
                    <w:lang w:eastAsia="it-IT"/>
                  </w:rPr>
                </w:rPrChange>
              </w:rPr>
            </w:pPr>
            <w:ins w:id="2549" w:author="i0806927" w:date="2016-04-04T14:14:00Z">
              <w:r>
                <w:rPr>
                  <w:rFonts w:ascii="Helvetica" w:hAnsi="Helvetica" w:cs="Helvetica"/>
                  <w:bCs/>
                  <w:highlight w:val="yellow"/>
                  <w:lang w:eastAsia="ja-JP"/>
                </w:rPr>
                <w:t>A</w:t>
              </w:r>
              <w:r>
                <w:rPr>
                  <w:rFonts w:ascii="Helvetica" w:hAnsi="Helvetica" w:cs="Helvetica" w:hint="eastAsia"/>
                  <w:bCs/>
                  <w:highlight w:val="yellow"/>
                  <w:lang w:eastAsia="ja-JP"/>
                </w:rPr>
                <w:t>lternative service specification for alternative service</w:t>
              </w:r>
            </w:ins>
          </w:p>
        </w:tc>
      </w:tr>
      <w:tr w:rsidR="00CD1737" w:rsidRPr="004B23A3" w14:paraId="0E42B69E" w14:textId="77777777" w:rsidTr="00776E61">
        <w:trPr>
          <w:ins w:id="2550" w:author="i0806927" w:date="2016-04-01T13:21:00Z"/>
        </w:trPr>
        <w:tc>
          <w:tcPr>
            <w:cnfStyle w:val="001000000000" w:firstRow="0" w:lastRow="0" w:firstColumn="1" w:lastColumn="0" w:oddVBand="0" w:evenVBand="0" w:oddHBand="0" w:evenHBand="0" w:firstRowFirstColumn="0" w:firstRowLastColumn="0" w:lastRowFirstColumn="0" w:lastRowLastColumn="0"/>
            <w:tcW w:w="2660" w:type="dxa"/>
          </w:tcPr>
          <w:p w14:paraId="2E67AF34" w14:textId="1AF6A5BB" w:rsidR="00CD1737" w:rsidRPr="00C4300A" w:rsidRDefault="00CD1737">
            <w:pPr>
              <w:ind w:leftChars="200" w:left="400"/>
              <w:rPr>
                <w:ins w:id="2551" w:author="i0806927" w:date="2016-04-01T13:21:00Z"/>
                <w:rFonts w:ascii="Helvetica" w:hAnsi="Helvetica" w:cs="Helvetica"/>
                <w:b w:val="0"/>
                <w:highlight w:val="yellow"/>
                <w:lang w:eastAsia="ja-JP"/>
                <w:rPrChange w:id="2552" w:author="i0806927" w:date="2016-04-04T15:43:00Z">
                  <w:rPr>
                    <w:ins w:id="2553" w:author="i0806927" w:date="2016-04-01T13:21:00Z"/>
                    <w:rFonts w:ascii="Helvetica" w:hAnsi="Helvetica" w:cs="Helvetica"/>
                    <w:b w:val="0"/>
                    <w:bCs w:val="0"/>
                    <w:i/>
                    <w:color w:val="auto"/>
                    <w:spacing w:val="-4"/>
                    <w:kern w:val="1"/>
                    <w:sz w:val="18"/>
                    <w:lang w:eastAsia="it-IT"/>
                  </w:rPr>
                </w:rPrChange>
              </w:rPr>
              <w:pPrChange w:id="2554" w:author="i0806927" w:date="2016-04-01T13:22:00Z">
                <w:pPr>
                  <w:keepNext/>
                  <w:keepLines/>
                  <w:suppressAutoHyphens/>
                  <w:spacing w:before="140" w:after="200" w:line="220" w:lineRule="atLeast"/>
                  <w:ind w:left="1080"/>
                  <w:outlineLvl w:val="7"/>
                </w:pPr>
              </w:pPrChange>
            </w:pPr>
            <w:ins w:id="2555" w:author="i0806927" w:date="2016-04-01T13:22:00Z">
              <w:r w:rsidRPr="00C4300A">
                <w:rPr>
                  <w:rFonts w:ascii="Helvetica" w:hAnsi="Helvetica" w:cs="Helvetica"/>
                  <w:highlight w:val="yellow"/>
                  <w:lang w:eastAsia="ja-JP"/>
                  <w:rPrChange w:id="2556" w:author="i0806927" w:date="2016-04-04T15:43:00Z">
                    <w:rPr>
                      <w:rFonts w:ascii="Helvetica" w:hAnsi="Helvetica" w:cs="Helvetica"/>
                      <w:lang w:eastAsia="ja-JP"/>
                    </w:rPr>
                  </w:rPrChange>
                </w:rPr>
                <w:t>attribute</w:t>
              </w:r>
            </w:ins>
          </w:p>
        </w:tc>
        <w:tc>
          <w:tcPr>
            <w:tcW w:w="7901" w:type="dxa"/>
          </w:tcPr>
          <w:p w14:paraId="5AB93568" w14:textId="435913EE" w:rsidR="00CD1737" w:rsidRPr="004B23A3" w:rsidRDefault="005E5061" w:rsidP="00DB7F9F">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2557" w:author="i0806927" w:date="2016-04-01T13:21:00Z"/>
                <w:rFonts w:ascii="Helvetica" w:hAnsi="Helvetica" w:cs="Helvetica"/>
                <w:bCs/>
                <w:highlight w:val="yellow"/>
                <w:lang w:eastAsia="ja-JP"/>
                <w:rPrChange w:id="2558" w:author="i0806927" w:date="2016-04-01T14:17:00Z">
                  <w:rPr>
                    <w:ins w:id="2559" w:author="i0806927" w:date="2016-04-01T13:21:00Z"/>
                    <w:rFonts w:ascii="Helvetica" w:hAnsi="Helvetica" w:cs="Helvetica"/>
                    <w:bCs/>
                    <w:i/>
                    <w:color w:val="auto"/>
                    <w:spacing w:val="-4"/>
                    <w:kern w:val="1"/>
                    <w:sz w:val="18"/>
                    <w:lang w:eastAsia="it-IT"/>
                  </w:rPr>
                </w:rPrChange>
              </w:rPr>
            </w:pPr>
            <w:ins w:id="2560" w:author="i0806927" w:date="2016-04-04T15:27:00Z">
              <w:r>
                <w:rPr>
                  <w:rFonts w:ascii="Helvetica" w:hAnsi="Helvetica" w:cs="Helvetica"/>
                  <w:bCs/>
                  <w:highlight w:val="yellow"/>
                  <w:lang w:eastAsia="ja-JP"/>
                </w:rPr>
                <w:t>A</w:t>
              </w:r>
              <w:r>
                <w:rPr>
                  <w:rFonts w:ascii="Helvetica" w:hAnsi="Helvetica" w:cs="Helvetica" w:hint="eastAsia"/>
                  <w:bCs/>
                  <w:highlight w:val="yellow"/>
                  <w:lang w:eastAsia="ja-JP"/>
                </w:rPr>
                <w:t xml:space="preserve">lternative service specification </w:t>
              </w:r>
            </w:ins>
          </w:p>
        </w:tc>
      </w:tr>
      <w:tr w:rsidR="00CD1737" w:rsidRPr="004B23A3" w14:paraId="465CF6ED" w14:textId="77777777" w:rsidTr="00776E61">
        <w:trPr>
          <w:cnfStyle w:val="000000100000" w:firstRow="0" w:lastRow="0" w:firstColumn="0" w:lastColumn="0" w:oddVBand="0" w:evenVBand="0" w:oddHBand="1" w:evenHBand="0" w:firstRowFirstColumn="0" w:firstRowLastColumn="0" w:lastRowFirstColumn="0" w:lastRowLastColumn="0"/>
          <w:ins w:id="2561" w:author="i0806927" w:date="2016-04-01T13:21:00Z"/>
        </w:trPr>
        <w:tc>
          <w:tcPr>
            <w:cnfStyle w:val="001000000000" w:firstRow="0" w:lastRow="0" w:firstColumn="1" w:lastColumn="0" w:oddVBand="0" w:evenVBand="0" w:oddHBand="0" w:evenHBand="0" w:firstRowFirstColumn="0" w:firstRowLastColumn="0" w:lastRowFirstColumn="0" w:lastRowLastColumn="0"/>
            <w:tcW w:w="2660" w:type="dxa"/>
          </w:tcPr>
          <w:p w14:paraId="30648B17" w14:textId="0FE30986" w:rsidR="00CD1737" w:rsidRPr="00C4300A" w:rsidRDefault="00CD1737">
            <w:pPr>
              <w:ind w:leftChars="300" w:left="600"/>
              <w:rPr>
                <w:ins w:id="2562" w:author="i0806927" w:date="2016-04-01T13:21:00Z"/>
                <w:rFonts w:ascii="Helvetica" w:hAnsi="Helvetica" w:cs="Helvetica"/>
                <w:b w:val="0"/>
                <w:highlight w:val="yellow"/>
                <w:lang w:eastAsia="ja-JP"/>
                <w:rPrChange w:id="2563" w:author="i0806927" w:date="2016-04-04T15:43:00Z">
                  <w:rPr>
                    <w:ins w:id="2564" w:author="i0806927" w:date="2016-04-01T13:21:00Z"/>
                    <w:rFonts w:ascii="Helvetica" w:hAnsi="Helvetica" w:cs="Helvetica"/>
                    <w:b w:val="0"/>
                    <w:bCs w:val="0"/>
                    <w:i/>
                    <w:color w:val="auto"/>
                    <w:spacing w:val="-4"/>
                    <w:kern w:val="1"/>
                    <w:sz w:val="18"/>
                    <w:lang w:eastAsia="it-IT"/>
                  </w:rPr>
                </w:rPrChange>
              </w:rPr>
              <w:pPrChange w:id="2565" w:author="i0806927" w:date="2016-04-01T13:22:00Z">
                <w:pPr>
                  <w:keepNext/>
                  <w:keepLines/>
                  <w:suppressAutoHyphens/>
                  <w:spacing w:before="140" w:after="200" w:line="220" w:lineRule="atLeast"/>
                  <w:ind w:left="1080"/>
                  <w:outlineLvl w:val="7"/>
                </w:pPr>
              </w:pPrChange>
            </w:pPr>
            <w:ins w:id="2566" w:author="i0806927" w:date="2016-04-01T13:22:00Z">
              <w:r w:rsidRPr="00C4300A">
                <w:rPr>
                  <w:rFonts w:ascii="Helvetica" w:hAnsi="Helvetica" w:cs="Helvetica"/>
                  <w:highlight w:val="yellow"/>
                  <w:lang w:eastAsia="ja-JP"/>
                  <w:rPrChange w:id="2567" w:author="i0806927" w:date="2016-04-04T15:43:00Z">
                    <w:rPr>
                      <w:rFonts w:ascii="Helvetica" w:hAnsi="Helvetica" w:cs="Helvetica"/>
                      <w:lang w:eastAsia="ja-JP"/>
                    </w:rPr>
                  </w:rPrChange>
                </w:rPr>
                <w:t>id</w:t>
              </w:r>
            </w:ins>
          </w:p>
        </w:tc>
        <w:tc>
          <w:tcPr>
            <w:tcW w:w="7901" w:type="dxa"/>
          </w:tcPr>
          <w:p w14:paraId="1C38B3F8" w14:textId="77777777" w:rsidR="00CD1737" w:rsidRPr="004B23A3" w:rsidRDefault="00CD1737" w:rsidP="00DB7F9F">
            <w:pPr>
              <w:spacing w:after="200" w:line="276" w:lineRule="auto"/>
              <w:cnfStyle w:val="000000100000" w:firstRow="0" w:lastRow="0" w:firstColumn="0" w:lastColumn="0" w:oddVBand="0" w:evenVBand="0" w:oddHBand="1" w:evenHBand="0" w:firstRowFirstColumn="0" w:firstRowLastColumn="0" w:lastRowFirstColumn="0" w:lastRowLastColumn="0"/>
              <w:rPr>
                <w:ins w:id="2568" w:author="i0806927" w:date="2016-04-01T13:21:00Z"/>
                <w:rFonts w:ascii="Helvetica" w:hAnsi="Helvetica" w:cs="Helvetica"/>
                <w:bCs/>
                <w:highlight w:val="yellow"/>
                <w:lang w:eastAsia="it-IT"/>
                <w:rPrChange w:id="2569" w:author="i0806927" w:date="2016-04-01T14:17:00Z">
                  <w:rPr>
                    <w:ins w:id="2570" w:author="i0806927" w:date="2016-04-01T13:21:00Z"/>
                    <w:rFonts w:ascii="Helvetica" w:hAnsi="Helvetica" w:cs="Helvetica"/>
                    <w:bCs/>
                    <w:color w:val="auto"/>
                    <w:lang w:eastAsia="it-IT"/>
                  </w:rPr>
                </w:rPrChange>
              </w:rPr>
            </w:pPr>
          </w:p>
        </w:tc>
      </w:tr>
      <w:tr w:rsidR="00CD1737" w14:paraId="2CEE8422" w14:textId="77777777" w:rsidTr="00776E61">
        <w:trPr>
          <w:ins w:id="2571" w:author="i0806927" w:date="2016-04-01T13:21:00Z"/>
        </w:trPr>
        <w:tc>
          <w:tcPr>
            <w:cnfStyle w:val="001000000000" w:firstRow="0" w:lastRow="0" w:firstColumn="1" w:lastColumn="0" w:oddVBand="0" w:evenVBand="0" w:oddHBand="0" w:evenHBand="0" w:firstRowFirstColumn="0" w:firstRowLastColumn="0" w:lastRowFirstColumn="0" w:lastRowLastColumn="0"/>
            <w:tcW w:w="2660" w:type="dxa"/>
          </w:tcPr>
          <w:p w14:paraId="7779C706" w14:textId="1843356D" w:rsidR="00CD1737" w:rsidRPr="00C4300A" w:rsidRDefault="00CD1737">
            <w:pPr>
              <w:ind w:leftChars="300" w:left="600"/>
              <w:rPr>
                <w:ins w:id="2572" w:author="i0806927" w:date="2016-04-01T13:21:00Z"/>
                <w:rFonts w:ascii="Helvetica" w:hAnsi="Helvetica" w:cs="Helvetica"/>
                <w:b w:val="0"/>
                <w:highlight w:val="yellow"/>
                <w:lang w:eastAsia="ja-JP"/>
                <w:rPrChange w:id="2573" w:author="i0806927" w:date="2016-04-04T15:43:00Z">
                  <w:rPr>
                    <w:ins w:id="2574" w:author="i0806927" w:date="2016-04-01T13:21:00Z"/>
                    <w:rFonts w:ascii="Helvetica" w:hAnsi="Helvetica" w:cs="Helvetica"/>
                    <w:b w:val="0"/>
                    <w:bCs w:val="0"/>
                    <w:i/>
                    <w:color w:val="auto"/>
                    <w:spacing w:val="-4"/>
                    <w:kern w:val="1"/>
                    <w:sz w:val="18"/>
                    <w:lang w:eastAsia="it-IT"/>
                  </w:rPr>
                </w:rPrChange>
              </w:rPr>
              <w:pPrChange w:id="2575" w:author="i0806927" w:date="2016-04-01T13:22:00Z">
                <w:pPr>
                  <w:keepNext/>
                  <w:keepLines/>
                  <w:suppressAutoHyphens/>
                  <w:spacing w:before="140" w:after="200" w:line="220" w:lineRule="atLeast"/>
                  <w:ind w:left="1080"/>
                  <w:outlineLvl w:val="7"/>
                </w:pPr>
              </w:pPrChange>
            </w:pPr>
            <w:ins w:id="2576" w:author="i0806927" w:date="2016-04-01T13:22:00Z">
              <w:r w:rsidRPr="00C4300A">
                <w:rPr>
                  <w:rFonts w:ascii="Helvetica" w:hAnsi="Helvetica" w:cs="Helvetica"/>
                  <w:highlight w:val="yellow"/>
                  <w:lang w:eastAsia="ja-JP"/>
                  <w:rPrChange w:id="2577" w:author="i0806927" w:date="2016-04-04T15:43:00Z">
                    <w:rPr>
                      <w:rFonts w:ascii="Helvetica" w:hAnsi="Helvetica" w:cs="Helvetica"/>
                      <w:lang w:eastAsia="ja-JP"/>
                    </w:rPr>
                  </w:rPrChange>
                </w:rPr>
                <w:t>value</w:t>
              </w:r>
            </w:ins>
          </w:p>
        </w:tc>
        <w:tc>
          <w:tcPr>
            <w:tcW w:w="7901" w:type="dxa"/>
          </w:tcPr>
          <w:p w14:paraId="15D524B9" w14:textId="77777777" w:rsidR="00CD1737" w:rsidRPr="000559B2" w:rsidRDefault="00CD1737" w:rsidP="00DB7F9F">
            <w:pPr>
              <w:cnfStyle w:val="000000000000" w:firstRow="0" w:lastRow="0" w:firstColumn="0" w:lastColumn="0" w:oddVBand="0" w:evenVBand="0" w:oddHBand="0" w:evenHBand="0" w:firstRowFirstColumn="0" w:firstRowLastColumn="0" w:lastRowFirstColumn="0" w:lastRowLastColumn="0"/>
              <w:rPr>
                <w:ins w:id="2578" w:author="i0806927" w:date="2016-04-01T13:21:00Z"/>
                <w:rFonts w:ascii="Helvetica" w:hAnsi="Helvetica" w:cs="Helvetica"/>
                <w:bCs/>
                <w:lang w:eastAsia="it-IT"/>
              </w:rPr>
            </w:pPr>
          </w:p>
        </w:tc>
      </w:tr>
      <w:tr w:rsidR="00CD1737" w14:paraId="6751E058" w14:textId="77777777" w:rsidTr="00776E61">
        <w:trPr>
          <w:cnfStyle w:val="000000100000" w:firstRow="0" w:lastRow="0" w:firstColumn="0" w:lastColumn="0" w:oddVBand="0" w:evenVBand="0" w:oddHBand="1" w:evenHBand="0" w:firstRowFirstColumn="0" w:firstRowLastColumn="0" w:lastRowFirstColumn="0" w:lastRowLastColumn="0"/>
          <w:ins w:id="2579" w:author="i0806927" w:date="2016-04-01T13:21:00Z"/>
        </w:trPr>
        <w:tc>
          <w:tcPr>
            <w:cnfStyle w:val="001000000000" w:firstRow="0" w:lastRow="0" w:firstColumn="1" w:lastColumn="0" w:oddVBand="0" w:evenVBand="0" w:oddHBand="0" w:evenHBand="0" w:firstRowFirstColumn="0" w:firstRowLastColumn="0" w:lastRowFirstColumn="0" w:lastRowLastColumn="0"/>
            <w:tcW w:w="2660" w:type="dxa"/>
          </w:tcPr>
          <w:p w14:paraId="554FC54C" w14:textId="77777777" w:rsidR="00CD1737" w:rsidRPr="00C4300A" w:rsidRDefault="00CD1737" w:rsidP="00DB7F9F">
            <w:pPr>
              <w:spacing w:after="200" w:line="276" w:lineRule="auto"/>
              <w:rPr>
                <w:ins w:id="2580" w:author="i0806927" w:date="2016-04-01T13:21:00Z"/>
                <w:rFonts w:ascii="Helvetica" w:hAnsi="Helvetica" w:cs="Helvetica"/>
                <w:b w:val="0"/>
                <w:highlight w:val="yellow"/>
                <w:lang w:eastAsia="it-IT"/>
                <w:rPrChange w:id="2581" w:author="i0806927" w:date="2016-04-04T15:43:00Z">
                  <w:rPr>
                    <w:ins w:id="2582" w:author="i0806927" w:date="2016-04-01T13:21:00Z"/>
                    <w:rFonts w:ascii="Helvetica" w:hAnsi="Helvetica" w:cs="Helvetica"/>
                    <w:b w:val="0"/>
                    <w:bCs w:val="0"/>
                    <w:color w:val="auto"/>
                    <w:lang w:eastAsia="it-IT"/>
                  </w:rPr>
                </w:rPrChange>
              </w:rPr>
            </w:pPr>
          </w:p>
        </w:tc>
        <w:tc>
          <w:tcPr>
            <w:tcW w:w="7901" w:type="dxa"/>
          </w:tcPr>
          <w:p w14:paraId="7050D03E" w14:textId="77777777" w:rsidR="00CD1737" w:rsidRPr="000559B2" w:rsidRDefault="00CD1737" w:rsidP="00DB7F9F">
            <w:pPr>
              <w:cnfStyle w:val="000000100000" w:firstRow="0" w:lastRow="0" w:firstColumn="0" w:lastColumn="0" w:oddVBand="0" w:evenVBand="0" w:oddHBand="1" w:evenHBand="0" w:firstRowFirstColumn="0" w:firstRowLastColumn="0" w:lastRowFirstColumn="0" w:lastRowLastColumn="0"/>
              <w:rPr>
                <w:ins w:id="2583" w:author="i0806927" w:date="2016-04-01T13:21:00Z"/>
                <w:rFonts w:ascii="Helvetica" w:hAnsi="Helvetica" w:cs="Helvetica"/>
                <w:bCs/>
                <w:lang w:eastAsia="it-IT"/>
              </w:rPr>
            </w:pPr>
          </w:p>
        </w:tc>
      </w:tr>
      <w:tr w:rsidR="00CD1737" w14:paraId="44515071" w14:textId="77777777" w:rsidTr="00776E61">
        <w:trPr>
          <w:ins w:id="2584" w:author="i0806927" w:date="2016-04-01T13:21:00Z"/>
        </w:trPr>
        <w:tc>
          <w:tcPr>
            <w:cnfStyle w:val="001000000000" w:firstRow="0" w:lastRow="0" w:firstColumn="1" w:lastColumn="0" w:oddVBand="0" w:evenVBand="0" w:oddHBand="0" w:evenHBand="0" w:firstRowFirstColumn="0" w:firstRowLastColumn="0" w:lastRowFirstColumn="0" w:lastRowLastColumn="0"/>
            <w:tcW w:w="2660" w:type="dxa"/>
          </w:tcPr>
          <w:p w14:paraId="4B18798B" w14:textId="77777777" w:rsidR="00CD1737" w:rsidRPr="008A064E" w:rsidRDefault="00CD1737" w:rsidP="00DB7F9F">
            <w:pPr>
              <w:spacing w:after="200" w:line="276" w:lineRule="auto"/>
              <w:rPr>
                <w:ins w:id="2585" w:author="i0806927" w:date="2016-04-01T13:21:00Z"/>
                <w:rFonts w:ascii="Helvetica" w:hAnsi="Helvetica" w:cs="Helvetica"/>
                <w:b w:val="0"/>
                <w:lang w:eastAsia="it-IT"/>
                <w:rPrChange w:id="2586" w:author="i0806927" w:date="2016-04-04T11:54:00Z">
                  <w:rPr>
                    <w:ins w:id="2587" w:author="i0806927" w:date="2016-04-01T13:21:00Z"/>
                    <w:rFonts w:ascii="Helvetica" w:hAnsi="Helvetica" w:cs="Helvetica"/>
                    <w:b w:val="0"/>
                    <w:bCs w:val="0"/>
                    <w:color w:val="auto"/>
                    <w:lang w:eastAsia="it-IT"/>
                  </w:rPr>
                </w:rPrChange>
              </w:rPr>
            </w:pPr>
          </w:p>
        </w:tc>
        <w:tc>
          <w:tcPr>
            <w:tcW w:w="7901" w:type="dxa"/>
          </w:tcPr>
          <w:p w14:paraId="04FBA0B7" w14:textId="77777777" w:rsidR="00CD1737" w:rsidRPr="000559B2" w:rsidRDefault="00CD1737" w:rsidP="00DB7F9F">
            <w:pPr>
              <w:cnfStyle w:val="000000000000" w:firstRow="0" w:lastRow="0" w:firstColumn="0" w:lastColumn="0" w:oddVBand="0" w:evenVBand="0" w:oddHBand="0" w:evenHBand="0" w:firstRowFirstColumn="0" w:firstRowLastColumn="0" w:lastRowFirstColumn="0" w:lastRowLastColumn="0"/>
              <w:rPr>
                <w:ins w:id="2588" w:author="i0806927" w:date="2016-04-01T13:21:00Z"/>
                <w:rFonts w:ascii="Helvetica" w:hAnsi="Helvetica" w:cs="Helvetica"/>
                <w:bCs/>
                <w:lang w:eastAsia="it-IT"/>
              </w:rPr>
            </w:pPr>
          </w:p>
        </w:tc>
      </w:tr>
    </w:tbl>
    <w:p w14:paraId="2B23CA00" w14:textId="7AE50CB7" w:rsidR="00DB7F9F" w:rsidRPr="00BB109A" w:rsidRDefault="00BB109A" w:rsidP="00BB109A">
      <w:pPr>
        <w:pStyle w:val="Caption"/>
        <w:rPr>
          <w:lang w:eastAsia="ja-JP"/>
        </w:rPr>
      </w:pPr>
      <w:bookmarkStart w:id="2589" w:name="_Toc440565683"/>
      <w:r>
        <w:t xml:space="preserve">Table </w:t>
      </w:r>
      <w:r>
        <w:fldChar w:fldCharType="begin"/>
      </w:r>
      <w:r>
        <w:instrText xml:space="preserve"> SEQ Table \* ARABIC </w:instrText>
      </w:r>
      <w:r>
        <w:fldChar w:fldCharType="separate"/>
      </w:r>
      <w:r w:rsidR="00B866B0">
        <w:rPr>
          <w:noProof/>
        </w:rPr>
        <w:t>1</w:t>
      </w:r>
      <w:r>
        <w:fldChar w:fldCharType="end"/>
      </w:r>
      <w:r>
        <w:rPr>
          <w:rFonts w:hint="eastAsia"/>
          <w:lang w:eastAsia="ja-JP"/>
        </w:rPr>
        <w:t xml:space="preserve"> Service Qualification field description</w:t>
      </w:r>
      <w:bookmarkEnd w:id="2589"/>
    </w:p>
    <w:p w14:paraId="5E9ABD61" w14:textId="77777777" w:rsidR="00A80802" w:rsidRDefault="00A80802" w:rsidP="001C3F58">
      <w:pPr>
        <w:rPr>
          <w:rFonts w:ascii="Helvetica" w:hAnsi="Helvetica" w:cs="Helvetica"/>
          <w:sz w:val="24"/>
          <w:lang w:eastAsia="ja-JP"/>
        </w:rPr>
      </w:pPr>
    </w:p>
    <w:p w14:paraId="47B671F6" w14:textId="769B9A4C" w:rsidR="00F34649" w:rsidRPr="00776E61" w:rsidRDefault="00F34649" w:rsidP="00F34649">
      <w:pPr>
        <w:rPr>
          <w:sz w:val="24"/>
          <w:lang w:eastAsia="ja-JP"/>
        </w:rPr>
      </w:pPr>
      <w:r w:rsidRPr="00776E61">
        <w:rPr>
          <w:sz w:val="24"/>
          <w:lang w:eastAsia="ja-JP"/>
        </w:rPr>
        <w:t xml:space="preserve">Serviceability status may be represented </w:t>
      </w:r>
      <w:ins w:id="2590" w:author="i0806927" w:date="2016-04-01T14:52:00Z">
        <w:r w:rsidR="00162739">
          <w:rPr>
            <w:rFonts w:hint="eastAsia"/>
            <w:sz w:val="24"/>
            <w:lang w:eastAsia="ja-JP"/>
          </w:rPr>
          <w:t>the following</w:t>
        </w:r>
      </w:ins>
      <w:del w:id="2591" w:author="i0806927" w:date="2016-04-01T14:52:00Z">
        <w:r w:rsidRPr="00776E61" w:rsidDel="00162739">
          <w:rPr>
            <w:rFonts w:hint="eastAsia"/>
            <w:sz w:val="24"/>
            <w:lang w:eastAsia="ja-JP"/>
          </w:rPr>
          <w:delText>below</w:delText>
        </w:r>
      </w:del>
      <w:r w:rsidRPr="00776E61">
        <w:rPr>
          <w:sz w:val="24"/>
          <w:lang w:eastAsia="ja-JP"/>
        </w:rPr>
        <w:t xml:space="preserve"> table</w:t>
      </w:r>
      <w:del w:id="2592" w:author="i0806927" w:date="2016-04-01T14:52:00Z">
        <w:r w:rsidRPr="00776E61" w:rsidDel="00162739">
          <w:rPr>
            <w:sz w:val="24"/>
            <w:lang w:eastAsia="ja-JP"/>
          </w:rPr>
          <w:delText>s</w:delText>
        </w:r>
      </w:del>
      <w:r w:rsidRPr="00776E61">
        <w:rPr>
          <w:sz w:val="24"/>
          <w:lang w:eastAsia="ja-JP"/>
        </w:rPr>
        <w:t>.</w:t>
      </w:r>
    </w:p>
    <w:p w14:paraId="3D3EC15C" w14:textId="77777777" w:rsidR="00F34649" w:rsidRPr="00776E61" w:rsidRDefault="00F34649" w:rsidP="00F34649">
      <w:pPr>
        <w:rPr>
          <w:sz w:val="24"/>
          <w:lang w:eastAsia="ja-JP"/>
        </w:rPr>
      </w:pPr>
    </w:p>
    <w:p w14:paraId="2B8CBBD7" w14:textId="77777777" w:rsidR="00F34649" w:rsidRDefault="00F34649" w:rsidP="00F34649">
      <w:pPr>
        <w:jc w:val="center"/>
        <w:rPr>
          <w:lang w:eastAsia="ja-JP"/>
        </w:rPr>
      </w:pPr>
      <w:r>
        <w:rPr>
          <w:noProof/>
        </w:rPr>
        <w:drawing>
          <wp:inline distT="0" distB="0" distL="0" distR="0" wp14:anchorId="7EC3D8F1" wp14:editId="3A6697A1">
            <wp:extent cx="6286500" cy="2605402"/>
            <wp:effectExtent l="0" t="0" r="0" b="508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5618" cy="2605036"/>
                    </a:xfrm>
                    <a:prstGeom prst="rect">
                      <a:avLst/>
                    </a:prstGeom>
                    <a:noFill/>
                    <a:ln>
                      <a:noFill/>
                    </a:ln>
                  </pic:spPr>
                </pic:pic>
              </a:graphicData>
            </a:graphic>
          </wp:inline>
        </w:drawing>
      </w:r>
    </w:p>
    <w:p w14:paraId="510F03A4" w14:textId="77777777" w:rsidR="00F34649" w:rsidRDefault="00F34649" w:rsidP="00F34649">
      <w:pPr>
        <w:rPr>
          <w:lang w:eastAsia="ja-JP"/>
        </w:rPr>
      </w:pPr>
    </w:p>
    <w:p w14:paraId="480B90EE" w14:textId="77777777" w:rsidR="00F34649" w:rsidRDefault="00F34649" w:rsidP="00F34649">
      <w:pPr>
        <w:rPr>
          <w:sz w:val="24"/>
          <w:lang w:eastAsia="ja-JP"/>
        </w:rPr>
      </w:pPr>
      <w:r w:rsidRPr="00776E61">
        <w:rPr>
          <w:sz w:val="24"/>
          <w:lang w:eastAsia="ja-JP"/>
        </w:rPr>
        <w:t>serviceable-shortfall is include updating access NW.</w:t>
      </w:r>
    </w:p>
    <w:p w14:paraId="433D0CBF" w14:textId="77777777" w:rsidR="007F6FA3" w:rsidRDefault="007F6FA3" w:rsidP="00F34649">
      <w:pPr>
        <w:rPr>
          <w:sz w:val="24"/>
          <w:lang w:eastAsia="ja-JP"/>
        </w:rPr>
      </w:pPr>
    </w:p>
    <w:p w14:paraId="181ECCE9" w14:textId="627B9E6E" w:rsidR="007F6FA3" w:rsidRDefault="007F6FA3" w:rsidP="00F34649">
      <w:pPr>
        <w:rPr>
          <w:sz w:val="24"/>
          <w:lang w:eastAsia="ja-JP"/>
        </w:rPr>
      </w:pPr>
      <w:r>
        <w:rPr>
          <w:sz w:val="24"/>
          <w:lang w:eastAsia="ja-JP"/>
        </w:rPr>
        <w:t xml:space="preserve">substatus are captured via </w:t>
      </w:r>
      <w:del w:id="2593" w:author="i0806927" w:date="2016-03-31T10:05:00Z">
        <w:r w:rsidDel="000116D0">
          <w:rPr>
            <w:sz w:val="24"/>
            <w:lang w:eastAsia="ja-JP"/>
          </w:rPr>
          <w:delText>.</w:delText>
        </w:r>
      </w:del>
      <w:r>
        <w:rPr>
          <w:sz w:val="24"/>
          <w:lang w:eastAsia="ja-JP"/>
        </w:rPr>
        <w:t>notation</w:t>
      </w:r>
    </w:p>
    <w:p w14:paraId="70A7D218" w14:textId="5834A797" w:rsidR="007F6FA3" w:rsidRPr="00776E61" w:rsidRDefault="007F6FA3" w:rsidP="00F34649">
      <w:pPr>
        <w:rPr>
          <w:sz w:val="24"/>
          <w:lang w:eastAsia="ja-JP"/>
        </w:rPr>
      </w:pPr>
      <w:r>
        <w:rPr>
          <w:sz w:val="24"/>
          <w:lang w:eastAsia="ja-JP"/>
        </w:rPr>
        <w:t xml:space="preserve">i.e </w:t>
      </w:r>
      <w:r w:rsidR="00D27621">
        <w:rPr>
          <w:sz w:val="24"/>
          <w:lang w:eastAsia="ja-JP"/>
        </w:rPr>
        <w:t xml:space="preserve"> serviceable.existing etc…</w:t>
      </w:r>
    </w:p>
    <w:p w14:paraId="04213137" w14:textId="64E4C359" w:rsidR="00B711C7" w:rsidRPr="00CE2814" w:rsidRDefault="006B3CEF" w:rsidP="00B711C7">
      <w:pPr>
        <w:rPr>
          <w:rFonts w:ascii="Helvetica" w:hAnsi="Helvetica" w:cs="Helvetica"/>
          <w:sz w:val="24"/>
          <w:lang w:eastAsia="it-IT"/>
        </w:rPr>
      </w:pPr>
      <w:ins w:id="2594" w:author="Polz, Andreas" w:date="2016-04-19T12:28:00Z">
        <w:r w:rsidRPr="006B3CEF">
          <w:rPr>
            <w:rFonts w:ascii="Helvetica" w:hAnsi="Helvetica" w:cs="Helvetica"/>
            <w:sz w:val="24"/>
            <w:highlight w:val="darkGreen"/>
            <w:lang w:eastAsia="it-IT"/>
            <w:rPrChange w:id="2595" w:author="Polz, Andreas" w:date="2016-04-19T12:29:00Z">
              <w:rPr>
                <w:rFonts w:ascii="Helvetica" w:hAnsi="Helvetica" w:cs="Helvetica"/>
                <w:sz w:val="24"/>
                <w:lang w:eastAsia="it-IT"/>
              </w:rPr>
            </w:rPrChange>
          </w:rPr>
          <w:t>In the case that the service provider or broker responding to the request alread</w:t>
        </w:r>
      </w:ins>
      <w:ins w:id="2596" w:author="Polz, Andreas" w:date="2016-04-19T12:29:00Z">
        <w:r>
          <w:rPr>
            <w:rFonts w:ascii="Helvetica" w:hAnsi="Helvetica" w:cs="Helvetica"/>
            <w:sz w:val="24"/>
            <w:highlight w:val="darkGreen"/>
            <w:lang w:eastAsia="it-IT"/>
          </w:rPr>
          <w:t xml:space="preserve">y knows about an upcoming change in the serviceability status, it is intended that the response is sent as a collection of the </w:t>
        </w:r>
      </w:ins>
      <w:ins w:id="2597" w:author="Polz, Andreas" w:date="2016-04-19T12:30:00Z">
        <w:r w:rsidR="00C17C29">
          <w:rPr>
            <w:rFonts w:ascii="Helvetica" w:hAnsi="Helvetica" w:cs="Helvetica"/>
            <w:sz w:val="24"/>
            <w:highlight w:val="darkGreen"/>
            <w:lang w:eastAsia="it-IT"/>
          </w:rPr>
          <w:t xml:space="preserve">about results, listing both the current and the future valid response with its state and </w:t>
        </w:r>
      </w:ins>
      <w:ins w:id="2598" w:author="Polz, Andreas" w:date="2016-04-19T12:31:00Z">
        <w:r w:rsidR="00C17C29">
          <w:rPr>
            <w:rFonts w:ascii="Helvetica" w:hAnsi="Helvetica" w:cs="Helvetica"/>
            <w:sz w:val="24"/>
            <w:highlight w:val="darkGreen"/>
            <w:lang w:eastAsia="it-IT"/>
          </w:rPr>
          <w:t>a matching eligibility date.</w:t>
        </w:r>
      </w:ins>
      <w:ins w:id="2599" w:author="Polz, Andreas" w:date="2016-04-19T12:28:00Z">
        <w:r>
          <w:rPr>
            <w:rFonts w:ascii="Helvetica" w:hAnsi="Helvetica" w:cs="Helvetica"/>
            <w:sz w:val="24"/>
            <w:lang w:eastAsia="it-IT"/>
          </w:rPr>
          <w:t xml:space="preserve">  </w:t>
        </w:r>
      </w:ins>
    </w:p>
    <w:p w14:paraId="0869B611" w14:textId="7546B8A4" w:rsidR="00B711C7" w:rsidRPr="00195B70" w:rsidRDefault="00B711C7" w:rsidP="00B711C7">
      <w:pPr>
        <w:pStyle w:val="Heading3"/>
        <w:rPr>
          <w:lang w:val="en-US" w:eastAsia="it-IT"/>
        </w:rPr>
      </w:pPr>
      <w:bookmarkStart w:id="2600" w:name="_Toc441522265"/>
      <w:del w:id="2601" w:author="i0806927" w:date="2016-03-30T14:21:00Z">
        <w:r w:rsidDel="00354602">
          <w:rPr>
            <w:rFonts w:hint="eastAsia"/>
            <w:lang w:val="en-US" w:eastAsia="ja-JP"/>
          </w:rPr>
          <w:delText>Order feasibility check</w:delText>
        </w:r>
      </w:del>
      <w:ins w:id="2602" w:author="i0806927" w:date="2016-03-30T14:21:00Z">
        <w:r w:rsidR="00354602">
          <w:rPr>
            <w:rFonts w:hint="eastAsia"/>
            <w:lang w:val="en-US" w:eastAsia="ja-JP"/>
          </w:rPr>
          <w:t>Product-Offering Qualification</w:t>
        </w:r>
      </w:ins>
      <w:r>
        <w:rPr>
          <w:lang w:val="en-US" w:eastAsia="it-IT"/>
        </w:rPr>
        <w:t xml:space="preserve"> </w:t>
      </w:r>
      <w:r w:rsidRPr="00195B70">
        <w:rPr>
          <w:lang w:val="en-US" w:eastAsia="it-IT"/>
        </w:rPr>
        <w:t>Resource</w:t>
      </w:r>
      <w:bookmarkEnd w:id="2600"/>
    </w:p>
    <w:p w14:paraId="1DBDBCD0" w14:textId="77777777" w:rsidR="00BD5DAC" w:rsidRDefault="00BD5DAC" w:rsidP="00BD5DAC">
      <w:pPr>
        <w:rPr>
          <w:ins w:id="2603" w:author="i0806927" w:date="2016-04-08T18:02:00Z"/>
          <w:rFonts w:ascii="Helvetica" w:hAnsi="Helvetica" w:cs="Helvetica"/>
          <w:sz w:val="24"/>
          <w:lang w:eastAsia="ja-JP"/>
        </w:rPr>
      </w:pPr>
    </w:p>
    <w:p w14:paraId="3CF29B44" w14:textId="671E08C4" w:rsidR="00BD5DAC" w:rsidRPr="00BD5DAC" w:rsidDel="00AB1BA1" w:rsidRDefault="00BD5DAC" w:rsidP="00BD5DAC">
      <w:pPr>
        <w:rPr>
          <w:del w:id="2604" w:author="i0806927" w:date="2016-04-08T18:07:00Z"/>
          <w:rFonts w:ascii="Helvetica" w:hAnsi="Helvetica" w:cs="Helvetica"/>
          <w:sz w:val="24"/>
          <w:lang w:eastAsia="ja-JP"/>
        </w:rPr>
      </w:pPr>
    </w:p>
    <w:p w14:paraId="0D89CE4D" w14:textId="325037BE" w:rsidR="00B711C7" w:rsidRDefault="00B711C7" w:rsidP="00B711C7">
      <w:pPr>
        <w:rPr>
          <w:rFonts w:ascii="Helvetica" w:hAnsi="Helvetica" w:cs="Helvetica"/>
          <w:sz w:val="24"/>
          <w:lang w:eastAsia="it-IT"/>
        </w:rPr>
      </w:pPr>
      <w:r w:rsidRPr="00466319">
        <w:rPr>
          <w:rFonts w:ascii="Helvetica" w:hAnsi="Helvetica" w:cs="Helvetica"/>
          <w:sz w:val="24"/>
          <w:lang w:eastAsia="it-IT"/>
        </w:rPr>
        <w:t>Example of the JSON representation of</w:t>
      </w:r>
      <w:r>
        <w:rPr>
          <w:rFonts w:ascii="Helvetica" w:hAnsi="Helvetica" w:cs="Helvetica" w:hint="eastAsia"/>
          <w:sz w:val="24"/>
          <w:lang w:eastAsia="ja-JP"/>
        </w:rPr>
        <w:t xml:space="preserve"> </w:t>
      </w:r>
      <w:del w:id="2605" w:author="i0806927" w:date="2016-03-30T14:22:00Z">
        <w:r w:rsidDel="00354602">
          <w:rPr>
            <w:rFonts w:ascii="Helvetica" w:hAnsi="Helvetica" w:cs="Helvetica" w:hint="eastAsia"/>
            <w:sz w:val="24"/>
            <w:lang w:eastAsia="ja-JP"/>
          </w:rPr>
          <w:delText>Order Feasibility check</w:delText>
        </w:r>
      </w:del>
      <w:ins w:id="2606" w:author="i0806927" w:date="2016-03-30T14:22:00Z">
        <w:r w:rsidR="00354602">
          <w:rPr>
            <w:rFonts w:ascii="Helvetica" w:hAnsi="Helvetica" w:cs="Helvetica" w:hint="eastAsia"/>
            <w:sz w:val="24"/>
            <w:lang w:eastAsia="ja-JP"/>
          </w:rPr>
          <w:t>Product-Offer</w:t>
        </w:r>
      </w:ins>
      <w:ins w:id="2607" w:author="i0806927" w:date="2016-03-30T14:24:00Z">
        <w:r w:rsidR="00354602">
          <w:rPr>
            <w:rFonts w:ascii="Helvetica" w:hAnsi="Helvetica" w:cs="Helvetica" w:hint="eastAsia"/>
            <w:sz w:val="24"/>
            <w:lang w:eastAsia="ja-JP"/>
          </w:rPr>
          <w:t>ing Qualification</w:t>
        </w:r>
      </w:ins>
      <w:r w:rsidRPr="000179B2">
        <w:rPr>
          <w:rFonts w:ascii="Helvetica" w:hAnsi="Helvetica" w:cs="Helvetica"/>
          <w:sz w:val="24"/>
          <w:lang w:eastAsia="it-IT"/>
        </w:rPr>
        <w:t>:</w:t>
      </w:r>
    </w:p>
    <w:p w14:paraId="4F6C6C76" w14:textId="578EFCF9" w:rsidR="00B711C7" w:rsidRDefault="003E00CD" w:rsidP="00B711C7">
      <w:pPr>
        <w:rPr>
          <w:rFonts w:ascii="Helvetica" w:hAnsi="Helvetica" w:cs="Helvetica"/>
          <w:sz w:val="24"/>
          <w:lang w:eastAsia="ja-JP"/>
        </w:rPr>
      </w:pPr>
      <w:r>
        <w:rPr>
          <w:rFonts w:ascii="Helvetica" w:hAnsi="Helvetica" w:cs="Helvetica" w:hint="eastAsia"/>
          <w:sz w:val="24"/>
          <w:lang w:eastAsia="ja-JP"/>
        </w:rPr>
        <w:t xml:space="preserve">Service provider execute </w:t>
      </w:r>
      <w:del w:id="2608" w:author="i0806927" w:date="2016-03-30T14:24:00Z">
        <w:r w:rsidDel="00354602">
          <w:rPr>
            <w:rFonts w:ascii="Helvetica" w:hAnsi="Helvetica" w:cs="Helvetica" w:hint="eastAsia"/>
            <w:sz w:val="24"/>
            <w:lang w:eastAsia="ja-JP"/>
          </w:rPr>
          <w:delText xml:space="preserve">order </w:delText>
        </w:r>
        <w:r w:rsidDel="00354602">
          <w:rPr>
            <w:rFonts w:ascii="Helvetica" w:hAnsi="Helvetica" w:cs="Helvetica"/>
            <w:sz w:val="24"/>
            <w:lang w:eastAsia="ja-JP"/>
          </w:rPr>
          <w:delText>feasibility</w:delText>
        </w:r>
        <w:r w:rsidDel="00354602">
          <w:rPr>
            <w:rFonts w:ascii="Helvetica" w:hAnsi="Helvetica" w:cs="Helvetica" w:hint="eastAsia"/>
            <w:sz w:val="24"/>
            <w:lang w:eastAsia="ja-JP"/>
          </w:rPr>
          <w:delText xml:space="preserve"> check</w:delText>
        </w:r>
      </w:del>
      <w:ins w:id="2609" w:author="i0806927" w:date="2016-03-30T14:24:00Z">
        <w:r w:rsidR="00354602">
          <w:rPr>
            <w:rFonts w:ascii="Helvetica" w:hAnsi="Helvetica" w:cs="Helvetica" w:hint="eastAsia"/>
            <w:sz w:val="24"/>
            <w:lang w:eastAsia="ja-JP"/>
          </w:rPr>
          <w:t>Pro</w:t>
        </w:r>
      </w:ins>
      <w:ins w:id="2610" w:author="i0806927" w:date="2016-03-30T16:23:00Z">
        <w:r w:rsidR="00151CE2">
          <w:rPr>
            <w:rFonts w:ascii="Helvetica" w:hAnsi="Helvetica" w:cs="Helvetica" w:hint="eastAsia"/>
            <w:sz w:val="24"/>
            <w:lang w:eastAsia="ja-JP"/>
          </w:rPr>
          <w:t>d</w:t>
        </w:r>
      </w:ins>
      <w:ins w:id="2611" w:author="i0806927" w:date="2016-03-30T14:24:00Z">
        <w:r w:rsidR="00354602">
          <w:rPr>
            <w:rFonts w:ascii="Helvetica" w:hAnsi="Helvetica" w:cs="Helvetica" w:hint="eastAsia"/>
            <w:sz w:val="24"/>
            <w:lang w:eastAsia="ja-JP"/>
          </w:rPr>
          <w:t>uct-Offering Qualification</w:t>
        </w:r>
      </w:ins>
      <w:r>
        <w:rPr>
          <w:rFonts w:ascii="Helvetica" w:hAnsi="Helvetica" w:cs="Helvetica" w:hint="eastAsia"/>
          <w:sz w:val="24"/>
          <w:lang w:eastAsia="ja-JP"/>
        </w:rPr>
        <w:t xml:space="preserve"> request to get </w:t>
      </w:r>
      <w:r w:rsidR="00E07A18">
        <w:rPr>
          <w:rFonts w:ascii="Helvetica" w:hAnsi="Helvetica" w:cs="Helvetica" w:hint="eastAsia"/>
          <w:sz w:val="24"/>
          <w:lang w:eastAsia="ja-JP"/>
        </w:rPr>
        <w:t>the customer location Feasibility</w:t>
      </w:r>
      <w:r w:rsidR="002A7736">
        <w:rPr>
          <w:rFonts w:ascii="Helvetica" w:hAnsi="Helvetica" w:cs="Helvetica" w:hint="eastAsia"/>
          <w:sz w:val="24"/>
          <w:lang w:eastAsia="ja-JP"/>
        </w:rPr>
        <w:t xml:space="preserve"> include Commercial and Technical eligibility</w:t>
      </w:r>
      <w:r w:rsidR="00E07A18">
        <w:rPr>
          <w:rFonts w:ascii="Helvetica" w:hAnsi="Helvetica" w:cs="Helvetica" w:hint="eastAsia"/>
          <w:sz w:val="24"/>
          <w:lang w:eastAsia="ja-JP"/>
        </w:rPr>
        <w:t>.</w:t>
      </w:r>
    </w:p>
    <w:p w14:paraId="7B924DBB" w14:textId="0DAA29F6" w:rsidR="003E00CD" w:rsidRPr="00014AEA" w:rsidRDefault="003E00CD" w:rsidP="00B711C7">
      <w:pPr>
        <w:rPr>
          <w:rFonts w:ascii="Helvetica" w:hAnsi="Helvetica" w:cs="Helvetica"/>
          <w:sz w:val="24"/>
          <w:lang w:eastAsia="ja-JP"/>
        </w:rPr>
      </w:pPr>
    </w:p>
    <w:tbl>
      <w:tblPr>
        <w:tblW w:w="0" w:type="auto"/>
        <w:tblCellMar>
          <w:top w:w="115" w:type="dxa"/>
          <w:left w:w="115" w:type="dxa"/>
          <w:bottom w:w="115" w:type="dxa"/>
          <w:right w:w="115" w:type="dxa"/>
        </w:tblCellMar>
        <w:tblLook w:val="04A0" w:firstRow="1" w:lastRow="0" w:firstColumn="1" w:lastColumn="0" w:noHBand="0" w:noVBand="1"/>
      </w:tblPr>
      <w:tblGrid>
        <w:gridCol w:w="10575"/>
      </w:tblGrid>
      <w:tr w:rsidR="00B711C7" w:rsidRPr="00CF752B" w14:paraId="75C38FC8" w14:textId="77777777" w:rsidTr="00B711C7">
        <w:tc>
          <w:tcPr>
            <w:tcW w:w="9590" w:type="dxa"/>
            <w:shd w:val="clear" w:color="auto" w:fill="D9D9D9" w:themeFill="background1" w:themeFillShade="D9"/>
          </w:tcPr>
          <w:p w14:paraId="6C195045" w14:textId="77777777" w:rsidR="00075742" w:rsidRPr="00596FF6" w:rsidRDefault="00075742" w:rsidP="00075742">
            <w:pPr>
              <w:keepNext/>
              <w:keepLines/>
              <w:suppressAutoHyphens/>
              <w:spacing w:before="140" w:after="0" w:line="360" w:lineRule="auto"/>
              <w:ind w:left="1080"/>
              <w:outlineLvl w:val="7"/>
              <w:rPr>
                <w:ins w:id="2612" w:author="i0806927" w:date="2016-04-04T10:38:00Z"/>
                <w:rFonts w:ascii="Helvetica" w:hAnsi="Helvetica"/>
                <w:szCs w:val="20"/>
                <w:lang w:eastAsia="ja-JP"/>
                <w:rPrChange w:id="2613" w:author="i0806927" w:date="2016-04-04T10:38:00Z">
                  <w:rPr>
                    <w:ins w:id="2614" w:author="i0806927" w:date="2016-04-04T10:38:00Z"/>
                    <w:rFonts w:ascii="Helvetica" w:hAnsi="Helvetica"/>
                    <w:i/>
                    <w:spacing w:val="-4"/>
                    <w:kern w:val="1"/>
                    <w:sz w:val="18"/>
                    <w:szCs w:val="20"/>
                    <w:highlight w:val="yellow"/>
                    <w:lang w:eastAsia="ja-JP"/>
                  </w:rPr>
                </w:rPrChange>
              </w:rPr>
            </w:pPr>
            <w:ins w:id="2615" w:author="i0806927" w:date="2016-04-01T13:28:00Z">
              <w:r w:rsidRPr="00596FF6">
                <w:rPr>
                  <w:rFonts w:ascii="Helvetica" w:hAnsi="Helvetica"/>
                  <w:szCs w:val="20"/>
                  <w:lang w:eastAsia="it-IT"/>
                </w:rPr>
                <w:t>{</w:t>
              </w:r>
            </w:ins>
          </w:p>
          <w:p w14:paraId="460CADD8" w14:textId="6F760CBC" w:rsidR="00596FF6" w:rsidRPr="0007128D" w:rsidRDefault="00596FF6" w:rsidP="00075742">
            <w:pPr>
              <w:keepNext/>
              <w:keepLines/>
              <w:suppressAutoHyphens/>
              <w:spacing w:before="140" w:after="0" w:line="360" w:lineRule="auto"/>
              <w:ind w:left="1080"/>
              <w:outlineLvl w:val="7"/>
              <w:rPr>
                <w:ins w:id="2616" w:author="i0806927" w:date="2016-04-01T13:28:00Z"/>
                <w:rFonts w:ascii="Helvetica" w:hAnsi="Helvetica"/>
                <w:szCs w:val="20"/>
                <w:highlight w:val="green"/>
                <w:lang w:eastAsia="ja-JP"/>
                <w:rPrChange w:id="2617" w:author="i0806927" w:date="2016-04-04T13:31:00Z">
                  <w:rPr>
                    <w:ins w:id="2618" w:author="i0806927" w:date="2016-04-01T13:28:00Z"/>
                    <w:rFonts w:ascii="Helvetica" w:hAnsi="Helvetica"/>
                    <w:i/>
                    <w:spacing w:val="-4"/>
                    <w:kern w:val="1"/>
                    <w:sz w:val="18"/>
                    <w:szCs w:val="20"/>
                    <w:lang w:eastAsia="it-IT"/>
                  </w:rPr>
                </w:rPrChange>
              </w:rPr>
            </w:pPr>
            <w:ins w:id="2619" w:author="i0806927" w:date="2016-04-04T10:38:00Z">
              <w:r w:rsidRPr="0007128D">
                <w:rPr>
                  <w:rFonts w:ascii="Helvetica" w:hAnsi="Helvetica"/>
                  <w:szCs w:val="20"/>
                  <w:highlight w:val="green"/>
                  <w:lang w:eastAsia="ja-JP"/>
                  <w:rPrChange w:id="2620" w:author="i0806927" w:date="2016-04-04T13:31:00Z">
                    <w:rPr>
                      <w:rFonts w:ascii="Helvetica" w:hAnsi="Helvetica"/>
                      <w:szCs w:val="20"/>
                      <w:highlight w:val="yellow"/>
                      <w:lang w:eastAsia="ja-JP"/>
                    </w:rPr>
                  </w:rPrChange>
                </w:rPr>
                <w:t xml:space="preserve">  // Product-Offering Qualification Request</w:t>
              </w:r>
            </w:ins>
          </w:p>
          <w:p w14:paraId="2229543D" w14:textId="77777777" w:rsidR="00075742" w:rsidRPr="0007128D" w:rsidRDefault="00075742" w:rsidP="00075742">
            <w:pPr>
              <w:spacing w:after="0" w:line="360" w:lineRule="auto"/>
              <w:rPr>
                <w:ins w:id="2621" w:author="i0806927" w:date="2016-04-01T13:28:00Z"/>
                <w:rFonts w:ascii="Helvetica" w:hAnsi="Helvetica"/>
                <w:szCs w:val="20"/>
                <w:highlight w:val="yellow"/>
                <w:lang w:eastAsia="it-IT"/>
                <w:rPrChange w:id="2622" w:author="i0806927" w:date="2016-04-04T13:31:00Z">
                  <w:rPr>
                    <w:ins w:id="2623" w:author="i0806927" w:date="2016-04-01T13:28:00Z"/>
                    <w:rFonts w:ascii="Helvetica" w:hAnsi="Helvetica"/>
                    <w:szCs w:val="20"/>
                    <w:lang w:eastAsia="it-IT"/>
                  </w:rPr>
                </w:rPrChange>
              </w:rPr>
            </w:pPr>
            <w:ins w:id="2624" w:author="i0806927" w:date="2016-04-01T13:28:00Z">
              <w:r w:rsidRPr="00596FF6">
                <w:rPr>
                  <w:rFonts w:ascii="Helvetica" w:hAnsi="Helvetica"/>
                  <w:szCs w:val="20"/>
                  <w:lang w:eastAsia="it-IT"/>
                </w:rPr>
                <w:t xml:space="preserve">  </w:t>
              </w:r>
              <w:r w:rsidRPr="0007128D">
                <w:rPr>
                  <w:rFonts w:ascii="Helvetica" w:hAnsi="Helvetica"/>
                  <w:szCs w:val="20"/>
                  <w:highlight w:val="yellow"/>
                  <w:lang w:eastAsia="it-IT"/>
                  <w:rPrChange w:id="2625" w:author="i0806927" w:date="2016-04-04T13:31:00Z">
                    <w:rPr>
                      <w:rFonts w:ascii="Helvetica" w:hAnsi="Helvetica"/>
                      <w:szCs w:val="20"/>
                      <w:lang w:eastAsia="it-IT"/>
                    </w:rPr>
                  </w:rPrChange>
                </w:rPr>
                <w:t>"productOfferingQualificationRequest" : {</w:t>
              </w:r>
            </w:ins>
          </w:p>
          <w:p w14:paraId="269174AA" w14:textId="77777777" w:rsidR="00075742" w:rsidRPr="0007128D" w:rsidRDefault="00075742" w:rsidP="00075742">
            <w:pPr>
              <w:keepNext/>
              <w:keepLines/>
              <w:suppressAutoHyphens/>
              <w:spacing w:before="140" w:after="0" w:line="360" w:lineRule="auto"/>
              <w:ind w:left="1080"/>
              <w:outlineLvl w:val="7"/>
              <w:rPr>
                <w:ins w:id="2626" w:author="i0806927" w:date="2016-04-01T13:28:00Z"/>
                <w:rFonts w:ascii="Helvetica" w:hAnsi="Helvetica"/>
                <w:szCs w:val="20"/>
                <w:highlight w:val="yellow"/>
                <w:lang w:eastAsia="it-IT"/>
                <w:rPrChange w:id="2627" w:author="i0806927" w:date="2016-04-04T13:31:00Z">
                  <w:rPr>
                    <w:ins w:id="2628" w:author="i0806927" w:date="2016-04-01T13:28:00Z"/>
                    <w:rFonts w:ascii="Helvetica" w:hAnsi="Helvetica"/>
                    <w:i/>
                    <w:spacing w:val="-4"/>
                    <w:kern w:val="1"/>
                    <w:sz w:val="18"/>
                    <w:szCs w:val="20"/>
                    <w:lang w:eastAsia="it-IT"/>
                  </w:rPr>
                </w:rPrChange>
              </w:rPr>
            </w:pPr>
            <w:ins w:id="2629" w:author="i0806927" w:date="2016-04-01T13:28:00Z">
              <w:r w:rsidRPr="0007128D">
                <w:rPr>
                  <w:rFonts w:ascii="Helvetica" w:hAnsi="Helvetica"/>
                  <w:szCs w:val="20"/>
                  <w:highlight w:val="yellow"/>
                  <w:lang w:eastAsia="it-IT"/>
                  <w:rPrChange w:id="2630" w:author="i0806927" w:date="2016-04-04T13:31:00Z">
                    <w:rPr>
                      <w:rFonts w:ascii="Helvetica" w:hAnsi="Helvetica"/>
                      <w:szCs w:val="20"/>
                      <w:lang w:eastAsia="it-IT"/>
                    </w:rPr>
                  </w:rPrChange>
                </w:rPr>
                <w:t xml:space="preserve">    "partyId" : "service_provider_0001",</w:t>
              </w:r>
            </w:ins>
          </w:p>
          <w:p w14:paraId="353562B1" w14:textId="77777777" w:rsidR="00075742" w:rsidRPr="0007128D" w:rsidRDefault="00075742" w:rsidP="00075742">
            <w:pPr>
              <w:keepNext/>
              <w:keepLines/>
              <w:suppressAutoHyphens/>
              <w:spacing w:before="140" w:after="0" w:line="360" w:lineRule="auto"/>
              <w:ind w:left="1080"/>
              <w:outlineLvl w:val="7"/>
              <w:rPr>
                <w:ins w:id="2631" w:author="i0806927" w:date="2016-04-01T13:28:00Z"/>
                <w:rFonts w:ascii="Helvetica" w:hAnsi="Helvetica"/>
                <w:szCs w:val="20"/>
                <w:highlight w:val="yellow"/>
                <w:lang w:eastAsia="it-IT"/>
                <w:rPrChange w:id="2632" w:author="i0806927" w:date="2016-04-04T13:31:00Z">
                  <w:rPr>
                    <w:ins w:id="2633" w:author="i0806927" w:date="2016-04-01T13:28:00Z"/>
                    <w:rFonts w:ascii="Helvetica" w:hAnsi="Helvetica"/>
                    <w:i/>
                    <w:spacing w:val="-4"/>
                    <w:kern w:val="1"/>
                    <w:sz w:val="18"/>
                    <w:szCs w:val="20"/>
                    <w:lang w:eastAsia="it-IT"/>
                  </w:rPr>
                </w:rPrChange>
              </w:rPr>
            </w:pPr>
            <w:ins w:id="2634" w:author="i0806927" w:date="2016-04-01T13:28:00Z">
              <w:r w:rsidRPr="0007128D">
                <w:rPr>
                  <w:rFonts w:ascii="Helvetica" w:hAnsi="Helvetica"/>
                  <w:szCs w:val="20"/>
                  <w:highlight w:val="yellow"/>
                  <w:lang w:eastAsia="it-IT"/>
                  <w:rPrChange w:id="2635" w:author="i0806927" w:date="2016-04-04T13:31:00Z">
                    <w:rPr>
                      <w:rFonts w:ascii="Helvetica" w:hAnsi="Helvetica"/>
                      <w:szCs w:val="20"/>
                      <w:lang w:eastAsia="it-IT"/>
                    </w:rPr>
                  </w:rPrChange>
                </w:rPr>
                <w:t xml:space="preserve">    "channel" : "web store",</w:t>
              </w:r>
            </w:ins>
          </w:p>
          <w:p w14:paraId="5C17FE56" w14:textId="77777777" w:rsidR="00075742" w:rsidRDefault="00075742" w:rsidP="00075742">
            <w:pPr>
              <w:spacing w:after="0" w:line="360" w:lineRule="auto"/>
              <w:rPr>
                <w:ins w:id="2636" w:author="i0806927" w:date="2016-04-04T10:39:00Z"/>
                <w:rFonts w:ascii="Helvetica" w:hAnsi="Helvetica"/>
                <w:szCs w:val="20"/>
                <w:lang w:eastAsia="ja-JP"/>
              </w:rPr>
            </w:pPr>
            <w:ins w:id="2637" w:author="i0806927" w:date="2016-04-01T13:28:00Z">
              <w:r w:rsidRPr="0007128D">
                <w:rPr>
                  <w:rFonts w:ascii="Helvetica" w:hAnsi="Helvetica"/>
                  <w:szCs w:val="20"/>
                  <w:highlight w:val="yellow"/>
                  <w:lang w:eastAsia="it-IT"/>
                  <w:rPrChange w:id="2638" w:author="i0806927" w:date="2016-04-04T13:31:00Z">
                    <w:rPr>
                      <w:rFonts w:ascii="Helvetica" w:hAnsi="Helvetica"/>
                      <w:szCs w:val="20"/>
                      <w:lang w:eastAsia="it-IT"/>
                    </w:rPr>
                  </w:rPrChange>
                </w:rPr>
                <w:t xml:space="preserve">    "productInventoryId" : "ADSL_locate_No",</w:t>
              </w:r>
            </w:ins>
          </w:p>
          <w:p w14:paraId="24DC5287" w14:textId="6DA1C0CB" w:rsidR="00596FF6" w:rsidRPr="00596FF6" w:rsidRDefault="00596FF6" w:rsidP="00075742">
            <w:pPr>
              <w:keepNext/>
              <w:keepLines/>
              <w:suppressAutoHyphens/>
              <w:spacing w:before="140" w:after="0" w:line="360" w:lineRule="auto"/>
              <w:ind w:left="1080"/>
              <w:outlineLvl w:val="7"/>
              <w:rPr>
                <w:ins w:id="2639" w:author="i0806927" w:date="2016-04-01T13:28:00Z"/>
                <w:rFonts w:ascii="Helvetica" w:hAnsi="Helvetica"/>
                <w:szCs w:val="20"/>
                <w:lang w:eastAsia="ja-JP"/>
                <w:rPrChange w:id="2640" w:author="i0806927" w:date="2016-04-04T10:38:00Z">
                  <w:rPr>
                    <w:ins w:id="2641" w:author="i0806927" w:date="2016-04-01T13:28:00Z"/>
                    <w:rFonts w:ascii="Helvetica" w:hAnsi="Helvetica"/>
                    <w:i/>
                    <w:spacing w:val="-4"/>
                    <w:kern w:val="1"/>
                    <w:sz w:val="18"/>
                    <w:szCs w:val="20"/>
                    <w:lang w:eastAsia="it-IT"/>
                  </w:rPr>
                </w:rPrChange>
              </w:rPr>
            </w:pPr>
            <w:ins w:id="2642" w:author="i0806927" w:date="2016-04-04T10:40:00Z">
              <w:r>
                <w:rPr>
                  <w:rFonts w:ascii="Helvetica" w:hAnsi="Helvetica" w:hint="eastAsia"/>
                  <w:szCs w:val="20"/>
                  <w:lang w:eastAsia="ja-JP"/>
                </w:rPr>
                <w:t xml:space="preserve">    </w:t>
              </w:r>
              <w:r w:rsidRPr="0007128D">
                <w:rPr>
                  <w:rFonts w:ascii="Helvetica" w:hAnsi="Helvetica"/>
                  <w:szCs w:val="20"/>
                  <w:highlight w:val="green"/>
                  <w:lang w:eastAsia="ja-JP"/>
                  <w:rPrChange w:id="2643" w:author="i0806927" w:date="2016-04-04T13:31:00Z">
                    <w:rPr>
                      <w:rFonts w:ascii="Helvetica" w:hAnsi="Helvetica"/>
                      <w:szCs w:val="20"/>
                      <w:lang w:eastAsia="ja-JP"/>
                    </w:rPr>
                  </w:rPrChange>
                </w:rPr>
                <w:t xml:space="preserve">// </w:t>
              </w:r>
            </w:ins>
            <w:ins w:id="2644" w:author="i0806927" w:date="2016-04-04T10:41:00Z">
              <w:r w:rsidRPr="0007128D">
                <w:rPr>
                  <w:rFonts w:ascii="Helvetica" w:hAnsi="Helvetica"/>
                  <w:szCs w:val="20"/>
                  <w:highlight w:val="green"/>
                  <w:lang w:eastAsia="ja-JP"/>
                  <w:rPrChange w:id="2645" w:author="i0806927" w:date="2016-04-04T13:31:00Z">
                    <w:rPr>
                      <w:rFonts w:ascii="Helvetica" w:hAnsi="Helvetica"/>
                      <w:szCs w:val="20"/>
                      <w:lang w:eastAsia="ja-JP"/>
                    </w:rPr>
                  </w:rPrChange>
                </w:rPr>
                <w:t>location info</w:t>
              </w:r>
            </w:ins>
            <w:ins w:id="2646" w:author="i0806927" w:date="2016-04-04T10:42:00Z">
              <w:r w:rsidRPr="0007128D">
                <w:rPr>
                  <w:rFonts w:ascii="Helvetica" w:hAnsi="Helvetica"/>
                  <w:szCs w:val="20"/>
                  <w:highlight w:val="green"/>
                  <w:lang w:eastAsia="ja-JP"/>
                  <w:rPrChange w:id="2647" w:author="i0806927" w:date="2016-04-04T13:31:00Z">
                    <w:rPr>
                      <w:rFonts w:ascii="Helvetica" w:hAnsi="Helvetica"/>
                      <w:szCs w:val="20"/>
                      <w:lang w:eastAsia="ja-JP"/>
                    </w:rPr>
                  </w:rPrChange>
                </w:rPr>
                <w:t xml:space="preserve"> is optional in product-offering qualification</w:t>
              </w:r>
              <w:r>
                <w:rPr>
                  <w:rFonts w:ascii="Helvetica" w:hAnsi="Helvetica" w:hint="eastAsia"/>
                  <w:szCs w:val="20"/>
                  <w:lang w:eastAsia="ja-JP"/>
                </w:rPr>
                <w:t xml:space="preserve"> </w:t>
              </w:r>
            </w:ins>
          </w:p>
          <w:p w14:paraId="1F850183" w14:textId="77777777" w:rsidR="00075742" w:rsidRPr="0007128D" w:rsidRDefault="00075742" w:rsidP="00075742">
            <w:pPr>
              <w:keepNext/>
              <w:keepLines/>
              <w:suppressAutoHyphens/>
              <w:spacing w:before="140" w:after="0" w:line="360" w:lineRule="auto"/>
              <w:ind w:left="1080"/>
              <w:outlineLvl w:val="7"/>
              <w:rPr>
                <w:ins w:id="2648" w:author="i0806927" w:date="2016-04-01T13:28:00Z"/>
                <w:rFonts w:ascii="Helvetica" w:hAnsi="Helvetica"/>
                <w:szCs w:val="20"/>
                <w:highlight w:val="yellow"/>
                <w:lang w:eastAsia="it-IT"/>
                <w:rPrChange w:id="2649" w:author="i0806927" w:date="2016-04-04T13:31:00Z">
                  <w:rPr>
                    <w:ins w:id="2650" w:author="i0806927" w:date="2016-04-01T13:28:00Z"/>
                    <w:rFonts w:ascii="Helvetica" w:hAnsi="Helvetica"/>
                    <w:i/>
                    <w:spacing w:val="-4"/>
                    <w:kern w:val="1"/>
                    <w:sz w:val="18"/>
                    <w:szCs w:val="20"/>
                    <w:lang w:eastAsia="it-IT"/>
                  </w:rPr>
                </w:rPrChange>
              </w:rPr>
            </w:pPr>
            <w:ins w:id="2651" w:author="i0806927" w:date="2016-04-01T13:28:00Z">
              <w:r w:rsidRPr="00596FF6">
                <w:rPr>
                  <w:rFonts w:ascii="Helvetica" w:hAnsi="Helvetica"/>
                  <w:szCs w:val="20"/>
                  <w:lang w:eastAsia="it-IT"/>
                </w:rPr>
                <w:t xml:space="preserve">    </w:t>
              </w:r>
              <w:r w:rsidRPr="0007128D">
                <w:rPr>
                  <w:rFonts w:ascii="Helvetica" w:hAnsi="Helvetica"/>
                  <w:szCs w:val="20"/>
                  <w:highlight w:val="yellow"/>
                  <w:lang w:eastAsia="it-IT"/>
                  <w:rPrChange w:id="2652" w:author="i0806927" w:date="2016-04-04T13:31:00Z">
                    <w:rPr>
                      <w:rFonts w:ascii="Helvetica" w:hAnsi="Helvetica"/>
                      <w:szCs w:val="20"/>
                      <w:lang w:eastAsia="it-IT"/>
                    </w:rPr>
                  </w:rPrChange>
                </w:rPr>
                <w:t>"address" : {</w:t>
              </w:r>
            </w:ins>
          </w:p>
          <w:p w14:paraId="4C97B104" w14:textId="77777777" w:rsidR="00075742" w:rsidRPr="0007128D" w:rsidRDefault="00075742" w:rsidP="00075742">
            <w:pPr>
              <w:keepNext/>
              <w:keepLines/>
              <w:suppressAutoHyphens/>
              <w:spacing w:before="140" w:after="0" w:line="360" w:lineRule="auto"/>
              <w:ind w:left="1080"/>
              <w:outlineLvl w:val="7"/>
              <w:rPr>
                <w:ins w:id="2653" w:author="i0806927" w:date="2016-04-01T13:28:00Z"/>
                <w:rFonts w:ascii="Helvetica" w:hAnsi="Helvetica"/>
                <w:szCs w:val="20"/>
                <w:highlight w:val="yellow"/>
                <w:lang w:eastAsia="it-IT"/>
                <w:rPrChange w:id="2654" w:author="i0806927" w:date="2016-04-04T13:31:00Z">
                  <w:rPr>
                    <w:ins w:id="2655" w:author="i0806927" w:date="2016-04-01T13:28:00Z"/>
                    <w:rFonts w:ascii="Helvetica" w:hAnsi="Helvetica"/>
                    <w:i/>
                    <w:spacing w:val="-4"/>
                    <w:kern w:val="1"/>
                    <w:sz w:val="18"/>
                    <w:szCs w:val="20"/>
                    <w:lang w:eastAsia="it-IT"/>
                  </w:rPr>
                </w:rPrChange>
              </w:rPr>
            </w:pPr>
            <w:ins w:id="2656" w:author="i0806927" w:date="2016-04-01T13:28:00Z">
              <w:r w:rsidRPr="0007128D">
                <w:rPr>
                  <w:rFonts w:ascii="Helvetica" w:hAnsi="Helvetica"/>
                  <w:szCs w:val="20"/>
                  <w:highlight w:val="yellow"/>
                  <w:lang w:eastAsia="it-IT"/>
                  <w:rPrChange w:id="2657" w:author="i0806927" w:date="2016-04-04T13:31:00Z">
                    <w:rPr>
                      <w:rFonts w:ascii="Helvetica" w:hAnsi="Helvetica"/>
                      <w:szCs w:val="20"/>
                      <w:lang w:eastAsia="it-IT"/>
                    </w:rPr>
                  </w:rPrChange>
                </w:rPr>
                <w:t xml:space="preserve">      "id" : "12345678",</w:t>
              </w:r>
            </w:ins>
          </w:p>
          <w:p w14:paraId="1F3B1EC1" w14:textId="77777777" w:rsidR="00075742" w:rsidRPr="0007128D" w:rsidRDefault="00075742" w:rsidP="00075742">
            <w:pPr>
              <w:keepNext/>
              <w:keepLines/>
              <w:suppressAutoHyphens/>
              <w:spacing w:before="140" w:after="0" w:line="360" w:lineRule="auto"/>
              <w:ind w:left="1080"/>
              <w:outlineLvl w:val="7"/>
              <w:rPr>
                <w:ins w:id="2658" w:author="i0806927" w:date="2016-04-01T13:28:00Z"/>
                <w:rFonts w:ascii="Helvetica" w:hAnsi="Helvetica"/>
                <w:szCs w:val="20"/>
                <w:highlight w:val="yellow"/>
                <w:lang w:eastAsia="it-IT"/>
                <w:rPrChange w:id="2659" w:author="i0806927" w:date="2016-04-04T13:31:00Z">
                  <w:rPr>
                    <w:ins w:id="2660" w:author="i0806927" w:date="2016-04-01T13:28:00Z"/>
                    <w:rFonts w:ascii="Helvetica" w:hAnsi="Helvetica"/>
                    <w:i/>
                    <w:spacing w:val="-4"/>
                    <w:kern w:val="1"/>
                    <w:sz w:val="18"/>
                    <w:szCs w:val="20"/>
                    <w:lang w:eastAsia="it-IT"/>
                  </w:rPr>
                </w:rPrChange>
              </w:rPr>
            </w:pPr>
            <w:ins w:id="2661" w:author="i0806927" w:date="2016-04-01T13:28:00Z">
              <w:r w:rsidRPr="0007128D">
                <w:rPr>
                  <w:rFonts w:ascii="Helvetica" w:hAnsi="Helvetica"/>
                  <w:szCs w:val="20"/>
                  <w:highlight w:val="yellow"/>
                  <w:lang w:eastAsia="it-IT"/>
                  <w:rPrChange w:id="2662" w:author="i0806927" w:date="2016-04-04T13:31:00Z">
                    <w:rPr>
                      <w:rFonts w:ascii="Helvetica" w:hAnsi="Helvetica"/>
                      <w:szCs w:val="20"/>
                      <w:lang w:eastAsia="it-IT"/>
                    </w:rPr>
                  </w:rPrChange>
                </w:rPr>
                <w:t xml:space="preserve">    },</w:t>
              </w:r>
            </w:ins>
          </w:p>
          <w:p w14:paraId="36A89E48" w14:textId="77777777" w:rsidR="00075742" w:rsidRPr="0007128D" w:rsidRDefault="00075742" w:rsidP="00075742">
            <w:pPr>
              <w:keepNext/>
              <w:keepLines/>
              <w:suppressAutoHyphens/>
              <w:spacing w:before="140" w:after="0" w:line="360" w:lineRule="auto"/>
              <w:ind w:left="1080"/>
              <w:outlineLvl w:val="7"/>
              <w:rPr>
                <w:ins w:id="2663" w:author="i0806927" w:date="2016-04-01T13:28:00Z"/>
                <w:rFonts w:ascii="Helvetica" w:hAnsi="Helvetica"/>
                <w:szCs w:val="20"/>
                <w:highlight w:val="yellow"/>
                <w:lang w:eastAsia="it-IT"/>
                <w:rPrChange w:id="2664" w:author="i0806927" w:date="2016-04-04T13:31:00Z">
                  <w:rPr>
                    <w:ins w:id="2665" w:author="i0806927" w:date="2016-04-01T13:28:00Z"/>
                    <w:rFonts w:ascii="Helvetica" w:hAnsi="Helvetica"/>
                    <w:i/>
                    <w:spacing w:val="-4"/>
                    <w:kern w:val="1"/>
                    <w:sz w:val="18"/>
                    <w:szCs w:val="20"/>
                    <w:lang w:eastAsia="it-IT"/>
                  </w:rPr>
                </w:rPrChange>
              </w:rPr>
            </w:pPr>
            <w:ins w:id="2666" w:author="i0806927" w:date="2016-04-01T13:28:00Z">
              <w:r w:rsidRPr="0007128D">
                <w:rPr>
                  <w:rFonts w:ascii="Helvetica" w:hAnsi="Helvetica"/>
                  <w:szCs w:val="20"/>
                  <w:highlight w:val="yellow"/>
                  <w:lang w:eastAsia="it-IT"/>
                  <w:rPrChange w:id="2667" w:author="i0806927" w:date="2016-04-04T13:31:00Z">
                    <w:rPr>
                      <w:rFonts w:ascii="Helvetica" w:hAnsi="Helvetica"/>
                      <w:szCs w:val="20"/>
                      <w:lang w:eastAsia="it-IT"/>
                    </w:rPr>
                  </w:rPrChange>
                </w:rPr>
                <w:t xml:space="preserve">    "productOfferingSpecification" : [</w:t>
              </w:r>
            </w:ins>
          </w:p>
          <w:p w14:paraId="7DCD0BF1" w14:textId="77777777" w:rsidR="00075742" w:rsidRPr="0007128D" w:rsidRDefault="00075742" w:rsidP="00075742">
            <w:pPr>
              <w:spacing w:after="0" w:line="360" w:lineRule="auto"/>
              <w:rPr>
                <w:ins w:id="2668" w:author="i0806927" w:date="2016-04-01T13:28:00Z"/>
                <w:rFonts w:ascii="Helvetica" w:hAnsi="Helvetica"/>
                <w:szCs w:val="20"/>
                <w:highlight w:val="yellow"/>
                <w:lang w:eastAsia="it-IT"/>
                <w:rPrChange w:id="2669" w:author="i0806927" w:date="2016-04-04T13:31:00Z">
                  <w:rPr>
                    <w:ins w:id="2670" w:author="i0806927" w:date="2016-04-01T13:28:00Z"/>
                    <w:rFonts w:ascii="Helvetica" w:hAnsi="Helvetica"/>
                    <w:szCs w:val="20"/>
                    <w:lang w:eastAsia="it-IT"/>
                  </w:rPr>
                </w:rPrChange>
              </w:rPr>
            </w:pPr>
            <w:ins w:id="2671" w:author="i0806927" w:date="2016-04-01T13:28:00Z">
              <w:r w:rsidRPr="0007128D">
                <w:rPr>
                  <w:rFonts w:ascii="Helvetica" w:hAnsi="Helvetica"/>
                  <w:szCs w:val="20"/>
                  <w:highlight w:val="yellow"/>
                  <w:lang w:eastAsia="it-IT"/>
                  <w:rPrChange w:id="2672" w:author="i0806927" w:date="2016-04-04T13:31:00Z">
                    <w:rPr>
                      <w:rFonts w:ascii="Helvetica" w:hAnsi="Helvetica"/>
                      <w:szCs w:val="20"/>
                      <w:lang w:eastAsia="it-IT"/>
                    </w:rPr>
                  </w:rPrChange>
                </w:rPr>
                <w:t xml:space="preserve">      {</w:t>
              </w:r>
            </w:ins>
          </w:p>
          <w:p w14:paraId="3E5009F2" w14:textId="77777777" w:rsidR="00075742" w:rsidRPr="0007128D" w:rsidRDefault="00075742" w:rsidP="00075742">
            <w:pPr>
              <w:keepNext/>
              <w:keepLines/>
              <w:suppressAutoHyphens/>
              <w:spacing w:before="140" w:after="0" w:line="360" w:lineRule="auto"/>
              <w:ind w:left="1080"/>
              <w:outlineLvl w:val="7"/>
              <w:rPr>
                <w:ins w:id="2673" w:author="i0806927" w:date="2016-04-01T13:28:00Z"/>
                <w:rFonts w:ascii="Helvetica" w:hAnsi="Helvetica"/>
                <w:szCs w:val="20"/>
                <w:highlight w:val="yellow"/>
                <w:lang w:eastAsia="it-IT"/>
                <w:rPrChange w:id="2674" w:author="i0806927" w:date="2016-04-04T13:31:00Z">
                  <w:rPr>
                    <w:ins w:id="2675" w:author="i0806927" w:date="2016-04-01T13:28:00Z"/>
                    <w:rFonts w:ascii="Helvetica" w:hAnsi="Helvetica"/>
                    <w:i/>
                    <w:spacing w:val="-4"/>
                    <w:kern w:val="1"/>
                    <w:sz w:val="18"/>
                    <w:szCs w:val="20"/>
                    <w:lang w:eastAsia="it-IT"/>
                  </w:rPr>
                </w:rPrChange>
              </w:rPr>
            </w:pPr>
            <w:ins w:id="2676" w:author="i0806927" w:date="2016-04-01T13:28:00Z">
              <w:r w:rsidRPr="0007128D">
                <w:rPr>
                  <w:rFonts w:ascii="Helvetica" w:hAnsi="Helvetica"/>
                  <w:szCs w:val="20"/>
                  <w:highlight w:val="yellow"/>
                  <w:lang w:eastAsia="it-IT"/>
                  <w:rPrChange w:id="2677" w:author="i0806927" w:date="2016-04-04T13:31:00Z">
                    <w:rPr>
                      <w:rFonts w:ascii="Helvetica" w:hAnsi="Helvetica"/>
                      <w:szCs w:val="20"/>
                      <w:lang w:eastAsia="it-IT"/>
                    </w:rPr>
                  </w:rPrChange>
                </w:rPr>
                <w:t xml:space="preserve">        "id":"3333"</w:t>
              </w:r>
            </w:ins>
          </w:p>
          <w:p w14:paraId="1F9A6A40" w14:textId="77777777" w:rsidR="00075742" w:rsidRPr="0007128D" w:rsidRDefault="00075742" w:rsidP="00075742">
            <w:pPr>
              <w:keepNext/>
              <w:keepLines/>
              <w:suppressAutoHyphens/>
              <w:spacing w:before="140" w:after="0" w:line="360" w:lineRule="auto"/>
              <w:ind w:left="1080"/>
              <w:outlineLvl w:val="7"/>
              <w:rPr>
                <w:ins w:id="2678" w:author="i0806927" w:date="2016-04-01T13:28:00Z"/>
                <w:rFonts w:ascii="Helvetica" w:hAnsi="Helvetica"/>
                <w:szCs w:val="20"/>
                <w:highlight w:val="yellow"/>
                <w:lang w:eastAsia="it-IT"/>
                <w:rPrChange w:id="2679" w:author="i0806927" w:date="2016-04-04T13:31:00Z">
                  <w:rPr>
                    <w:ins w:id="2680" w:author="i0806927" w:date="2016-04-01T13:28:00Z"/>
                    <w:rFonts w:ascii="Helvetica" w:hAnsi="Helvetica"/>
                    <w:i/>
                    <w:spacing w:val="-4"/>
                    <w:kern w:val="1"/>
                    <w:sz w:val="18"/>
                    <w:szCs w:val="20"/>
                    <w:lang w:eastAsia="it-IT"/>
                  </w:rPr>
                </w:rPrChange>
              </w:rPr>
            </w:pPr>
            <w:ins w:id="2681" w:author="i0806927" w:date="2016-04-01T13:28:00Z">
              <w:r w:rsidRPr="0007128D">
                <w:rPr>
                  <w:rFonts w:ascii="Helvetica" w:hAnsi="Helvetica"/>
                  <w:szCs w:val="20"/>
                  <w:highlight w:val="yellow"/>
                  <w:lang w:eastAsia="it-IT"/>
                  <w:rPrChange w:id="2682" w:author="i0806927" w:date="2016-04-04T13:31:00Z">
                    <w:rPr>
                      <w:rFonts w:ascii="Helvetica" w:hAnsi="Helvetica"/>
                      <w:szCs w:val="20"/>
                      <w:lang w:eastAsia="it-IT"/>
                    </w:rPr>
                  </w:rPrChange>
                </w:rPr>
                <w:t xml:space="preserve">      }</w:t>
              </w:r>
            </w:ins>
          </w:p>
          <w:p w14:paraId="01EACADB" w14:textId="77777777" w:rsidR="00075742" w:rsidRPr="0007128D" w:rsidRDefault="00075742" w:rsidP="00075742">
            <w:pPr>
              <w:keepNext/>
              <w:keepLines/>
              <w:suppressAutoHyphens/>
              <w:spacing w:before="140" w:after="0" w:line="360" w:lineRule="auto"/>
              <w:ind w:left="1080"/>
              <w:outlineLvl w:val="7"/>
              <w:rPr>
                <w:ins w:id="2683" w:author="i0806927" w:date="2016-04-01T13:28:00Z"/>
                <w:rFonts w:ascii="Helvetica" w:hAnsi="Helvetica"/>
                <w:szCs w:val="20"/>
                <w:highlight w:val="yellow"/>
                <w:lang w:eastAsia="it-IT"/>
                <w:rPrChange w:id="2684" w:author="i0806927" w:date="2016-04-04T13:31:00Z">
                  <w:rPr>
                    <w:ins w:id="2685" w:author="i0806927" w:date="2016-04-01T13:28:00Z"/>
                    <w:rFonts w:ascii="Helvetica" w:hAnsi="Helvetica"/>
                    <w:i/>
                    <w:spacing w:val="-4"/>
                    <w:kern w:val="1"/>
                    <w:sz w:val="18"/>
                    <w:szCs w:val="20"/>
                    <w:lang w:eastAsia="it-IT"/>
                  </w:rPr>
                </w:rPrChange>
              </w:rPr>
            </w:pPr>
            <w:ins w:id="2686" w:author="i0806927" w:date="2016-04-01T13:28:00Z">
              <w:r w:rsidRPr="0007128D">
                <w:rPr>
                  <w:rFonts w:ascii="Helvetica" w:hAnsi="Helvetica"/>
                  <w:szCs w:val="20"/>
                  <w:highlight w:val="yellow"/>
                  <w:lang w:eastAsia="it-IT"/>
                  <w:rPrChange w:id="2687" w:author="i0806927" w:date="2016-04-04T13:31:00Z">
                    <w:rPr>
                      <w:rFonts w:ascii="Helvetica" w:hAnsi="Helvetica"/>
                      <w:szCs w:val="20"/>
                      <w:lang w:eastAsia="it-IT"/>
                    </w:rPr>
                  </w:rPrChange>
                </w:rPr>
                <w:t xml:space="preserve">    ],</w:t>
              </w:r>
            </w:ins>
          </w:p>
          <w:p w14:paraId="2774F07A" w14:textId="77777777" w:rsidR="00075742" w:rsidRPr="0007128D" w:rsidRDefault="00075742" w:rsidP="00075742">
            <w:pPr>
              <w:keepNext/>
              <w:keepLines/>
              <w:suppressAutoHyphens/>
              <w:spacing w:before="140" w:after="0" w:line="360" w:lineRule="auto"/>
              <w:ind w:left="1080"/>
              <w:outlineLvl w:val="7"/>
              <w:rPr>
                <w:ins w:id="2688" w:author="i0806927" w:date="2016-04-01T13:28:00Z"/>
                <w:rFonts w:ascii="Helvetica" w:hAnsi="Helvetica"/>
                <w:szCs w:val="20"/>
                <w:highlight w:val="yellow"/>
                <w:lang w:eastAsia="it-IT"/>
                <w:rPrChange w:id="2689" w:author="i0806927" w:date="2016-04-04T13:31:00Z">
                  <w:rPr>
                    <w:ins w:id="2690" w:author="i0806927" w:date="2016-04-01T13:28:00Z"/>
                    <w:rFonts w:ascii="Helvetica" w:hAnsi="Helvetica"/>
                    <w:i/>
                    <w:spacing w:val="-4"/>
                    <w:kern w:val="1"/>
                    <w:sz w:val="18"/>
                    <w:szCs w:val="20"/>
                    <w:lang w:eastAsia="it-IT"/>
                  </w:rPr>
                </w:rPrChange>
              </w:rPr>
            </w:pPr>
            <w:ins w:id="2691" w:author="i0806927" w:date="2016-04-01T13:28:00Z">
              <w:r w:rsidRPr="0007128D">
                <w:rPr>
                  <w:rFonts w:ascii="Helvetica" w:hAnsi="Helvetica"/>
                  <w:szCs w:val="20"/>
                  <w:highlight w:val="yellow"/>
                  <w:lang w:eastAsia="it-IT"/>
                  <w:rPrChange w:id="2692" w:author="i0806927" w:date="2016-04-04T13:31:00Z">
                    <w:rPr>
                      <w:rFonts w:ascii="Helvetica" w:hAnsi="Helvetica"/>
                      <w:szCs w:val="20"/>
                      <w:lang w:eastAsia="it-IT"/>
                    </w:rPr>
                  </w:rPrChange>
                </w:rPr>
                <w:t xml:space="preserve">    "productOfferingCategory" : [</w:t>
              </w:r>
            </w:ins>
          </w:p>
          <w:p w14:paraId="4C3A45A6" w14:textId="77777777" w:rsidR="00075742" w:rsidRPr="0007128D" w:rsidRDefault="00075742" w:rsidP="00075742">
            <w:pPr>
              <w:keepNext/>
              <w:keepLines/>
              <w:suppressAutoHyphens/>
              <w:spacing w:before="140" w:after="0" w:line="360" w:lineRule="auto"/>
              <w:ind w:left="1080"/>
              <w:outlineLvl w:val="7"/>
              <w:rPr>
                <w:ins w:id="2693" w:author="i0806927" w:date="2016-04-01T13:28:00Z"/>
                <w:rFonts w:ascii="Helvetica" w:hAnsi="Helvetica"/>
                <w:szCs w:val="20"/>
                <w:highlight w:val="yellow"/>
                <w:lang w:eastAsia="it-IT"/>
                <w:rPrChange w:id="2694" w:author="i0806927" w:date="2016-04-04T13:31:00Z">
                  <w:rPr>
                    <w:ins w:id="2695" w:author="i0806927" w:date="2016-04-01T13:28:00Z"/>
                    <w:rFonts w:ascii="Helvetica" w:hAnsi="Helvetica"/>
                    <w:i/>
                    <w:spacing w:val="-4"/>
                    <w:kern w:val="1"/>
                    <w:sz w:val="18"/>
                    <w:szCs w:val="20"/>
                    <w:lang w:eastAsia="it-IT"/>
                  </w:rPr>
                </w:rPrChange>
              </w:rPr>
            </w:pPr>
            <w:ins w:id="2696" w:author="i0806927" w:date="2016-04-01T13:28:00Z">
              <w:r w:rsidRPr="0007128D">
                <w:rPr>
                  <w:rFonts w:ascii="Helvetica" w:hAnsi="Helvetica"/>
                  <w:szCs w:val="20"/>
                  <w:highlight w:val="yellow"/>
                  <w:lang w:eastAsia="it-IT"/>
                  <w:rPrChange w:id="2697" w:author="i0806927" w:date="2016-04-04T13:31:00Z">
                    <w:rPr>
                      <w:rFonts w:ascii="Helvetica" w:hAnsi="Helvetica"/>
                      <w:szCs w:val="20"/>
                      <w:lang w:eastAsia="it-IT"/>
                    </w:rPr>
                  </w:rPrChange>
                </w:rPr>
                <w:t xml:space="preserve">      {</w:t>
              </w:r>
            </w:ins>
          </w:p>
          <w:p w14:paraId="728ECD2A" w14:textId="77777777" w:rsidR="00075742" w:rsidRPr="0007128D" w:rsidRDefault="00075742" w:rsidP="00075742">
            <w:pPr>
              <w:keepNext/>
              <w:keepLines/>
              <w:suppressAutoHyphens/>
              <w:spacing w:before="140" w:after="0" w:line="360" w:lineRule="auto"/>
              <w:ind w:left="1080"/>
              <w:outlineLvl w:val="7"/>
              <w:rPr>
                <w:ins w:id="2698" w:author="i0806927" w:date="2016-04-01T13:28:00Z"/>
                <w:rFonts w:ascii="Helvetica" w:hAnsi="Helvetica"/>
                <w:szCs w:val="20"/>
                <w:highlight w:val="yellow"/>
                <w:lang w:eastAsia="it-IT"/>
                <w:rPrChange w:id="2699" w:author="i0806927" w:date="2016-04-04T13:31:00Z">
                  <w:rPr>
                    <w:ins w:id="2700" w:author="i0806927" w:date="2016-04-01T13:28:00Z"/>
                    <w:rFonts w:ascii="Helvetica" w:hAnsi="Helvetica"/>
                    <w:i/>
                    <w:spacing w:val="-4"/>
                    <w:kern w:val="1"/>
                    <w:sz w:val="18"/>
                    <w:szCs w:val="20"/>
                    <w:lang w:eastAsia="it-IT"/>
                  </w:rPr>
                </w:rPrChange>
              </w:rPr>
            </w:pPr>
            <w:ins w:id="2701" w:author="i0806927" w:date="2016-04-01T13:28:00Z">
              <w:r w:rsidRPr="0007128D">
                <w:rPr>
                  <w:rFonts w:ascii="Helvetica" w:hAnsi="Helvetica"/>
                  <w:szCs w:val="20"/>
                  <w:highlight w:val="yellow"/>
                  <w:lang w:eastAsia="it-IT"/>
                  <w:rPrChange w:id="2702" w:author="i0806927" w:date="2016-04-04T13:31:00Z">
                    <w:rPr>
                      <w:rFonts w:ascii="Helvetica" w:hAnsi="Helvetica"/>
                      <w:szCs w:val="20"/>
                      <w:lang w:eastAsia="it-IT"/>
                    </w:rPr>
                  </w:rPrChange>
                </w:rPr>
                <w:t xml:space="preserve">        "id":"TVservice with Internet Play"</w:t>
              </w:r>
            </w:ins>
          </w:p>
          <w:p w14:paraId="6B61B89E" w14:textId="77777777" w:rsidR="00075742" w:rsidRPr="0007128D" w:rsidRDefault="00075742" w:rsidP="00075742">
            <w:pPr>
              <w:keepNext/>
              <w:keepLines/>
              <w:suppressAutoHyphens/>
              <w:spacing w:before="140" w:after="0" w:line="360" w:lineRule="auto"/>
              <w:ind w:left="1080"/>
              <w:outlineLvl w:val="7"/>
              <w:rPr>
                <w:ins w:id="2703" w:author="i0806927" w:date="2016-04-01T13:28:00Z"/>
                <w:rFonts w:ascii="Helvetica" w:hAnsi="Helvetica"/>
                <w:szCs w:val="20"/>
                <w:highlight w:val="yellow"/>
                <w:lang w:eastAsia="it-IT"/>
                <w:rPrChange w:id="2704" w:author="i0806927" w:date="2016-04-04T13:31:00Z">
                  <w:rPr>
                    <w:ins w:id="2705" w:author="i0806927" w:date="2016-04-01T13:28:00Z"/>
                    <w:rFonts w:ascii="Helvetica" w:hAnsi="Helvetica"/>
                    <w:i/>
                    <w:spacing w:val="-4"/>
                    <w:kern w:val="1"/>
                    <w:sz w:val="18"/>
                    <w:szCs w:val="20"/>
                    <w:lang w:eastAsia="it-IT"/>
                  </w:rPr>
                </w:rPrChange>
              </w:rPr>
            </w:pPr>
            <w:ins w:id="2706" w:author="i0806927" w:date="2016-04-01T13:28:00Z">
              <w:r w:rsidRPr="0007128D">
                <w:rPr>
                  <w:rFonts w:ascii="Helvetica" w:hAnsi="Helvetica"/>
                  <w:szCs w:val="20"/>
                  <w:highlight w:val="yellow"/>
                  <w:lang w:eastAsia="it-IT"/>
                  <w:rPrChange w:id="2707" w:author="i0806927" w:date="2016-04-04T13:31:00Z">
                    <w:rPr>
                      <w:rFonts w:ascii="Helvetica" w:hAnsi="Helvetica"/>
                      <w:szCs w:val="20"/>
                      <w:lang w:eastAsia="it-IT"/>
                    </w:rPr>
                  </w:rPrChange>
                </w:rPr>
                <w:t xml:space="preserve">      }</w:t>
              </w:r>
            </w:ins>
          </w:p>
          <w:p w14:paraId="1EF4890D" w14:textId="77777777" w:rsidR="00075742" w:rsidRPr="0007128D" w:rsidRDefault="00075742" w:rsidP="00075742">
            <w:pPr>
              <w:keepNext/>
              <w:keepLines/>
              <w:suppressAutoHyphens/>
              <w:spacing w:before="140" w:after="0" w:line="360" w:lineRule="auto"/>
              <w:ind w:left="1080"/>
              <w:outlineLvl w:val="7"/>
              <w:rPr>
                <w:ins w:id="2708" w:author="i0806927" w:date="2016-04-01T13:28:00Z"/>
                <w:rFonts w:ascii="Helvetica" w:hAnsi="Helvetica"/>
                <w:szCs w:val="20"/>
                <w:highlight w:val="yellow"/>
                <w:lang w:eastAsia="it-IT"/>
                <w:rPrChange w:id="2709" w:author="i0806927" w:date="2016-04-04T13:31:00Z">
                  <w:rPr>
                    <w:ins w:id="2710" w:author="i0806927" w:date="2016-04-01T13:28:00Z"/>
                    <w:rFonts w:ascii="Helvetica" w:hAnsi="Helvetica"/>
                    <w:i/>
                    <w:spacing w:val="-4"/>
                    <w:kern w:val="1"/>
                    <w:sz w:val="18"/>
                    <w:szCs w:val="20"/>
                    <w:lang w:eastAsia="it-IT"/>
                  </w:rPr>
                </w:rPrChange>
              </w:rPr>
            </w:pPr>
            <w:ins w:id="2711" w:author="i0806927" w:date="2016-04-01T13:28:00Z">
              <w:r w:rsidRPr="0007128D">
                <w:rPr>
                  <w:rFonts w:ascii="Helvetica" w:hAnsi="Helvetica"/>
                  <w:szCs w:val="20"/>
                  <w:highlight w:val="yellow"/>
                  <w:lang w:eastAsia="it-IT"/>
                  <w:rPrChange w:id="2712" w:author="i0806927" w:date="2016-04-04T13:31:00Z">
                    <w:rPr>
                      <w:rFonts w:ascii="Helvetica" w:hAnsi="Helvetica"/>
                      <w:szCs w:val="20"/>
                      <w:lang w:eastAsia="it-IT"/>
                    </w:rPr>
                  </w:rPrChange>
                </w:rPr>
                <w:t xml:space="preserve">    ],</w:t>
              </w:r>
            </w:ins>
          </w:p>
          <w:p w14:paraId="263A70BF" w14:textId="77777777" w:rsidR="00075742" w:rsidRPr="0007128D" w:rsidRDefault="00075742" w:rsidP="00075742">
            <w:pPr>
              <w:keepNext/>
              <w:keepLines/>
              <w:suppressAutoHyphens/>
              <w:spacing w:before="140" w:after="0" w:line="360" w:lineRule="auto"/>
              <w:ind w:left="1080"/>
              <w:outlineLvl w:val="7"/>
              <w:rPr>
                <w:ins w:id="2713" w:author="i0806927" w:date="2016-04-01T13:28:00Z"/>
                <w:rFonts w:ascii="Helvetica" w:hAnsi="Helvetica"/>
                <w:szCs w:val="20"/>
                <w:highlight w:val="yellow"/>
                <w:lang w:eastAsia="it-IT"/>
                <w:rPrChange w:id="2714" w:author="i0806927" w:date="2016-04-04T13:31:00Z">
                  <w:rPr>
                    <w:ins w:id="2715" w:author="i0806927" w:date="2016-04-01T13:28:00Z"/>
                    <w:rFonts w:ascii="Helvetica" w:hAnsi="Helvetica"/>
                    <w:i/>
                    <w:spacing w:val="-4"/>
                    <w:kern w:val="1"/>
                    <w:sz w:val="18"/>
                    <w:szCs w:val="20"/>
                    <w:lang w:eastAsia="it-IT"/>
                  </w:rPr>
                </w:rPrChange>
              </w:rPr>
            </w:pPr>
            <w:ins w:id="2716" w:author="i0806927" w:date="2016-04-01T13:28:00Z">
              <w:r w:rsidRPr="0007128D">
                <w:rPr>
                  <w:rFonts w:ascii="Helvetica" w:hAnsi="Helvetica"/>
                  <w:szCs w:val="20"/>
                  <w:highlight w:val="yellow"/>
                  <w:lang w:eastAsia="it-IT"/>
                  <w:rPrChange w:id="2717" w:author="i0806927" w:date="2016-04-04T13:31:00Z">
                    <w:rPr>
                      <w:rFonts w:ascii="Helvetica" w:hAnsi="Helvetica"/>
                      <w:szCs w:val="20"/>
                      <w:lang w:eastAsia="it-IT"/>
                    </w:rPr>
                  </w:rPrChange>
                </w:rPr>
                <w:t xml:space="preserve">    "productCharacteristic" : [</w:t>
              </w:r>
            </w:ins>
          </w:p>
          <w:p w14:paraId="2B040BA1" w14:textId="77777777" w:rsidR="00075742" w:rsidRPr="0007128D" w:rsidRDefault="00075742" w:rsidP="00075742">
            <w:pPr>
              <w:keepNext/>
              <w:keepLines/>
              <w:suppressAutoHyphens/>
              <w:spacing w:before="140" w:after="0" w:line="360" w:lineRule="auto"/>
              <w:ind w:left="1080"/>
              <w:outlineLvl w:val="7"/>
              <w:rPr>
                <w:ins w:id="2718" w:author="i0806927" w:date="2016-04-01T13:28:00Z"/>
                <w:rFonts w:ascii="Helvetica" w:hAnsi="Helvetica"/>
                <w:szCs w:val="20"/>
                <w:highlight w:val="yellow"/>
                <w:lang w:eastAsia="it-IT"/>
                <w:rPrChange w:id="2719" w:author="i0806927" w:date="2016-04-04T13:31:00Z">
                  <w:rPr>
                    <w:ins w:id="2720" w:author="i0806927" w:date="2016-04-01T13:28:00Z"/>
                    <w:rFonts w:ascii="Helvetica" w:hAnsi="Helvetica"/>
                    <w:i/>
                    <w:spacing w:val="-4"/>
                    <w:kern w:val="1"/>
                    <w:sz w:val="18"/>
                    <w:szCs w:val="20"/>
                    <w:lang w:eastAsia="it-IT"/>
                  </w:rPr>
                </w:rPrChange>
              </w:rPr>
            </w:pPr>
            <w:ins w:id="2721" w:author="i0806927" w:date="2016-04-01T13:28:00Z">
              <w:r w:rsidRPr="0007128D">
                <w:rPr>
                  <w:rFonts w:ascii="Helvetica" w:hAnsi="Helvetica"/>
                  <w:szCs w:val="20"/>
                  <w:highlight w:val="yellow"/>
                  <w:lang w:eastAsia="it-IT"/>
                  <w:rPrChange w:id="2722" w:author="i0806927" w:date="2016-04-04T13:31:00Z">
                    <w:rPr>
                      <w:rFonts w:ascii="Helvetica" w:hAnsi="Helvetica"/>
                      <w:szCs w:val="20"/>
                      <w:lang w:eastAsia="it-IT"/>
                    </w:rPr>
                  </w:rPrChange>
                </w:rPr>
                <w:t xml:space="preserve">      {</w:t>
              </w:r>
            </w:ins>
          </w:p>
          <w:p w14:paraId="553EFAD3" w14:textId="77777777" w:rsidR="00075742" w:rsidRPr="0007128D" w:rsidRDefault="00075742" w:rsidP="00075742">
            <w:pPr>
              <w:keepNext/>
              <w:keepLines/>
              <w:suppressAutoHyphens/>
              <w:spacing w:before="140" w:after="0" w:line="360" w:lineRule="auto"/>
              <w:ind w:left="1080"/>
              <w:outlineLvl w:val="7"/>
              <w:rPr>
                <w:ins w:id="2723" w:author="i0806927" w:date="2016-04-01T13:28:00Z"/>
                <w:rFonts w:ascii="Helvetica" w:hAnsi="Helvetica"/>
                <w:szCs w:val="20"/>
                <w:highlight w:val="yellow"/>
                <w:lang w:eastAsia="it-IT"/>
                <w:rPrChange w:id="2724" w:author="i0806927" w:date="2016-04-04T13:31:00Z">
                  <w:rPr>
                    <w:ins w:id="2725" w:author="i0806927" w:date="2016-04-01T13:28:00Z"/>
                    <w:rFonts w:ascii="Helvetica" w:hAnsi="Helvetica"/>
                    <w:i/>
                    <w:spacing w:val="-4"/>
                    <w:kern w:val="1"/>
                    <w:sz w:val="18"/>
                    <w:szCs w:val="20"/>
                    <w:lang w:eastAsia="it-IT"/>
                  </w:rPr>
                </w:rPrChange>
              </w:rPr>
            </w:pPr>
            <w:ins w:id="2726" w:author="i0806927" w:date="2016-04-01T13:28:00Z">
              <w:r w:rsidRPr="0007128D">
                <w:rPr>
                  <w:rFonts w:ascii="Helvetica" w:hAnsi="Helvetica"/>
                  <w:szCs w:val="20"/>
                  <w:highlight w:val="yellow"/>
                  <w:lang w:eastAsia="it-IT"/>
                  <w:rPrChange w:id="2727" w:author="i0806927" w:date="2016-04-04T13:31:00Z">
                    <w:rPr>
                      <w:rFonts w:ascii="Helvetica" w:hAnsi="Helvetica"/>
                      <w:szCs w:val="20"/>
                      <w:lang w:eastAsia="it-IT"/>
                    </w:rPr>
                  </w:rPrChange>
                </w:rPr>
                <w:t xml:space="preserve">        "id":"downstreamspeed",</w:t>
              </w:r>
            </w:ins>
          </w:p>
          <w:p w14:paraId="6C295A99" w14:textId="77777777" w:rsidR="00075742" w:rsidRPr="0007128D" w:rsidRDefault="00075742" w:rsidP="00075742">
            <w:pPr>
              <w:keepNext/>
              <w:keepLines/>
              <w:suppressAutoHyphens/>
              <w:spacing w:before="140" w:after="0" w:line="360" w:lineRule="auto"/>
              <w:ind w:left="1080"/>
              <w:outlineLvl w:val="7"/>
              <w:rPr>
                <w:ins w:id="2728" w:author="i0806927" w:date="2016-04-01T13:28:00Z"/>
                <w:rFonts w:ascii="Helvetica" w:hAnsi="Helvetica"/>
                <w:szCs w:val="20"/>
                <w:highlight w:val="yellow"/>
                <w:lang w:eastAsia="it-IT"/>
                <w:rPrChange w:id="2729" w:author="i0806927" w:date="2016-04-04T13:31:00Z">
                  <w:rPr>
                    <w:ins w:id="2730" w:author="i0806927" w:date="2016-04-01T13:28:00Z"/>
                    <w:rFonts w:ascii="Helvetica" w:hAnsi="Helvetica"/>
                    <w:i/>
                    <w:spacing w:val="-4"/>
                    <w:kern w:val="1"/>
                    <w:sz w:val="18"/>
                    <w:szCs w:val="20"/>
                    <w:lang w:eastAsia="it-IT"/>
                  </w:rPr>
                </w:rPrChange>
              </w:rPr>
            </w:pPr>
            <w:ins w:id="2731" w:author="i0806927" w:date="2016-04-01T13:28:00Z">
              <w:r w:rsidRPr="0007128D">
                <w:rPr>
                  <w:rFonts w:ascii="Helvetica" w:hAnsi="Helvetica"/>
                  <w:szCs w:val="20"/>
                  <w:highlight w:val="yellow"/>
                  <w:lang w:eastAsia="it-IT"/>
                  <w:rPrChange w:id="2732" w:author="i0806927" w:date="2016-04-04T13:31:00Z">
                    <w:rPr>
                      <w:rFonts w:ascii="Helvetica" w:hAnsi="Helvetica"/>
                      <w:szCs w:val="20"/>
                      <w:lang w:eastAsia="it-IT"/>
                    </w:rPr>
                  </w:rPrChange>
                </w:rPr>
                <w:t xml:space="preserve">        "value" : "6MBPS"</w:t>
              </w:r>
            </w:ins>
          </w:p>
          <w:p w14:paraId="098599A5" w14:textId="77777777" w:rsidR="00075742" w:rsidRPr="0007128D" w:rsidRDefault="00075742" w:rsidP="00075742">
            <w:pPr>
              <w:keepNext/>
              <w:keepLines/>
              <w:suppressAutoHyphens/>
              <w:spacing w:before="140" w:after="0" w:line="360" w:lineRule="auto"/>
              <w:ind w:left="1080"/>
              <w:outlineLvl w:val="7"/>
              <w:rPr>
                <w:ins w:id="2733" w:author="i0806927" w:date="2016-04-01T13:28:00Z"/>
                <w:rFonts w:ascii="Helvetica" w:hAnsi="Helvetica"/>
                <w:szCs w:val="20"/>
                <w:highlight w:val="yellow"/>
                <w:lang w:eastAsia="it-IT"/>
                <w:rPrChange w:id="2734" w:author="i0806927" w:date="2016-04-04T13:31:00Z">
                  <w:rPr>
                    <w:ins w:id="2735" w:author="i0806927" w:date="2016-04-01T13:28:00Z"/>
                    <w:rFonts w:ascii="Helvetica" w:hAnsi="Helvetica"/>
                    <w:i/>
                    <w:spacing w:val="-4"/>
                    <w:kern w:val="1"/>
                    <w:sz w:val="18"/>
                    <w:szCs w:val="20"/>
                    <w:lang w:eastAsia="it-IT"/>
                  </w:rPr>
                </w:rPrChange>
              </w:rPr>
            </w:pPr>
            <w:ins w:id="2736" w:author="i0806927" w:date="2016-04-01T13:28:00Z">
              <w:r w:rsidRPr="0007128D">
                <w:rPr>
                  <w:rFonts w:ascii="Helvetica" w:hAnsi="Helvetica"/>
                  <w:szCs w:val="20"/>
                  <w:highlight w:val="yellow"/>
                  <w:lang w:eastAsia="it-IT"/>
                  <w:rPrChange w:id="2737" w:author="i0806927" w:date="2016-04-04T13:31:00Z">
                    <w:rPr>
                      <w:rFonts w:ascii="Helvetica" w:hAnsi="Helvetica"/>
                      <w:szCs w:val="20"/>
                      <w:lang w:eastAsia="it-IT"/>
                    </w:rPr>
                  </w:rPrChange>
                </w:rPr>
                <w:t xml:space="preserve">      }</w:t>
              </w:r>
            </w:ins>
          </w:p>
          <w:p w14:paraId="6563FE5E" w14:textId="77777777" w:rsidR="00075742" w:rsidRPr="0007128D" w:rsidRDefault="00075742" w:rsidP="00075742">
            <w:pPr>
              <w:keepNext/>
              <w:keepLines/>
              <w:suppressAutoHyphens/>
              <w:spacing w:before="140" w:after="0" w:line="360" w:lineRule="auto"/>
              <w:ind w:left="1080"/>
              <w:outlineLvl w:val="7"/>
              <w:rPr>
                <w:ins w:id="2738" w:author="i0806927" w:date="2016-04-01T13:28:00Z"/>
                <w:rFonts w:ascii="Helvetica" w:hAnsi="Helvetica"/>
                <w:szCs w:val="20"/>
                <w:highlight w:val="yellow"/>
                <w:lang w:eastAsia="it-IT"/>
                <w:rPrChange w:id="2739" w:author="i0806927" w:date="2016-04-04T13:31:00Z">
                  <w:rPr>
                    <w:ins w:id="2740" w:author="i0806927" w:date="2016-04-01T13:28:00Z"/>
                    <w:rFonts w:ascii="Helvetica" w:hAnsi="Helvetica"/>
                    <w:i/>
                    <w:spacing w:val="-4"/>
                    <w:kern w:val="1"/>
                    <w:sz w:val="18"/>
                    <w:szCs w:val="20"/>
                    <w:lang w:eastAsia="it-IT"/>
                  </w:rPr>
                </w:rPrChange>
              </w:rPr>
            </w:pPr>
            <w:ins w:id="2741" w:author="i0806927" w:date="2016-04-01T13:28:00Z">
              <w:r w:rsidRPr="0007128D">
                <w:rPr>
                  <w:rFonts w:ascii="Helvetica" w:hAnsi="Helvetica"/>
                  <w:szCs w:val="20"/>
                  <w:highlight w:val="yellow"/>
                  <w:lang w:eastAsia="it-IT"/>
                  <w:rPrChange w:id="2742" w:author="i0806927" w:date="2016-04-04T13:31:00Z">
                    <w:rPr>
                      <w:rFonts w:ascii="Helvetica" w:hAnsi="Helvetica"/>
                      <w:szCs w:val="20"/>
                      <w:lang w:eastAsia="it-IT"/>
                    </w:rPr>
                  </w:rPrChange>
                </w:rPr>
                <w:t xml:space="preserve">    ],</w:t>
              </w:r>
            </w:ins>
          </w:p>
          <w:p w14:paraId="48225B87" w14:textId="77777777" w:rsidR="00075742" w:rsidRPr="0007128D" w:rsidRDefault="00075742" w:rsidP="00075742">
            <w:pPr>
              <w:keepNext/>
              <w:keepLines/>
              <w:suppressAutoHyphens/>
              <w:spacing w:before="140" w:after="0" w:line="360" w:lineRule="auto"/>
              <w:ind w:left="1080"/>
              <w:outlineLvl w:val="7"/>
              <w:rPr>
                <w:ins w:id="2743" w:author="i0806927" w:date="2016-04-01T13:28:00Z"/>
                <w:rFonts w:ascii="Helvetica" w:hAnsi="Helvetica"/>
                <w:szCs w:val="20"/>
                <w:highlight w:val="yellow"/>
                <w:lang w:eastAsia="it-IT"/>
                <w:rPrChange w:id="2744" w:author="i0806927" w:date="2016-04-04T13:31:00Z">
                  <w:rPr>
                    <w:ins w:id="2745" w:author="i0806927" w:date="2016-04-01T13:28:00Z"/>
                    <w:rFonts w:ascii="Helvetica" w:hAnsi="Helvetica"/>
                    <w:i/>
                    <w:spacing w:val="-4"/>
                    <w:kern w:val="1"/>
                    <w:sz w:val="18"/>
                    <w:szCs w:val="20"/>
                    <w:lang w:eastAsia="it-IT"/>
                  </w:rPr>
                </w:rPrChange>
              </w:rPr>
            </w:pPr>
            <w:ins w:id="2746" w:author="i0806927" w:date="2016-04-01T13:28:00Z">
              <w:r w:rsidRPr="0007128D">
                <w:rPr>
                  <w:rFonts w:ascii="Helvetica" w:hAnsi="Helvetica"/>
                  <w:szCs w:val="20"/>
                  <w:highlight w:val="yellow"/>
                  <w:lang w:eastAsia="it-IT"/>
                  <w:rPrChange w:id="2747" w:author="i0806927" w:date="2016-04-04T13:31:00Z">
                    <w:rPr>
                      <w:rFonts w:ascii="Helvetica" w:hAnsi="Helvetica"/>
                      <w:szCs w:val="20"/>
                      <w:lang w:eastAsia="it-IT"/>
                    </w:rPr>
                  </w:rPrChange>
                </w:rPr>
                <w:t xml:space="preserve">    "provideOnlyAvailable" : "Yes",</w:t>
              </w:r>
            </w:ins>
          </w:p>
          <w:p w14:paraId="691E1BCA" w14:textId="77777777" w:rsidR="00075742" w:rsidRPr="0007128D" w:rsidRDefault="00075742" w:rsidP="00075742">
            <w:pPr>
              <w:keepNext/>
              <w:keepLines/>
              <w:suppressAutoHyphens/>
              <w:spacing w:before="140" w:after="0" w:line="360" w:lineRule="auto"/>
              <w:ind w:left="1080"/>
              <w:outlineLvl w:val="7"/>
              <w:rPr>
                <w:ins w:id="2748" w:author="i0806927" w:date="2016-04-01T13:28:00Z"/>
                <w:rFonts w:ascii="Helvetica" w:hAnsi="Helvetica"/>
                <w:szCs w:val="20"/>
                <w:highlight w:val="yellow"/>
                <w:lang w:eastAsia="it-IT"/>
                <w:rPrChange w:id="2749" w:author="i0806927" w:date="2016-04-04T13:31:00Z">
                  <w:rPr>
                    <w:ins w:id="2750" w:author="i0806927" w:date="2016-04-01T13:28:00Z"/>
                    <w:rFonts w:ascii="Helvetica" w:hAnsi="Helvetica"/>
                    <w:i/>
                    <w:spacing w:val="-4"/>
                    <w:kern w:val="1"/>
                    <w:sz w:val="18"/>
                    <w:szCs w:val="20"/>
                    <w:lang w:eastAsia="it-IT"/>
                  </w:rPr>
                </w:rPrChange>
              </w:rPr>
            </w:pPr>
            <w:ins w:id="2751" w:author="i0806927" w:date="2016-04-01T13:28:00Z">
              <w:r w:rsidRPr="0007128D">
                <w:rPr>
                  <w:rFonts w:ascii="Helvetica" w:hAnsi="Helvetica"/>
                  <w:szCs w:val="20"/>
                  <w:highlight w:val="yellow"/>
                  <w:lang w:eastAsia="it-IT"/>
                  <w:rPrChange w:id="2752" w:author="i0806927" w:date="2016-04-04T13:31:00Z">
                    <w:rPr>
                      <w:rFonts w:ascii="Helvetica" w:hAnsi="Helvetica"/>
                      <w:szCs w:val="20"/>
                      <w:lang w:eastAsia="it-IT"/>
                    </w:rPr>
                  </w:rPrChange>
                </w:rPr>
                <w:t xml:space="preserve">    "provideUnavailabilityReason" : "No"</w:t>
              </w:r>
            </w:ins>
          </w:p>
          <w:p w14:paraId="117B0E66" w14:textId="38E41A79" w:rsidR="00596FF6" w:rsidRPr="00596FF6" w:rsidRDefault="00075742" w:rsidP="00075742">
            <w:pPr>
              <w:spacing w:after="0" w:line="360" w:lineRule="auto"/>
              <w:rPr>
                <w:ins w:id="2753" w:author="i0806927" w:date="2016-04-01T13:28:00Z"/>
                <w:rFonts w:ascii="Helvetica" w:hAnsi="Helvetica"/>
                <w:szCs w:val="20"/>
                <w:lang w:eastAsia="ja-JP"/>
                <w:rPrChange w:id="2754" w:author="i0806927" w:date="2016-04-04T10:38:00Z">
                  <w:rPr>
                    <w:ins w:id="2755" w:author="i0806927" w:date="2016-04-01T13:28:00Z"/>
                    <w:rFonts w:ascii="Helvetica" w:hAnsi="Helvetica"/>
                    <w:szCs w:val="20"/>
                    <w:lang w:eastAsia="it-IT"/>
                  </w:rPr>
                </w:rPrChange>
              </w:rPr>
            </w:pPr>
            <w:ins w:id="2756" w:author="i0806927" w:date="2016-04-01T13:28:00Z">
              <w:r w:rsidRPr="0007128D">
                <w:rPr>
                  <w:rFonts w:ascii="Helvetica" w:hAnsi="Helvetica"/>
                  <w:szCs w:val="20"/>
                  <w:highlight w:val="yellow"/>
                  <w:lang w:eastAsia="it-IT"/>
                  <w:rPrChange w:id="2757" w:author="i0806927" w:date="2016-04-04T13:31:00Z">
                    <w:rPr>
                      <w:rFonts w:ascii="Helvetica" w:hAnsi="Helvetica"/>
                      <w:szCs w:val="20"/>
                      <w:lang w:eastAsia="it-IT"/>
                    </w:rPr>
                  </w:rPrChange>
                </w:rPr>
                <w:t xml:space="preserve">  },</w:t>
              </w:r>
            </w:ins>
          </w:p>
          <w:p w14:paraId="21D86F5F" w14:textId="07355A12" w:rsidR="00596FF6" w:rsidRPr="0007128D" w:rsidRDefault="00596FF6" w:rsidP="00075742">
            <w:pPr>
              <w:keepNext/>
              <w:keepLines/>
              <w:suppressAutoHyphens/>
              <w:spacing w:before="140" w:after="0" w:line="360" w:lineRule="auto"/>
              <w:ind w:left="1080"/>
              <w:outlineLvl w:val="7"/>
              <w:rPr>
                <w:ins w:id="2758" w:author="i0806927" w:date="2016-04-04T10:39:00Z"/>
                <w:rFonts w:ascii="Helvetica" w:hAnsi="Helvetica"/>
                <w:szCs w:val="20"/>
                <w:highlight w:val="green"/>
                <w:lang w:eastAsia="ja-JP"/>
                <w:rPrChange w:id="2759" w:author="i0806927" w:date="2016-04-04T13:31:00Z">
                  <w:rPr>
                    <w:ins w:id="2760" w:author="i0806927" w:date="2016-04-04T10:39:00Z"/>
                    <w:rFonts w:ascii="Helvetica" w:hAnsi="Helvetica"/>
                    <w:i/>
                    <w:spacing w:val="-4"/>
                    <w:kern w:val="1"/>
                    <w:sz w:val="18"/>
                    <w:szCs w:val="20"/>
                    <w:highlight w:val="yellow"/>
                    <w:lang w:eastAsia="ja-JP"/>
                  </w:rPr>
                </w:rPrChange>
              </w:rPr>
            </w:pPr>
            <w:ins w:id="2761" w:author="i0806927" w:date="2016-04-04T10:39:00Z">
              <w:r w:rsidRPr="0007128D">
                <w:rPr>
                  <w:rFonts w:ascii="Helvetica" w:hAnsi="Helvetica"/>
                  <w:szCs w:val="20"/>
                  <w:highlight w:val="green"/>
                  <w:lang w:eastAsia="ja-JP"/>
                  <w:rPrChange w:id="2762" w:author="i0806927" w:date="2016-04-04T13:31:00Z">
                    <w:rPr>
                      <w:rFonts w:ascii="Helvetica" w:hAnsi="Helvetica"/>
                      <w:szCs w:val="20"/>
                      <w:highlight w:val="yellow"/>
                      <w:lang w:eastAsia="ja-JP"/>
                    </w:rPr>
                  </w:rPrChange>
                </w:rPr>
                <w:t xml:space="preserve">  // </w:t>
              </w:r>
            </w:ins>
          </w:p>
          <w:p w14:paraId="191B0D69" w14:textId="3DDE3A9B" w:rsidR="00596FF6" w:rsidRPr="0007128D" w:rsidRDefault="00596FF6" w:rsidP="00075742">
            <w:pPr>
              <w:keepNext/>
              <w:keepLines/>
              <w:suppressAutoHyphens/>
              <w:spacing w:before="140" w:after="0" w:line="360" w:lineRule="auto"/>
              <w:ind w:left="1080"/>
              <w:outlineLvl w:val="7"/>
              <w:rPr>
                <w:ins w:id="2763" w:author="i0806927" w:date="2016-04-04T10:39:00Z"/>
                <w:rFonts w:ascii="Helvetica" w:hAnsi="Helvetica"/>
                <w:szCs w:val="20"/>
                <w:highlight w:val="green"/>
                <w:lang w:eastAsia="ja-JP"/>
                <w:rPrChange w:id="2764" w:author="i0806927" w:date="2016-04-04T13:31:00Z">
                  <w:rPr>
                    <w:ins w:id="2765" w:author="i0806927" w:date="2016-04-04T10:39:00Z"/>
                    <w:rFonts w:ascii="Helvetica" w:hAnsi="Helvetica"/>
                    <w:i/>
                    <w:spacing w:val="-4"/>
                    <w:kern w:val="1"/>
                    <w:sz w:val="18"/>
                    <w:szCs w:val="20"/>
                    <w:highlight w:val="yellow"/>
                    <w:lang w:eastAsia="ja-JP"/>
                  </w:rPr>
                </w:rPrChange>
              </w:rPr>
            </w:pPr>
            <w:ins w:id="2766" w:author="i0806927" w:date="2016-04-04T10:38:00Z">
              <w:r w:rsidRPr="0007128D">
                <w:rPr>
                  <w:rFonts w:ascii="Helvetica" w:hAnsi="Helvetica"/>
                  <w:szCs w:val="20"/>
                  <w:highlight w:val="green"/>
                  <w:lang w:eastAsia="ja-JP"/>
                  <w:rPrChange w:id="2767" w:author="i0806927" w:date="2016-04-04T13:31:00Z">
                    <w:rPr>
                      <w:rFonts w:ascii="Helvetica" w:hAnsi="Helvetica"/>
                      <w:szCs w:val="20"/>
                      <w:highlight w:val="yellow"/>
                      <w:lang w:eastAsia="ja-JP"/>
                    </w:rPr>
                  </w:rPrChange>
                </w:rPr>
                <w:t xml:space="preserve">  // Product-Offering Qualification Response</w:t>
              </w:r>
            </w:ins>
          </w:p>
          <w:p w14:paraId="24CD0DC0" w14:textId="699554D7" w:rsidR="00596FF6" w:rsidRDefault="00596FF6" w:rsidP="00075742">
            <w:pPr>
              <w:spacing w:after="0" w:line="360" w:lineRule="auto"/>
              <w:rPr>
                <w:ins w:id="2768" w:author="i0806927" w:date="2016-04-04T10:38:00Z"/>
                <w:rFonts w:ascii="Helvetica" w:hAnsi="Helvetica"/>
                <w:szCs w:val="20"/>
                <w:highlight w:val="yellow"/>
                <w:lang w:eastAsia="ja-JP"/>
              </w:rPr>
            </w:pPr>
            <w:ins w:id="2769" w:author="i0806927" w:date="2016-04-04T10:39:00Z">
              <w:r w:rsidRPr="0007128D">
                <w:rPr>
                  <w:rFonts w:ascii="Helvetica" w:hAnsi="Helvetica"/>
                  <w:szCs w:val="20"/>
                  <w:highlight w:val="green"/>
                  <w:lang w:eastAsia="ja-JP"/>
                  <w:rPrChange w:id="2770" w:author="i0806927" w:date="2016-04-04T13:31:00Z">
                    <w:rPr>
                      <w:rFonts w:ascii="Helvetica" w:hAnsi="Helvetica"/>
                      <w:szCs w:val="20"/>
                      <w:highlight w:val="yellow"/>
                      <w:lang w:eastAsia="ja-JP"/>
                    </w:rPr>
                  </w:rPrChange>
                </w:rPr>
                <w:t xml:space="preserve">  //</w:t>
              </w:r>
            </w:ins>
          </w:p>
          <w:p w14:paraId="48E5E721" w14:textId="550924C4" w:rsidR="00075742" w:rsidRPr="0007128D" w:rsidRDefault="00075742" w:rsidP="00075742">
            <w:pPr>
              <w:keepNext/>
              <w:keepLines/>
              <w:suppressAutoHyphens/>
              <w:spacing w:before="140" w:after="0" w:line="360" w:lineRule="auto"/>
              <w:ind w:left="1080"/>
              <w:outlineLvl w:val="7"/>
              <w:rPr>
                <w:ins w:id="2771" w:author="i0806927" w:date="2016-04-01T13:28:00Z"/>
                <w:rFonts w:ascii="Helvetica" w:hAnsi="Helvetica"/>
                <w:szCs w:val="20"/>
                <w:highlight w:val="yellow"/>
                <w:lang w:eastAsia="it-IT"/>
                <w:rPrChange w:id="2772" w:author="i0806927" w:date="2016-04-04T13:32:00Z">
                  <w:rPr>
                    <w:ins w:id="2773" w:author="i0806927" w:date="2016-04-01T13:28:00Z"/>
                    <w:rFonts w:ascii="Helvetica" w:hAnsi="Helvetica"/>
                    <w:i/>
                    <w:spacing w:val="-4"/>
                    <w:kern w:val="1"/>
                    <w:sz w:val="18"/>
                    <w:szCs w:val="20"/>
                    <w:lang w:eastAsia="it-IT"/>
                  </w:rPr>
                </w:rPrChange>
              </w:rPr>
            </w:pPr>
            <w:ins w:id="2774" w:author="i0806927" w:date="2016-04-01T13:28:00Z">
              <w:r w:rsidRPr="006D2973">
                <w:rPr>
                  <w:rFonts w:ascii="Helvetica" w:hAnsi="Helvetica"/>
                  <w:szCs w:val="20"/>
                  <w:lang w:eastAsia="it-IT"/>
                </w:rPr>
                <w:t xml:space="preserve">  </w:t>
              </w:r>
              <w:r w:rsidRPr="0007128D">
                <w:rPr>
                  <w:rFonts w:ascii="Helvetica" w:hAnsi="Helvetica"/>
                  <w:szCs w:val="20"/>
                  <w:highlight w:val="yellow"/>
                  <w:lang w:eastAsia="it-IT"/>
                  <w:rPrChange w:id="2775" w:author="i0806927" w:date="2016-04-04T13:32:00Z">
                    <w:rPr>
                      <w:rFonts w:ascii="Helvetica" w:hAnsi="Helvetica"/>
                      <w:szCs w:val="20"/>
                      <w:lang w:eastAsia="it-IT"/>
                    </w:rPr>
                  </w:rPrChange>
                </w:rPr>
                <w:t>"productOfferingQualification</w:t>
              </w:r>
            </w:ins>
            <w:ins w:id="2776" w:author="i0806927" w:date="2016-04-04T10:43:00Z">
              <w:r w:rsidR="006D2973" w:rsidRPr="0007128D">
                <w:rPr>
                  <w:rFonts w:ascii="Helvetica" w:hAnsi="Helvetica"/>
                  <w:szCs w:val="20"/>
                  <w:highlight w:val="yellow"/>
                  <w:lang w:eastAsia="ja-JP"/>
                </w:rPr>
                <w:t>Response</w:t>
              </w:r>
            </w:ins>
            <w:ins w:id="2777" w:author="i0806927" w:date="2016-04-01T13:28:00Z">
              <w:r w:rsidRPr="0007128D">
                <w:rPr>
                  <w:rFonts w:ascii="Helvetica" w:hAnsi="Helvetica"/>
                  <w:szCs w:val="20"/>
                  <w:highlight w:val="yellow"/>
                  <w:lang w:eastAsia="it-IT"/>
                  <w:rPrChange w:id="2778" w:author="i0806927" w:date="2016-04-04T13:32:00Z">
                    <w:rPr>
                      <w:rFonts w:ascii="Helvetica" w:hAnsi="Helvetica"/>
                      <w:szCs w:val="20"/>
                      <w:lang w:eastAsia="it-IT"/>
                    </w:rPr>
                  </w:rPrChange>
                </w:rPr>
                <w:t>" : {</w:t>
              </w:r>
            </w:ins>
          </w:p>
          <w:p w14:paraId="36E0A91E" w14:textId="77777777" w:rsidR="00075742" w:rsidRPr="0007128D" w:rsidRDefault="00075742" w:rsidP="00075742">
            <w:pPr>
              <w:keepNext/>
              <w:keepLines/>
              <w:suppressAutoHyphens/>
              <w:spacing w:before="140" w:after="0" w:line="360" w:lineRule="auto"/>
              <w:ind w:left="1080"/>
              <w:outlineLvl w:val="7"/>
              <w:rPr>
                <w:ins w:id="2779" w:author="i0806927" w:date="2016-04-01T13:28:00Z"/>
                <w:rFonts w:ascii="Helvetica" w:hAnsi="Helvetica"/>
                <w:szCs w:val="20"/>
                <w:highlight w:val="yellow"/>
                <w:lang w:eastAsia="it-IT"/>
                <w:rPrChange w:id="2780" w:author="i0806927" w:date="2016-04-04T13:32:00Z">
                  <w:rPr>
                    <w:ins w:id="2781" w:author="i0806927" w:date="2016-04-01T13:28:00Z"/>
                    <w:rFonts w:ascii="Helvetica" w:hAnsi="Helvetica"/>
                    <w:i/>
                    <w:spacing w:val="-4"/>
                    <w:kern w:val="1"/>
                    <w:sz w:val="18"/>
                    <w:szCs w:val="20"/>
                    <w:lang w:eastAsia="it-IT"/>
                  </w:rPr>
                </w:rPrChange>
              </w:rPr>
            </w:pPr>
            <w:ins w:id="2782" w:author="i0806927" w:date="2016-04-01T13:28:00Z">
              <w:r w:rsidRPr="0007128D">
                <w:rPr>
                  <w:rFonts w:ascii="Helvetica" w:hAnsi="Helvetica"/>
                  <w:szCs w:val="20"/>
                  <w:highlight w:val="yellow"/>
                  <w:lang w:eastAsia="it-IT"/>
                  <w:rPrChange w:id="2783" w:author="i0806927" w:date="2016-04-04T13:32:00Z">
                    <w:rPr>
                      <w:rFonts w:ascii="Helvetica" w:hAnsi="Helvetica"/>
                      <w:szCs w:val="20"/>
                      <w:lang w:eastAsia="it-IT"/>
                    </w:rPr>
                  </w:rPrChange>
                </w:rPr>
                <w:t xml:space="preserve">    "productOfferingSpecification" : [</w:t>
              </w:r>
            </w:ins>
          </w:p>
          <w:p w14:paraId="63C4AC5A" w14:textId="77777777" w:rsidR="00075742" w:rsidRPr="0007128D" w:rsidRDefault="00075742" w:rsidP="00075742">
            <w:pPr>
              <w:keepNext/>
              <w:keepLines/>
              <w:suppressAutoHyphens/>
              <w:spacing w:before="140" w:after="0" w:line="360" w:lineRule="auto"/>
              <w:ind w:left="1080"/>
              <w:outlineLvl w:val="7"/>
              <w:rPr>
                <w:ins w:id="2784" w:author="i0806927" w:date="2016-04-01T13:28:00Z"/>
                <w:rFonts w:ascii="Helvetica" w:hAnsi="Helvetica"/>
                <w:szCs w:val="20"/>
                <w:highlight w:val="yellow"/>
                <w:lang w:eastAsia="it-IT"/>
                <w:rPrChange w:id="2785" w:author="i0806927" w:date="2016-04-04T13:32:00Z">
                  <w:rPr>
                    <w:ins w:id="2786" w:author="i0806927" w:date="2016-04-01T13:28:00Z"/>
                    <w:rFonts w:ascii="Helvetica" w:hAnsi="Helvetica"/>
                    <w:i/>
                    <w:spacing w:val="-4"/>
                    <w:kern w:val="1"/>
                    <w:sz w:val="18"/>
                    <w:szCs w:val="20"/>
                    <w:lang w:eastAsia="it-IT"/>
                  </w:rPr>
                </w:rPrChange>
              </w:rPr>
            </w:pPr>
            <w:ins w:id="2787" w:author="i0806927" w:date="2016-04-01T13:28:00Z">
              <w:r w:rsidRPr="0007128D">
                <w:rPr>
                  <w:rFonts w:ascii="Helvetica" w:hAnsi="Helvetica"/>
                  <w:szCs w:val="20"/>
                  <w:highlight w:val="yellow"/>
                  <w:lang w:eastAsia="it-IT"/>
                  <w:rPrChange w:id="2788" w:author="i0806927" w:date="2016-04-04T13:32:00Z">
                    <w:rPr>
                      <w:rFonts w:ascii="Helvetica" w:hAnsi="Helvetica"/>
                      <w:szCs w:val="20"/>
                      <w:lang w:eastAsia="it-IT"/>
                    </w:rPr>
                  </w:rPrChange>
                </w:rPr>
                <w:t xml:space="preserve">      {</w:t>
              </w:r>
            </w:ins>
          </w:p>
          <w:p w14:paraId="0B14EB57" w14:textId="77777777" w:rsidR="00075742" w:rsidRPr="0007128D" w:rsidRDefault="00075742" w:rsidP="00075742">
            <w:pPr>
              <w:keepNext/>
              <w:keepLines/>
              <w:suppressAutoHyphens/>
              <w:spacing w:before="140" w:after="0" w:line="360" w:lineRule="auto"/>
              <w:ind w:left="1080"/>
              <w:outlineLvl w:val="7"/>
              <w:rPr>
                <w:ins w:id="2789" w:author="i0806927" w:date="2016-04-01T13:28:00Z"/>
                <w:rFonts w:ascii="Helvetica" w:hAnsi="Helvetica"/>
                <w:szCs w:val="20"/>
                <w:highlight w:val="yellow"/>
                <w:lang w:eastAsia="it-IT"/>
                <w:rPrChange w:id="2790" w:author="i0806927" w:date="2016-04-04T13:32:00Z">
                  <w:rPr>
                    <w:ins w:id="2791" w:author="i0806927" w:date="2016-04-01T13:28:00Z"/>
                    <w:rFonts w:ascii="Helvetica" w:hAnsi="Helvetica"/>
                    <w:i/>
                    <w:spacing w:val="-4"/>
                    <w:kern w:val="1"/>
                    <w:sz w:val="18"/>
                    <w:szCs w:val="20"/>
                    <w:lang w:eastAsia="it-IT"/>
                  </w:rPr>
                </w:rPrChange>
              </w:rPr>
            </w:pPr>
            <w:ins w:id="2792" w:author="i0806927" w:date="2016-04-01T13:28:00Z">
              <w:r w:rsidRPr="0007128D">
                <w:rPr>
                  <w:rFonts w:ascii="Helvetica" w:hAnsi="Helvetica"/>
                  <w:szCs w:val="20"/>
                  <w:highlight w:val="yellow"/>
                  <w:lang w:eastAsia="it-IT"/>
                  <w:rPrChange w:id="2793" w:author="i0806927" w:date="2016-04-04T13:32:00Z">
                    <w:rPr>
                      <w:rFonts w:ascii="Helvetica" w:hAnsi="Helvetica"/>
                      <w:szCs w:val="20"/>
                      <w:lang w:eastAsia="it-IT"/>
                    </w:rPr>
                  </w:rPrChange>
                </w:rPr>
                <w:t xml:space="preserve">        "id" : "3333",</w:t>
              </w:r>
            </w:ins>
          </w:p>
          <w:p w14:paraId="3C9518A3" w14:textId="77777777" w:rsidR="00075742" w:rsidRPr="0007128D" w:rsidRDefault="00075742" w:rsidP="00075742">
            <w:pPr>
              <w:keepNext/>
              <w:keepLines/>
              <w:suppressAutoHyphens/>
              <w:spacing w:before="140" w:after="0" w:line="360" w:lineRule="auto"/>
              <w:ind w:left="1080"/>
              <w:outlineLvl w:val="7"/>
              <w:rPr>
                <w:ins w:id="2794" w:author="i0806927" w:date="2016-04-01T13:28:00Z"/>
                <w:rFonts w:ascii="Helvetica" w:hAnsi="Helvetica"/>
                <w:szCs w:val="20"/>
                <w:highlight w:val="yellow"/>
                <w:lang w:eastAsia="it-IT"/>
                <w:rPrChange w:id="2795" w:author="i0806927" w:date="2016-04-04T13:32:00Z">
                  <w:rPr>
                    <w:ins w:id="2796" w:author="i0806927" w:date="2016-04-01T13:28:00Z"/>
                    <w:rFonts w:ascii="Helvetica" w:hAnsi="Helvetica"/>
                    <w:i/>
                    <w:spacing w:val="-4"/>
                    <w:kern w:val="1"/>
                    <w:sz w:val="18"/>
                    <w:szCs w:val="20"/>
                    <w:lang w:eastAsia="it-IT"/>
                  </w:rPr>
                </w:rPrChange>
              </w:rPr>
            </w:pPr>
            <w:ins w:id="2797" w:author="i0806927" w:date="2016-04-01T13:28:00Z">
              <w:r w:rsidRPr="0007128D">
                <w:rPr>
                  <w:rFonts w:ascii="Helvetica" w:hAnsi="Helvetica"/>
                  <w:szCs w:val="20"/>
                  <w:highlight w:val="yellow"/>
                  <w:lang w:eastAsia="it-IT"/>
                  <w:rPrChange w:id="2798" w:author="i0806927" w:date="2016-04-04T13:32:00Z">
                    <w:rPr>
                      <w:rFonts w:ascii="Helvetica" w:hAnsi="Helvetica"/>
                      <w:szCs w:val="20"/>
                      <w:lang w:eastAsia="it-IT"/>
                    </w:rPr>
                  </w:rPrChange>
                </w:rPr>
                <w:t xml:space="preserve">        "productOfferingCategoryId" : "TV service with internet play",</w:t>
              </w:r>
            </w:ins>
          </w:p>
          <w:p w14:paraId="3EDEE940" w14:textId="77777777" w:rsidR="00075742" w:rsidRPr="0007128D" w:rsidRDefault="00075742" w:rsidP="00075742">
            <w:pPr>
              <w:keepNext/>
              <w:keepLines/>
              <w:suppressAutoHyphens/>
              <w:spacing w:before="140" w:after="0" w:line="360" w:lineRule="auto"/>
              <w:ind w:left="1080"/>
              <w:outlineLvl w:val="7"/>
              <w:rPr>
                <w:ins w:id="2799" w:author="i0806927" w:date="2016-04-01T13:28:00Z"/>
                <w:rFonts w:ascii="Helvetica" w:hAnsi="Helvetica"/>
                <w:szCs w:val="20"/>
                <w:highlight w:val="yellow"/>
                <w:lang w:eastAsia="it-IT"/>
                <w:rPrChange w:id="2800" w:author="i0806927" w:date="2016-04-04T13:32:00Z">
                  <w:rPr>
                    <w:ins w:id="2801" w:author="i0806927" w:date="2016-04-01T13:28:00Z"/>
                    <w:rFonts w:ascii="Helvetica" w:hAnsi="Helvetica"/>
                    <w:i/>
                    <w:spacing w:val="-4"/>
                    <w:kern w:val="1"/>
                    <w:sz w:val="18"/>
                    <w:szCs w:val="20"/>
                    <w:lang w:eastAsia="it-IT"/>
                  </w:rPr>
                </w:rPrChange>
              </w:rPr>
            </w:pPr>
            <w:ins w:id="2802" w:author="i0806927" w:date="2016-04-01T13:28:00Z">
              <w:r w:rsidRPr="0007128D">
                <w:rPr>
                  <w:rFonts w:ascii="Helvetica" w:hAnsi="Helvetica"/>
                  <w:szCs w:val="20"/>
                  <w:highlight w:val="yellow"/>
                  <w:lang w:eastAsia="it-IT"/>
                  <w:rPrChange w:id="2803" w:author="i0806927" w:date="2016-04-04T13:32:00Z">
                    <w:rPr>
                      <w:rFonts w:ascii="Helvetica" w:hAnsi="Helvetica"/>
                      <w:szCs w:val="20"/>
                      <w:lang w:eastAsia="it-IT"/>
                    </w:rPr>
                  </w:rPrChange>
                </w:rPr>
                <w:t xml:space="preserve">        "productCharacteristic" : [</w:t>
              </w:r>
            </w:ins>
          </w:p>
          <w:p w14:paraId="08A71365" w14:textId="77777777" w:rsidR="00075742" w:rsidRPr="0007128D" w:rsidRDefault="00075742" w:rsidP="00075742">
            <w:pPr>
              <w:keepNext/>
              <w:keepLines/>
              <w:suppressAutoHyphens/>
              <w:spacing w:before="140" w:after="0" w:line="360" w:lineRule="auto"/>
              <w:ind w:left="1080"/>
              <w:outlineLvl w:val="7"/>
              <w:rPr>
                <w:ins w:id="2804" w:author="i0806927" w:date="2016-04-01T13:28:00Z"/>
                <w:rFonts w:ascii="Helvetica" w:hAnsi="Helvetica"/>
                <w:szCs w:val="20"/>
                <w:highlight w:val="yellow"/>
                <w:lang w:eastAsia="it-IT"/>
                <w:rPrChange w:id="2805" w:author="i0806927" w:date="2016-04-04T13:32:00Z">
                  <w:rPr>
                    <w:ins w:id="2806" w:author="i0806927" w:date="2016-04-01T13:28:00Z"/>
                    <w:rFonts w:ascii="Helvetica" w:hAnsi="Helvetica"/>
                    <w:i/>
                    <w:spacing w:val="-4"/>
                    <w:kern w:val="1"/>
                    <w:sz w:val="18"/>
                    <w:szCs w:val="20"/>
                    <w:lang w:eastAsia="it-IT"/>
                  </w:rPr>
                </w:rPrChange>
              </w:rPr>
            </w:pPr>
            <w:ins w:id="2807" w:author="i0806927" w:date="2016-04-01T13:28:00Z">
              <w:r w:rsidRPr="0007128D">
                <w:rPr>
                  <w:rFonts w:ascii="Helvetica" w:hAnsi="Helvetica"/>
                  <w:szCs w:val="20"/>
                  <w:highlight w:val="yellow"/>
                  <w:lang w:eastAsia="it-IT"/>
                  <w:rPrChange w:id="2808" w:author="i0806927" w:date="2016-04-04T13:32:00Z">
                    <w:rPr>
                      <w:rFonts w:ascii="Helvetica" w:hAnsi="Helvetica"/>
                      <w:szCs w:val="20"/>
                      <w:lang w:eastAsia="it-IT"/>
                    </w:rPr>
                  </w:rPrChange>
                </w:rPr>
                <w:t xml:space="preserve">          {</w:t>
              </w:r>
            </w:ins>
          </w:p>
          <w:p w14:paraId="0C9FC6B0" w14:textId="77777777" w:rsidR="00075742" w:rsidRPr="0007128D" w:rsidRDefault="00075742" w:rsidP="00075742">
            <w:pPr>
              <w:keepNext/>
              <w:keepLines/>
              <w:suppressAutoHyphens/>
              <w:spacing w:before="140" w:after="0" w:line="360" w:lineRule="auto"/>
              <w:ind w:left="1080"/>
              <w:outlineLvl w:val="7"/>
              <w:rPr>
                <w:ins w:id="2809" w:author="i0806927" w:date="2016-04-01T13:28:00Z"/>
                <w:rFonts w:ascii="Helvetica" w:hAnsi="Helvetica"/>
                <w:szCs w:val="20"/>
                <w:highlight w:val="yellow"/>
                <w:lang w:eastAsia="it-IT"/>
                <w:rPrChange w:id="2810" w:author="i0806927" w:date="2016-04-04T13:32:00Z">
                  <w:rPr>
                    <w:ins w:id="2811" w:author="i0806927" w:date="2016-04-01T13:28:00Z"/>
                    <w:rFonts w:ascii="Helvetica" w:hAnsi="Helvetica"/>
                    <w:i/>
                    <w:spacing w:val="-4"/>
                    <w:kern w:val="1"/>
                    <w:sz w:val="18"/>
                    <w:szCs w:val="20"/>
                    <w:lang w:eastAsia="it-IT"/>
                  </w:rPr>
                </w:rPrChange>
              </w:rPr>
            </w:pPr>
            <w:ins w:id="2812" w:author="i0806927" w:date="2016-04-01T13:28:00Z">
              <w:r w:rsidRPr="0007128D">
                <w:rPr>
                  <w:rFonts w:ascii="Helvetica" w:hAnsi="Helvetica"/>
                  <w:szCs w:val="20"/>
                  <w:highlight w:val="yellow"/>
                  <w:lang w:eastAsia="it-IT"/>
                  <w:rPrChange w:id="2813" w:author="i0806927" w:date="2016-04-04T13:32:00Z">
                    <w:rPr>
                      <w:rFonts w:ascii="Helvetica" w:hAnsi="Helvetica"/>
                      <w:szCs w:val="20"/>
                      <w:lang w:eastAsia="it-IT"/>
                    </w:rPr>
                  </w:rPrChange>
                </w:rPr>
                <w:t xml:space="preserve">            "id" : "upstreamspeed",</w:t>
              </w:r>
            </w:ins>
          </w:p>
          <w:p w14:paraId="6895FBDE" w14:textId="77777777" w:rsidR="00075742" w:rsidRPr="0007128D" w:rsidRDefault="00075742" w:rsidP="00075742">
            <w:pPr>
              <w:keepNext/>
              <w:keepLines/>
              <w:suppressAutoHyphens/>
              <w:spacing w:before="140" w:after="0" w:line="360" w:lineRule="auto"/>
              <w:ind w:left="1080"/>
              <w:outlineLvl w:val="7"/>
              <w:rPr>
                <w:ins w:id="2814" w:author="i0806927" w:date="2016-04-01T13:28:00Z"/>
                <w:rFonts w:ascii="Helvetica" w:hAnsi="Helvetica"/>
                <w:szCs w:val="20"/>
                <w:highlight w:val="yellow"/>
                <w:lang w:eastAsia="it-IT"/>
                <w:rPrChange w:id="2815" w:author="i0806927" w:date="2016-04-04T13:32:00Z">
                  <w:rPr>
                    <w:ins w:id="2816" w:author="i0806927" w:date="2016-04-01T13:28:00Z"/>
                    <w:rFonts w:ascii="Helvetica" w:hAnsi="Helvetica"/>
                    <w:i/>
                    <w:spacing w:val="-4"/>
                    <w:kern w:val="1"/>
                    <w:sz w:val="18"/>
                    <w:szCs w:val="20"/>
                    <w:lang w:eastAsia="it-IT"/>
                  </w:rPr>
                </w:rPrChange>
              </w:rPr>
            </w:pPr>
            <w:ins w:id="2817" w:author="i0806927" w:date="2016-04-01T13:28:00Z">
              <w:r w:rsidRPr="0007128D">
                <w:rPr>
                  <w:rFonts w:ascii="Helvetica" w:hAnsi="Helvetica"/>
                  <w:szCs w:val="20"/>
                  <w:highlight w:val="yellow"/>
                  <w:lang w:eastAsia="it-IT"/>
                  <w:rPrChange w:id="2818" w:author="i0806927" w:date="2016-04-04T13:32:00Z">
                    <w:rPr>
                      <w:rFonts w:ascii="Helvetica" w:hAnsi="Helvetica"/>
                      <w:szCs w:val="20"/>
                      <w:lang w:eastAsia="it-IT"/>
                    </w:rPr>
                  </w:rPrChange>
                </w:rPr>
                <w:t xml:space="preserve">            "value" : "500 Kbps"</w:t>
              </w:r>
            </w:ins>
          </w:p>
          <w:p w14:paraId="5CEC5AC0" w14:textId="77777777" w:rsidR="00075742" w:rsidRPr="0007128D" w:rsidRDefault="00075742" w:rsidP="00075742">
            <w:pPr>
              <w:keepNext/>
              <w:keepLines/>
              <w:suppressAutoHyphens/>
              <w:spacing w:before="140" w:after="0" w:line="360" w:lineRule="auto"/>
              <w:ind w:left="1080"/>
              <w:outlineLvl w:val="7"/>
              <w:rPr>
                <w:ins w:id="2819" w:author="i0806927" w:date="2016-04-01T13:28:00Z"/>
                <w:rFonts w:ascii="Helvetica" w:hAnsi="Helvetica"/>
                <w:szCs w:val="20"/>
                <w:highlight w:val="yellow"/>
                <w:lang w:eastAsia="it-IT"/>
                <w:rPrChange w:id="2820" w:author="i0806927" w:date="2016-04-04T13:32:00Z">
                  <w:rPr>
                    <w:ins w:id="2821" w:author="i0806927" w:date="2016-04-01T13:28:00Z"/>
                    <w:rFonts w:ascii="Helvetica" w:hAnsi="Helvetica"/>
                    <w:i/>
                    <w:spacing w:val="-4"/>
                    <w:kern w:val="1"/>
                    <w:sz w:val="18"/>
                    <w:szCs w:val="20"/>
                    <w:lang w:eastAsia="it-IT"/>
                  </w:rPr>
                </w:rPrChange>
              </w:rPr>
            </w:pPr>
            <w:ins w:id="2822" w:author="i0806927" w:date="2016-04-01T13:28:00Z">
              <w:r w:rsidRPr="0007128D">
                <w:rPr>
                  <w:rFonts w:ascii="Helvetica" w:hAnsi="Helvetica"/>
                  <w:szCs w:val="20"/>
                  <w:highlight w:val="yellow"/>
                  <w:lang w:eastAsia="it-IT"/>
                  <w:rPrChange w:id="2823" w:author="i0806927" w:date="2016-04-04T13:32:00Z">
                    <w:rPr>
                      <w:rFonts w:ascii="Helvetica" w:hAnsi="Helvetica"/>
                      <w:szCs w:val="20"/>
                      <w:lang w:eastAsia="it-IT"/>
                    </w:rPr>
                  </w:rPrChange>
                </w:rPr>
                <w:t xml:space="preserve">          },</w:t>
              </w:r>
            </w:ins>
          </w:p>
          <w:p w14:paraId="72624F30" w14:textId="77777777" w:rsidR="00075742" w:rsidRPr="0007128D" w:rsidRDefault="00075742" w:rsidP="00075742">
            <w:pPr>
              <w:keepNext/>
              <w:keepLines/>
              <w:suppressAutoHyphens/>
              <w:spacing w:before="140" w:after="0" w:line="360" w:lineRule="auto"/>
              <w:ind w:left="1080"/>
              <w:outlineLvl w:val="7"/>
              <w:rPr>
                <w:ins w:id="2824" w:author="i0806927" w:date="2016-04-01T13:28:00Z"/>
                <w:rFonts w:ascii="Helvetica" w:hAnsi="Helvetica"/>
                <w:szCs w:val="20"/>
                <w:highlight w:val="yellow"/>
                <w:lang w:eastAsia="it-IT"/>
                <w:rPrChange w:id="2825" w:author="i0806927" w:date="2016-04-04T13:32:00Z">
                  <w:rPr>
                    <w:ins w:id="2826" w:author="i0806927" w:date="2016-04-01T13:28:00Z"/>
                    <w:rFonts w:ascii="Helvetica" w:hAnsi="Helvetica"/>
                    <w:i/>
                    <w:spacing w:val="-4"/>
                    <w:kern w:val="1"/>
                    <w:sz w:val="18"/>
                    <w:szCs w:val="20"/>
                    <w:lang w:eastAsia="it-IT"/>
                  </w:rPr>
                </w:rPrChange>
              </w:rPr>
            </w:pPr>
            <w:ins w:id="2827" w:author="i0806927" w:date="2016-04-01T13:28:00Z">
              <w:r w:rsidRPr="0007128D">
                <w:rPr>
                  <w:rFonts w:ascii="Helvetica" w:hAnsi="Helvetica"/>
                  <w:szCs w:val="20"/>
                  <w:highlight w:val="yellow"/>
                  <w:lang w:eastAsia="it-IT"/>
                  <w:rPrChange w:id="2828" w:author="i0806927" w:date="2016-04-04T13:32:00Z">
                    <w:rPr>
                      <w:rFonts w:ascii="Helvetica" w:hAnsi="Helvetica"/>
                      <w:szCs w:val="20"/>
                      <w:lang w:eastAsia="it-IT"/>
                    </w:rPr>
                  </w:rPrChange>
                </w:rPr>
                <w:t xml:space="preserve">          {</w:t>
              </w:r>
            </w:ins>
          </w:p>
          <w:p w14:paraId="4084E3AB" w14:textId="77777777" w:rsidR="00075742" w:rsidRPr="0007128D" w:rsidRDefault="00075742" w:rsidP="00075742">
            <w:pPr>
              <w:keepNext/>
              <w:keepLines/>
              <w:suppressAutoHyphens/>
              <w:spacing w:before="140" w:after="0" w:line="360" w:lineRule="auto"/>
              <w:ind w:left="1080"/>
              <w:outlineLvl w:val="7"/>
              <w:rPr>
                <w:ins w:id="2829" w:author="i0806927" w:date="2016-04-01T13:28:00Z"/>
                <w:rFonts w:ascii="Helvetica" w:hAnsi="Helvetica"/>
                <w:szCs w:val="20"/>
                <w:highlight w:val="yellow"/>
                <w:lang w:eastAsia="it-IT"/>
                <w:rPrChange w:id="2830" w:author="i0806927" w:date="2016-04-04T13:32:00Z">
                  <w:rPr>
                    <w:ins w:id="2831" w:author="i0806927" w:date="2016-04-01T13:28:00Z"/>
                    <w:rFonts w:ascii="Helvetica" w:hAnsi="Helvetica"/>
                    <w:i/>
                    <w:spacing w:val="-4"/>
                    <w:kern w:val="1"/>
                    <w:sz w:val="18"/>
                    <w:szCs w:val="20"/>
                    <w:lang w:eastAsia="it-IT"/>
                  </w:rPr>
                </w:rPrChange>
              </w:rPr>
            </w:pPr>
            <w:ins w:id="2832" w:author="i0806927" w:date="2016-04-01T13:28:00Z">
              <w:r w:rsidRPr="0007128D">
                <w:rPr>
                  <w:rFonts w:ascii="Helvetica" w:hAnsi="Helvetica"/>
                  <w:szCs w:val="20"/>
                  <w:highlight w:val="yellow"/>
                  <w:lang w:eastAsia="it-IT"/>
                  <w:rPrChange w:id="2833" w:author="i0806927" w:date="2016-04-04T13:32:00Z">
                    <w:rPr>
                      <w:rFonts w:ascii="Helvetica" w:hAnsi="Helvetica"/>
                      <w:szCs w:val="20"/>
                      <w:lang w:eastAsia="it-IT"/>
                    </w:rPr>
                  </w:rPrChange>
                </w:rPr>
                <w:t xml:space="preserve">            "id" : "downstreamspeed",</w:t>
              </w:r>
            </w:ins>
          </w:p>
          <w:p w14:paraId="451EDAEE" w14:textId="77777777" w:rsidR="00075742" w:rsidRPr="0007128D" w:rsidRDefault="00075742" w:rsidP="00075742">
            <w:pPr>
              <w:keepNext/>
              <w:keepLines/>
              <w:suppressAutoHyphens/>
              <w:spacing w:before="140" w:after="0" w:line="360" w:lineRule="auto"/>
              <w:ind w:left="1080"/>
              <w:outlineLvl w:val="7"/>
              <w:rPr>
                <w:ins w:id="2834" w:author="i0806927" w:date="2016-04-01T13:28:00Z"/>
                <w:rFonts w:ascii="Helvetica" w:hAnsi="Helvetica"/>
                <w:szCs w:val="20"/>
                <w:highlight w:val="yellow"/>
                <w:lang w:eastAsia="it-IT"/>
                <w:rPrChange w:id="2835" w:author="i0806927" w:date="2016-04-04T13:32:00Z">
                  <w:rPr>
                    <w:ins w:id="2836" w:author="i0806927" w:date="2016-04-01T13:28:00Z"/>
                    <w:rFonts w:ascii="Helvetica" w:hAnsi="Helvetica"/>
                    <w:i/>
                    <w:spacing w:val="-4"/>
                    <w:kern w:val="1"/>
                    <w:sz w:val="18"/>
                    <w:szCs w:val="20"/>
                    <w:lang w:eastAsia="it-IT"/>
                  </w:rPr>
                </w:rPrChange>
              </w:rPr>
            </w:pPr>
            <w:ins w:id="2837" w:author="i0806927" w:date="2016-04-01T13:28:00Z">
              <w:r w:rsidRPr="0007128D">
                <w:rPr>
                  <w:rFonts w:ascii="Helvetica" w:hAnsi="Helvetica"/>
                  <w:szCs w:val="20"/>
                  <w:highlight w:val="yellow"/>
                  <w:lang w:eastAsia="it-IT"/>
                  <w:rPrChange w:id="2838" w:author="i0806927" w:date="2016-04-04T13:32:00Z">
                    <w:rPr>
                      <w:rFonts w:ascii="Helvetica" w:hAnsi="Helvetica"/>
                      <w:szCs w:val="20"/>
                      <w:lang w:eastAsia="it-IT"/>
                    </w:rPr>
                  </w:rPrChange>
                </w:rPr>
                <w:t xml:space="preserve">            "value" : "4 Mbps"</w:t>
              </w:r>
            </w:ins>
          </w:p>
          <w:p w14:paraId="4BC1C50F" w14:textId="77777777" w:rsidR="00075742" w:rsidRPr="0007128D" w:rsidRDefault="00075742" w:rsidP="00075742">
            <w:pPr>
              <w:keepNext/>
              <w:keepLines/>
              <w:suppressAutoHyphens/>
              <w:spacing w:before="140" w:after="0" w:line="360" w:lineRule="auto"/>
              <w:ind w:left="1080"/>
              <w:outlineLvl w:val="7"/>
              <w:rPr>
                <w:ins w:id="2839" w:author="i0806927" w:date="2016-04-01T13:28:00Z"/>
                <w:rFonts w:ascii="Helvetica" w:hAnsi="Helvetica"/>
                <w:szCs w:val="20"/>
                <w:highlight w:val="yellow"/>
                <w:lang w:eastAsia="it-IT"/>
                <w:rPrChange w:id="2840" w:author="i0806927" w:date="2016-04-04T13:32:00Z">
                  <w:rPr>
                    <w:ins w:id="2841" w:author="i0806927" w:date="2016-04-01T13:28:00Z"/>
                    <w:rFonts w:ascii="Helvetica" w:hAnsi="Helvetica"/>
                    <w:i/>
                    <w:spacing w:val="-4"/>
                    <w:kern w:val="1"/>
                    <w:sz w:val="18"/>
                    <w:szCs w:val="20"/>
                    <w:lang w:eastAsia="it-IT"/>
                  </w:rPr>
                </w:rPrChange>
              </w:rPr>
            </w:pPr>
            <w:ins w:id="2842" w:author="i0806927" w:date="2016-04-01T13:28:00Z">
              <w:r w:rsidRPr="0007128D">
                <w:rPr>
                  <w:rFonts w:ascii="Helvetica" w:hAnsi="Helvetica"/>
                  <w:szCs w:val="20"/>
                  <w:highlight w:val="yellow"/>
                  <w:lang w:eastAsia="it-IT"/>
                  <w:rPrChange w:id="2843" w:author="i0806927" w:date="2016-04-04T13:32:00Z">
                    <w:rPr>
                      <w:rFonts w:ascii="Helvetica" w:hAnsi="Helvetica"/>
                      <w:szCs w:val="20"/>
                      <w:lang w:eastAsia="it-IT"/>
                    </w:rPr>
                  </w:rPrChange>
                </w:rPr>
                <w:t xml:space="preserve">          }</w:t>
              </w:r>
            </w:ins>
          </w:p>
          <w:p w14:paraId="63B1C02A" w14:textId="77777777" w:rsidR="00075742" w:rsidRPr="0007128D" w:rsidRDefault="00075742" w:rsidP="00075742">
            <w:pPr>
              <w:spacing w:after="0" w:line="360" w:lineRule="auto"/>
              <w:rPr>
                <w:ins w:id="2844" w:author="i0806927" w:date="2016-04-01T13:28:00Z"/>
                <w:rFonts w:ascii="Helvetica" w:hAnsi="Helvetica"/>
                <w:szCs w:val="20"/>
                <w:highlight w:val="yellow"/>
                <w:lang w:eastAsia="it-IT"/>
                <w:rPrChange w:id="2845" w:author="i0806927" w:date="2016-04-04T13:32:00Z">
                  <w:rPr>
                    <w:ins w:id="2846" w:author="i0806927" w:date="2016-04-01T13:28:00Z"/>
                    <w:rFonts w:ascii="Helvetica" w:hAnsi="Helvetica"/>
                    <w:szCs w:val="20"/>
                    <w:lang w:eastAsia="it-IT"/>
                  </w:rPr>
                </w:rPrChange>
              </w:rPr>
            </w:pPr>
            <w:ins w:id="2847" w:author="i0806927" w:date="2016-04-01T13:28:00Z">
              <w:r w:rsidRPr="0007128D">
                <w:rPr>
                  <w:rFonts w:ascii="Helvetica" w:hAnsi="Helvetica"/>
                  <w:szCs w:val="20"/>
                  <w:highlight w:val="yellow"/>
                  <w:lang w:eastAsia="it-IT"/>
                  <w:rPrChange w:id="2848" w:author="i0806927" w:date="2016-04-04T13:32:00Z">
                    <w:rPr>
                      <w:rFonts w:ascii="Helvetica" w:hAnsi="Helvetica"/>
                      <w:szCs w:val="20"/>
                      <w:lang w:eastAsia="it-IT"/>
                    </w:rPr>
                  </w:rPrChange>
                </w:rPr>
                <w:t xml:space="preserve">        ],</w:t>
              </w:r>
            </w:ins>
          </w:p>
          <w:p w14:paraId="352604CB" w14:textId="77777777" w:rsidR="00075742" w:rsidRPr="0007128D" w:rsidRDefault="00075742" w:rsidP="00075742">
            <w:pPr>
              <w:keepNext/>
              <w:keepLines/>
              <w:suppressAutoHyphens/>
              <w:spacing w:before="140" w:after="0" w:line="360" w:lineRule="auto"/>
              <w:ind w:left="1080"/>
              <w:outlineLvl w:val="7"/>
              <w:rPr>
                <w:ins w:id="2849" w:author="i0806927" w:date="2016-04-01T13:28:00Z"/>
                <w:rFonts w:ascii="Helvetica" w:hAnsi="Helvetica"/>
                <w:szCs w:val="20"/>
                <w:highlight w:val="yellow"/>
                <w:lang w:eastAsia="it-IT"/>
                <w:rPrChange w:id="2850" w:author="i0806927" w:date="2016-04-04T13:32:00Z">
                  <w:rPr>
                    <w:ins w:id="2851" w:author="i0806927" w:date="2016-04-01T13:28:00Z"/>
                    <w:rFonts w:ascii="Helvetica" w:hAnsi="Helvetica"/>
                    <w:i/>
                    <w:spacing w:val="-4"/>
                    <w:kern w:val="1"/>
                    <w:sz w:val="18"/>
                    <w:szCs w:val="20"/>
                    <w:lang w:eastAsia="it-IT"/>
                  </w:rPr>
                </w:rPrChange>
              </w:rPr>
            </w:pPr>
            <w:ins w:id="2852" w:author="i0806927" w:date="2016-04-01T13:28:00Z">
              <w:r w:rsidRPr="0007128D">
                <w:rPr>
                  <w:rFonts w:ascii="Helvetica" w:hAnsi="Helvetica"/>
                  <w:szCs w:val="20"/>
                  <w:highlight w:val="yellow"/>
                  <w:lang w:eastAsia="it-IT"/>
                  <w:rPrChange w:id="2853" w:author="i0806927" w:date="2016-04-04T13:32:00Z">
                    <w:rPr>
                      <w:rFonts w:ascii="Helvetica" w:hAnsi="Helvetica"/>
                      <w:szCs w:val="20"/>
                      <w:lang w:eastAsia="it-IT"/>
                    </w:rPr>
                  </w:rPrChange>
                </w:rPr>
                <w:t xml:space="preserve">        "orderFeasibilityCheck" : {</w:t>
              </w:r>
            </w:ins>
          </w:p>
          <w:p w14:paraId="0E92AB0D" w14:textId="77777777" w:rsidR="00075742" w:rsidRPr="0007128D" w:rsidRDefault="00075742" w:rsidP="00075742">
            <w:pPr>
              <w:keepNext/>
              <w:keepLines/>
              <w:suppressAutoHyphens/>
              <w:spacing w:before="140" w:after="0" w:line="360" w:lineRule="auto"/>
              <w:ind w:left="1080"/>
              <w:outlineLvl w:val="7"/>
              <w:rPr>
                <w:ins w:id="2854" w:author="i0806927" w:date="2016-04-01T13:28:00Z"/>
                <w:rFonts w:ascii="Helvetica" w:hAnsi="Helvetica"/>
                <w:szCs w:val="20"/>
                <w:highlight w:val="yellow"/>
                <w:lang w:eastAsia="it-IT"/>
                <w:rPrChange w:id="2855" w:author="i0806927" w:date="2016-04-04T13:32:00Z">
                  <w:rPr>
                    <w:ins w:id="2856" w:author="i0806927" w:date="2016-04-01T13:28:00Z"/>
                    <w:rFonts w:ascii="Helvetica" w:hAnsi="Helvetica"/>
                    <w:i/>
                    <w:spacing w:val="-4"/>
                    <w:kern w:val="1"/>
                    <w:sz w:val="18"/>
                    <w:szCs w:val="20"/>
                    <w:lang w:eastAsia="it-IT"/>
                  </w:rPr>
                </w:rPrChange>
              </w:rPr>
            </w:pPr>
            <w:ins w:id="2857" w:author="i0806927" w:date="2016-04-01T13:28:00Z">
              <w:r w:rsidRPr="0007128D">
                <w:rPr>
                  <w:rFonts w:ascii="Helvetica" w:hAnsi="Helvetica"/>
                  <w:szCs w:val="20"/>
                  <w:highlight w:val="yellow"/>
                  <w:lang w:eastAsia="it-IT"/>
                  <w:rPrChange w:id="2858" w:author="i0806927" w:date="2016-04-04T13:32:00Z">
                    <w:rPr>
                      <w:rFonts w:ascii="Helvetica" w:hAnsi="Helvetica"/>
                      <w:szCs w:val="20"/>
                      <w:lang w:eastAsia="it-IT"/>
                    </w:rPr>
                  </w:rPrChange>
                </w:rPr>
                <w:t xml:space="preserve">          "eligibilityResult" : "unavailability"</w:t>
              </w:r>
            </w:ins>
          </w:p>
          <w:p w14:paraId="2BB8DA41" w14:textId="77777777" w:rsidR="00075742" w:rsidRPr="0007128D" w:rsidRDefault="00075742" w:rsidP="00075742">
            <w:pPr>
              <w:keepNext/>
              <w:keepLines/>
              <w:suppressAutoHyphens/>
              <w:spacing w:before="140" w:after="0" w:line="360" w:lineRule="auto"/>
              <w:ind w:left="1080"/>
              <w:outlineLvl w:val="7"/>
              <w:rPr>
                <w:ins w:id="2859" w:author="i0806927" w:date="2016-04-01T13:28:00Z"/>
                <w:rFonts w:ascii="Helvetica" w:hAnsi="Helvetica"/>
                <w:szCs w:val="20"/>
                <w:highlight w:val="yellow"/>
                <w:lang w:eastAsia="it-IT"/>
                <w:rPrChange w:id="2860" w:author="i0806927" w:date="2016-04-04T13:32:00Z">
                  <w:rPr>
                    <w:ins w:id="2861" w:author="i0806927" w:date="2016-04-01T13:28:00Z"/>
                    <w:rFonts w:ascii="Helvetica" w:hAnsi="Helvetica"/>
                    <w:i/>
                    <w:spacing w:val="-4"/>
                    <w:kern w:val="1"/>
                    <w:sz w:val="18"/>
                    <w:szCs w:val="20"/>
                    <w:lang w:eastAsia="it-IT"/>
                  </w:rPr>
                </w:rPrChange>
              </w:rPr>
            </w:pPr>
            <w:ins w:id="2862" w:author="i0806927" w:date="2016-04-01T13:28:00Z">
              <w:r w:rsidRPr="0007128D">
                <w:rPr>
                  <w:rFonts w:ascii="Helvetica" w:hAnsi="Helvetica"/>
                  <w:szCs w:val="20"/>
                  <w:highlight w:val="yellow"/>
                  <w:lang w:eastAsia="it-IT"/>
                  <w:rPrChange w:id="2863" w:author="i0806927" w:date="2016-04-04T13:32:00Z">
                    <w:rPr>
                      <w:rFonts w:ascii="Helvetica" w:hAnsi="Helvetica"/>
                      <w:szCs w:val="20"/>
                      <w:lang w:eastAsia="it-IT"/>
                    </w:rPr>
                  </w:rPrChange>
                </w:rPr>
                <w:t xml:space="preserve">          "eligibilityUnavailablityReason" : [</w:t>
              </w:r>
            </w:ins>
          </w:p>
          <w:p w14:paraId="6D99C2DB" w14:textId="77777777" w:rsidR="00075742" w:rsidRPr="0007128D" w:rsidRDefault="00075742" w:rsidP="00075742">
            <w:pPr>
              <w:keepNext/>
              <w:keepLines/>
              <w:suppressAutoHyphens/>
              <w:spacing w:before="140" w:after="0" w:line="360" w:lineRule="auto"/>
              <w:ind w:left="1080"/>
              <w:outlineLvl w:val="7"/>
              <w:rPr>
                <w:ins w:id="2864" w:author="i0806927" w:date="2016-04-01T13:28:00Z"/>
                <w:rFonts w:ascii="Helvetica" w:hAnsi="Helvetica"/>
                <w:szCs w:val="20"/>
                <w:highlight w:val="yellow"/>
                <w:lang w:eastAsia="it-IT"/>
                <w:rPrChange w:id="2865" w:author="i0806927" w:date="2016-04-04T13:32:00Z">
                  <w:rPr>
                    <w:ins w:id="2866" w:author="i0806927" w:date="2016-04-01T13:28:00Z"/>
                    <w:rFonts w:ascii="Helvetica" w:hAnsi="Helvetica"/>
                    <w:i/>
                    <w:spacing w:val="-4"/>
                    <w:kern w:val="1"/>
                    <w:sz w:val="18"/>
                    <w:szCs w:val="20"/>
                    <w:lang w:eastAsia="it-IT"/>
                  </w:rPr>
                </w:rPrChange>
              </w:rPr>
            </w:pPr>
            <w:ins w:id="2867" w:author="i0806927" w:date="2016-04-01T13:28:00Z">
              <w:r w:rsidRPr="0007128D">
                <w:rPr>
                  <w:rFonts w:ascii="Helvetica" w:hAnsi="Helvetica"/>
                  <w:szCs w:val="20"/>
                  <w:highlight w:val="yellow"/>
                  <w:lang w:eastAsia="it-IT"/>
                  <w:rPrChange w:id="2868" w:author="i0806927" w:date="2016-04-04T13:32:00Z">
                    <w:rPr>
                      <w:rFonts w:ascii="Helvetica" w:hAnsi="Helvetica"/>
                      <w:szCs w:val="20"/>
                      <w:lang w:eastAsia="it-IT"/>
                    </w:rPr>
                  </w:rPrChange>
                </w:rPr>
                <w:t xml:space="preserve">            {</w:t>
              </w:r>
            </w:ins>
          </w:p>
          <w:p w14:paraId="3ED54432" w14:textId="77777777" w:rsidR="00075742" w:rsidRPr="0007128D" w:rsidRDefault="00075742" w:rsidP="00075742">
            <w:pPr>
              <w:spacing w:after="0" w:line="360" w:lineRule="auto"/>
              <w:rPr>
                <w:ins w:id="2869" w:author="i0806927" w:date="2016-04-01T13:28:00Z"/>
                <w:rFonts w:ascii="Helvetica" w:hAnsi="Helvetica"/>
                <w:szCs w:val="20"/>
                <w:highlight w:val="yellow"/>
                <w:lang w:eastAsia="it-IT"/>
                <w:rPrChange w:id="2870" w:author="i0806927" w:date="2016-04-04T13:32:00Z">
                  <w:rPr>
                    <w:ins w:id="2871" w:author="i0806927" w:date="2016-04-01T13:28:00Z"/>
                    <w:rFonts w:ascii="Helvetica" w:hAnsi="Helvetica"/>
                    <w:szCs w:val="20"/>
                    <w:lang w:eastAsia="it-IT"/>
                  </w:rPr>
                </w:rPrChange>
              </w:rPr>
            </w:pPr>
            <w:ins w:id="2872" w:author="i0806927" w:date="2016-04-01T13:28:00Z">
              <w:r w:rsidRPr="0007128D">
                <w:rPr>
                  <w:rFonts w:ascii="Helvetica" w:hAnsi="Helvetica"/>
                  <w:szCs w:val="20"/>
                  <w:highlight w:val="yellow"/>
                  <w:lang w:eastAsia="it-IT"/>
                  <w:rPrChange w:id="2873" w:author="i0806927" w:date="2016-04-04T13:32:00Z">
                    <w:rPr>
                      <w:rFonts w:ascii="Helvetica" w:hAnsi="Helvetica"/>
                      <w:szCs w:val="20"/>
                      <w:lang w:eastAsia="it-IT"/>
                    </w:rPr>
                  </w:rPrChange>
                </w:rPr>
                <w:t xml:space="preserve">              "code" : "UNAVAILABLE-300",</w:t>
              </w:r>
            </w:ins>
          </w:p>
          <w:p w14:paraId="16A5F694" w14:textId="77777777" w:rsidR="00075742" w:rsidRPr="0007128D" w:rsidRDefault="00075742" w:rsidP="00075742">
            <w:pPr>
              <w:keepNext/>
              <w:keepLines/>
              <w:suppressAutoHyphens/>
              <w:spacing w:before="140" w:after="0" w:line="360" w:lineRule="auto"/>
              <w:ind w:left="1080"/>
              <w:outlineLvl w:val="7"/>
              <w:rPr>
                <w:ins w:id="2874" w:author="i0806927" w:date="2016-04-01T13:28:00Z"/>
                <w:rFonts w:ascii="Helvetica" w:hAnsi="Helvetica"/>
                <w:szCs w:val="20"/>
                <w:highlight w:val="yellow"/>
                <w:lang w:eastAsia="it-IT"/>
                <w:rPrChange w:id="2875" w:author="i0806927" w:date="2016-04-04T13:32:00Z">
                  <w:rPr>
                    <w:ins w:id="2876" w:author="i0806927" w:date="2016-04-01T13:28:00Z"/>
                    <w:rFonts w:ascii="Helvetica" w:hAnsi="Helvetica"/>
                    <w:i/>
                    <w:spacing w:val="-4"/>
                    <w:kern w:val="1"/>
                    <w:sz w:val="18"/>
                    <w:szCs w:val="20"/>
                    <w:lang w:eastAsia="it-IT"/>
                  </w:rPr>
                </w:rPrChange>
              </w:rPr>
            </w:pPr>
            <w:ins w:id="2877" w:author="i0806927" w:date="2016-04-01T13:28:00Z">
              <w:r w:rsidRPr="0007128D">
                <w:rPr>
                  <w:rFonts w:ascii="Helvetica" w:hAnsi="Helvetica"/>
                  <w:szCs w:val="20"/>
                  <w:highlight w:val="yellow"/>
                  <w:lang w:eastAsia="it-IT"/>
                  <w:rPrChange w:id="2878" w:author="i0806927" w:date="2016-04-04T13:32:00Z">
                    <w:rPr>
                      <w:rFonts w:ascii="Helvetica" w:hAnsi="Helvetica"/>
                      <w:szCs w:val="20"/>
                      <w:lang w:eastAsia="it-IT"/>
                    </w:rPr>
                  </w:rPrChange>
                </w:rPr>
                <w:t xml:space="preserve">              "label" : "need more bandwidth"</w:t>
              </w:r>
            </w:ins>
          </w:p>
          <w:p w14:paraId="77F13905" w14:textId="77777777" w:rsidR="00075742" w:rsidRPr="0007128D" w:rsidRDefault="00075742" w:rsidP="00075742">
            <w:pPr>
              <w:keepNext/>
              <w:keepLines/>
              <w:suppressAutoHyphens/>
              <w:spacing w:before="140" w:after="0" w:line="360" w:lineRule="auto"/>
              <w:ind w:left="1080"/>
              <w:outlineLvl w:val="7"/>
              <w:rPr>
                <w:ins w:id="2879" w:author="i0806927" w:date="2016-04-01T13:28:00Z"/>
                <w:rFonts w:ascii="Helvetica" w:hAnsi="Helvetica"/>
                <w:szCs w:val="20"/>
                <w:highlight w:val="yellow"/>
                <w:lang w:eastAsia="it-IT"/>
                <w:rPrChange w:id="2880" w:author="i0806927" w:date="2016-04-04T13:32:00Z">
                  <w:rPr>
                    <w:ins w:id="2881" w:author="i0806927" w:date="2016-04-01T13:28:00Z"/>
                    <w:rFonts w:ascii="Helvetica" w:hAnsi="Helvetica"/>
                    <w:i/>
                    <w:spacing w:val="-4"/>
                    <w:kern w:val="1"/>
                    <w:sz w:val="18"/>
                    <w:szCs w:val="20"/>
                    <w:lang w:eastAsia="it-IT"/>
                  </w:rPr>
                </w:rPrChange>
              </w:rPr>
            </w:pPr>
            <w:ins w:id="2882" w:author="i0806927" w:date="2016-04-01T13:28:00Z">
              <w:r w:rsidRPr="0007128D">
                <w:rPr>
                  <w:rFonts w:ascii="Helvetica" w:hAnsi="Helvetica"/>
                  <w:szCs w:val="20"/>
                  <w:highlight w:val="yellow"/>
                  <w:lang w:eastAsia="it-IT"/>
                  <w:rPrChange w:id="2883" w:author="i0806927" w:date="2016-04-04T13:32:00Z">
                    <w:rPr>
                      <w:rFonts w:ascii="Helvetica" w:hAnsi="Helvetica"/>
                      <w:szCs w:val="20"/>
                      <w:lang w:eastAsia="it-IT"/>
                    </w:rPr>
                  </w:rPrChange>
                </w:rPr>
                <w:t xml:space="preserve">            }</w:t>
              </w:r>
            </w:ins>
          </w:p>
          <w:p w14:paraId="7C2569ED" w14:textId="77777777" w:rsidR="00075742" w:rsidRPr="0007128D" w:rsidRDefault="00075742" w:rsidP="00075742">
            <w:pPr>
              <w:keepNext/>
              <w:keepLines/>
              <w:suppressAutoHyphens/>
              <w:spacing w:before="140" w:after="0" w:line="360" w:lineRule="auto"/>
              <w:ind w:left="1080"/>
              <w:outlineLvl w:val="7"/>
              <w:rPr>
                <w:ins w:id="2884" w:author="i0806927" w:date="2016-04-01T13:28:00Z"/>
                <w:rFonts w:ascii="Helvetica" w:hAnsi="Helvetica"/>
                <w:szCs w:val="20"/>
                <w:highlight w:val="yellow"/>
                <w:lang w:eastAsia="it-IT"/>
                <w:rPrChange w:id="2885" w:author="i0806927" w:date="2016-04-04T13:32:00Z">
                  <w:rPr>
                    <w:ins w:id="2886" w:author="i0806927" w:date="2016-04-01T13:28:00Z"/>
                    <w:rFonts w:ascii="Helvetica" w:hAnsi="Helvetica"/>
                    <w:i/>
                    <w:spacing w:val="-4"/>
                    <w:kern w:val="1"/>
                    <w:sz w:val="18"/>
                    <w:szCs w:val="20"/>
                    <w:lang w:eastAsia="it-IT"/>
                  </w:rPr>
                </w:rPrChange>
              </w:rPr>
            </w:pPr>
            <w:ins w:id="2887" w:author="i0806927" w:date="2016-04-01T13:28:00Z">
              <w:r w:rsidRPr="0007128D">
                <w:rPr>
                  <w:rFonts w:ascii="Helvetica" w:hAnsi="Helvetica"/>
                  <w:szCs w:val="20"/>
                  <w:highlight w:val="yellow"/>
                  <w:lang w:eastAsia="it-IT"/>
                  <w:rPrChange w:id="2888" w:author="i0806927" w:date="2016-04-04T13:32:00Z">
                    <w:rPr>
                      <w:rFonts w:ascii="Helvetica" w:hAnsi="Helvetica"/>
                      <w:szCs w:val="20"/>
                      <w:lang w:eastAsia="it-IT"/>
                    </w:rPr>
                  </w:rPrChange>
                </w:rPr>
                <w:t xml:space="preserve">          ]</w:t>
              </w:r>
            </w:ins>
          </w:p>
          <w:p w14:paraId="425DA5B4" w14:textId="77777777" w:rsidR="00075742" w:rsidRPr="0007128D" w:rsidRDefault="00075742" w:rsidP="00075742">
            <w:pPr>
              <w:keepNext/>
              <w:keepLines/>
              <w:suppressAutoHyphens/>
              <w:spacing w:before="140" w:after="0" w:line="360" w:lineRule="auto"/>
              <w:ind w:left="1080"/>
              <w:outlineLvl w:val="7"/>
              <w:rPr>
                <w:ins w:id="2889" w:author="i0806927" w:date="2016-04-01T13:28:00Z"/>
                <w:rFonts w:ascii="Helvetica" w:hAnsi="Helvetica"/>
                <w:szCs w:val="20"/>
                <w:highlight w:val="yellow"/>
                <w:lang w:eastAsia="it-IT"/>
                <w:rPrChange w:id="2890" w:author="i0806927" w:date="2016-04-04T13:32:00Z">
                  <w:rPr>
                    <w:ins w:id="2891" w:author="i0806927" w:date="2016-04-01T13:28:00Z"/>
                    <w:rFonts w:ascii="Helvetica" w:hAnsi="Helvetica"/>
                    <w:i/>
                    <w:spacing w:val="-4"/>
                    <w:kern w:val="1"/>
                    <w:sz w:val="18"/>
                    <w:szCs w:val="20"/>
                    <w:lang w:eastAsia="it-IT"/>
                  </w:rPr>
                </w:rPrChange>
              </w:rPr>
            </w:pPr>
            <w:ins w:id="2892" w:author="i0806927" w:date="2016-04-01T13:28:00Z">
              <w:r w:rsidRPr="0007128D">
                <w:rPr>
                  <w:rFonts w:ascii="Helvetica" w:hAnsi="Helvetica"/>
                  <w:szCs w:val="20"/>
                  <w:highlight w:val="yellow"/>
                  <w:lang w:eastAsia="it-IT"/>
                  <w:rPrChange w:id="2893" w:author="i0806927" w:date="2016-04-04T13:32:00Z">
                    <w:rPr>
                      <w:rFonts w:ascii="Helvetica" w:hAnsi="Helvetica"/>
                      <w:szCs w:val="20"/>
                      <w:lang w:eastAsia="it-IT"/>
                    </w:rPr>
                  </w:rPrChange>
                </w:rPr>
                <w:t xml:space="preserve">        }</w:t>
              </w:r>
            </w:ins>
          </w:p>
          <w:p w14:paraId="1DAAC6EE" w14:textId="77777777" w:rsidR="00075742" w:rsidRPr="0007128D" w:rsidRDefault="00075742" w:rsidP="00075742">
            <w:pPr>
              <w:keepNext/>
              <w:keepLines/>
              <w:suppressAutoHyphens/>
              <w:spacing w:before="140" w:after="0" w:line="360" w:lineRule="auto"/>
              <w:ind w:left="1080"/>
              <w:outlineLvl w:val="7"/>
              <w:rPr>
                <w:ins w:id="2894" w:author="i0806927" w:date="2016-04-01T13:28:00Z"/>
                <w:rFonts w:ascii="Helvetica" w:hAnsi="Helvetica"/>
                <w:szCs w:val="20"/>
                <w:highlight w:val="yellow"/>
                <w:lang w:eastAsia="it-IT"/>
                <w:rPrChange w:id="2895" w:author="i0806927" w:date="2016-04-04T13:32:00Z">
                  <w:rPr>
                    <w:ins w:id="2896" w:author="i0806927" w:date="2016-04-01T13:28:00Z"/>
                    <w:rFonts w:ascii="Helvetica" w:hAnsi="Helvetica"/>
                    <w:i/>
                    <w:spacing w:val="-4"/>
                    <w:kern w:val="1"/>
                    <w:sz w:val="18"/>
                    <w:szCs w:val="20"/>
                    <w:lang w:eastAsia="it-IT"/>
                  </w:rPr>
                </w:rPrChange>
              </w:rPr>
            </w:pPr>
            <w:ins w:id="2897" w:author="i0806927" w:date="2016-04-01T13:28:00Z">
              <w:r w:rsidRPr="0007128D">
                <w:rPr>
                  <w:rFonts w:ascii="Helvetica" w:hAnsi="Helvetica"/>
                  <w:szCs w:val="20"/>
                  <w:highlight w:val="yellow"/>
                  <w:lang w:eastAsia="it-IT"/>
                  <w:rPrChange w:id="2898" w:author="i0806927" w:date="2016-04-04T13:32:00Z">
                    <w:rPr>
                      <w:rFonts w:ascii="Helvetica" w:hAnsi="Helvetica"/>
                      <w:szCs w:val="20"/>
                      <w:lang w:eastAsia="it-IT"/>
                    </w:rPr>
                  </w:rPrChange>
                </w:rPr>
                <w:t xml:space="preserve">      }</w:t>
              </w:r>
            </w:ins>
          </w:p>
          <w:p w14:paraId="3B9E5873" w14:textId="77777777" w:rsidR="00075742" w:rsidRPr="0007128D" w:rsidRDefault="00075742" w:rsidP="00075742">
            <w:pPr>
              <w:keepNext/>
              <w:keepLines/>
              <w:suppressAutoHyphens/>
              <w:spacing w:before="140" w:after="0" w:line="360" w:lineRule="auto"/>
              <w:ind w:left="1080"/>
              <w:outlineLvl w:val="7"/>
              <w:rPr>
                <w:ins w:id="2899" w:author="i0806927" w:date="2016-04-01T13:28:00Z"/>
                <w:rFonts w:ascii="Helvetica" w:hAnsi="Helvetica"/>
                <w:szCs w:val="20"/>
                <w:highlight w:val="yellow"/>
                <w:lang w:eastAsia="it-IT"/>
                <w:rPrChange w:id="2900" w:author="i0806927" w:date="2016-04-04T13:32:00Z">
                  <w:rPr>
                    <w:ins w:id="2901" w:author="i0806927" w:date="2016-04-01T13:28:00Z"/>
                    <w:rFonts w:ascii="Helvetica" w:hAnsi="Helvetica"/>
                    <w:i/>
                    <w:spacing w:val="-4"/>
                    <w:kern w:val="1"/>
                    <w:sz w:val="18"/>
                    <w:szCs w:val="20"/>
                    <w:lang w:eastAsia="it-IT"/>
                  </w:rPr>
                </w:rPrChange>
              </w:rPr>
            </w:pPr>
            <w:ins w:id="2902" w:author="i0806927" w:date="2016-04-01T13:28:00Z">
              <w:r w:rsidRPr="0007128D">
                <w:rPr>
                  <w:rFonts w:ascii="Helvetica" w:hAnsi="Helvetica"/>
                  <w:szCs w:val="20"/>
                  <w:highlight w:val="yellow"/>
                  <w:lang w:eastAsia="it-IT"/>
                  <w:rPrChange w:id="2903" w:author="i0806927" w:date="2016-04-04T13:32:00Z">
                    <w:rPr>
                      <w:rFonts w:ascii="Helvetica" w:hAnsi="Helvetica"/>
                      <w:szCs w:val="20"/>
                      <w:lang w:eastAsia="it-IT"/>
                    </w:rPr>
                  </w:rPrChange>
                </w:rPr>
                <w:t xml:space="preserve">    ]</w:t>
              </w:r>
            </w:ins>
          </w:p>
          <w:p w14:paraId="44B41243" w14:textId="77777777" w:rsidR="00075742" w:rsidRPr="0007128D" w:rsidRDefault="00075742" w:rsidP="00075742">
            <w:pPr>
              <w:keepNext/>
              <w:keepLines/>
              <w:suppressAutoHyphens/>
              <w:spacing w:before="140" w:after="0" w:line="360" w:lineRule="auto"/>
              <w:ind w:left="1080"/>
              <w:outlineLvl w:val="7"/>
              <w:rPr>
                <w:ins w:id="2904" w:author="i0806927" w:date="2016-04-01T13:28:00Z"/>
                <w:rFonts w:ascii="Helvetica" w:hAnsi="Helvetica"/>
                <w:szCs w:val="20"/>
                <w:highlight w:val="yellow"/>
                <w:lang w:eastAsia="it-IT"/>
                <w:rPrChange w:id="2905" w:author="i0806927" w:date="2016-04-04T13:32:00Z">
                  <w:rPr>
                    <w:ins w:id="2906" w:author="i0806927" w:date="2016-04-01T13:28:00Z"/>
                    <w:rFonts w:ascii="Helvetica" w:hAnsi="Helvetica"/>
                    <w:i/>
                    <w:spacing w:val="-4"/>
                    <w:kern w:val="1"/>
                    <w:sz w:val="18"/>
                    <w:szCs w:val="20"/>
                    <w:lang w:eastAsia="it-IT"/>
                  </w:rPr>
                </w:rPrChange>
              </w:rPr>
            </w:pPr>
            <w:ins w:id="2907" w:author="i0806927" w:date="2016-04-01T13:28:00Z">
              <w:r w:rsidRPr="0007128D">
                <w:rPr>
                  <w:rFonts w:ascii="Helvetica" w:hAnsi="Helvetica"/>
                  <w:szCs w:val="20"/>
                  <w:highlight w:val="yellow"/>
                  <w:lang w:eastAsia="it-IT"/>
                  <w:rPrChange w:id="2908" w:author="i0806927" w:date="2016-04-04T13:32:00Z">
                    <w:rPr>
                      <w:rFonts w:ascii="Helvetica" w:hAnsi="Helvetica"/>
                      <w:szCs w:val="20"/>
                      <w:lang w:eastAsia="it-IT"/>
                    </w:rPr>
                  </w:rPrChange>
                </w:rPr>
                <w:t xml:space="preserve">  }</w:t>
              </w:r>
            </w:ins>
          </w:p>
          <w:p w14:paraId="75E5D9CF" w14:textId="4B2D700D" w:rsidR="00C156D1" w:rsidRPr="0007128D" w:rsidDel="00004DA2" w:rsidRDefault="00075742" w:rsidP="00075742">
            <w:pPr>
              <w:keepNext/>
              <w:keepLines/>
              <w:suppressAutoHyphens/>
              <w:spacing w:before="140" w:after="0" w:line="360" w:lineRule="auto"/>
              <w:ind w:left="1080"/>
              <w:outlineLvl w:val="7"/>
              <w:rPr>
                <w:del w:id="2909" w:author="i0806927" w:date="2016-03-30T17:07:00Z"/>
                <w:rFonts w:ascii="Helvetica" w:hAnsi="Helvetica"/>
                <w:szCs w:val="20"/>
                <w:highlight w:val="yellow"/>
                <w:lang w:eastAsia="it-IT"/>
                <w:rPrChange w:id="2910" w:author="i0806927" w:date="2016-04-04T13:32:00Z">
                  <w:rPr>
                    <w:del w:id="2911" w:author="i0806927" w:date="2016-03-30T17:07:00Z"/>
                    <w:rFonts w:ascii="Helvetica" w:hAnsi="Helvetica"/>
                    <w:i/>
                    <w:spacing w:val="-4"/>
                    <w:kern w:val="1"/>
                    <w:sz w:val="18"/>
                    <w:szCs w:val="20"/>
                    <w:lang w:eastAsia="it-IT"/>
                  </w:rPr>
                </w:rPrChange>
              </w:rPr>
            </w:pPr>
            <w:ins w:id="2912" w:author="i0806927" w:date="2016-04-01T13:28:00Z">
              <w:r w:rsidRPr="0007128D">
                <w:rPr>
                  <w:rFonts w:ascii="Helvetica" w:hAnsi="Helvetica"/>
                  <w:szCs w:val="20"/>
                  <w:highlight w:val="yellow"/>
                  <w:lang w:eastAsia="it-IT"/>
                  <w:rPrChange w:id="2913" w:author="i0806927" w:date="2016-04-04T13:32:00Z">
                    <w:rPr>
                      <w:rFonts w:ascii="Helvetica" w:hAnsi="Helvetica"/>
                      <w:szCs w:val="20"/>
                      <w:lang w:eastAsia="it-IT"/>
                    </w:rPr>
                  </w:rPrChange>
                </w:rPr>
                <w:t>}</w:t>
              </w:r>
            </w:ins>
            <w:del w:id="2914" w:author="i0806927" w:date="2016-03-30T17:07:00Z">
              <w:r w:rsidR="00C156D1" w:rsidRPr="0007128D" w:rsidDel="00004DA2">
                <w:rPr>
                  <w:rFonts w:ascii="Helvetica" w:hAnsi="Helvetica"/>
                  <w:szCs w:val="20"/>
                  <w:highlight w:val="yellow"/>
                  <w:lang w:eastAsia="it-IT"/>
                  <w:rPrChange w:id="2915" w:author="i0806927" w:date="2016-04-04T13:32:00Z">
                    <w:rPr>
                      <w:rFonts w:ascii="Helvetica" w:hAnsi="Helvetica"/>
                      <w:szCs w:val="20"/>
                      <w:lang w:eastAsia="it-IT"/>
                    </w:rPr>
                  </w:rPrChange>
                </w:rPr>
                <w:delText xml:space="preserve">"OrderFeasibilityCheckRequest" : </w:delText>
              </w:r>
            </w:del>
          </w:p>
          <w:p w14:paraId="0DE1D10A" w14:textId="1663BD9D" w:rsidR="00C156D1" w:rsidRPr="0007128D" w:rsidDel="00004DA2" w:rsidRDefault="00C156D1" w:rsidP="00C156D1">
            <w:pPr>
              <w:keepNext/>
              <w:keepLines/>
              <w:suppressAutoHyphens/>
              <w:spacing w:before="140" w:after="0" w:line="360" w:lineRule="auto"/>
              <w:ind w:left="1080"/>
              <w:outlineLvl w:val="7"/>
              <w:rPr>
                <w:del w:id="2916" w:author="i0806927" w:date="2016-03-30T17:07:00Z"/>
                <w:rFonts w:ascii="Helvetica" w:hAnsi="Helvetica"/>
                <w:szCs w:val="20"/>
                <w:highlight w:val="yellow"/>
                <w:lang w:eastAsia="it-IT"/>
                <w:rPrChange w:id="2917" w:author="i0806927" w:date="2016-04-04T13:32:00Z">
                  <w:rPr>
                    <w:del w:id="2918" w:author="i0806927" w:date="2016-03-30T17:07:00Z"/>
                    <w:rFonts w:ascii="Helvetica" w:hAnsi="Helvetica"/>
                    <w:i/>
                    <w:spacing w:val="-4"/>
                    <w:kern w:val="1"/>
                    <w:sz w:val="18"/>
                    <w:szCs w:val="20"/>
                    <w:lang w:eastAsia="it-IT"/>
                  </w:rPr>
                </w:rPrChange>
              </w:rPr>
            </w:pPr>
            <w:del w:id="2919" w:author="i0806927" w:date="2016-03-30T17:07:00Z">
              <w:r w:rsidRPr="0007128D" w:rsidDel="00004DA2">
                <w:rPr>
                  <w:rFonts w:ascii="Helvetica" w:hAnsi="Helvetica"/>
                  <w:szCs w:val="20"/>
                  <w:highlight w:val="yellow"/>
                  <w:lang w:eastAsia="it-IT"/>
                  <w:rPrChange w:id="2920" w:author="i0806927" w:date="2016-04-04T13:32:00Z">
                    <w:rPr>
                      <w:rFonts w:ascii="Helvetica" w:hAnsi="Helvetica"/>
                      <w:szCs w:val="20"/>
                      <w:lang w:eastAsia="it-IT"/>
                    </w:rPr>
                  </w:rPrChange>
                </w:rPr>
                <w:delText xml:space="preserve">  {</w:delText>
              </w:r>
            </w:del>
          </w:p>
          <w:p w14:paraId="2B1D2342" w14:textId="13C912BA" w:rsidR="00C156D1" w:rsidRPr="0007128D" w:rsidDel="00004DA2" w:rsidRDefault="00C156D1" w:rsidP="00C156D1">
            <w:pPr>
              <w:keepNext/>
              <w:keepLines/>
              <w:suppressAutoHyphens/>
              <w:spacing w:before="140" w:after="0" w:line="360" w:lineRule="auto"/>
              <w:ind w:left="1080"/>
              <w:outlineLvl w:val="7"/>
              <w:rPr>
                <w:del w:id="2921" w:author="i0806927" w:date="2016-03-30T17:07:00Z"/>
                <w:rFonts w:ascii="Helvetica" w:hAnsi="Helvetica"/>
                <w:szCs w:val="20"/>
                <w:highlight w:val="yellow"/>
                <w:lang w:eastAsia="it-IT"/>
                <w:rPrChange w:id="2922" w:author="i0806927" w:date="2016-04-04T13:32:00Z">
                  <w:rPr>
                    <w:del w:id="2923" w:author="i0806927" w:date="2016-03-30T17:07:00Z"/>
                    <w:rFonts w:ascii="Helvetica" w:hAnsi="Helvetica"/>
                    <w:i/>
                    <w:spacing w:val="-4"/>
                    <w:kern w:val="1"/>
                    <w:sz w:val="18"/>
                    <w:szCs w:val="20"/>
                    <w:lang w:eastAsia="it-IT"/>
                  </w:rPr>
                </w:rPrChange>
              </w:rPr>
            </w:pPr>
            <w:del w:id="2924" w:author="i0806927" w:date="2016-03-30T17:07:00Z">
              <w:r w:rsidRPr="0007128D" w:rsidDel="00004DA2">
                <w:rPr>
                  <w:rFonts w:ascii="Helvetica" w:hAnsi="Helvetica"/>
                  <w:szCs w:val="20"/>
                  <w:highlight w:val="yellow"/>
                  <w:lang w:eastAsia="it-IT"/>
                  <w:rPrChange w:id="2925" w:author="i0806927" w:date="2016-04-04T13:32:00Z">
                    <w:rPr>
                      <w:rFonts w:ascii="Helvetica" w:hAnsi="Helvetica"/>
                      <w:szCs w:val="20"/>
                      <w:lang w:eastAsia="it-IT"/>
                    </w:rPr>
                  </w:rPrChange>
                </w:rPr>
                <w:delText xml:space="preserve">    "id": "142",</w:delText>
              </w:r>
            </w:del>
          </w:p>
          <w:p w14:paraId="17DE5E6A" w14:textId="6A4B0A0F" w:rsidR="00C156D1" w:rsidRPr="0007128D" w:rsidDel="00004DA2" w:rsidRDefault="00C156D1" w:rsidP="00C156D1">
            <w:pPr>
              <w:keepNext/>
              <w:keepLines/>
              <w:suppressAutoHyphens/>
              <w:spacing w:before="140" w:after="0" w:line="360" w:lineRule="auto"/>
              <w:ind w:left="1080"/>
              <w:outlineLvl w:val="7"/>
              <w:rPr>
                <w:del w:id="2926" w:author="i0806927" w:date="2016-03-30T17:07:00Z"/>
                <w:rFonts w:ascii="Helvetica" w:hAnsi="Helvetica"/>
                <w:szCs w:val="20"/>
                <w:highlight w:val="yellow"/>
                <w:lang w:eastAsia="it-IT"/>
                <w:rPrChange w:id="2927" w:author="i0806927" w:date="2016-04-04T13:32:00Z">
                  <w:rPr>
                    <w:del w:id="2928" w:author="i0806927" w:date="2016-03-30T17:07:00Z"/>
                    <w:rFonts w:ascii="Helvetica" w:hAnsi="Helvetica"/>
                    <w:i/>
                    <w:spacing w:val="-4"/>
                    <w:kern w:val="1"/>
                    <w:sz w:val="18"/>
                    <w:szCs w:val="20"/>
                    <w:lang w:eastAsia="it-IT"/>
                  </w:rPr>
                </w:rPrChange>
              </w:rPr>
            </w:pPr>
            <w:del w:id="2929" w:author="i0806927" w:date="2016-03-30T17:07:00Z">
              <w:r w:rsidRPr="0007128D" w:rsidDel="00004DA2">
                <w:rPr>
                  <w:rFonts w:ascii="Helvetica" w:hAnsi="Helvetica"/>
                  <w:szCs w:val="20"/>
                  <w:highlight w:val="yellow"/>
                  <w:lang w:eastAsia="it-IT"/>
                  <w:rPrChange w:id="2930" w:author="i0806927" w:date="2016-04-04T13:32:00Z">
                    <w:rPr>
                      <w:rFonts w:ascii="Helvetica" w:hAnsi="Helvetica"/>
                      <w:szCs w:val="20"/>
                      <w:lang w:eastAsia="it-IT"/>
                    </w:rPr>
                  </w:rPrChange>
                </w:rPr>
                <w:delText xml:space="preserve">    "href": "http://server/orderFeasibilityCheck/142",</w:delText>
              </w:r>
            </w:del>
          </w:p>
          <w:p w14:paraId="48D8CE44" w14:textId="03E95A42" w:rsidR="00C156D1" w:rsidRPr="0007128D" w:rsidDel="00004DA2" w:rsidRDefault="00C156D1" w:rsidP="00C156D1">
            <w:pPr>
              <w:keepNext/>
              <w:keepLines/>
              <w:suppressAutoHyphens/>
              <w:spacing w:before="140" w:after="0" w:line="360" w:lineRule="auto"/>
              <w:ind w:left="1080"/>
              <w:outlineLvl w:val="7"/>
              <w:rPr>
                <w:del w:id="2931" w:author="i0806927" w:date="2016-03-30T17:07:00Z"/>
                <w:rFonts w:ascii="Helvetica" w:hAnsi="Helvetica"/>
                <w:szCs w:val="20"/>
                <w:highlight w:val="yellow"/>
                <w:lang w:eastAsia="it-IT"/>
                <w:rPrChange w:id="2932" w:author="i0806927" w:date="2016-04-04T13:32:00Z">
                  <w:rPr>
                    <w:del w:id="2933" w:author="i0806927" w:date="2016-03-30T17:07:00Z"/>
                    <w:rFonts w:ascii="Helvetica" w:hAnsi="Helvetica"/>
                    <w:i/>
                    <w:spacing w:val="-4"/>
                    <w:kern w:val="1"/>
                    <w:sz w:val="18"/>
                    <w:szCs w:val="20"/>
                    <w:lang w:eastAsia="it-IT"/>
                  </w:rPr>
                </w:rPrChange>
              </w:rPr>
            </w:pPr>
            <w:del w:id="2934" w:author="i0806927" w:date="2016-03-30T17:07:00Z">
              <w:r w:rsidRPr="0007128D" w:rsidDel="00004DA2">
                <w:rPr>
                  <w:rFonts w:ascii="Helvetica" w:hAnsi="Helvetica"/>
                  <w:szCs w:val="20"/>
                  <w:highlight w:val="yellow"/>
                  <w:lang w:eastAsia="it-IT"/>
                  <w:rPrChange w:id="2935" w:author="i0806927" w:date="2016-04-04T13:32:00Z">
                    <w:rPr>
                      <w:rFonts w:ascii="Helvetica" w:hAnsi="Helvetica"/>
                      <w:szCs w:val="20"/>
                      <w:lang w:eastAsia="it-IT"/>
                    </w:rPr>
                  </w:rPrChange>
                </w:rPr>
                <w:delText xml:space="preserve">    "interactionDate" : "20160201 10:00",</w:delText>
              </w:r>
            </w:del>
          </w:p>
          <w:p w14:paraId="406DE4AA" w14:textId="4CCE3428" w:rsidR="00C156D1" w:rsidRPr="0007128D" w:rsidDel="00004DA2" w:rsidRDefault="00C156D1" w:rsidP="00C156D1">
            <w:pPr>
              <w:spacing w:after="0" w:line="360" w:lineRule="auto"/>
              <w:rPr>
                <w:del w:id="2936" w:author="i0806927" w:date="2016-03-30T17:07:00Z"/>
                <w:rFonts w:ascii="Helvetica" w:hAnsi="Helvetica"/>
                <w:szCs w:val="20"/>
                <w:highlight w:val="yellow"/>
                <w:lang w:eastAsia="it-IT"/>
                <w:rPrChange w:id="2937" w:author="i0806927" w:date="2016-04-04T13:32:00Z">
                  <w:rPr>
                    <w:del w:id="2938" w:author="i0806927" w:date="2016-03-30T17:07:00Z"/>
                    <w:rFonts w:ascii="Helvetica" w:hAnsi="Helvetica"/>
                    <w:szCs w:val="20"/>
                    <w:lang w:eastAsia="it-IT"/>
                  </w:rPr>
                </w:rPrChange>
              </w:rPr>
            </w:pPr>
            <w:del w:id="2939" w:author="i0806927" w:date="2016-03-30T17:07:00Z">
              <w:r w:rsidRPr="0007128D" w:rsidDel="00004DA2">
                <w:rPr>
                  <w:rFonts w:ascii="Helvetica" w:hAnsi="Helvetica"/>
                  <w:szCs w:val="20"/>
                  <w:highlight w:val="yellow"/>
                  <w:lang w:eastAsia="it-IT"/>
                  <w:rPrChange w:id="2940" w:author="i0806927" w:date="2016-04-04T13:32:00Z">
                    <w:rPr>
                      <w:rFonts w:ascii="Helvetica" w:hAnsi="Helvetica"/>
                      <w:szCs w:val="20"/>
                      <w:lang w:eastAsia="it-IT"/>
                    </w:rPr>
                  </w:rPrChange>
                </w:rPr>
                <w:delText xml:space="preserve">    "description" : "service qualification check",</w:delText>
              </w:r>
            </w:del>
          </w:p>
          <w:p w14:paraId="52EA1F0E" w14:textId="1400922B" w:rsidR="00C156D1" w:rsidRPr="0007128D" w:rsidDel="00004DA2" w:rsidRDefault="00C156D1" w:rsidP="00C156D1">
            <w:pPr>
              <w:keepNext/>
              <w:keepLines/>
              <w:suppressAutoHyphens/>
              <w:spacing w:before="140" w:after="0" w:line="360" w:lineRule="auto"/>
              <w:ind w:left="1080"/>
              <w:outlineLvl w:val="7"/>
              <w:rPr>
                <w:del w:id="2941" w:author="i0806927" w:date="2016-03-30T17:07:00Z"/>
                <w:rFonts w:ascii="Helvetica" w:hAnsi="Helvetica"/>
                <w:szCs w:val="20"/>
                <w:highlight w:val="yellow"/>
                <w:lang w:eastAsia="it-IT"/>
                <w:rPrChange w:id="2942" w:author="i0806927" w:date="2016-04-04T13:32:00Z">
                  <w:rPr>
                    <w:del w:id="2943" w:author="i0806927" w:date="2016-03-30T17:07:00Z"/>
                    <w:rFonts w:ascii="Helvetica" w:hAnsi="Helvetica"/>
                    <w:i/>
                    <w:spacing w:val="-4"/>
                    <w:kern w:val="1"/>
                    <w:sz w:val="18"/>
                    <w:szCs w:val="20"/>
                    <w:lang w:eastAsia="it-IT"/>
                  </w:rPr>
                </w:rPrChange>
              </w:rPr>
            </w:pPr>
            <w:del w:id="2944" w:author="i0806927" w:date="2016-03-30T17:07:00Z">
              <w:r w:rsidRPr="0007128D" w:rsidDel="00004DA2">
                <w:rPr>
                  <w:rFonts w:ascii="Helvetica" w:hAnsi="Helvetica"/>
                  <w:szCs w:val="20"/>
                  <w:highlight w:val="yellow"/>
                  <w:lang w:eastAsia="it-IT"/>
                  <w:rPrChange w:id="2945" w:author="i0806927" w:date="2016-04-04T13:32:00Z">
                    <w:rPr>
                      <w:rFonts w:ascii="Helvetica" w:hAnsi="Helvetica"/>
                      <w:szCs w:val="20"/>
                      <w:lang w:eastAsia="it-IT"/>
                    </w:rPr>
                  </w:rPrChange>
                </w:rPr>
                <w:delText xml:space="preserve">    "interactionDateComplete" : "20160201 10:01",</w:delText>
              </w:r>
            </w:del>
          </w:p>
          <w:p w14:paraId="7AB638FE" w14:textId="58A28E07" w:rsidR="00C156D1" w:rsidRPr="0007128D" w:rsidDel="00004DA2" w:rsidRDefault="00C156D1" w:rsidP="00C156D1">
            <w:pPr>
              <w:keepNext/>
              <w:keepLines/>
              <w:suppressAutoHyphens/>
              <w:spacing w:before="140" w:after="0" w:line="360" w:lineRule="auto"/>
              <w:ind w:left="1080"/>
              <w:outlineLvl w:val="7"/>
              <w:rPr>
                <w:del w:id="2946" w:author="i0806927" w:date="2016-03-30T17:07:00Z"/>
                <w:rFonts w:ascii="Helvetica" w:hAnsi="Helvetica"/>
                <w:szCs w:val="20"/>
                <w:highlight w:val="yellow"/>
                <w:lang w:eastAsia="it-IT"/>
                <w:rPrChange w:id="2947" w:author="i0806927" w:date="2016-04-04T13:32:00Z">
                  <w:rPr>
                    <w:del w:id="2948" w:author="i0806927" w:date="2016-03-30T17:07:00Z"/>
                    <w:rFonts w:ascii="Helvetica" w:hAnsi="Helvetica"/>
                    <w:i/>
                    <w:spacing w:val="-4"/>
                    <w:kern w:val="1"/>
                    <w:sz w:val="18"/>
                    <w:szCs w:val="20"/>
                    <w:lang w:eastAsia="it-IT"/>
                  </w:rPr>
                </w:rPrChange>
              </w:rPr>
            </w:pPr>
            <w:del w:id="2949" w:author="i0806927" w:date="2016-03-30T17:07:00Z">
              <w:r w:rsidRPr="0007128D" w:rsidDel="00004DA2">
                <w:rPr>
                  <w:rFonts w:ascii="Helvetica" w:hAnsi="Helvetica"/>
                  <w:szCs w:val="20"/>
                  <w:highlight w:val="yellow"/>
                  <w:lang w:eastAsia="it-IT"/>
                  <w:rPrChange w:id="2950" w:author="i0806927" w:date="2016-04-04T13:32:00Z">
                    <w:rPr>
                      <w:rFonts w:ascii="Helvetica" w:hAnsi="Helvetica"/>
                      <w:szCs w:val="20"/>
                      <w:lang w:eastAsia="it-IT"/>
                    </w:rPr>
                  </w:rPrChange>
                </w:rPr>
                <w:delText xml:space="preserve">    "interactionStatus" : "close",</w:delText>
              </w:r>
            </w:del>
          </w:p>
          <w:p w14:paraId="3BB57178" w14:textId="0B6D5128" w:rsidR="00C156D1" w:rsidRPr="0007128D" w:rsidDel="00004DA2" w:rsidRDefault="00C156D1" w:rsidP="00C156D1">
            <w:pPr>
              <w:keepNext/>
              <w:keepLines/>
              <w:suppressAutoHyphens/>
              <w:spacing w:before="140" w:after="0" w:line="360" w:lineRule="auto"/>
              <w:ind w:left="1080"/>
              <w:outlineLvl w:val="7"/>
              <w:rPr>
                <w:del w:id="2951" w:author="i0806927" w:date="2016-03-30T17:07:00Z"/>
                <w:rFonts w:ascii="Helvetica" w:hAnsi="Helvetica"/>
                <w:szCs w:val="20"/>
                <w:highlight w:val="yellow"/>
                <w:lang w:eastAsia="it-IT"/>
                <w:rPrChange w:id="2952" w:author="i0806927" w:date="2016-04-04T13:32:00Z">
                  <w:rPr>
                    <w:del w:id="2953" w:author="i0806927" w:date="2016-03-30T17:07:00Z"/>
                    <w:rFonts w:ascii="Helvetica" w:hAnsi="Helvetica"/>
                    <w:i/>
                    <w:spacing w:val="-4"/>
                    <w:kern w:val="1"/>
                    <w:sz w:val="18"/>
                    <w:szCs w:val="20"/>
                    <w:lang w:eastAsia="it-IT"/>
                  </w:rPr>
                </w:rPrChange>
              </w:rPr>
            </w:pPr>
            <w:del w:id="2954" w:author="i0806927" w:date="2016-03-30T17:07:00Z">
              <w:r w:rsidRPr="0007128D" w:rsidDel="00004DA2">
                <w:rPr>
                  <w:rFonts w:ascii="Helvetica" w:hAnsi="Helvetica"/>
                  <w:szCs w:val="20"/>
                  <w:highlight w:val="yellow"/>
                  <w:lang w:eastAsia="it-IT"/>
                  <w:rPrChange w:id="2955" w:author="i0806927" w:date="2016-04-04T13:32:00Z">
                    <w:rPr>
                      <w:rFonts w:ascii="Helvetica" w:hAnsi="Helvetica"/>
                      <w:szCs w:val="20"/>
                      <w:lang w:eastAsia="it-IT"/>
                    </w:rPr>
                  </w:rPrChange>
                </w:rPr>
                <w:delText xml:space="preserve">    "partyRole" : "Service Provider", </w:delText>
              </w:r>
            </w:del>
          </w:p>
          <w:p w14:paraId="34B6C070" w14:textId="551BD36E" w:rsidR="00D27621" w:rsidRPr="0007128D" w:rsidDel="00004DA2" w:rsidRDefault="00D27621" w:rsidP="00D27621">
            <w:pPr>
              <w:keepNext/>
              <w:keepLines/>
              <w:suppressAutoHyphens/>
              <w:spacing w:before="140" w:line="220" w:lineRule="atLeast"/>
              <w:ind w:left="1080"/>
              <w:outlineLvl w:val="7"/>
              <w:rPr>
                <w:del w:id="2956" w:author="i0806927" w:date="2016-03-30T17:07:00Z"/>
                <w:rFonts w:ascii="Helvetica" w:hAnsi="Helvetica"/>
                <w:szCs w:val="20"/>
                <w:highlight w:val="yellow"/>
                <w:lang w:eastAsia="it-IT"/>
                <w:rPrChange w:id="2957" w:author="i0806927" w:date="2016-04-04T13:32:00Z">
                  <w:rPr>
                    <w:del w:id="2958" w:author="i0806927" w:date="2016-03-30T17:07:00Z"/>
                    <w:rFonts w:ascii="Helvetica" w:hAnsi="Helvetica"/>
                    <w:i/>
                    <w:spacing w:val="-4"/>
                    <w:kern w:val="1"/>
                    <w:sz w:val="18"/>
                    <w:szCs w:val="20"/>
                    <w:lang w:eastAsia="it-IT"/>
                  </w:rPr>
                </w:rPrChange>
              </w:rPr>
            </w:pPr>
            <w:del w:id="2959" w:author="i0806927" w:date="2016-03-30T17:07:00Z">
              <w:r w:rsidRPr="0007128D" w:rsidDel="00004DA2">
                <w:rPr>
                  <w:rFonts w:ascii="Helvetica" w:hAnsi="Helvetica"/>
                  <w:szCs w:val="20"/>
                  <w:highlight w:val="yellow"/>
                  <w:lang w:eastAsia="it-IT"/>
                  <w:rPrChange w:id="2960" w:author="i0806927" w:date="2016-04-04T13:32:00Z">
                    <w:rPr>
                      <w:rFonts w:ascii="Helvetica" w:hAnsi="Helvetica"/>
                      <w:szCs w:val="20"/>
                      <w:lang w:eastAsia="it-IT"/>
                    </w:rPr>
                  </w:rPrChange>
                </w:rPr>
                <w:delText>"place" : {</w:delText>
              </w:r>
            </w:del>
          </w:p>
          <w:p w14:paraId="620166A5" w14:textId="37615BC1" w:rsidR="00D27621" w:rsidRPr="0007128D" w:rsidDel="00004DA2" w:rsidRDefault="00D27621" w:rsidP="00D27621">
            <w:pPr>
              <w:keepNext/>
              <w:keepLines/>
              <w:suppressAutoHyphens/>
              <w:spacing w:before="140" w:line="220" w:lineRule="atLeast"/>
              <w:ind w:left="1080"/>
              <w:outlineLvl w:val="7"/>
              <w:rPr>
                <w:del w:id="2961" w:author="i0806927" w:date="2016-03-30T17:07:00Z"/>
                <w:rFonts w:ascii="Helvetica" w:hAnsi="Helvetica"/>
                <w:szCs w:val="20"/>
                <w:highlight w:val="yellow"/>
                <w:lang w:eastAsia="it-IT"/>
                <w:rPrChange w:id="2962" w:author="i0806927" w:date="2016-04-04T13:32:00Z">
                  <w:rPr>
                    <w:del w:id="2963" w:author="i0806927" w:date="2016-03-30T17:07:00Z"/>
                    <w:rFonts w:ascii="Helvetica" w:hAnsi="Helvetica"/>
                    <w:i/>
                    <w:spacing w:val="-4"/>
                    <w:kern w:val="1"/>
                    <w:sz w:val="18"/>
                    <w:szCs w:val="20"/>
                    <w:lang w:eastAsia="it-IT"/>
                  </w:rPr>
                </w:rPrChange>
              </w:rPr>
            </w:pPr>
            <w:del w:id="2964" w:author="i0806927" w:date="2016-03-30T17:07:00Z">
              <w:r w:rsidRPr="0007128D" w:rsidDel="00004DA2">
                <w:rPr>
                  <w:rFonts w:ascii="Helvetica" w:hAnsi="Helvetica"/>
                  <w:szCs w:val="20"/>
                  <w:highlight w:val="yellow"/>
                  <w:lang w:eastAsia="it-IT"/>
                  <w:rPrChange w:id="2965" w:author="i0806927" w:date="2016-04-04T13:32:00Z">
                    <w:rPr>
                      <w:rFonts w:ascii="Helvetica" w:hAnsi="Helvetica"/>
                      <w:szCs w:val="20"/>
                      <w:lang w:eastAsia="it-IT"/>
                    </w:rPr>
                  </w:rPrChange>
                </w:rPr>
                <w:delText xml:space="preserve">    "type" : "geographical"</w:delText>
              </w:r>
            </w:del>
          </w:p>
          <w:p w14:paraId="6ACBBF99" w14:textId="6A1C4A43" w:rsidR="00D27621" w:rsidRPr="0007128D" w:rsidDel="00004DA2" w:rsidRDefault="00D27621" w:rsidP="00D27621">
            <w:pPr>
              <w:keepNext/>
              <w:keepLines/>
              <w:suppressAutoHyphens/>
              <w:spacing w:before="140" w:line="220" w:lineRule="atLeast"/>
              <w:ind w:left="1080"/>
              <w:outlineLvl w:val="7"/>
              <w:rPr>
                <w:del w:id="2966" w:author="i0806927" w:date="2016-03-30T17:07:00Z"/>
                <w:rFonts w:ascii="Helvetica" w:hAnsi="Helvetica"/>
                <w:szCs w:val="20"/>
                <w:highlight w:val="yellow"/>
                <w:lang w:eastAsia="it-IT"/>
                <w:rPrChange w:id="2967" w:author="i0806927" w:date="2016-04-04T13:32:00Z">
                  <w:rPr>
                    <w:del w:id="2968" w:author="i0806927" w:date="2016-03-30T17:07:00Z"/>
                    <w:rFonts w:ascii="Helvetica" w:hAnsi="Helvetica"/>
                    <w:i/>
                    <w:spacing w:val="-4"/>
                    <w:kern w:val="1"/>
                    <w:sz w:val="18"/>
                    <w:szCs w:val="20"/>
                    <w:lang w:eastAsia="it-IT"/>
                  </w:rPr>
                </w:rPrChange>
              </w:rPr>
            </w:pPr>
            <w:del w:id="2969" w:author="i0806927" w:date="2016-03-30T17:07:00Z">
              <w:r w:rsidRPr="0007128D" w:rsidDel="00004DA2">
                <w:rPr>
                  <w:rFonts w:ascii="Helvetica" w:hAnsi="Helvetica"/>
                  <w:szCs w:val="20"/>
                  <w:highlight w:val="yellow"/>
                  <w:lang w:eastAsia="it-IT"/>
                  <w:rPrChange w:id="2970" w:author="i0806927" w:date="2016-04-04T13:32:00Z">
                    <w:rPr>
                      <w:rFonts w:ascii="Helvetica" w:hAnsi="Helvetica"/>
                      <w:szCs w:val="20"/>
                      <w:lang w:eastAsia="it-IT"/>
                    </w:rPr>
                  </w:rPrChange>
                </w:rPr>
                <w:delText xml:space="preserve">    "id" : "12345678",</w:delText>
              </w:r>
            </w:del>
          </w:p>
          <w:p w14:paraId="13D7DB64" w14:textId="5A59E6D9" w:rsidR="00D27621" w:rsidRPr="0007128D" w:rsidDel="00004DA2"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71" w:author="i0806927" w:date="2016-03-30T17:07:00Z"/>
                <w:rFonts w:ascii="Courier New" w:hAnsi="Courier New" w:cs="Courier New"/>
                <w:szCs w:val="20"/>
                <w:highlight w:val="yellow"/>
                <w:lang w:val="fr-FR" w:eastAsia="fr-FR"/>
                <w:rPrChange w:id="2972" w:author="i0806927" w:date="2016-04-04T13:32:00Z">
                  <w:rPr>
                    <w:del w:id="2973" w:author="i0806927" w:date="2016-03-30T17:07:00Z"/>
                    <w:rFonts w:ascii="Courier New" w:hAnsi="Courier New" w:cs="Courier New"/>
                    <w:szCs w:val="20"/>
                    <w:lang w:val="fr-FR" w:eastAsia="fr-FR"/>
                  </w:rPr>
                </w:rPrChange>
              </w:rPr>
            </w:pPr>
          </w:p>
          <w:p w14:paraId="5B085535" w14:textId="2CDA0615" w:rsidR="00D27621" w:rsidRPr="0007128D" w:rsidDel="00004DA2" w:rsidRDefault="00D27621" w:rsidP="00D27621">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2974" w:author="i0806927" w:date="2016-03-30T17:07:00Z"/>
                <w:rFonts w:ascii="Courier New" w:hAnsi="Courier New" w:cs="Courier New"/>
                <w:szCs w:val="20"/>
                <w:highlight w:val="yellow"/>
                <w:lang w:eastAsia="fr-FR"/>
                <w:rPrChange w:id="2975" w:author="i0806927" w:date="2016-04-04T13:32:00Z">
                  <w:rPr>
                    <w:del w:id="2976" w:author="i0806927" w:date="2016-03-30T17:07:00Z"/>
                    <w:rFonts w:ascii="Courier New" w:hAnsi="Courier New" w:cs="Courier New"/>
                    <w:i/>
                    <w:spacing w:val="-4"/>
                    <w:kern w:val="1"/>
                    <w:sz w:val="18"/>
                    <w:szCs w:val="20"/>
                    <w:lang w:eastAsia="fr-FR"/>
                  </w:rPr>
                </w:rPrChange>
              </w:rPr>
            </w:pPr>
            <w:del w:id="2977" w:author="i0806927" w:date="2016-03-30T17:07:00Z">
              <w:r w:rsidRPr="0007128D" w:rsidDel="00004DA2">
                <w:rPr>
                  <w:rFonts w:ascii="Courier New" w:hAnsi="Courier New" w:cs="Courier New"/>
                  <w:szCs w:val="20"/>
                  <w:highlight w:val="yellow"/>
                  <w:lang w:val="fr-FR" w:eastAsia="fr-FR"/>
                  <w:rPrChange w:id="2978" w:author="i0806927" w:date="2016-04-04T13:32:00Z">
                    <w:rPr>
                      <w:rFonts w:ascii="Courier New" w:hAnsi="Courier New" w:cs="Courier New"/>
                      <w:szCs w:val="20"/>
                      <w:lang w:val="fr-FR" w:eastAsia="fr-FR"/>
                    </w:rPr>
                  </w:rPrChange>
                </w:rPr>
                <w:delText xml:space="preserve">    </w:delText>
              </w:r>
              <w:r w:rsidRPr="0007128D" w:rsidDel="00004DA2">
                <w:rPr>
                  <w:rFonts w:ascii="Courier New" w:hAnsi="Courier New" w:cs="Courier New"/>
                  <w:szCs w:val="20"/>
                  <w:highlight w:val="yellow"/>
                  <w:lang w:eastAsia="fr-FR"/>
                  <w:rPrChange w:id="2979" w:author="i0806927" w:date="2016-04-04T13:32:00Z">
                    <w:rPr>
                      <w:rFonts w:ascii="Courier New" w:hAnsi="Courier New" w:cs="Courier New"/>
                      <w:szCs w:val="20"/>
                      <w:lang w:eastAsia="fr-FR"/>
                    </w:rPr>
                  </w:rPrChange>
                </w:rPr>
                <w:delText>"href":"addresses/</w:delText>
              </w:r>
              <w:r w:rsidR="00544276" w:rsidRPr="0007128D" w:rsidDel="00004DA2">
                <w:rPr>
                  <w:rFonts w:ascii="Helvetica" w:hAnsi="Helvetica"/>
                  <w:szCs w:val="20"/>
                  <w:highlight w:val="yellow"/>
                  <w:lang w:eastAsia="it-IT"/>
                  <w:rPrChange w:id="2980" w:author="i0806927" w:date="2016-04-04T13:32:00Z">
                    <w:rPr>
                      <w:rFonts w:ascii="Helvetica" w:hAnsi="Helvetica"/>
                      <w:szCs w:val="20"/>
                      <w:lang w:eastAsia="it-IT"/>
                    </w:rPr>
                  </w:rPrChange>
                </w:rPr>
                <w:delText>12345678</w:delText>
              </w:r>
              <w:r w:rsidRPr="0007128D" w:rsidDel="00004DA2">
                <w:rPr>
                  <w:rFonts w:ascii="Courier New" w:hAnsi="Courier New" w:cs="Courier New"/>
                  <w:szCs w:val="20"/>
                  <w:highlight w:val="yellow"/>
                  <w:lang w:eastAsia="fr-FR"/>
                  <w:rPrChange w:id="2981" w:author="i0806927" w:date="2016-04-04T13:32:00Z">
                    <w:rPr>
                      <w:rFonts w:ascii="Courier New" w:hAnsi="Courier New" w:cs="Courier New"/>
                      <w:szCs w:val="20"/>
                      <w:lang w:eastAsia="fr-FR"/>
                    </w:rPr>
                  </w:rPrChange>
                </w:rPr>
                <w:delText>",</w:delText>
              </w:r>
            </w:del>
          </w:p>
          <w:p w14:paraId="69B9AFD6" w14:textId="236AA4BC" w:rsidR="00D27621" w:rsidRPr="0007128D" w:rsidDel="00004DA2" w:rsidRDefault="00D27621" w:rsidP="00D27621">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2982" w:author="i0806927" w:date="2016-03-30T17:07:00Z"/>
                <w:rFonts w:ascii="Courier New" w:hAnsi="Courier New" w:cs="Courier New"/>
                <w:szCs w:val="20"/>
                <w:highlight w:val="yellow"/>
                <w:lang w:eastAsia="fr-FR"/>
                <w:rPrChange w:id="2983" w:author="i0806927" w:date="2016-04-04T13:32:00Z">
                  <w:rPr>
                    <w:del w:id="2984" w:author="i0806927" w:date="2016-03-30T17:07:00Z"/>
                    <w:rFonts w:ascii="Courier New" w:hAnsi="Courier New" w:cs="Courier New"/>
                    <w:i/>
                    <w:spacing w:val="-4"/>
                    <w:kern w:val="1"/>
                    <w:sz w:val="18"/>
                    <w:szCs w:val="20"/>
                    <w:lang w:eastAsia="fr-FR"/>
                  </w:rPr>
                </w:rPrChange>
              </w:rPr>
            </w:pPr>
            <w:del w:id="2985" w:author="i0806927" w:date="2016-03-30T17:07:00Z">
              <w:r w:rsidRPr="0007128D" w:rsidDel="00004DA2">
                <w:rPr>
                  <w:rFonts w:ascii="Courier New" w:hAnsi="Courier New" w:cs="Courier New"/>
                  <w:szCs w:val="20"/>
                  <w:highlight w:val="yellow"/>
                  <w:lang w:eastAsia="fr-FR"/>
                  <w:rPrChange w:id="2986" w:author="i0806927" w:date="2016-04-04T13:32:00Z">
                    <w:rPr>
                      <w:rFonts w:ascii="Courier New" w:hAnsi="Courier New" w:cs="Courier New"/>
                      <w:szCs w:val="20"/>
                      <w:lang w:eastAsia="fr-FR"/>
                    </w:rPr>
                  </w:rPrChange>
                </w:rPr>
                <w:delText xml:space="preserve">    "streetNr": "29",</w:delText>
              </w:r>
            </w:del>
          </w:p>
          <w:p w14:paraId="1CADA0F2" w14:textId="4D3E7353" w:rsidR="00544276" w:rsidRPr="0007128D" w:rsidDel="00004DA2" w:rsidRDefault="00544276"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87" w:author="i0806927" w:date="2016-03-30T17:07:00Z"/>
                <w:rFonts w:ascii="Courier New" w:hAnsi="Courier New" w:cs="Courier New"/>
                <w:szCs w:val="20"/>
                <w:highlight w:val="yellow"/>
                <w:lang w:eastAsia="fr-FR"/>
                <w:rPrChange w:id="2988" w:author="i0806927" w:date="2016-04-04T13:32:00Z">
                  <w:rPr>
                    <w:del w:id="2989" w:author="i0806927" w:date="2016-03-30T17:07:00Z"/>
                    <w:rFonts w:ascii="Courier New" w:hAnsi="Courier New" w:cs="Courier New"/>
                    <w:szCs w:val="20"/>
                    <w:lang w:eastAsia="fr-FR"/>
                  </w:rPr>
                </w:rPrChange>
              </w:rPr>
            </w:pPr>
          </w:p>
          <w:p w14:paraId="4C0418E3" w14:textId="406A25FE" w:rsidR="00544276" w:rsidRPr="0007128D" w:rsidDel="00004DA2" w:rsidRDefault="00544276" w:rsidP="00D27621">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2990" w:author="i0806927" w:date="2016-03-30T17:07:00Z"/>
                <w:rFonts w:ascii="Courier New" w:hAnsi="Courier New" w:cs="Courier New"/>
                <w:szCs w:val="20"/>
                <w:highlight w:val="yellow"/>
                <w:lang w:eastAsia="fr-FR"/>
                <w:rPrChange w:id="2991" w:author="i0806927" w:date="2016-04-04T13:32:00Z">
                  <w:rPr>
                    <w:del w:id="2992" w:author="i0806927" w:date="2016-03-30T17:07:00Z"/>
                    <w:rFonts w:ascii="Courier New" w:hAnsi="Courier New" w:cs="Courier New"/>
                    <w:i/>
                    <w:spacing w:val="-4"/>
                    <w:kern w:val="1"/>
                    <w:sz w:val="18"/>
                    <w:szCs w:val="20"/>
                    <w:lang w:eastAsia="fr-FR"/>
                  </w:rPr>
                </w:rPrChange>
              </w:rPr>
            </w:pPr>
            <w:del w:id="2993" w:author="i0806927" w:date="2016-03-30T17:07:00Z">
              <w:r w:rsidRPr="0007128D" w:rsidDel="00004DA2">
                <w:rPr>
                  <w:rFonts w:ascii="Courier New" w:hAnsi="Courier New" w:cs="Courier New"/>
                  <w:szCs w:val="20"/>
                  <w:highlight w:val="yellow"/>
                  <w:lang w:eastAsia="fr-FR"/>
                  <w:rPrChange w:id="2994" w:author="i0806927" w:date="2016-04-04T13:32:00Z">
                    <w:rPr>
                      <w:rFonts w:ascii="Courier New" w:hAnsi="Courier New" w:cs="Courier New"/>
                      <w:szCs w:val="20"/>
                      <w:lang w:eastAsia="fr-FR"/>
                    </w:rPr>
                  </w:rPrChange>
                </w:rPr>
                <w:delText>this is optional….</w:delText>
              </w:r>
            </w:del>
          </w:p>
          <w:p w14:paraId="139B9FED" w14:textId="024A61A9" w:rsidR="00D27621" w:rsidRPr="0007128D" w:rsidDel="00004DA2" w:rsidRDefault="00D27621" w:rsidP="00D27621">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2995" w:author="i0806927" w:date="2016-03-30T17:07:00Z"/>
                <w:rFonts w:ascii="Courier New" w:hAnsi="Courier New" w:cs="Courier New"/>
                <w:szCs w:val="20"/>
                <w:highlight w:val="yellow"/>
                <w:lang w:eastAsia="fr-FR"/>
                <w:rPrChange w:id="2996" w:author="i0806927" w:date="2016-04-04T13:32:00Z">
                  <w:rPr>
                    <w:del w:id="2997" w:author="i0806927" w:date="2016-03-30T17:07:00Z"/>
                    <w:rFonts w:ascii="Courier New" w:hAnsi="Courier New" w:cs="Courier New"/>
                    <w:i/>
                    <w:spacing w:val="-4"/>
                    <w:kern w:val="1"/>
                    <w:sz w:val="18"/>
                    <w:szCs w:val="20"/>
                    <w:lang w:eastAsia="fr-FR"/>
                  </w:rPr>
                </w:rPrChange>
              </w:rPr>
            </w:pPr>
            <w:del w:id="2998" w:author="i0806927" w:date="2016-03-30T17:07:00Z">
              <w:r w:rsidRPr="0007128D" w:rsidDel="00004DA2">
                <w:rPr>
                  <w:rFonts w:ascii="Courier New" w:hAnsi="Courier New" w:cs="Courier New"/>
                  <w:szCs w:val="20"/>
                  <w:highlight w:val="yellow"/>
                  <w:lang w:eastAsia="fr-FR"/>
                  <w:rPrChange w:id="2999" w:author="i0806927" w:date="2016-04-04T13:32:00Z">
                    <w:rPr>
                      <w:rFonts w:ascii="Courier New" w:hAnsi="Courier New" w:cs="Courier New"/>
                      <w:szCs w:val="20"/>
                      <w:lang w:eastAsia="fr-FR"/>
                    </w:rPr>
                  </w:rPrChange>
                </w:rPr>
                <w:delText xml:space="preserve">    "streetName": "Rambeau",</w:delText>
              </w:r>
            </w:del>
          </w:p>
          <w:p w14:paraId="54531240" w14:textId="1A80908B" w:rsidR="00D27621" w:rsidRPr="0007128D" w:rsidDel="00004DA2" w:rsidRDefault="00D27621" w:rsidP="00D27621">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3000" w:author="i0806927" w:date="2016-03-30T17:07:00Z"/>
                <w:rFonts w:ascii="Courier New" w:hAnsi="Courier New" w:cs="Courier New"/>
                <w:szCs w:val="20"/>
                <w:highlight w:val="yellow"/>
                <w:lang w:eastAsia="fr-FR"/>
                <w:rPrChange w:id="3001" w:author="i0806927" w:date="2016-04-04T13:32:00Z">
                  <w:rPr>
                    <w:del w:id="3002" w:author="i0806927" w:date="2016-03-30T17:07:00Z"/>
                    <w:rFonts w:ascii="Courier New" w:hAnsi="Courier New" w:cs="Courier New"/>
                    <w:i/>
                    <w:spacing w:val="-4"/>
                    <w:kern w:val="1"/>
                    <w:sz w:val="18"/>
                    <w:szCs w:val="20"/>
                    <w:lang w:eastAsia="fr-FR"/>
                  </w:rPr>
                </w:rPrChange>
              </w:rPr>
            </w:pPr>
            <w:del w:id="3003" w:author="i0806927" w:date="2016-03-30T17:07:00Z">
              <w:r w:rsidRPr="0007128D" w:rsidDel="00004DA2">
                <w:rPr>
                  <w:rFonts w:ascii="Courier New" w:hAnsi="Courier New" w:cs="Courier New"/>
                  <w:szCs w:val="20"/>
                  <w:highlight w:val="yellow"/>
                  <w:lang w:eastAsia="fr-FR"/>
                  <w:rPrChange w:id="3004" w:author="i0806927" w:date="2016-04-04T13:32:00Z">
                    <w:rPr>
                      <w:rFonts w:ascii="Courier New" w:hAnsi="Courier New" w:cs="Courier New"/>
                      <w:szCs w:val="20"/>
                      <w:lang w:eastAsia="fr-FR"/>
                    </w:rPr>
                  </w:rPrChange>
                </w:rPr>
                <w:delText xml:space="preserve">    "streetType": "Rue",</w:delText>
              </w:r>
            </w:del>
          </w:p>
          <w:p w14:paraId="11F00236" w14:textId="0BEE764C" w:rsidR="00D27621" w:rsidRPr="0007128D" w:rsidDel="00004DA2" w:rsidRDefault="00D27621" w:rsidP="00D27621">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3005" w:author="i0806927" w:date="2016-03-30T17:07:00Z"/>
                <w:rFonts w:ascii="Courier New" w:hAnsi="Courier New" w:cs="Courier New"/>
                <w:szCs w:val="20"/>
                <w:highlight w:val="yellow"/>
                <w:lang w:eastAsia="fr-FR"/>
                <w:rPrChange w:id="3006" w:author="i0806927" w:date="2016-04-04T13:32:00Z">
                  <w:rPr>
                    <w:del w:id="3007" w:author="i0806927" w:date="2016-03-30T17:07:00Z"/>
                    <w:rFonts w:ascii="Courier New" w:hAnsi="Courier New" w:cs="Courier New"/>
                    <w:i/>
                    <w:spacing w:val="-4"/>
                    <w:kern w:val="1"/>
                    <w:sz w:val="18"/>
                    <w:szCs w:val="20"/>
                    <w:lang w:eastAsia="fr-FR"/>
                  </w:rPr>
                </w:rPrChange>
              </w:rPr>
            </w:pPr>
            <w:del w:id="3008" w:author="i0806927" w:date="2016-03-30T17:07:00Z">
              <w:r w:rsidRPr="0007128D" w:rsidDel="00004DA2">
                <w:rPr>
                  <w:rFonts w:ascii="Courier New" w:hAnsi="Courier New" w:cs="Courier New"/>
                  <w:szCs w:val="20"/>
                  <w:highlight w:val="yellow"/>
                  <w:lang w:eastAsia="fr-FR"/>
                  <w:rPrChange w:id="3009" w:author="i0806927" w:date="2016-04-04T13:32:00Z">
                    <w:rPr>
                      <w:rFonts w:ascii="Courier New" w:hAnsi="Courier New" w:cs="Courier New"/>
                      <w:szCs w:val="20"/>
                      <w:lang w:eastAsia="fr-FR"/>
                    </w:rPr>
                  </w:rPrChange>
                </w:rPr>
                <w:delText xml:space="preserve">    "postcode": "31330",</w:delText>
              </w:r>
            </w:del>
          </w:p>
          <w:p w14:paraId="3F9186BE" w14:textId="6D814AF9" w:rsidR="00D27621" w:rsidRPr="0007128D" w:rsidDel="00004DA2" w:rsidRDefault="00D27621" w:rsidP="00D27621">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3010" w:author="i0806927" w:date="2016-03-30T17:07:00Z"/>
                <w:rFonts w:ascii="Courier New" w:hAnsi="Courier New" w:cs="Courier New"/>
                <w:szCs w:val="20"/>
                <w:highlight w:val="yellow"/>
                <w:lang w:eastAsia="fr-FR"/>
                <w:rPrChange w:id="3011" w:author="i0806927" w:date="2016-04-04T13:32:00Z">
                  <w:rPr>
                    <w:del w:id="3012" w:author="i0806927" w:date="2016-03-30T17:07:00Z"/>
                    <w:rFonts w:ascii="Courier New" w:hAnsi="Courier New" w:cs="Courier New"/>
                    <w:i/>
                    <w:spacing w:val="-4"/>
                    <w:kern w:val="1"/>
                    <w:sz w:val="18"/>
                    <w:szCs w:val="20"/>
                    <w:lang w:eastAsia="fr-FR"/>
                  </w:rPr>
                </w:rPrChange>
              </w:rPr>
            </w:pPr>
            <w:del w:id="3013" w:author="i0806927" w:date="2016-03-30T17:07:00Z">
              <w:r w:rsidRPr="0007128D" w:rsidDel="00004DA2">
                <w:rPr>
                  <w:rFonts w:ascii="Courier New" w:hAnsi="Courier New" w:cs="Courier New"/>
                  <w:szCs w:val="20"/>
                  <w:highlight w:val="yellow"/>
                  <w:lang w:eastAsia="fr-FR"/>
                  <w:rPrChange w:id="3014" w:author="i0806927" w:date="2016-04-04T13:32:00Z">
                    <w:rPr>
                      <w:rFonts w:ascii="Courier New" w:hAnsi="Courier New" w:cs="Courier New"/>
                      <w:szCs w:val="20"/>
                      <w:lang w:eastAsia="fr-FR"/>
                    </w:rPr>
                  </w:rPrChange>
                </w:rPr>
                <w:delText xml:space="preserve">    "city": "Merville",</w:delText>
              </w:r>
            </w:del>
          </w:p>
          <w:p w14:paraId="4CEAF88C" w14:textId="6A277200" w:rsidR="00D27621" w:rsidRPr="0007128D" w:rsidDel="00004DA2" w:rsidRDefault="00D27621" w:rsidP="00D27621">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3015" w:author="i0806927" w:date="2016-03-30T17:07:00Z"/>
                <w:rFonts w:ascii="Courier New" w:hAnsi="Courier New" w:cs="Courier New"/>
                <w:szCs w:val="20"/>
                <w:highlight w:val="yellow"/>
                <w:lang w:eastAsia="fr-FR"/>
                <w:rPrChange w:id="3016" w:author="i0806927" w:date="2016-04-04T13:32:00Z">
                  <w:rPr>
                    <w:del w:id="3017" w:author="i0806927" w:date="2016-03-30T17:07:00Z"/>
                    <w:rFonts w:ascii="Courier New" w:hAnsi="Courier New" w:cs="Courier New"/>
                    <w:i/>
                    <w:spacing w:val="-4"/>
                    <w:kern w:val="1"/>
                    <w:sz w:val="18"/>
                    <w:szCs w:val="20"/>
                    <w:lang w:eastAsia="fr-FR"/>
                  </w:rPr>
                </w:rPrChange>
              </w:rPr>
            </w:pPr>
            <w:del w:id="3018" w:author="i0806927" w:date="2016-03-30T17:07:00Z">
              <w:r w:rsidRPr="0007128D" w:rsidDel="00004DA2">
                <w:rPr>
                  <w:rFonts w:ascii="Courier New" w:hAnsi="Courier New" w:cs="Courier New"/>
                  <w:szCs w:val="20"/>
                  <w:highlight w:val="yellow"/>
                  <w:lang w:eastAsia="fr-FR"/>
                  <w:rPrChange w:id="3019" w:author="i0806927" w:date="2016-04-04T13:32:00Z">
                    <w:rPr>
                      <w:rFonts w:ascii="Courier New" w:hAnsi="Courier New" w:cs="Courier New"/>
                      <w:szCs w:val="20"/>
                      <w:lang w:eastAsia="fr-FR"/>
                    </w:rPr>
                  </w:rPrChange>
                </w:rPr>
                <w:delText xml:space="preserve">    "country": "France",</w:delText>
              </w:r>
            </w:del>
          </w:p>
          <w:p w14:paraId="6D4DDE4F" w14:textId="3F9C08D1" w:rsidR="00D27621" w:rsidRPr="0007128D" w:rsidDel="00004DA2" w:rsidRDefault="00D27621" w:rsidP="00D27621">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3020" w:author="i0806927" w:date="2016-03-30T17:07:00Z"/>
                <w:rFonts w:ascii="Courier New" w:hAnsi="Courier New" w:cs="Courier New"/>
                <w:szCs w:val="20"/>
                <w:highlight w:val="yellow"/>
                <w:lang w:eastAsia="fr-FR"/>
                <w:rPrChange w:id="3021" w:author="i0806927" w:date="2016-04-04T13:32:00Z">
                  <w:rPr>
                    <w:del w:id="3022" w:author="i0806927" w:date="2016-03-30T17:07:00Z"/>
                    <w:rFonts w:ascii="Courier New" w:hAnsi="Courier New" w:cs="Courier New"/>
                    <w:i/>
                    <w:spacing w:val="-4"/>
                    <w:kern w:val="1"/>
                    <w:sz w:val="18"/>
                    <w:szCs w:val="20"/>
                    <w:lang w:eastAsia="fr-FR"/>
                  </w:rPr>
                </w:rPrChange>
              </w:rPr>
            </w:pPr>
            <w:del w:id="3023" w:author="i0806927" w:date="2016-03-30T17:07:00Z">
              <w:r w:rsidRPr="0007128D" w:rsidDel="00004DA2">
                <w:rPr>
                  <w:rFonts w:ascii="Courier New" w:hAnsi="Courier New" w:cs="Courier New"/>
                  <w:szCs w:val="20"/>
                  <w:highlight w:val="yellow"/>
                  <w:lang w:eastAsia="fr-FR"/>
                  <w:rPrChange w:id="3024" w:author="i0806927" w:date="2016-04-04T13:32:00Z">
                    <w:rPr>
                      <w:rFonts w:ascii="Courier New" w:hAnsi="Courier New" w:cs="Courier New"/>
                      <w:szCs w:val="20"/>
                      <w:lang w:eastAsia="fr-FR"/>
                    </w:rPr>
                  </w:rPrChange>
                </w:rPr>
                <w:delText xml:space="preserve">    "geoCode": {</w:delText>
              </w:r>
            </w:del>
          </w:p>
          <w:p w14:paraId="5F567987" w14:textId="250A8BFB" w:rsidR="00D27621" w:rsidRPr="0007128D" w:rsidDel="00004DA2" w:rsidRDefault="00D27621" w:rsidP="00D27621">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3025" w:author="i0806927" w:date="2016-03-30T17:07:00Z"/>
                <w:rFonts w:ascii="Courier New" w:hAnsi="Courier New" w:cs="Courier New"/>
                <w:szCs w:val="20"/>
                <w:highlight w:val="yellow"/>
                <w:lang w:val="fr-FR" w:eastAsia="fr-FR"/>
                <w:rPrChange w:id="3026" w:author="i0806927" w:date="2016-04-04T13:32:00Z">
                  <w:rPr>
                    <w:del w:id="3027" w:author="i0806927" w:date="2016-03-30T17:07:00Z"/>
                    <w:rFonts w:ascii="Courier New" w:hAnsi="Courier New" w:cs="Courier New"/>
                    <w:i/>
                    <w:spacing w:val="-4"/>
                    <w:kern w:val="1"/>
                    <w:sz w:val="18"/>
                    <w:szCs w:val="20"/>
                    <w:lang w:val="fr-FR" w:eastAsia="fr-FR"/>
                  </w:rPr>
                </w:rPrChange>
              </w:rPr>
            </w:pPr>
            <w:del w:id="3028" w:author="i0806927" w:date="2016-03-30T17:07:00Z">
              <w:r w:rsidRPr="0007128D" w:rsidDel="00004DA2">
                <w:rPr>
                  <w:rFonts w:ascii="Courier New" w:hAnsi="Courier New" w:cs="Courier New"/>
                  <w:szCs w:val="20"/>
                  <w:highlight w:val="yellow"/>
                  <w:lang w:val="fr-FR" w:eastAsia="fr-FR"/>
                  <w:rPrChange w:id="3029" w:author="i0806927" w:date="2016-04-04T13:32:00Z">
                    <w:rPr>
                      <w:rFonts w:ascii="Courier New" w:hAnsi="Courier New" w:cs="Courier New"/>
                      <w:szCs w:val="20"/>
                      <w:lang w:val="fr-FR" w:eastAsia="fr-FR"/>
                    </w:rPr>
                  </w:rPrChange>
                </w:rPr>
                <w:delText xml:space="preserve">      "latitude": "1.296349",</w:delText>
              </w:r>
            </w:del>
          </w:p>
          <w:p w14:paraId="13812190" w14:textId="22193CDA" w:rsidR="00D27621" w:rsidRPr="0007128D" w:rsidDel="00004DA2"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030" w:author="i0806927" w:date="2016-03-30T17:07:00Z"/>
                <w:rFonts w:ascii="Courier New" w:hAnsi="Courier New" w:cs="Courier New"/>
                <w:szCs w:val="20"/>
                <w:highlight w:val="yellow"/>
                <w:lang w:val="fr-FR" w:eastAsia="fr-FR"/>
                <w:rPrChange w:id="3031" w:author="i0806927" w:date="2016-04-04T13:32:00Z">
                  <w:rPr>
                    <w:del w:id="3032" w:author="i0806927" w:date="2016-03-30T17:07:00Z"/>
                    <w:rFonts w:ascii="Courier New" w:hAnsi="Courier New" w:cs="Courier New"/>
                    <w:szCs w:val="20"/>
                    <w:lang w:val="fr-FR" w:eastAsia="fr-FR"/>
                  </w:rPr>
                </w:rPrChange>
              </w:rPr>
            </w:pPr>
            <w:del w:id="3033" w:author="i0806927" w:date="2016-03-30T17:07:00Z">
              <w:r w:rsidRPr="0007128D" w:rsidDel="00004DA2">
                <w:rPr>
                  <w:rFonts w:ascii="Courier New" w:hAnsi="Courier New" w:cs="Courier New"/>
                  <w:szCs w:val="20"/>
                  <w:highlight w:val="yellow"/>
                  <w:lang w:val="fr-FR" w:eastAsia="fr-FR"/>
                  <w:rPrChange w:id="3034" w:author="i0806927" w:date="2016-04-04T13:32:00Z">
                    <w:rPr>
                      <w:rFonts w:ascii="Courier New" w:hAnsi="Courier New" w:cs="Courier New"/>
                      <w:szCs w:val="20"/>
                      <w:lang w:val="fr-FR" w:eastAsia="fr-FR"/>
                    </w:rPr>
                  </w:rPrChange>
                </w:rPr>
                <w:delText xml:space="preserve">      "longitude": "43.717627",</w:delText>
              </w:r>
            </w:del>
          </w:p>
          <w:p w14:paraId="5BF14BE8" w14:textId="5AACD71E" w:rsidR="00D27621" w:rsidRPr="0007128D" w:rsidDel="00004DA2"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035" w:author="i0806927" w:date="2016-03-30T17:07:00Z"/>
                <w:rFonts w:ascii="Courier New" w:hAnsi="Courier New" w:cs="Courier New"/>
                <w:szCs w:val="20"/>
                <w:highlight w:val="yellow"/>
                <w:lang w:val="fr-FR" w:eastAsia="fr-FR"/>
                <w:rPrChange w:id="3036" w:author="i0806927" w:date="2016-04-04T13:32:00Z">
                  <w:rPr>
                    <w:del w:id="3037" w:author="i0806927" w:date="2016-03-30T17:07:00Z"/>
                    <w:rFonts w:ascii="Courier New" w:hAnsi="Courier New" w:cs="Courier New"/>
                    <w:szCs w:val="20"/>
                    <w:lang w:val="fr-FR" w:eastAsia="fr-FR"/>
                  </w:rPr>
                </w:rPrChange>
              </w:rPr>
            </w:pPr>
            <w:del w:id="3038" w:author="i0806927" w:date="2016-03-30T17:07:00Z">
              <w:r w:rsidRPr="0007128D" w:rsidDel="00004DA2">
                <w:rPr>
                  <w:rFonts w:ascii="Courier New" w:hAnsi="Courier New" w:cs="Courier New"/>
                  <w:szCs w:val="20"/>
                  <w:highlight w:val="yellow"/>
                  <w:lang w:val="fr-FR" w:eastAsia="fr-FR"/>
                  <w:rPrChange w:id="3039" w:author="i0806927" w:date="2016-04-04T13:32:00Z">
                    <w:rPr>
                      <w:rFonts w:ascii="Courier New" w:hAnsi="Courier New" w:cs="Courier New"/>
                      <w:szCs w:val="20"/>
                      <w:lang w:val="fr-FR" w:eastAsia="fr-FR"/>
                    </w:rPr>
                  </w:rPrChange>
                </w:rPr>
                <w:delText xml:space="preserve">      "geographicDatum": "WGS84"</w:delText>
              </w:r>
            </w:del>
          </w:p>
          <w:p w14:paraId="52F9DEC5" w14:textId="028E78EA" w:rsidR="00D27621" w:rsidRPr="0007128D" w:rsidDel="00004DA2" w:rsidRDefault="00D27621" w:rsidP="00D27621">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40" w:after="0" w:line="240" w:lineRule="auto"/>
              <w:ind w:left="1080"/>
              <w:outlineLvl w:val="7"/>
              <w:rPr>
                <w:del w:id="3040" w:author="i0806927" w:date="2016-03-30T17:07:00Z"/>
                <w:rFonts w:ascii="Courier New" w:hAnsi="Courier New" w:cs="Courier New"/>
                <w:szCs w:val="20"/>
                <w:highlight w:val="yellow"/>
                <w:lang w:val="fr-FR" w:eastAsia="fr-FR"/>
                <w:rPrChange w:id="3041" w:author="i0806927" w:date="2016-04-04T13:32:00Z">
                  <w:rPr>
                    <w:del w:id="3042" w:author="i0806927" w:date="2016-03-30T17:07:00Z"/>
                    <w:rFonts w:ascii="Courier New" w:hAnsi="Courier New" w:cs="Courier New"/>
                    <w:i/>
                    <w:spacing w:val="-4"/>
                    <w:kern w:val="1"/>
                    <w:sz w:val="18"/>
                    <w:szCs w:val="20"/>
                    <w:lang w:val="fr-FR" w:eastAsia="fr-FR"/>
                  </w:rPr>
                </w:rPrChange>
              </w:rPr>
            </w:pPr>
            <w:del w:id="3043" w:author="i0806927" w:date="2016-03-30T17:07:00Z">
              <w:r w:rsidRPr="0007128D" w:rsidDel="00004DA2">
                <w:rPr>
                  <w:rFonts w:ascii="Courier New" w:hAnsi="Courier New" w:cs="Courier New"/>
                  <w:szCs w:val="20"/>
                  <w:highlight w:val="yellow"/>
                  <w:lang w:val="fr-FR" w:eastAsia="fr-FR"/>
                  <w:rPrChange w:id="3044" w:author="i0806927" w:date="2016-04-04T13:32:00Z">
                    <w:rPr>
                      <w:rFonts w:ascii="Courier New" w:hAnsi="Courier New" w:cs="Courier New"/>
                      <w:szCs w:val="20"/>
                      <w:lang w:val="fr-FR" w:eastAsia="fr-FR"/>
                    </w:rPr>
                  </w:rPrChange>
                </w:rPr>
                <w:delText xml:space="preserve">    }</w:delText>
              </w:r>
            </w:del>
          </w:p>
          <w:p w14:paraId="6DC1A891" w14:textId="2D12C411" w:rsidR="00544276" w:rsidRPr="0007128D" w:rsidDel="00004DA2" w:rsidRDefault="00544276" w:rsidP="00544276">
            <w:pPr>
              <w:keepNext/>
              <w:keepLines/>
              <w:suppressAutoHyphens/>
              <w:spacing w:before="140" w:line="220" w:lineRule="atLeast"/>
              <w:ind w:left="1080"/>
              <w:outlineLvl w:val="7"/>
              <w:rPr>
                <w:del w:id="3045" w:author="i0806927" w:date="2016-03-30T17:07:00Z"/>
                <w:rFonts w:ascii="Helvetica" w:hAnsi="Helvetica"/>
                <w:szCs w:val="20"/>
                <w:highlight w:val="yellow"/>
                <w:lang w:eastAsia="it-IT"/>
                <w:rPrChange w:id="3046" w:author="i0806927" w:date="2016-04-04T13:32:00Z">
                  <w:rPr>
                    <w:del w:id="3047" w:author="i0806927" w:date="2016-03-30T17:07:00Z"/>
                    <w:rFonts w:ascii="Helvetica" w:hAnsi="Helvetica"/>
                    <w:i/>
                    <w:spacing w:val="-4"/>
                    <w:kern w:val="1"/>
                    <w:sz w:val="18"/>
                    <w:szCs w:val="20"/>
                    <w:lang w:eastAsia="it-IT"/>
                  </w:rPr>
                </w:rPrChange>
              </w:rPr>
            </w:pPr>
            <w:del w:id="3048" w:author="i0806927" w:date="2016-03-30T17:07:00Z">
              <w:r w:rsidRPr="0007128D" w:rsidDel="00004DA2">
                <w:rPr>
                  <w:rFonts w:ascii="Helvetica" w:hAnsi="Helvetica"/>
                  <w:szCs w:val="20"/>
                  <w:highlight w:val="yellow"/>
                  <w:lang w:eastAsia="it-IT"/>
                  <w:rPrChange w:id="3049" w:author="i0806927" w:date="2016-04-04T13:32:00Z">
                    <w:rPr>
                      <w:rFonts w:ascii="Helvetica" w:hAnsi="Helvetica"/>
                      <w:szCs w:val="20"/>
                      <w:lang w:eastAsia="it-IT"/>
                    </w:rPr>
                  </w:rPrChange>
                </w:rPr>
                <w:delText xml:space="preserve">    "externalRef" : "https://www.google.ca/maps/dir/''/google+map+montreal+place+ville+marie/@45.5014452,-73.6393962,12z/data=!3m1!4b1!4m8!4m7!1m0!1m5!1m1!1s0x4cc91a4498f8f3db:0xa2760b4a779d61d3!2m2!1d-73.5693564!2d45.5014666",</w:delText>
              </w:r>
            </w:del>
          </w:p>
          <w:p w14:paraId="7677D209" w14:textId="43F886D5" w:rsidR="00544276" w:rsidRPr="0007128D" w:rsidDel="00004DA2" w:rsidRDefault="00544276"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050" w:author="i0806927" w:date="2016-03-30T17:07:00Z"/>
                <w:rFonts w:ascii="Courier New" w:hAnsi="Courier New" w:cs="Courier New"/>
                <w:szCs w:val="20"/>
                <w:highlight w:val="yellow"/>
                <w:lang w:val="fr-FR" w:eastAsia="fr-FR"/>
                <w:rPrChange w:id="3051" w:author="i0806927" w:date="2016-04-04T13:32:00Z">
                  <w:rPr>
                    <w:del w:id="3052" w:author="i0806927" w:date="2016-03-30T17:07:00Z"/>
                    <w:rFonts w:ascii="Courier New" w:hAnsi="Courier New" w:cs="Courier New"/>
                    <w:szCs w:val="20"/>
                    <w:lang w:val="fr-FR" w:eastAsia="fr-FR"/>
                  </w:rPr>
                </w:rPrChange>
              </w:rPr>
            </w:pPr>
          </w:p>
          <w:p w14:paraId="56E3FD16" w14:textId="30597E3C" w:rsidR="00D27621" w:rsidRPr="0007128D" w:rsidDel="00004DA2" w:rsidRDefault="00D27621" w:rsidP="00D27621">
            <w:pPr>
              <w:rPr>
                <w:del w:id="3053" w:author="i0806927" w:date="2016-03-30T17:07:00Z"/>
                <w:rFonts w:ascii="Helvetica" w:hAnsi="Helvetica"/>
                <w:szCs w:val="20"/>
                <w:highlight w:val="yellow"/>
                <w:lang w:eastAsia="it-IT"/>
                <w:rPrChange w:id="3054" w:author="i0806927" w:date="2016-04-04T13:32:00Z">
                  <w:rPr>
                    <w:del w:id="3055" w:author="i0806927" w:date="2016-03-30T17:07:00Z"/>
                    <w:rFonts w:ascii="Helvetica" w:hAnsi="Helvetica"/>
                    <w:szCs w:val="20"/>
                    <w:lang w:eastAsia="it-IT"/>
                  </w:rPr>
                </w:rPrChange>
              </w:rPr>
            </w:pPr>
          </w:p>
          <w:p w14:paraId="037126D0" w14:textId="375729C5" w:rsidR="00D27621" w:rsidRPr="0007128D" w:rsidDel="00004DA2" w:rsidRDefault="00D27621" w:rsidP="00D27621">
            <w:pPr>
              <w:keepNext/>
              <w:keepLines/>
              <w:suppressAutoHyphens/>
              <w:spacing w:before="140" w:line="220" w:lineRule="atLeast"/>
              <w:ind w:left="1080"/>
              <w:outlineLvl w:val="7"/>
              <w:rPr>
                <w:del w:id="3056" w:author="i0806927" w:date="2016-03-30T17:07:00Z"/>
                <w:rFonts w:ascii="Helvetica" w:hAnsi="Helvetica"/>
                <w:szCs w:val="20"/>
                <w:highlight w:val="yellow"/>
                <w:lang w:eastAsia="it-IT"/>
                <w:rPrChange w:id="3057" w:author="i0806927" w:date="2016-04-04T13:32:00Z">
                  <w:rPr>
                    <w:del w:id="3058" w:author="i0806927" w:date="2016-03-30T17:07:00Z"/>
                    <w:rFonts w:ascii="Helvetica" w:hAnsi="Helvetica"/>
                    <w:i/>
                    <w:spacing w:val="-4"/>
                    <w:kern w:val="1"/>
                    <w:sz w:val="18"/>
                    <w:szCs w:val="20"/>
                    <w:lang w:eastAsia="it-IT"/>
                  </w:rPr>
                </w:rPrChange>
              </w:rPr>
            </w:pPr>
            <w:del w:id="3059" w:author="i0806927" w:date="2016-03-30T17:07:00Z">
              <w:r w:rsidRPr="0007128D" w:rsidDel="00004DA2">
                <w:rPr>
                  <w:rFonts w:ascii="Helvetica" w:hAnsi="Helvetica"/>
                  <w:szCs w:val="20"/>
                  <w:highlight w:val="yellow"/>
                  <w:lang w:eastAsia="it-IT"/>
                  <w:rPrChange w:id="3060" w:author="i0806927" w:date="2016-04-04T13:32:00Z">
                    <w:rPr>
                      <w:rFonts w:ascii="Helvetica" w:hAnsi="Helvetica"/>
                      <w:szCs w:val="20"/>
                      <w:lang w:eastAsia="it-IT"/>
                    </w:rPr>
                  </w:rPrChange>
                </w:rPr>
                <w:delText xml:space="preserve">  },</w:delText>
              </w:r>
            </w:del>
          </w:p>
          <w:p w14:paraId="5EEFB199" w14:textId="281292A9" w:rsidR="00C156D1" w:rsidRPr="0007128D" w:rsidDel="00004DA2" w:rsidRDefault="00C156D1" w:rsidP="00C156D1">
            <w:pPr>
              <w:keepNext/>
              <w:keepLines/>
              <w:suppressAutoHyphens/>
              <w:spacing w:before="140" w:after="0" w:line="360" w:lineRule="auto"/>
              <w:ind w:left="1080"/>
              <w:outlineLvl w:val="7"/>
              <w:rPr>
                <w:del w:id="3061" w:author="i0806927" w:date="2016-03-30T17:07:00Z"/>
                <w:rFonts w:ascii="Helvetica" w:hAnsi="Helvetica"/>
                <w:szCs w:val="20"/>
                <w:highlight w:val="yellow"/>
                <w:lang w:eastAsia="it-IT"/>
                <w:rPrChange w:id="3062" w:author="i0806927" w:date="2016-04-04T13:32:00Z">
                  <w:rPr>
                    <w:del w:id="3063" w:author="i0806927" w:date="2016-03-30T17:07:00Z"/>
                    <w:rFonts w:ascii="Helvetica" w:hAnsi="Helvetica"/>
                    <w:i/>
                    <w:spacing w:val="-4"/>
                    <w:kern w:val="1"/>
                    <w:sz w:val="18"/>
                    <w:szCs w:val="20"/>
                    <w:lang w:eastAsia="it-IT"/>
                  </w:rPr>
                </w:rPrChange>
              </w:rPr>
            </w:pPr>
            <w:del w:id="3064" w:author="i0806927" w:date="2016-03-30T17:07:00Z">
              <w:r w:rsidRPr="0007128D" w:rsidDel="00004DA2">
                <w:rPr>
                  <w:rFonts w:ascii="Helvetica" w:hAnsi="Helvetica"/>
                  <w:szCs w:val="20"/>
                  <w:highlight w:val="yellow"/>
                  <w:lang w:eastAsia="it-IT"/>
                  <w:rPrChange w:id="3065" w:author="i0806927" w:date="2016-04-04T13:32:00Z">
                    <w:rPr>
                      <w:rFonts w:ascii="Helvetica" w:hAnsi="Helvetica"/>
                      <w:szCs w:val="20"/>
                      <w:lang w:eastAsia="it-IT"/>
                    </w:rPr>
                  </w:rPrChange>
                </w:rPr>
                <w:delText xml:space="preserve">    "physicalResource" : {</w:delText>
              </w:r>
            </w:del>
          </w:p>
          <w:p w14:paraId="2C7D3458" w14:textId="3B2F1F6C" w:rsidR="00C156D1" w:rsidRPr="0007128D" w:rsidDel="00004DA2" w:rsidRDefault="00C156D1" w:rsidP="00C156D1">
            <w:pPr>
              <w:keepNext/>
              <w:keepLines/>
              <w:suppressAutoHyphens/>
              <w:spacing w:before="140" w:after="0" w:line="360" w:lineRule="auto"/>
              <w:ind w:left="1080"/>
              <w:outlineLvl w:val="7"/>
              <w:rPr>
                <w:del w:id="3066" w:author="i0806927" w:date="2016-03-30T17:07:00Z"/>
                <w:rFonts w:ascii="Helvetica" w:hAnsi="Helvetica"/>
                <w:szCs w:val="20"/>
                <w:highlight w:val="yellow"/>
                <w:lang w:eastAsia="it-IT"/>
                <w:rPrChange w:id="3067" w:author="i0806927" w:date="2016-04-04T13:32:00Z">
                  <w:rPr>
                    <w:del w:id="3068" w:author="i0806927" w:date="2016-03-30T17:07:00Z"/>
                    <w:rFonts w:ascii="Helvetica" w:hAnsi="Helvetica"/>
                    <w:i/>
                    <w:spacing w:val="-4"/>
                    <w:kern w:val="1"/>
                    <w:sz w:val="18"/>
                    <w:szCs w:val="20"/>
                    <w:lang w:eastAsia="it-IT"/>
                  </w:rPr>
                </w:rPrChange>
              </w:rPr>
            </w:pPr>
            <w:del w:id="3069" w:author="i0806927" w:date="2016-03-30T17:07:00Z">
              <w:r w:rsidRPr="0007128D" w:rsidDel="00004DA2">
                <w:rPr>
                  <w:rFonts w:ascii="Helvetica" w:hAnsi="Helvetica"/>
                  <w:szCs w:val="20"/>
                  <w:highlight w:val="yellow"/>
                  <w:lang w:eastAsia="it-IT"/>
                  <w:rPrChange w:id="3070" w:author="i0806927" w:date="2016-04-04T13:32:00Z">
                    <w:rPr>
                      <w:rFonts w:ascii="Helvetica" w:hAnsi="Helvetica"/>
                      <w:szCs w:val="20"/>
                      <w:lang w:eastAsia="it-IT"/>
                    </w:rPr>
                  </w:rPrChange>
                </w:rPr>
                <w:delText xml:space="preserve">      "accessType" : "fiber",</w:delText>
              </w:r>
            </w:del>
          </w:p>
          <w:p w14:paraId="5A4DCDD0" w14:textId="23536EED" w:rsidR="00C156D1" w:rsidRPr="0007128D" w:rsidDel="00004DA2" w:rsidRDefault="00C156D1" w:rsidP="00C156D1">
            <w:pPr>
              <w:keepNext/>
              <w:keepLines/>
              <w:suppressAutoHyphens/>
              <w:spacing w:before="140" w:after="0" w:line="360" w:lineRule="auto"/>
              <w:ind w:left="1080"/>
              <w:outlineLvl w:val="7"/>
              <w:rPr>
                <w:del w:id="3071" w:author="i0806927" w:date="2016-03-30T17:07:00Z"/>
                <w:rFonts w:ascii="Helvetica" w:hAnsi="Helvetica"/>
                <w:szCs w:val="20"/>
                <w:highlight w:val="yellow"/>
                <w:lang w:eastAsia="it-IT"/>
                <w:rPrChange w:id="3072" w:author="i0806927" w:date="2016-04-04T13:32:00Z">
                  <w:rPr>
                    <w:del w:id="3073" w:author="i0806927" w:date="2016-03-30T17:07:00Z"/>
                    <w:rFonts w:ascii="Helvetica" w:hAnsi="Helvetica"/>
                    <w:i/>
                    <w:spacing w:val="-4"/>
                    <w:kern w:val="1"/>
                    <w:sz w:val="18"/>
                    <w:szCs w:val="20"/>
                    <w:lang w:eastAsia="it-IT"/>
                  </w:rPr>
                </w:rPrChange>
              </w:rPr>
            </w:pPr>
            <w:del w:id="3074" w:author="i0806927" w:date="2016-03-30T17:07:00Z">
              <w:r w:rsidRPr="0007128D" w:rsidDel="00004DA2">
                <w:rPr>
                  <w:rFonts w:ascii="Helvetica" w:hAnsi="Helvetica"/>
                  <w:szCs w:val="20"/>
                  <w:highlight w:val="yellow"/>
                  <w:lang w:eastAsia="it-IT"/>
                  <w:rPrChange w:id="3075" w:author="i0806927" w:date="2016-04-04T13:32:00Z">
                    <w:rPr>
                      <w:rFonts w:ascii="Helvetica" w:hAnsi="Helvetica"/>
                      <w:szCs w:val="20"/>
                      <w:lang w:eastAsia="it-IT"/>
                    </w:rPr>
                  </w:rPrChange>
                </w:rPr>
                <w:delText xml:space="preserve">      "availability" : "serviceable" ,</w:delText>
              </w:r>
            </w:del>
          </w:p>
          <w:p w14:paraId="75DD8717" w14:textId="0D6DD0B6" w:rsidR="00C156D1" w:rsidRPr="0007128D" w:rsidDel="00004DA2" w:rsidRDefault="00C156D1" w:rsidP="00C156D1">
            <w:pPr>
              <w:keepNext/>
              <w:keepLines/>
              <w:suppressAutoHyphens/>
              <w:spacing w:before="140" w:after="0" w:line="360" w:lineRule="auto"/>
              <w:ind w:left="1080"/>
              <w:outlineLvl w:val="7"/>
              <w:rPr>
                <w:del w:id="3076" w:author="i0806927" w:date="2016-03-30T17:07:00Z"/>
                <w:rFonts w:ascii="Helvetica" w:hAnsi="Helvetica"/>
                <w:szCs w:val="20"/>
                <w:highlight w:val="yellow"/>
                <w:lang w:eastAsia="it-IT"/>
                <w:rPrChange w:id="3077" w:author="i0806927" w:date="2016-04-04T13:32:00Z">
                  <w:rPr>
                    <w:del w:id="3078" w:author="i0806927" w:date="2016-03-30T17:07:00Z"/>
                    <w:rFonts w:ascii="Helvetica" w:hAnsi="Helvetica"/>
                    <w:i/>
                    <w:spacing w:val="-4"/>
                    <w:kern w:val="1"/>
                    <w:sz w:val="18"/>
                    <w:szCs w:val="20"/>
                    <w:lang w:eastAsia="it-IT"/>
                  </w:rPr>
                </w:rPrChange>
              </w:rPr>
            </w:pPr>
            <w:del w:id="3079" w:author="i0806927" w:date="2016-03-30T17:07:00Z">
              <w:r w:rsidRPr="0007128D" w:rsidDel="00004DA2">
                <w:rPr>
                  <w:rFonts w:ascii="Helvetica" w:hAnsi="Helvetica"/>
                  <w:szCs w:val="20"/>
                  <w:highlight w:val="yellow"/>
                  <w:lang w:eastAsia="it-IT"/>
                  <w:rPrChange w:id="3080" w:author="i0806927" w:date="2016-04-04T13:32:00Z">
                    <w:rPr>
                      <w:rFonts w:ascii="Helvetica" w:hAnsi="Helvetica"/>
                      <w:szCs w:val="20"/>
                      <w:lang w:eastAsia="it-IT"/>
                    </w:rPr>
                  </w:rPrChange>
                </w:rPr>
                <w:delText xml:space="preserve">      "upstreamSpeed" : "10Mb",</w:delText>
              </w:r>
            </w:del>
          </w:p>
          <w:p w14:paraId="4E947816" w14:textId="36F9CBC9" w:rsidR="00C156D1" w:rsidRPr="0007128D" w:rsidDel="00004DA2" w:rsidRDefault="00C156D1" w:rsidP="00C156D1">
            <w:pPr>
              <w:keepNext/>
              <w:keepLines/>
              <w:suppressAutoHyphens/>
              <w:spacing w:before="140" w:after="0" w:line="360" w:lineRule="auto"/>
              <w:ind w:left="1080"/>
              <w:outlineLvl w:val="7"/>
              <w:rPr>
                <w:del w:id="3081" w:author="i0806927" w:date="2016-03-30T17:07:00Z"/>
                <w:rFonts w:ascii="Helvetica" w:hAnsi="Helvetica"/>
                <w:szCs w:val="20"/>
                <w:highlight w:val="yellow"/>
                <w:lang w:eastAsia="it-IT"/>
                <w:rPrChange w:id="3082" w:author="i0806927" w:date="2016-04-04T13:32:00Z">
                  <w:rPr>
                    <w:del w:id="3083" w:author="i0806927" w:date="2016-03-30T17:07:00Z"/>
                    <w:rFonts w:ascii="Helvetica" w:hAnsi="Helvetica"/>
                    <w:i/>
                    <w:spacing w:val="-4"/>
                    <w:kern w:val="1"/>
                    <w:sz w:val="18"/>
                    <w:szCs w:val="20"/>
                    <w:lang w:eastAsia="it-IT"/>
                  </w:rPr>
                </w:rPrChange>
              </w:rPr>
            </w:pPr>
            <w:del w:id="3084" w:author="i0806927" w:date="2016-03-30T17:07:00Z">
              <w:r w:rsidRPr="0007128D" w:rsidDel="00004DA2">
                <w:rPr>
                  <w:rFonts w:ascii="Helvetica" w:hAnsi="Helvetica"/>
                  <w:szCs w:val="20"/>
                  <w:highlight w:val="yellow"/>
                  <w:lang w:eastAsia="it-IT"/>
                  <w:rPrChange w:id="3085" w:author="i0806927" w:date="2016-04-04T13:32:00Z">
                    <w:rPr>
                      <w:rFonts w:ascii="Helvetica" w:hAnsi="Helvetica"/>
                      <w:szCs w:val="20"/>
                      <w:lang w:eastAsia="it-IT"/>
                    </w:rPr>
                  </w:rPrChange>
                </w:rPr>
                <w:delText xml:space="preserve">      "downstreamSpeed" : "100Mb"</w:delText>
              </w:r>
            </w:del>
          </w:p>
          <w:p w14:paraId="30CFD210" w14:textId="644E87F4" w:rsidR="00C156D1" w:rsidRPr="0007128D" w:rsidDel="00004DA2" w:rsidRDefault="00C156D1" w:rsidP="00C156D1">
            <w:pPr>
              <w:keepNext/>
              <w:keepLines/>
              <w:suppressAutoHyphens/>
              <w:spacing w:before="140" w:after="0" w:line="360" w:lineRule="auto"/>
              <w:ind w:left="1080"/>
              <w:outlineLvl w:val="7"/>
              <w:rPr>
                <w:del w:id="3086" w:author="i0806927" w:date="2016-03-30T17:07:00Z"/>
                <w:rFonts w:ascii="Helvetica" w:hAnsi="Helvetica"/>
                <w:szCs w:val="20"/>
                <w:highlight w:val="yellow"/>
                <w:lang w:eastAsia="it-IT"/>
                <w:rPrChange w:id="3087" w:author="i0806927" w:date="2016-04-04T13:32:00Z">
                  <w:rPr>
                    <w:del w:id="3088" w:author="i0806927" w:date="2016-03-30T17:07:00Z"/>
                    <w:rFonts w:ascii="Helvetica" w:hAnsi="Helvetica"/>
                    <w:i/>
                    <w:spacing w:val="-4"/>
                    <w:kern w:val="1"/>
                    <w:sz w:val="18"/>
                    <w:szCs w:val="20"/>
                    <w:lang w:eastAsia="it-IT"/>
                  </w:rPr>
                </w:rPrChange>
              </w:rPr>
            </w:pPr>
            <w:del w:id="3089" w:author="i0806927" w:date="2016-03-30T17:07:00Z">
              <w:r w:rsidRPr="0007128D" w:rsidDel="00004DA2">
                <w:rPr>
                  <w:rFonts w:ascii="Helvetica" w:hAnsi="Helvetica"/>
                  <w:szCs w:val="20"/>
                  <w:highlight w:val="yellow"/>
                  <w:lang w:eastAsia="it-IT"/>
                  <w:rPrChange w:id="3090" w:author="i0806927" w:date="2016-04-04T13:32:00Z">
                    <w:rPr>
                      <w:rFonts w:ascii="Helvetica" w:hAnsi="Helvetica"/>
                      <w:szCs w:val="20"/>
                      <w:lang w:eastAsia="it-IT"/>
                    </w:rPr>
                  </w:rPrChange>
                </w:rPr>
                <w:delText xml:space="preserve">    },</w:delText>
              </w:r>
            </w:del>
          </w:p>
          <w:p w14:paraId="2FBA8322" w14:textId="4A9F8DA0" w:rsidR="00C156D1" w:rsidRPr="0007128D" w:rsidDel="00004DA2" w:rsidRDefault="00C156D1" w:rsidP="00C156D1">
            <w:pPr>
              <w:keepNext/>
              <w:keepLines/>
              <w:suppressAutoHyphens/>
              <w:spacing w:before="140" w:after="0" w:line="360" w:lineRule="auto"/>
              <w:ind w:left="1080"/>
              <w:outlineLvl w:val="7"/>
              <w:rPr>
                <w:del w:id="3091" w:author="i0806927" w:date="2016-03-30T17:07:00Z"/>
                <w:rFonts w:ascii="Helvetica" w:hAnsi="Helvetica"/>
                <w:szCs w:val="20"/>
                <w:highlight w:val="yellow"/>
                <w:lang w:eastAsia="it-IT"/>
                <w:rPrChange w:id="3092" w:author="i0806927" w:date="2016-04-04T13:32:00Z">
                  <w:rPr>
                    <w:del w:id="3093" w:author="i0806927" w:date="2016-03-30T17:07:00Z"/>
                    <w:rFonts w:ascii="Helvetica" w:hAnsi="Helvetica"/>
                    <w:i/>
                    <w:spacing w:val="-4"/>
                    <w:kern w:val="1"/>
                    <w:sz w:val="18"/>
                    <w:szCs w:val="20"/>
                    <w:lang w:eastAsia="it-IT"/>
                  </w:rPr>
                </w:rPrChange>
              </w:rPr>
            </w:pPr>
            <w:del w:id="3094" w:author="i0806927" w:date="2016-03-30T17:07:00Z">
              <w:r w:rsidRPr="0007128D" w:rsidDel="00004DA2">
                <w:rPr>
                  <w:rFonts w:ascii="Helvetica" w:hAnsi="Helvetica"/>
                  <w:szCs w:val="20"/>
                  <w:highlight w:val="yellow"/>
                  <w:lang w:eastAsia="it-IT"/>
                  <w:rPrChange w:id="3095" w:author="i0806927" w:date="2016-04-04T13:32:00Z">
                    <w:rPr>
                      <w:rFonts w:ascii="Helvetica" w:hAnsi="Helvetica"/>
                      <w:szCs w:val="20"/>
                      <w:lang w:eastAsia="it-IT"/>
                    </w:rPr>
                  </w:rPrChange>
                </w:rPr>
                <w:delText xml:space="preserve">    "orderFeasibilityCheckRequestItem": [</w:delText>
              </w:r>
            </w:del>
          </w:p>
          <w:p w14:paraId="21458898" w14:textId="045FF01D" w:rsidR="00C156D1" w:rsidRPr="0007128D" w:rsidDel="00004DA2" w:rsidRDefault="00C156D1" w:rsidP="00C156D1">
            <w:pPr>
              <w:keepNext/>
              <w:keepLines/>
              <w:suppressAutoHyphens/>
              <w:spacing w:before="140" w:after="0" w:line="360" w:lineRule="auto"/>
              <w:ind w:left="1080"/>
              <w:outlineLvl w:val="7"/>
              <w:rPr>
                <w:del w:id="3096" w:author="i0806927" w:date="2016-03-30T17:07:00Z"/>
                <w:rFonts w:ascii="Helvetica" w:hAnsi="Helvetica"/>
                <w:szCs w:val="20"/>
                <w:highlight w:val="yellow"/>
                <w:lang w:eastAsia="it-IT"/>
                <w:rPrChange w:id="3097" w:author="i0806927" w:date="2016-04-04T13:32:00Z">
                  <w:rPr>
                    <w:del w:id="3098" w:author="i0806927" w:date="2016-03-30T17:07:00Z"/>
                    <w:rFonts w:ascii="Helvetica" w:hAnsi="Helvetica"/>
                    <w:i/>
                    <w:spacing w:val="-4"/>
                    <w:kern w:val="1"/>
                    <w:sz w:val="18"/>
                    <w:szCs w:val="20"/>
                    <w:lang w:eastAsia="it-IT"/>
                  </w:rPr>
                </w:rPrChange>
              </w:rPr>
            </w:pPr>
            <w:del w:id="3099" w:author="i0806927" w:date="2016-03-30T17:07:00Z">
              <w:r w:rsidRPr="0007128D" w:rsidDel="00004DA2">
                <w:rPr>
                  <w:rFonts w:ascii="Helvetica" w:hAnsi="Helvetica"/>
                  <w:szCs w:val="20"/>
                  <w:highlight w:val="yellow"/>
                  <w:lang w:eastAsia="it-IT"/>
                  <w:rPrChange w:id="3100" w:author="i0806927" w:date="2016-04-04T13:32:00Z">
                    <w:rPr>
                      <w:rFonts w:ascii="Helvetica" w:hAnsi="Helvetica"/>
                      <w:szCs w:val="20"/>
                      <w:lang w:eastAsia="it-IT"/>
                    </w:rPr>
                  </w:rPrChange>
                </w:rPr>
                <w:delText xml:space="preserve">      "serviceAvailability" : [</w:delText>
              </w:r>
            </w:del>
          </w:p>
          <w:p w14:paraId="0395EF83" w14:textId="4B0B9674" w:rsidR="00C156D1" w:rsidRPr="0007128D" w:rsidDel="00004DA2" w:rsidRDefault="00C156D1" w:rsidP="00C156D1">
            <w:pPr>
              <w:keepNext/>
              <w:keepLines/>
              <w:suppressAutoHyphens/>
              <w:spacing w:before="140" w:after="0" w:line="360" w:lineRule="auto"/>
              <w:ind w:left="1080"/>
              <w:outlineLvl w:val="7"/>
              <w:rPr>
                <w:del w:id="3101" w:author="i0806927" w:date="2016-03-30T17:07:00Z"/>
                <w:rFonts w:ascii="Helvetica" w:hAnsi="Helvetica"/>
                <w:szCs w:val="20"/>
                <w:highlight w:val="yellow"/>
                <w:lang w:eastAsia="it-IT"/>
                <w:rPrChange w:id="3102" w:author="i0806927" w:date="2016-04-04T13:32:00Z">
                  <w:rPr>
                    <w:del w:id="3103" w:author="i0806927" w:date="2016-03-30T17:07:00Z"/>
                    <w:rFonts w:ascii="Helvetica" w:hAnsi="Helvetica"/>
                    <w:i/>
                    <w:spacing w:val="-4"/>
                    <w:kern w:val="1"/>
                    <w:sz w:val="18"/>
                    <w:szCs w:val="20"/>
                    <w:lang w:eastAsia="it-IT"/>
                  </w:rPr>
                </w:rPrChange>
              </w:rPr>
            </w:pPr>
            <w:del w:id="3104" w:author="i0806927" w:date="2016-03-30T17:07:00Z">
              <w:r w:rsidRPr="0007128D" w:rsidDel="00004DA2">
                <w:rPr>
                  <w:rFonts w:ascii="Helvetica" w:hAnsi="Helvetica"/>
                  <w:szCs w:val="20"/>
                  <w:highlight w:val="yellow"/>
                  <w:lang w:eastAsia="it-IT"/>
                  <w:rPrChange w:id="3105" w:author="i0806927" w:date="2016-04-04T13:32:00Z">
                    <w:rPr>
                      <w:rFonts w:ascii="Helvetica" w:hAnsi="Helvetica"/>
                      <w:szCs w:val="20"/>
                      <w:lang w:eastAsia="it-IT"/>
                    </w:rPr>
                  </w:rPrChange>
                </w:rPr>
                <w:delText xml:space="preserve">        "service" : {</w:delText>
              </w:r>
            </w:del>
          </w:p>
          <w:p w14:paraId="2A122239" w14:textId="5422F6BC" w:rsidR="00C156D1" w:rsidRPr="0007128D" w:rsidDel="00004DA2" w:rsidRDefault="00C156D1" w:rsidP="00C156D1">
            <w:pPr>
              <w:keepNext/>
              <w:keepLines/>
              <w:suppressAutoHyphens/>
              <w:spacing w:before="140" w:after="0" w:line="360" w:lineRule="auto"/>
              <w:ind w:left="1080"/>
              <w:outlineLvl w:val="7"/>
              <w:rPr>
                <w:del w:id="3106" w:author="i0806927" w:date="2016-03-30T17:07:00Z"/>
                <w:rFonts w:ascii="Helvetica" w:hAnsi="Helvetica"/>
                <w:szCs w:val="20"/>
                <w:highlight w:val="yellow"/>
                <w:lang w:eastAsia="it-IT"/>
                <w:rPrChange w:id="3107" w:author="i0806927" w:date="2016-04-04T13:32:00Z">
                  <w:rPr>
                    <w:del w:id="3108" w:author="i0806927" w:date="2016-03-30T17:07:00Z"/>
                    <w:rFonts w:ascii="Helvetica" w:hAnsi="Helvetica"/>
                    <w:i/>
                    <w:spacing w:val="-4"/>
                    <w:kern w:val="1"/>
                    <w:sz w:val="18"/>
                    <w:szCs w:val="20"/>
                    <w:lang w:eastAsia="it-IT"/>
                  </w:rPr>
                </w:rPrChange>
              </w:rPr>
            </w:pPr>
            <w:del w:id="3109" w:author="i0806927" w:date="2016-03-30T17:07:00Z">
              <w:r w:rsidRPr="0007128D" w:rsidDel="00004DA2">
                <w:rPr>
                  <w:rFonts w:ascii="Helvetica" w:hAnsi="Helvetica"/>
                  <w:szCs w:val="20"/>
                  <w:highlight w:val="yellow"/>
                  <w:lang w:eastAsia="it-IT"/>
                  <w:rPrChange w:id="3110" w:author="i0806927" w:date="2016-04-04T13:32:00Z">
                    <w:rPr>
                      <w:rFonts w:ascii="Helvetica" w:hAnsi="Helvetica"/>
                      <w:szCs w:val="20"/>
                      <w:lang w:eastAsia="it-IT"/>
                    </w:rPr>
                  </w:rPrChange>
                </w:rPr>
                <w:delText xml:space="preserve">          "id" : "service_id_0", </w:delText>
              </w:r>
            </w:del>
          </w:p>
          <w:p w14:paraId="14B7AFF0" w14:textId="7CCB37E5" w:rsidR="00C156D1" w:rsidRPr="0007128D" w:rsidDel="00004DA2" w:rsidRDefault="00C156D1" w:rsidP="00C156D1">
            <w:pPr>
              <w:keepNext/>
              <w:keepLines/>
              <w:suppressAutoHyphens/>
              <w:spacing w:before="140" w:after="0" w:line="360" w:lineRule="auto"/>
              <w:ind w:left="1080"/>
              <w:outlineLvl w:val="7"/>
              <w:rPr>
                <w:del w:id="3111" w:author="i0806927" w:date="2016-03-30T17:07:00Z"/>
                <w:rFonts w:ascii="Helvetica" w:hAnsi="Helvetica"/>
                <w:szCs w:val="20"/>
                <w:highlight w:val="yellow"/>
                <w:lang w:eastAsia="it-IT"/>
                <w:rPrChange w:id="3112" w:author="i0806927" w:date="2016-04-04T13:32:00Z">
                  <w:rPr>
                    <w:del w:id="3113" w:author="i0806927" w:date="2016-03-30T17:07:00Z"/>
                    <w:rFonts w:ascii="Helvetica" w:hAnsi="Helvetica"/>
                    <w:i/>
                    <w:spacing w:val="-4"/>
                    <w:kern w:val="1"/>
                    <w:sz w:val="18"/>
                    <w:szCs w:val="20"/>
                    <w:lang w:eastAsia="it-IT"/>
                  </w:rPr>
                </w:rPrChange>
              </w:rPr>
            </w:pPr>
            <w:del w:id="3114" w:author="i0806927" w:date="2016-03-30T17:07:00Z">
              <w:r w:rsidRPr="0007128D" w:rsidDel="00004DA2">
                <w:rPr>
                  <w:rFonts w:ascii="Helvetica" w:hAnsi="Helvetica"/>
                  <w:szCs w:val="20"/>
                  <w:highlight w:val="yellow"/>
                  <w:lang w:eastAsia="it-IT"/>
                  <w:rPrChange w:id="3115" w:author="i0806927" w:date="2016-04-04T13:32:00Z">
                    <w:rPr>
                      <w:rFonts w:ascii="Helvetica" w:hAnsi="Helvetica"/>
                      <w:szCs w:val="20"/>
                      <w:lang w:eastAsia="it-IT"/>
                    </w:rPr>
                  </w:rPrChange>
                </w:rPr>
                <w:delText xml:space="preserve">          "href" : "http://server/service/service_id_0",</w:delText>
              </w:r>
            </w:del>
          </w:p>
          <w:p w14:paraId="65E54BBF" w14:textId="0DAF4E1D" w:rsidR="00C156D1" w:rsidRPr="0007128D" w:rsidDel="00004DA2" w:rsidRDefault="00C156D1" w:rsidP="00C156D1">
            <w:pPr>
              <w:keepNext/>
              <w:keepLines/>
              <w:suppressAutoHyphens/>
              <w:spacing w:before="140" w:after="0" w:line="360" w:lineRule="auto"/>
              <w:ind w:left="1080"/>
              <w:outlineLvl w:val="7"/>
              <w:rPr>
                <w:del w:id="3116" w:author="i0806927" w:date="2016-03-30T17:07:00Z"/>
                <w:rFonts w:ascii="Helvetica" w:hAnsi="Helvetica"/>
                <w:szCs w:val="20"/>
                <w:highlight w:val="yellow"/>
                <w:lang w:eastAsia="it-IT"/>
                <w:rPrChange w:id="3117" w:author="i0806927" w:date="2016-04-04T13:32:00Z">
                  <w:rPr>
                    <w:del w:id="3118" w:author="i0806927" w:date="2016-03-30T17:07:00Z"/>
                    <w:rFonts w:ascii="Helvetica" w:hAnsi="Helvetica"/>
                    <w:i/>
                    <w:spacing w:val="-4"/>
                    <w:kern w:val="1"/>
                    <w:sz w:val="18"/>
                    <w:szCs w:val="20"/>
                    <w:lang w:eastAsia="it-IT"/>
                  </w:rPr>
                </w:rPrChange>
              </w:rPr>
            </w:pPr>
            <w:del w:id="3119" w:author="i0806927" w:date="2016-03-30T17:07:00Z">
              <w:r w:rsidRPr="0007128D" w:rsidDel="00004DA2">
                <w:rPr>
                  <w:rFonts w:ascii="Helvetica" w:hAnsi="Helvetica"/>
                  <w:szCs w:val="20"/>
                  <w:highlight w:val="yellow"/>
                  <w:lang w:eastAsia="it-IT"/>
                  <w:rPrChange w:id="3120" w:author="i0806927" w:date="2016-04-04T13:32:00Z">
                    <w:rPr>
                      <w:rFonts w:ascii="Helvetica" w:hAnsi="Helvetica"/>
                      <w:szCs w:val="20"/>
                      <w:lang w:eastAsia="it-IT"/>
                    </w:rPr>
                  </w:rPrChange>
                </w:rPr>
                <w:delText xml:space="preserve">          "serviceSpecification" {</w:delText>
              </w:r>
            </w:del>
          </w:p>
          <w:p w14:paraId="2897DC1E" w14:textId="569CAF1D" w:rsidR="00C156D1" w:rsidRPr="0007128D" w:rsidDel="00004DA2" w:rsidRDefault="00C156D1" w:rsidP="00C156D1">
            <w:pPr>
              <w:keepNext/>
              <w:keepLines/>
              <w:suppressAutoHyphens/>
              <w:spacing w:before="140" w:after="0" w:line="360" w:lineRule="auto"/>
              <w:ind w:left="1080"/>
              <w:outlineLvl w:val="7"/>
              <w:rPr>
                <w:del w:id="3121" w:author="i0806927" w:date="2016-03-30T17:07:00Z"/>
                <w:rFonts w:ascii="Helvetica" w:hAnsi="Helvetica"/>
                <w:szCs w:val="20"/>
                <w:highlight w:val="yellow"/>
                <w:lang w:eastAsia="it-IT"/>
                <w:rPrChange w:id="3122" w:author="i0806927" w:date="2016-04-04T13:32:00Z">
                  <w:rPr>
                    <w:del w:id="3123" w:author="i0806927" w:date="2016-03-30T17:07:00Z"/>
                    <w:rFonts w:ascii="Helvetica" w:hAnsi="Helvetica"/>
                    <w:i/>
                    <w:spacing w:val="-4"/>
                    <w:kern w:val="1"/>
                    <w:sz w:val="18"/>
                    <w:szCs w:val="20"/>
                    <w:lang w:eastAsia="it-IT"/>
                  </w:rPr>
                </w:rPrChange>
              </w:rPr>
            </w:pPr>
            <w:del w:id="3124" w:author="i0806927" w:date="2016-03-30T17:07:00Z">
              <w:r w:rsidRPr="0007128D" w:rsidDel="00004DA2">
                <w:rPr>
                  <w:rFonts w:ascii="Helvetica" w:hAnsi="Helvetica"/>
                  <w:szCs w:val="20"/>
                  <w:highlight w:val="yellow"/>
                  <w:lang w:eastAsia="it-IT"/>
                  <w:rPrChange w:id="3125" w:author="i0806927" w:date="2016-04-04T13:32:00Z">
                    <w:rPr>
                      <w:rFonts w:ascii="Helvetica" w:hAnsi="Helvetica"/>
                      <w:szCs w:val="20"/>
                      <w:lang w:eastAsia="it-IT"/>
                    </w:rPr>
                  </w:rPrChange>
                </w:rPr>
                <w:delText xml:space="preserve">            "id" : "3333",</w:delText>
              </w:r>
            </w:del>
          </w:p>
          <w:p w14:paraId="64E43CCB" w14:textId="3110DD4E" w:rsidR="00C156D1" w:rsidRPr="0007128D" w:rsidDel="00004DA2" w:rsidRDefault="00C156D1" w:rsidP="00C156D1">
            <w:pPr>
              <w:keepNext/>
              <w:keepLines/>
              <w:suppressAutoHyphens/>
              <w:spacing w:before="140" w:after="0" w:line="360" w:lineRule="auto"/>
              <w:ind w:left="1080"/>
              <w:outlineLvl w:val="7"/>
              <w:rPr>
                <w:del w:id="3126" w:author="i0806927" w:date="2016-03-30T17:07:00Z"/>
                <w:rFonts w:ascii="Helvetica" w:hAnsi="Helvetica"/>
                <w:szCs w:val="20"/>
                <w:highlight w:val="yellow"/>
                <w:lang w:eastAsia="it-IT"/>
                <w:rPrChange w:id="3127" w:author="i0806927" w:date="2016-04-04T13:32:00Z">
                  <w:rPr>
                    <w:del w:id="3128" w:author="i0806927" w:date="2016-03-30T17:07:00Z"/>
                    <w:rFonts w:ascii="Helvetica" w:hAnsi="Helvetica"/>
                    <w:i/>
                    <w:spacing w:val="-4"/>
                    <w:kern w:val="1"/>
                    <w:sz w:val="18"/>
                    <w:szCs w:val="20"/>
                    <w:lang w:eastAsia="it-IT"/>
                  </w:rPr>
                </w:rPrChange>
              </w:rPr>
            </w:pPr>
            <w:del w:id="3129" w:author="i0806927" w:date="2016-03-30T17:07:00Z">
              <w:r w:rsidRPr="0007128D" w:rsidDel="00004DA2">
                <w:rPr>
                  <w:rFonts w:ascii="Helvetica" w:hAnsi="Helvetica"/>
                  <w:szCs w:val="20"/>
                  <w:highlight w:val="yellow"/>
                  <w:lang w:eastAsia="it-IT"/>
                  <w:rPrChange w:id="3130" w:author="i0806927" w:date="2016-04-04T13:32:00Z">
                    <w:rPr>
                      <w:rFonts w:ascii="Helvetica" w:hAnsi="Helvetica"/>
                      <w:szCs w:val="20"/>
                      <w:lang w:eastAsia="it-IT"/>
                    </w:rPr>
                  </w:rPrChange>
                </w:rPr>
                <w:delText xml:space="preserve">            "href": "//serviceSpecification/</w:delText>
              </w:r>
              <w:r w:rsidR="00EA137B" w:rsidRPr="0007128D" w:rsidDel="00004DA2">
                <w:rPr>
                  <w:rFonts w:ascii="Helvetica" w:hAnsi="Helvetica"/>
                  <w:szCs w:val="20"/>
                  <w:highlight w:val="yellow"/>
                  <w:lang w:eastAsia="it-IT"/>
                  <w:rPrChange w:id="3131" w:author="i0806927" w:date="2016-04-04T13:32:00Z">
                    <w:rPr>
                      <w:rFonts w:ascii="Helvetica" w:hAnsi="Helvetica"/>
                      <w:szCs w:val="20"/>
                      <w:lang w:eastAsia="it-IT"/>
                    </w:rPr>
                  </w:rPrChange>
                </w:rPr>
                <w:delText>Basic-</w:delText>
              </w:r>
              <w:r w:rsidRPr="0007128D" w:rsidDel="00004DA2">
                <w:rPr>
                  <w:rFonts w:ascii="Helvetica" w:hAnsi="Helvetica"/>
                  <w:szCs w:val="20"/>
                  <w:highlight w:val="yellow"/>
                  <w:lang w:eastAsia="it-IT"/>
                  <w:rPrChange w:id="3132" w:author="i0806927" w:date="2016-04-04T13:32:00Z">
                    <w:rPr>
                      <w:rFonts w:ascii="Helvetica" w:hAnsi="Helvetica"/>
                      <w:szCs w:val="20"/>
                      <w:lang w:eastAsia="it-IT"/>
                    </w:rPr>
                  </w:rPrChange>
                </w:rPr>
                <w:delText>HDTV"</w:delText>
              </w:r>
            </w:del>
          </w:p>
          <w:p w14:paraId="22FD260B" w14:textId="7108F7BC" w:rsidR="00C156D1" w:rsidRPr="0007128D" w:rsidDel="00004DA2" w:rsidRDefault="00C156D1" w:rsidP="00C156D1">
            <w:pPr>
              <w:spacing w:after="0" w:line="360" w:lineRule="auto"/>
              <w:rPr>
                <w:del w:id="3133" w:author="i0806927" w:date="2016-03-30T17:07:00Z"/>
                <w:rFonts w:ascii="Helvetica" w:hAnsi="Helvetica"/>
                <w:szCs w:val="20"/>
                <w:highlight w:val="yellow"/>
                <w:lang w:eastAsia="it-IT"/>
                <w:rPrChange w:id="3134" w:author="i0806927" w:date="2016-04-04T13:32:00Z">
                  <w:rPr>
                    <w:del w:id="3135" w:author="i0806927" w:date="2016-03-30T17:07:00Z"/>
                    <w:rFonts w:ascii="Helvetica" w:hAnsi="Helvetica"/>
                    <w:szCs w:val="20"/>
                    <w:lang w:eastAsia="it-IT"/>
                  </w:rPr>
                </w:rPrChange>
              </w:rPr>
            </w:pPr>
            <w:del w:id="3136" w:author="i0806927" w:date="2016-03-30T17:07:00Z">
              <w:r w:rsidRPr="0007128D" w:rsidDel="00004DA2">
                <w:rPr>
                  <w:rFonts w:ascii="Helvetica" w:hAnsi="Helvetica"/>
                  <w:szCs w:val="20"/>
                  <w:highlight w:val="yellow"/>
                  <w:lang w:eastAsia="it-IT"/>
                  <w:rPrChange w:id="3137" w:author="i0806927" w:date="2016-04-04T13:32:00Z">
                    <w:rPr>
                      <w:rFonts w:ascii="Helvetica" w:hAnsi="Helvetica"/>
                      <w:szCs w:val="20"/>
                      <w:lang w:eastAsia="it-IT"/>
                    </w:rPr>
                  </w:rPrChange>
                </w:rPr>
                <w:delText xml:space="preserve">          },</w:delText>
              </w:r>
            </w:del>
          </w:p>
          <w:p w14:paraId="4CA49EA5" w14:textId="3DF92020" w:rsidR="00C156D1" w:rsidRPr="0007128D" w:rsidDel="00004DA2" w:rsidRDefault="00C156D1" w:rsidP="00C156D1">
            <w:pPr>
              <w:keepNext/>
              <w:keepLines/>
              <w:suppressAutoHyphens/>
              <w:spacing w:before="140" w:after="0" w:line="360" w:lineRule="auto"/>
              <w:ind w:left="1080"/>
              <w:outlineLvl w:val="7"/>
              <w:rPr>
                <w:del w:id="3138" w:author="i0806927" w:date="2016-03-30T17:07:00Z"/>
                <w:rFonts w:ascii="Helvetica" w:hAnsi="Helvetica"/>
                <w:szCs w:val="20"/>
                <w:highlight w:val="yellow"/>
                <w:lang w:eastAsia="it-IT"/>
                <w:rPrChange w:id="3139" w:author="i0806927" w:date="2016-04-04T13:32:00Z">
                  <w:rPr>
                    <w:del w:id="3140" w:author="i0806927" w:date="2016-03-30T17:07:00Z"/>
                    <w:rFonts w:ascii="Helvetica" w:hAnsi="Helvetica"/>
                    <w:i/>
                    <w:spacing w:val="-4"/>
                    <w:kern w:val="1"/>
                    <w:sz w:val="18"/>
                    <w:szCs w:val="20"/>
                    <w:lang w:eastAsia="it-IT"/>
                  </w:rPr>
                </w:rPrChange>
              </w:rPr>
            </w:pPr>
            <w:del w:id="3141" w:author="i0806927" w:date="2016-03-30T17:07:00Z">
              <w:r w:rsidRPr="0007128D" w:rsidDel="00004DA2">
                <w:rPr>
                  <w:rFonts w:ascii="Helvetica" w:hAnsi="Helvetica"/>
                  <w:szCs w:val="20"/>
                  <w:highlight w:val="yellow"/>
                  <w:lang w:eastAsia="it-IT"/>
                  <w:rPrChange w:id="3142" w:author="i0806927" w:date="2016-04-04T13:32:00Z">
                    <w:rPr>
                      <w:rFonts w:ascii="Helvetica" w:hAnsi="Helvetica"/>
                      <w:szCs w:val="20"/>
                      <w:lang w:eastAsia="it-IT"/>
                    </w:rPr>
                  </w:rPrChange>
                </w:rPr>
                <w:delText>"availability" : "serviceable",</w:delText>
              </w:r>
            </w:del>
          </w:p>
          <w:p w14:paraId="6267107B" w14:textId="03DB2A12" w:rsidR="00C156D1" w:rsidRPr="0007128D" w:rsidDel="00004DA2" w:rsidRDefault="00C156D1" w:rsidP="00C156D1">
            <w:pPr>
              <w:keepNext/>
              <w:keepLines/>
              <w:suppressAutoHyphens/>
              <w:spacing w:before="140" w:after="0" w:line="360" w:lineRule="auto"/>
              <w:ind w:left="1080"/>
              <w:outlineLvl w:val="7"/>
              <w:rPr>
                <w:del w:id="3143" w:author="i0806927" w:date="2016-03-30T17:07:00Z"/>
                <w:rFonts w:ascii="Helvetica" w:hAnsi="Helvetica"/>
                <w:szCs w:val="20"/>
                <w:highlight w:val="yellow"/>
                <w:lang w:eastAsia="it-IT"/>
                <w:rPrChange w:id="3144" w:author="i0806927" w:date="2016-04-04T13:32:00Z">
                  <w:rPr>
                    <w:del w:id="3145" w:author="i0806927" w:date="2016-03-30T17:07:00Z"/>
                    <w:rFonts w:ascii="Helvetica" w:hAnsi="Helvetica"/>
                    <w:i/>
                    <w:spacing w:val="-4"/>
                    <w:kern w:val="1"/>
                    <w:sz w:val="18"/>
                    <w:szCs w:val="20"/>
                    <w:lang w:eastAsia="it-IT"/>
                  </w:rPr>
                </w:rPrChange>
              </w:rPr>
            </w:pPr>
            <w:del w:id="3146" w:author="i0806927" w:date="2016-03-30T17:07:00Z">
              <w:r w:rsidRPr="0007128D" w:rsidDel="00004DA2">
                <w:rPr>
                  <w:rFonts w:ascii="Helvetica" w:hAnsi="Helvetica"/>
                  <w:szCs w:val="20"/>
                  <w:highlight w:val="yellow"/>
                  <w:lang w:eastAsia="it-IT"/>
                  <w:rPrChange w:id="3147" w:author="i0806927" w:date="2016-04-04T13:32:00Z">
                    <w:rPr>
                      <w:rFonts w:ascii="Helvetica" w:hAnsi="Helvetica"/>
                      <w:szCs w:val="20"/>
                      <w:lang w:eastAsia="it-IT"/>
                    </w:rPr>
                  </w:rPrChange>
                </w:rPr>
                <w:delText xml:space="preserve">          "serviceabilityDate" : "20160201 00:00"</w:delText>
              </w:r>
            </w:del>
          </w:p>
          <w:p w14:paraId="26F03825" w14:textId="691578D6" w:rsidR="00C156D1" w:rsidRPr="0007128D" w:rsidDel="00004DA2" w:rsidRDefault="00C156D1" w:rsidP="00C156D1">
            <w:pPr>
              <w:keepNext/>
              <w:keepLines/>
              <w:suppressAutoHyphens/>
              <w:spacing w:before="140" w:after="0" w:line="360" w:lineRule="auto"/>
              <w:ind w:left="1080"/>
              <w:outlineLvl w:val="7"/>
              <w:rPr>
                <w:del w:id="3148" w:author="i0806927" w:date="2016-03-30T17:07:00Z"/>
                <w:rFonts w:ascii="Helvetica" w:hAnsi="Helvetica"/>
                <w:szCs w:val="20"/>
                <w:highlight w:val="yellow"/>
                <w:lang w:eastAsia="it-IT"/>
                <w:rPrChange w:id="3149" w:author="i0806927" w:date="2016-04-04T13:32:00Z">
                  <w:rPr>
                    <w:del w:id="3150" w:author="i0806927" w:date="2016-03-30T17:07:00Z"/>
                    <w:rFonts w:ascii="Helvetica" w:hAnsi="Helvetica"/>
                    <w:i/>
                    <w:spacing w:val="-4"/>
                    <w:kern w:val="1"/>
                    <w:sz w:val="18"/>
                    <w:szCs w:val="20"/>
                    <w:lang w:eastAsia="it-IT"/>
                  </w:rPr>
                </w:rPrChange>
              </w:rPr>
            </w:pPr>
            <w:del w:id="3151" w:author="i0806927" w:date="2016-03-30T17:07:00Z">
              <w:r w:rsidRPr="0007128D" w:rsidDel="00004DA2">
                <w:rPr>
                  <w:rFonts w:ascii="Helvetica" w:hAnsi="Helvetica"/>
                  <w:szCs w:val="20"/>
                  <w:highlight w:val="yellow"/>
                  <w:lang w:eastAsia="it-IT"/>
                  <w:rPrChange w:id="3152" w:author="i0806927" w:date="2016-04-04T13:32:00Z">
                    <w:rPr>
                      <w:rFonts w:ascii="Helvetica" w:hAnsi="Helvetica"/>
                      <w:szCs w:val="20"/>
                      <w:lang w:eastAsia="it-IT"/>
                    </w:rPr>
                  </w:rPrChange>
                </w:rPr>
                <w:delText xml:space="preserve">        }</w:delText>
              </w:r>
              <w:r w:rsidR="00EA137B" w:rsidRPr="0007128D" w:rsidDel="00004DA2">
                <w:rPr>
                  <w:rFonts w:ascii="Helvetica" w:hAnsi="Helvetica"/>
                  <w:szCs w:val="20"/>
                  <w:highlight w:val="yellow"/>
                  <w:lang w:eastAsia="it-IT"/>
                  <w:rPrChange w:id="3153" w:author="i0806927" w:date="2016-04-04T13:32:00Z">
                    <w:rPr>
                      <w:rFonts w:ascii="Helvetica" w:hAnsi="Helvetica"/>
                      <w:szCs w:val="20"/>
                      <w:lang w:eastAsia="it-IT"/>
                    </w:rPr>
                  </w:rPrChange>
                </w:rPr>
                <w:delText>,</w:delText>
              </w:r>
            </w:del>
          </w:p>
          <w:p w14:paraId="575D0383" w14:textId="0CFCCC70" w:rsidR="00EA137B" w:rsidRPr="0007128D" w:rsidDel="00004DA2" w:rsidRDefault="00EA137B" w:rsidP="00EA137B">
            <w:pPr>
              <w:keepNext/>
              <w:keepLines/>
              <w:suppressAutoHyphens/>
              <w:spacing w:before="140" w:after="0" w:line="360" w:lineRule="auto"/>
              <w:ind w:left="1080"/>
              <w:outlineLvl w:val="7"/>
              <w:rPr>
                <w:del w:id="3154" w:author="i0806927" w:date="2016-03-30T17:07:00Z"/>
                <w:rFonts w:ascii="Helvetica" w:hAnsi="Helvetica"/>
                <w:szCs w:val="20"/>
                <w:highlight w:val="yellow"/>
                <w:lang w:eastAsia="it-IT"/>
                <w:rPrChange w:id="3155" w:author="i0806927" w:date="2016-04-04T13:32:00Z">
                  <w:rPr>
                    <w:del w:id="3156" w:author="i0806927" w:date="2016-03-30T17:07:00Z"/>
                    <w:rFonts w:ascii="Helvetica" w:hAnsi="Helvetica"/>
                    <w:i/>
                    <w:spacing w:val="-4"/>
                    <w:kern w:val="1"/>
                    <w:sz w:val="18"/>
                    <w:szCs w:val="20"/>
                    <w:lang w:eastAsia="it-IT"/>
                  </w:rPr>
                </w:rPrChange>
              </w:rPr>
            </w:pPr>
            <w:del w:id="3157" w:author="i0806927" w:date="2016-03-30T17:07:00Z">
              <w:r w:rsidRPr="0007128D" w:rsidDel="00004DA2">
                <w:rPr>
                  <w:rFonts w:ascii="Helvetica" w:hAnsi="Helvetica"/>
                  <w:szCs w:val="20"/>
                  <w:highlight w:val="yellow"/>
                  <w:lang w:eastAsia="it-IT"/>
                  <w:rPrChange w:id="3158" w:author="i0806927" w:date="2016-04-04T13:32:00Z">
                    <w:rPr>
                      <w:rFonts w:ascii="Helvetica" w:hAnsi="Helvetica"/>
                      <w:szCs w:val="20"/>
                      <w:lang w:eastAsia="it-IT"/>
                    </w:rPr>
                  </w:rPrChange>
                </w:rPr>
                <w:delText xml:space="preserve">        "service" : {</w:delText>
              </w:r>
            </w:del>
          </w:p>
          <w:p w14:paraId="265C9401" w14:textId="5D356158" w:rsidR="00EA137B" w:rsidRPr="0007128D" w:rsidDel="00004DA2" w:rsidRDefault="00EA137B" w:rsidP="00EA137B">
            <w:pPr>
              <w:keepNext/>
              <w:keepLines/>
              <w:suppressAutoHyphens/>
              <w:spacing w:before="140" w:after="0" w:line="360" w:lineRule="auto"/>
              <w:ind w:left="1080"/>
              <w:outlineLvl w:val="7"/>
              <w:rPr>
                <w:del w:id="3159" w:author="i0806927" w:date="2016-03-30T17:07:00Z"/>
                <w:rFonts w:ascii="Helvetica" w:hAnsi="Helvetica"/>
                <w:szCs w:val="20"/>
                <w:highlight w:val="yellow"/>
                <w:lang w:eastAsia="it-IT"/>
                <w:rPrChange w:id="3160" w:author="i0806927" w:date="2016-04-04T13:32:00Z">
                  <w:rPr>
                    <w:del w:id="3161" w:author="i0806927" w:date="2016-03-30T17:07:00Z"/>
                    <w:rFonts w:ascii="Helvetica" w:hAnsi="Helvetica"/>
                    <w:i/>
                    <w:spacing w:val="-4"/>
                    <w:kern w:val="1"/>
                    <w:sz w:val="18"/>
                    <w:szCs w:val="20"/>
                    <w:lang w:eastAsia="it-IT"/>
                  </w:rPr>
                </w:rPrChange>
              </w:rPr>
            </w:pPr>
            <w:del w:id="3162" w:author="i0806927" w:date="2016-03-30T17:07:00Z">
              <w:r w:rsidRPr="0007128D" w:rsidDel="00004DA2">
                <w:rPr>
                  <w:rFonts w:ascii="Helvetica" w:hAnsi="Helvetica"/>
                  <w:szCs w:val="20"/>
                  <w:highlight w:val="yellow"/>
                  <w:lang w:eastAsia="it-IT"/>
                  <w:rPrChange w:id="3163" w:author="i0806927" w:date="2016-04-04T13:32:00Z">
                    <w:rPr>
                      <w:rFonts w:ascii="Helvetica" w:hAnsi="Helvetica"/>
                      <w:szCs w:val="20"/>
                      <w:lang w:eastAsia="it-IT"/>
                    </w:rPr>
                  </w:rPrChange>
                </w:rPr>
                <w:delText xml:space="preserve">          "id" : "service_id_0", </w:delText>
              </w:r>
            </w:del>
          </w:p>
          <w:p w14:paraId="48A6B4EB" w14:textId="4937F0F4" w:rsidR="00EA137B" w:rsidRPr="0007128D" w:rsidDel="00004DA2" w:rsidRDefault="00EA137B" w:rsidP="00EA137B">
            <w:pPr>
              <w:keepNext/>
              <w:keepLines/>
              <w:suppressAutoHyphens/>
              <w:spacing w:before="140" w:after="0" w:line="360" w:lineRule="auto"/>
              <w:ind w:left="1080"/>
              <w:outlineLvl w:val="7"/>
              <w:rPr>
                <w:del w:id="3164" w:author="i0806927" w:date="2016-03-30T17:07:00Z"/>
                <w:rFonts w:ascii="Helvetica" w:hAnsi="Helvetica"/>
                <w:szCs w:val="20"/>
                <w:highlight w:val="yellow"/>
                <w:lang w:eastAsia="it-IT"/>
                <w:rPrChange w:id="3165" w:author="i0806927" w:date="2016-04-04T13:32:00Z">
                  <w:rPr>
                    <w:del w:id="3166" w:author="i0806927" w:date="2016-03-30T17:07:00Z"/>
                    <w:rFonts w:ascii="Helvetica" w:hAnsi="Helvetica"/>
                    <w:i/>
                    <w:spacing w:val="-4"/>
                    <w:kern w:val="1"/>
                    <w:sz w:val="18"/>
                    <w:szCs w:val="20"/>
                    <w:lang w:eastAsia="it-IT"/>
                  </w:rPr>
                </w:rPrChange>
              </w:rPr>
            </w:pPr>
            <w:del w:id="3167" w:author="i0806927" w:date="2016-03-30T17:07:00Z">
              <w:r w:rsidRPr="0007128D" w:rsidDel="00004DA2">
                <w:rPr>
                  <w:rFonts w:ascii="Helvetica" w:hAnsi="Helvetica"/>
                  <w:szCs w:val="20"/>
                  <w:highlight w:val="yellow"/>
                  <w:lang w:eastAsia="it-IT"/>
                  <w:rPrChange w:id="3168" w:author="i0806927" w:date="2016-04-04T13:32:00Z">
                    <w:rPr>
                      <w:rFonts w:ascii="Helvetica" w:hAnsi="Helvetica"/>
                      <w:szCs w:val="20"/>
                      <w:lang w:eastAsia="it-IT"/>
                    </w:rPr>
                  </w:rPrChange>
                </w:rPr>
                <w:delText xml:space="preserve">          "href" : "http://server/service/service_id_0",</w:delText>
              </w:r>
            </w:del>
          </w:p>
          <w:p w14:paraId="3E776AF2" w14:textId="2C50F586" w:rsidR="00EA137B" w:rsidRPr="0007128D" w:rsidDel="00004DA2" w:rsidRDefault="00EA137B" w:rsidP="00EA137B">
            <w:pPr>
              <w:keepNext/>
              <w:keepLines/>
              <w:suppressAutoHyphens/>
              <w:spacing w:before="140" w:after="0" w:line="360" w:lineRule="auto"/>
              <w:ind w:left="1080"/>
              <w:outlineLvl w:val="7"/>
              <w:rPr>
                <w:del w:id="3169" w:author="i0806927" w:date="2016-03-30T17:07:00Z"/>
                <w:rFonts w:ascii="Helvetica" w:hAnsi="Helvetica"/>
                <w:szCs w:val="20"/>
                <w:highlight w:val="yellow"/>
                <w:lang w:eastAsia="it-IT"/>
                <w:rPrChange w:id="3170" w:author="i0806927" w:date="2016-04-04T13:32:00Z">
                  <w:rPr>
                    <w:del w:id="3171" w:author="i0806927" w:date="2016-03-30T17:07:00Z"/>
                    <w:rFonts w:ascii="Helvetica" w:hAnsi="Helvetica"/>
                    <w:i/>
                    <w:spacing w:val="-4"/>
                    <w:kern w:val="1"/>
                    <w:sz w:val="18"/>
                    <w:szCs w:val="20"/>
                    <w:lang w:eastAsia="it-IT"/>
                  </w:rPr>
                </w:rPrChange>
              </w:rPr>
            </w:pPr>
            <w:del w:id="3172" w:author="i0806927" w:date="2016-03-30T17:07:00Z">
              <w:r w:rsidRPr="0007128D" w:rsidDel="00004DA2">
                <w:rPr>
                  <w:rFonts w:ascii="Helvetica" w:hAnsi="Helvetica"/>
                  <w:szCs w:val="20"/>
                  <w:highlight w:val="yellow"/>
                  <w:lang w:eastAsia="it-IT"/>
                  <w:rPrChange w:id="3173" w:author="i0806927" w:date="2016-04-04T13:32:00Z">
                    <w:rPr>
                      <w:rFonts w:ascii="Helvetica" w:hAnsi="Helvetica"/>
                      <w:szCs w:val="20"/>
                      <w:lang w:eastAsia="it-IT"/>
                    </w:rPr>
                  </w:rPrChange>
                </w:rPr>
                <w:delText xml:space="preserve">          "serviceSpecification" {</w:delText>
              </w:r>
            </w:del>
          </w:p>
          <w:p w14:paraId="064E9C03" w14:textId="321F328C" w:rsidR="00EA137B" w:rsidRPr="0007128D" w:rsidDel="00004DA2" w:rsidRDefault="00EA137B" w:rsidP="00EA137B">
            <w:pPr>
              <w:keepNext/>
              <w:keepLines/>
              <w:suppressAutoHyphens/>
              <w:spacing w:before="140" w:after="0" w:line="360" w:lineRule="auto"/>
              <w:ind w:left="1080"/>
              <w:outlineLvl w:val="7"/>
              <w:rPr>
                <w:del w:id="3174" w:author="i0806927" w:date="2016-03-30T17:07:00Z"/>
                <w:rFonts w:ascii="Helvetica" w:hAnsi="Helvetica"/>
                <w:szCs w:val="20"/>
                <w:highlight w:val="yellow"/>
                <w:lang w:eastAsia="it-IT"/>
                <w:rPrChange w:id="3175" w:author="i0806927" w:date="2016-04-04T13:32:00Z">
                  <w:rPr>
                    <w:del w:id="3176" w:author="i0806927" w:date="2016-03-30T17:07:00Z"/>
                    <w:rFonts w:ascii="Helvetica" w:hAnsi="Helvetica"/>
                    <w:i/>
                    <w:spacing w:val="-4"/>
                    <w:kern w:val="1"/>
                    <w:sz w:val="18"/>
                    <w:szCs w:val="20"/>
                    <w:lang w:eastAsia="it-IT"/>
                  </w:rPr>
                </w:rPrChange>
              </w:rPr>
            </w:pPr>
            <w:del w:id="3177" w:author="i0806927" w:date="2016-03-30T17:07:00Z">
              <w:r w:rsidRPr="0007128D" w:rsidDel="00004DA2">
                <w:rPr>
                  <w:rFonts w:ascii="Helvetica" w:hAnsi="Helvetica"/>
                  <w:szCs w:val="20"/>
                  <w:highlight w:val="yellow"/>
                  <w:lang w:eastAsia="it-IT"/>
                  <w:rPrChange w:id="3178" w:author="i0806927" w:date="2016-04-04T13:32:00Z">
                    <w:rPr>
                      <w:rFonts w:ascii="Helvetica" w:hAnsi="Helvetica"/>
                      <w:szCs w:val="20"/>
                      <w:lang w:eastAsia="it-IT"/>
                    </w:rPr>
                  </w:rPrChange>
                </w:rPr>
                <w:delText xml:space="preserve">            "id" : "3333",</w:delText>
              </w:r>
            </w:del>
          </w:p>
          <w:p w14:paraId="10C3C741" w14:textId="6FE899F6" w:rsidR="00EA137B" w:rsidRPr="0007128D" w:rsidDel="00004DA2" w:rsidRDefault="00EA137B" w:rsidP="00EA137B">
            <w:pPr>
              <w:keepNext/>
              <w:keepLines/>
              <w:suppressAutoHyphens/>
              <w:spacing w:before="140" w:after="0" w:line="360" w:lineRule="auto"/>
              <w:ind w:left="1080"/>
              <w:outlineLvl w:val="7"/>
              <w:rPr>
                <w:del w:id="3179" w:author="i0806927" w:date="2016-03-30T17:07:00Z"/>
                <w:rFonts w:ascii="Helvetica" w:hAnsi="Helvetica"/>
                <w:szCs w:val="20"/>
                <w:highlight w:val="yellow"/>
                <w:lang w:eastAsia="it-IT"/>
                <w:rPrChange w:id="3180" w:author="i0806927" w:date="2016-04-04T13:32:00Z">
                  <w:rPr>
                    <w:del w:id="3181" w:author="i0806927" w:date="2016-03-30T17:07:00Z"/>
                    <w:rFonts w:ascii="Helvetica" w:hAnsi="Helvetica"/>
                    <w:i/>
                    <w:spacing w:val="-4"/>
                    <w:kern w:val="1"/>
                    <w:sz w:val="18"/>
                    <w:szCs w:val="20"/>
                    <w:lang w:eastAsia="it-IT"/>
                  </w:rPr>
                </w:rPrChange>
              </w:rPr>
            </w:pPr>
            <w:del w:id="3182" w:author="i0806927" w:date="2016-03-30T17:07:00Z">
              <w:r w:rsidRPr="0007128D" w:rsidDel="00004DA2">
                <w:rPr>
                  <w:rFonts w:ascii="Helvetica" w:hAnsi="Helvetica"/>
                  <w:szCs w:val="20"/>
                  <w:highlight w:val="yellow"/>
                  <w:lang w:eastAsia="it-IT"/>
                  <w:rPrChange w:id="3183" w:author="i0806927" w:date="2016-04-04T13:32:00Z">
                    <w:rPr>
                      <w:rFonts w:ascii="Helvetica" w:hAnsi="Helvetica"/>
                      <w:szCs w:val="20"/>
                      <w:lang w:eastAsia="it-IT"/>
                    </w:rPr>
                  </w:rPrChange>
                </w:rPr>
                <w:delText xml:space="preserve">            "href": "//serviceSpecification/HDTV-Premium"</w:delText>
              </w:r>
            </w:del>
          </w:p>
          <w:p w14:paraId="41BFC9E0" w14:textId="1C700D28" w:rsidR="00EA137B" w:rsidRPr="0007128D" w:rsidDel="00004DA2" w:rsidRDefault="00EA137B" w:rsidP="00EA137B">
            <w:pPr>
              <w:keepNext/>
              <w:keepLines/>
              <w:suppressAutoHyphens/>
              <w:spacing w:before="140" w:after="0" w:line="360" w:lineRule="auto"/>
              <w:ind w:left="1080"/>
              <w:outlineLvl w:val="7"/>
              <w:rPr>
                <w:del w:id="3184" w:author="i0806927" w:date="2016-03-30T17:07:00Z"/>
                <w:rFonts w:ascii="Helvetica" w:hAnsi="Helvetica"/>
                <w:szCs w:val="20"/>
                <w:highlight w:val="yellow"/>
                <w:lang w:eastAsia="it-IT"/>
                <w:rPrChange w:id="3185" w:author="i0806927" w:date="2016-04-04T13:32:00Z">
                  <w:rPr>
                    <w:del w:id="3186" w:author="i0806927" w:date="2016-03-30T17:07:00Z"/>
                    <w:rFonts w:ascii="Helvetica" w:hAnsi="Helvetica"/>
                    <w:i/>
                    <w:spacing w:val="-4"/>
                    <w:kern w:val="1"/>
                    <w:sz w:val="18"/>
                    <w:szCs w:val="20"/>
                    <w:lang w:eastAsia="it-IT"/>
                  </w:rPr>
                </w:rPrChange>
              </w:rPr>
            </w:pPr>
            <w:del w:id="3187" w:author="i0806927" w:date="2016-03-30T17:07:00Z">
              <w:r w:rsidRPr="0007128D" w:rsidDel="00004DA2">
                <w:rPr>
                  <w:rFonts w:ascii="Helvetica" w:hAnsi="Helvetica"/>
                  <w:szCs w:val="20"/>
                  <w:highlight w:val="yellow"/>
                  <w:lang w:eastAsia="it-IT"/>
                  <w:rPrChange w:id="3188" w:author="i0806927" w:date="2016-04-04T13:32:00Z">
                    <w:rPr>
                      <w:rFonts w:ascii="Helvetica" w:hAnsi="Helvetica"/>
                      <w:szCs w:val="20"/>
                      <w:lang w:eastAsia="it-IT"/>
                    </w:rPr>
                  </w:rPrChange>
                </w:rPr>
                <w:delText xml:space="preserve">          },</w:delText>
              </w:r>
            </w:del>
          </w:p>
          <w:p w14:paraId="30667AFA" w14:textId="79D3C681" w:rsidR="00EA137B" w:rsidRPr="0007128D" w:rsidDel="00004DA2" w:rsidRDefault="00EA137B" w:rsidP="00EA137B">
            <w:pPr>
              <w:keepNext/>
              <w:keepLines/>
              <w:suppressAutoHyphens/>
              <w:spacing w:before="140" w:after="0" w:line="360" w:lineRule="auto"/>
              <w:ind w:left="1080"/>
              <w:outlineLvl w:val="7"/>
              <w:rPr>
                <w:del w:id="3189" w:author="i0806927" w:date="2016-03-30T17:07:00Z"/>
                <w:rFonts w:ascii="Helvetica" w:hAnsi="Helvetica"/>
                <w:szCs w:val="20"/>
                <w:highlight w:val="yellow"/>
                <w:lang w:eastAsia="it-IT"/>
                <w:rPrChange w:id="3190" w:author="i0806927" w:date="2016-04-04T13:32:00Z">
                  <w:rPr>
                    <w:del w:id="3191" w:author="i0806927" w:date="2016-03-30T17:07:00Z"/>
                    <w:rFonts w:ascii="Helvetica" w:hAnsi="Helvetica"/>
                    <w:i/>
                    <w:spacing w:val="-4"/>
                    <w:kern w:val="1"/>
                    <w:sz w:val="18"/>
                    <w:szCs w:val="20"/>
                    <w:lang w:eastAsia="it-IT"/>
                  </w:rPr>
                </w:rPrChange>
              </w:rPr>
            </w:pPr>
            <w:del w:id="3192" w:author="i0806927" w:date="2016-03-30T17:07:00Z">
              <w:r w:rsidRPr="0007128D" w:rsidDel="00004DA2">
                <w:rPr>
                  <w:rFonts w:ascii="Helvetica" w:hAnsi="Helvetica"/>
                  <w:szCs w:val="20"/>
                  <w:highlight w:val="yellow"/>
                  <w:lang w:eastAsia="it-IT"/>
                  <w:rPrChange w:id="3193" w:author="i0806927" w:date="2016-04-04T13:32:00Z">
                    <w:rPr>
                      <w:rFonts w:ascii="Helvetica" w:hAnsi="Helvetica"/>
                      <w:szCs w:val="20"/>
                      <w:lang w:eastAsia="it-IT"/>
                    </w:rPr>
                  </w:rPrChange>
                </w:rPr>
                <w:delText>"availability" : "serviceable",</w:delText>
              </w:r>
            </w:del>
          </w:p>
          <w:p w14:paraId="66888330" w14:textId="7CBB5687" w:rsidR="00EA137B" w:rsidRPr="0007128D" w:rsidDel="00004DA2" w:rsidRDefault="00EA137B" w:rsidP="00EA137B">
            <w:pPr>
              <w:keepNext/>
              <w:keepLines/>
              <w:suppressAutoHyphens/>
              <w:spacing w:before="140" w:after="0" w:line="360" w:lineRule="auto"/>
              <w:ind w:left="1080"/>
              <w:outlineLvl w:val="7"/>
              <w:rPr>
                <w:del w:id="3194" w:author="i0806927" w:date="2016-03-30T17:07:00Z"/>
                <w:rFonts w:ascii="Helvetica" w:hAnsi="Helvetica"/>
                <w:szCs w:val="20"/>
                <w:highlight w:val="yellow"/>
                <w:lang w:eastAsia="it-IT"/>
                <w:rPrChange w:id="3195" w:author="i0806927" w:date="2016-04-04T13:32:00Z">
                  <w:rPr>
                    <w:del w:id="3196" w:author="i0806927" w:date="2016-03-30T17:07:00Z"/>
                    <w:rFonts w:ascii="Helvetica" w:hAnsi="Helvetica"/>
                    <w:i/>
                    <w:spacing w:val="-4"/>
                    <w:kern w:val="1"/>
                    <w:sz w:val="18"/>
                    <w:szCs w:val="20"/>
                    <w:lang w:eastAsia="it-IT"/>
                  </w:rPr>
                </w:rPrChange>
              </w:rPr>
            </w:pPr>
            <w:del w:id="3197" w:author="i0806927" w:date="2016-03-30T17:07:00Z">
              <w:r w:rsidRPr="0007128D" w:rsidDel="00004DA2">
                <w:rPr>
                  <w:rFonts w:ascii="Helvetica" w:hAnsi="Helvetica"/>
                  <w:szCs w:val="20"/>
                  <w:highlight w:val="yellow"/>
                  <w:lang w:eastAsia="it-IT"/>
                  <w:rPrChange w:id="3198" w:author="i0806927" w:date="2016-04-04T13:32:00Z">
                    <w:rPr>
                      <w:rFonts w:ascii="Helvetica" w:hAnsi="Helvetica"/>
                      <w:szCs w:val="20"/>
                      <w:lang w:eastAsia="it-IT"/>
                    </w:rPr>
                  </w:rPrChange>
                </w:rPr>
                <w:delText xml:space="preserve">          "serviceabilityDate" : "20160201 00:00"</w:delText>
              </w:r>
            </w:del>
          </w:p>
          <w:p w14:paraId="1E1DB563" w14:textId="48F5C04C" w:rsidR="00EA137B" w:rsidRPr="0007128D" w:rsidDel="00004DA2" w:rsidRDefault="00EA137B" w:rsidP="00EA137B">
            <w:pPr>
              <w:keepNext/>
              <w:keepLines/>
              <w:suppressAutoHyphens/>
              <w:spacing w:before="140" w:after="0" w:line="360" w:lineRule="auto"/>
              <w:ind w:left="1080"/>
              <w:outlineLvl w:val="7"/>
              <w:rPr>
                <w:del w:id="3199" w:author="i0806927" w:date="2016-03-30T17:07:00Z"/>
                <w:rFonts w:ascii="Helvetica" w:hAnsi="Helvetica"/>
                <w:szCs w:val="20"/>
                <w:highlight w:val="yellow"/>
                <w:lang w:eastAsia="it-IT"/>
                <w:rPrChange w:id="3200" w:author="i0806927" w:date="2016-04-04T13:32:00Z">
                  <w:rPr>
                    <w:del w:id="3201" w:author="i0806927" w:date="2016-03-30T17:07:00Z"/>
                    <w:rFonts w:ascii="Helvetica" w:hAnsi="Helvetica"/>
                    <w:i/>
                    <w:spacing w:val="-4"/>
                    <w:kern w:val="1"/>
                    <w:sz w:val="18"/>
                    <w:szCs w:val="20"/>
                    <w:lang w:eastAsia="it-IT"/>
                  </w:rPr>
                </w:rPrChange>
              </w:rPr>
            </w:pPr>
            <w:del w:id="3202" w:author="i0806927" w:date="2016-03-30T17:07:00Z">
              <w:r w:rsidRPr="0007128D" w:rsidDel="00004DA2">
                <w:rPr>
                  <w:rFonts w:ascii="Helvetica" w:hAnsi="Helvetica"/>
                  <w:szCs w:val="20"/>
                  <w:highlight w:val="yellow"/>
                  <w:lang w:eastAsia="it-IT"/>
                  <w:rPrChange w:id="3203" w:author="i0806927" w:date="2016-04-04T13:32:00Z">
                    <w:rPr>
                      <w:rFonts w:ascii="Helvetica" w:hAnsi="Helvetica"/>
                      <w:szCs w:val="20"/>
                      <w:lang w:eastAsia="it-IT"/>
                    </w:rPr>
                  </w:rPrChange>
                </w:rPr>
                <w:delText xml:space="preserve">        }</w:delText>
              </w:r>
            </w:del>
          </w:p>
          <w:p w14:paraId="0CDD9855" w14:textId="16DEF6C8" w:rsidR="00EA137B" w:rsidRPr="0007128D" w:rsidDel="00004DA2" w:rsidRDefault="00EA137B" w:rsidP="00C156D1">
            <w:pPr>
              <w:spacing w:after="0" w:line="360" w:lineRule="auto"/>
              <w:rPr>
                <w:del w:id="3204" w:author="i0806927" w:date="2016-03-30T17:07:00Z"/>
                <w:rFonts w:ascii="Helvetica" w:hAnsi="Helvetica"/>
                <w:szCs w:val="20"/>
                <w:highlight w:val="yellow"/>
                <w:lang w:eastAsia="it-IT"/>
                <w:rPrChange w:id="3205" w:author="i0806927" w:date="2016-04-04T13:32:00Z">
                  <w:rPr>
                    <w:del w:id="3206" w:author="i0806927" w:date="2016-03-30T17:07:00Z"/>
                    <w:rFonts w:ascii="Helvetica" w:hAnsi="Helvetica"/>
                    <w:szCs w:val="20"/>
                    <w:lang w:eastAsia="it-IT"/>
                  </w:rPr>
                </w:rPrChange>
              </w:rPr>
            </w:pPr>
          </w:p>
          <w:p w14:paraId="68A6A7C6" w14:textId="6D59A2E5" w:rsidR="00C156D1" w:rsidRPr="0007128D" w:rsidDel="00004DA2" w:rsidRDefault="00C156D1" w:rsidP="00C156D1">
            <w:pPr>
              <w:keepNext/>
              <w:keepLines/>
              <w:suppressAutoHyphens/>
              <w:spacing w:before="140" w:after="0" w:line="360" w:lineRule="auto"/>
              <w:ind w:left="1080"/>
              <w:outlineLvl w:val="7"/>
              <w:rPr>
                <w:del w:id="3207" w:author="i0806927" w:date="2016-03-30T17:07:00Z"/>
                <w:rFonts w:ascii="Helvetica" w:hAnsi="Helvetica"/>
                <w:szCs w:val="20"/>
                <w:highlight w:val="yellow"/>
                <w:lang w:eastAsia="it-IT"/>
                <w:rPrChange w:id="3208" w:author="i0806927" w:date="2016-04-04T13:32:00Z">
                  <w:rPr>
                    <w:del w:id="3209" w:author="i0806927" w:date="2016-03-30T17:07:00Z"/>
                    <w:rFonts w:ascii="Helvetica" w:hAnsi="Helvetica"/>
                    <w:i/>
                    <w:spacing w:val="-4"/>
                    <w:kern w:val="1"/>
                    <w:sz w:val="18"/>
                    <w:szCs w:val="20"/>
                    <w:lang w:eastAsia="it-IT"/>
                  </w:rPr>
                </w:rPrChange>
              </w:rPr>
            </w:pPr>
            <w:del w:id="3210" w:author="i0806927" w:date="2016-03-30T17:07:00Z">
              <w:r w:rsidRPr="0007128D" w:rsidDel="00004DA2">
                <w:rPr>
                  <w:rFonts w:ascii="Helvetica" w:hAnsi="Helvetica"/>
                  <w:szCs w:val="20"/>
                  <w:highlight w:val="yellow"/>
                  <w:lang w:eastAsia="it-IT"/>
                  <w:rPrChange w:id="3211" w:author="i0806927" w:date="2016-04-04T13:32:00Z">
                    <w:rPr>
                      <w:rFonts w:ascii="Helvetica" w:hAnsi="Helvetica"/>
                      <w:szCs w:val="20"/>
                      <w:lang w:eastAsia="it-IT"/>
                    </w:rPr>
                  </w:rPrChange>
                </w:rPr>
                <w:delText xml:space="preserve">      ],</w:delText>
              </w:r>
            </w:del>
          </w:p>
          <w:p w14:paraId="5C7F49F1" w14:textId="664FB5BF" w:rsidR="00C156D1" w:rsidRPr="0007128D" w:rsidDel="00004DA2" w:rsidRDefault="00C156D1" w:rsidP="00C156D1">
            <w:pPr>
              <w:keepNext/>
              <w:keepLines/>
              <w:suppressAutoHyphens/>
              <w:spacing w:before="140" w:after="0" w:line="360" w:lineRule="auto"/>
              <w:ind w:left="1080"/>
              <w:outlineLvl w:val="7"/>
              <w:rPr>
                <w:del w:id="3212" w:author="i0806927" w:date="2016-03-30T17:07:00Z"/>
                <w:rFonts w:ascii="Helvetica" w:hAnsi="Helvetica"/>
                <w:szCs w:val="20"/>
                <w:highlight w:val="yellow"/>
                <w:lang w:eastAsia="it-IT"/>
                <w:rPrChange w:id="3213" w:author="i0806927" w:date="2016-04-04T13:32:00Z">
                  <w:rPr>
                    <w:del w:id="3214" w:author="i0806927" w:date="2016-03-30T17:07:00Z"/>
                    <w:rFonts w:ascii="Helvetica" w:hAnsi="Helvetica"/>
                    <w:i/>
                    <w:spacing w:val="-4"/>
                    <w:kern w:val="1"/>
                    <w:sz w:val="18"/>
                    <w:szCs w:val="20"/>
                    <w:lang w:eastAsia="it-IT"/>
                  </w:rPr>
                </w:rPrChange>
              </w:rPr>
            </w:pPr>
            <w:del w:id="3215" w:author="i0806927" w:date="2016-03-30T17:07:00Z">
              <w:r w:rsidRPr="0007128D" w:rsidDel="00004DA2">
                <w:rPr>
                  <w:rFonts w:ascii="Helvetica" w:hAnsi="Helvetica"/>
                  <w:szCs w:val="20"/>
                  <w:highlight w:val="yellow"/>
                  <w:lang w:eastAsia="it-IT"/>
                  <w:rPrChange w:id="3216" w:author="i0806927" w:date="2016-04-04T13:32:00Z">
                    <w:rPr>
                      <w:rFonts w:ascii="Helvetica" w:hAnsi="Helvetica"/>
                      <w:szCs w:val="20"/>
                      <w:lang w:eastAsia="it-IT"/>
                    </w:rPr>
                  </w:rPrChange>
                </w:rPr>
                <w:delText xml:space="preserve">      "productAvailability": [</w:delText>
              </w:r>
            </w:del>
          </w:p>
          <w:p w14:paraId="59105FAB" w14:textId="1AFC4219" w:rsidR="00615BAB" w:rsidRPr="0007128D" w:rsidDel="00004DA2" w:rsidRDefault="00615BAB" w:rsidP="00C156D1">
            <w:pPr>
              <w:spacing w:after="0" w:line="360" w:lineRule="auto"/>
              <w:rPr>
                <w:del w:id="3217" w:author="i0806927" w:date="2016-03-30T17:07:00Z"/>
                <w:rFonts w:ascii="Helvetica" w:hAnsi="Helvetica"/>
                <w:szCs w:val="20"/>
                <w:highlight w:val="yellow"/>
                <w:lang w:eastAsia="it-IT"/>
                <w:rPrChange w:id="3218" w:author="i0806927" w:date="2016-04-04T13:32:00Z">
                  <w:rPr>
                    <w:del w:id="3219" w:author="i0806927" w:date="2016-03-30T17:07:00Z"/>
                    <w:rFonts w:ascii="Helvetica" w:hAnsi="Helvetica"/>
                    <w:szCs w:val="20"/>
                    <w:lang w:eastAsia="it-IT"/>
                  </w:rPr>
                </w:rPrChange>
              </w:rPr>
            </w:pPr>
          </w:p>
          <w:p w14:paraId="1A449BCA" w14:textId="2FE583CC" w:rsidR="00C156D1" w:rsidRPr="0007128D" w:rsidDel="00004DA2" w:rsidRDefault="00C156D1" w:rsidP="00C156D1">
            <w:pPr>
              <w:keepNext/>
              <w:keepLines/>
              <w:suppressAutoHyphens/>
              <w:spacing w:before="140" w:after="0" w:line="360" w:lineRule="auto"/>
              <w:ind w:left="1080"/>
              <w:outlineLvl w:val="7"/>
              <w:rPr>
                <w:del w:id="3220" w:author="i0806927" w:date="2016-03-30T17:07:00Z"/>
                <w:rFonts w:ascii="Helvetica" w:hAnsi="Helvetica"/>
                <w:szCs w:val="20"/>
                <w:highlight w:val="yellow"/>
                <w:lang w:eastAsia="it-IT"/>
                <w:rPrChange w:id="3221" w:author="i0806927" w:date="2016-04-04T13:32:00Z">
                  <w:rPr>
                    <w:del w:id="3222" w:author="i0806927" w:date="2016-03-30T17:07:00Z"/>
                    <w:rFonts w:ascii="Helvetica" w:hAnsi="Helvetica"/>
                    <w:i/>
                    <w:spacing w:val="-4"/>
                    <w:kern w:val="1"/>
                    <w:sz w:val="18"/>
                    <w:szCs w:val="20"/>
                    <w:lang w:eastAsia="it-IT"/>
                  </w:rPr>
                </w:rPrChange>
              </w:rPr>
            </w:pPr>
            <w:del w:id="3223" w:author="i0806927" w:date="2016-03-30T17:07:00Z">
              <w:r w:rsidRPr="0007128D" w:rsidDel="00004DA2">
                <w:rPr>
                  <w:rFonts w:ascii="Helvetica" w:hAnsi="Helvetica"/>
                  <w:szCs w:val="20"/>
                  <w:highlight w:val="yellow"/>
                  <w:lang w:eastAsia="it-IT"/>
                  <w:rPrChange w:id="3224" w:author="i0806927" w:date="2016-04-04T13:32:00Z">
                    <w:rPr>
                      <w:rFonts w:ascii="Helvetica" w:hAnsi="Helvetica"/>
                      <w:szCs w:val="20"/>
                      <w:lang w:eastAsia="it-IT"/>
                    </w:rPr>
                  </w:rPrChange>
                </w:rPr>
                <w:delText xml:space="preserve">        "product</w:delText>
              </w:r>
              <w:r w:rsidR="00F01C8F" w:rsidRPr="0007128D" w:rsidDel="00004DA2">
                <w:rPr>
                  <w:rFonts w:ascii="Helvetica" w:hAnsi="Helvetica"/>
                  <w:szCs w:val="20"/>
                  <w:highlight w:val="yellow"/>
                  <w:lang w:eastAsia="ja-JP"/>
                  <w:rPrChange w:id="3225" w:author="i0806927" w:date="2016-04-04T13:32:00Z">
                    <w:rPr>
                      <w:rFonts w:ascii="Helvetica" w:hAnsi="Helvetica"/>
                      <w:szCs w:val="20"/>
                      <w:lang w:eastAsia="ja-JP"/>
                    </w:rPr>
                  </w:rPrChange>
                </w:rPr>
                <w:delText>Offering</w:delText>
              </w:r>
              <w:r w:rsidRPr="0007128D" w:rsidDel="00004DA2">
                <w:rPr>
                  <w:rFonts w:ascii="Helvetica" w:hAnsi="Helvetica"/>
                  <w:szCs w:val="20"/>
                  <w:highlight w:val="yellow"/>
                  <w:lang w:eastAsia="it-IT"/>
                  <w:rPrChange w:id="3226" w:author="i0806927" w:date="2016-04-04T13:32:00Z">
                    <w:rPr>
                      <w:rFonts w:ascii="Helvetica" w:hAnsi="Helvetica"/>
                      <w:szCs w:val="20"/>
                      <w:lang w:eastAsia="it-IT"/>
                    </w:rPr>
                  </w:rPrChange>
                </w:rPr>
                <w:delText>": {</w:delText>
              </w:r>
            </w:del>
          </w:p>
          <w:p w14:paraId="551943D0" w14:textId="3168A821" w:rsidR="00C156D1" w:rsidRPr="0007128D" w:rsidDel="00004DA2" w:rsidRDefault="00C156D1" w:rsidP="00C156D1">
            <w:pPr>
              <w:keepNext/>
              <w:keepLines/>
              <w:suppressAutoHyphens/>
              <w:spacing w:before="140" w:after="0" w:line="360" w:lineRule="auto"/>
              <w:ind w:left="1080"/>
              <w:outlineLvl w:val="7"/>
              <w:rPr>
                <w:del w:id="3227" w:author="i0806927" w:date="2016-03-30T17:07:00Z"/>
                <w:rFonts w:ascii="Helvetica" w:hAnsi="Helvetica"/>
                <w:szCs w:val="20"/>
                <w:highlight w:val="yellow"/>
                <w:lang w:eastAsia="it-IT"/>
                <w:rPrChange w:id="3228" w:author="i0806927" w:date="2016-04-04T13:32:00Z">
                  <w:rPr>
                    <w:del w:id="3229" w:author="i0806927" w:date="2016-03-30T17:07:00Z"/>
                    <w:rFonts w:ascii="Helvetica" w:hAnsi="Helvetica"/>
                    <w:i/>
                    <w:spacing w:val="-4"/>
                    <w:kern w:val="1"/>
                    <w:sz w:val="18"/>
                    <w:szCs w:val="20"/>
                    <w:lang w:eastAsia="it-IT"/>
                  </w:rPr>
                </w:rPrChange>
              </w:rPr>
            </w:pPr>
            <w:del w:id="3230" w:author="i0806927" w:date="2016-03-30T17:07:00Z">
              <w:r w:rsidRPr="0007128D" w:rsidDel="00004DA2">
                <w:rPr>
                  <w:rFonts w:ascii="Helvetica" w:hAnsi="Helvetica"/>
                  <w:szCs w:val="20"/>
                  <w:highlight w:val="yellow"/>
                  <w:lang w:eastAsia="it-IT"/>
                  <w:rPrChange w:id="3231" w:author="i0806927" w:date="2016-04-04T13:32:00Z">
                    <w:rPr>
                      <w:rFonts w:ascii="Helvetica" w:hAnsi="Helvetica"/>
                      <w:szCs w:val="20"/>
                      <w:lang w:eastAsia="it-IT"/>
                    </w:rPr>
                  </w:rPrChange>
                </w:rPr>
                <w:delText xml:space="preserve">          "id": "2222",</w:delText>
              </w:r>
            </w:del>
          </w:p>
          <w:p w14:paraId="454B5B94" w14:textId="5AB3BC11" w:rsidR="00C156D1" w:rsidRPr="0007128D" w:rsidDel="00004DA2" w:rsidRDefault="00C156D1" w:rsidP="00C156D1">
            <w:pPr>
              <w:keepNext/>
              <w:keepLines/>
              <w:suppressAutoHyphens/>
              <w:spacing w:before="140" w:after="0" w:line="360" w:lineRule="auto"/>
              <w:ind w:left="1080"/>
              <w:outlineLvl w:val="7"/>
              <w:rPr>
                <w:del w:id="3232" w:author="i0806927" w:date="2016-03-30T17:07:00Z"/>
                <w:rFonts w:ascii="Helvetica" w:hAnsi="Helvetica"/>
                <w:szCs w:val="20"/>
                <w:highlight w:val="yellow"/>
                <w:lang w:eastAsia="it-IT"/>
                <w:rPrChange w:id="3233" w:author="i0806927" w:date="2016-04-04T13:32:00Z">
                  <w:rPr>
                    <w:del w:id="3234" w:author="i0806927" w:date="2016-03-30T17:07:00Z"/>
                    <w:rFonts w:ascii="Helvetica" w:hAnsi="Helvetica"/>
                    <w:i/>
                    <w:spacing w:val="-4"/>
                    <w:kern w:val="1"/>
                    <w:sz w:val="18"/>
                    <w:szCs w:val="20"/>
                    <w:lang w:eastAsia="it-IT"/>
                  </w:rPr>
                </w:rPrChange>
              </w:rPr>
            </w:pPr>
            <w:del w:id="3235" w:author="i0806927" w:date="2016-03-30T17:07:00Z">
              <w:r w:rsidRPr="0007128D" w:rsidDel="00004DA2">
                <w:rPr>
                  <w:rFonts w:ascii="Helvetica" w:hAnsi="Helvetica"/>
                  <w:szCs w:val="20"/>
                  <w:highlight w:val="yellow"/>
                  <w:lang w:eastAsia="it-IT"/>
                  <w:rPrChange w:id="3236" w:author="i0806927" w:date="2016-04-04T13:32:00Z">
                    <w:rPr>
                      <w:rFonts w:ascii="Helvetica" w:hAnsi="Helvetica"/>
                      <w:szCs w:val="20"/>
                      <w:lang w:eastAsia="it-IT"/>
                    </w:rPr>
                  </w:rPrChange>
                </w:rPr>
                <w:delText xml:space="preserve">          "href": "http://server/catalogManagement/product/</w:delText>
              </w:r>
              <w:r w:rsidR="00544276" w:rsidRPr="0007128D" w:rsidDel="00004DA2">
                <w:rPr>
                  <w:rFonts w:ascii="Helvetica" w:hAnsi="Helvetica"/>
                  <w:szCs w:val="20"/>
                  <w:highlight w:val="yellow"/>
                  <w:lang w:eastAsia="it-IT"/>
                  <w:rPrChange w:id="3237" w:author="i0806927" w:date="2016-04-04T13:32:00Z">
                    <w:rPr>
                      <w:rFonts w:ascii="Helvetica" w:hAnsi="Helvetica"/>
                      <w:szCs w:val="20"/>
                      <w:lang w:eastAsia="it-IT"/>
                    </w:rPr>
                  </w:rPrChange>
                </w:rPr>
                <w:delText xml:space="preserve">HDTV-Premium </w:delText>
              </w:r>
              <w:r w:rsidRPr="0007128D" w:rsidDel="00004DA2">
                <w:rPr>
                  <w:rFonts w:ascii="Helvetica" w:hAnsi="Helvetica"/>
                  <w:szCs w:val="20"/>
                  <w:highlight w:val="yellow"/>
                  <w:lang w:eastAsia="it-IT"/>
                  <w:rPrChange w:id="3238" w:author="i0806927" w:date="2016-04-04T13:32:00Z">
                    <w:rPr>
                      <w:rFonts w:ascii="Helvetica" w:hAnsi="Helvetica"/>
                      <w:szCs w:val="20"/>
                      <w:lang w:eastAsia="it-IT"/>
                    </w:rPr>
                  </w:rPrChange>
                </w:rPr>
                <w:delText>",</w:delText>
              </w:r>
            </w:del>
          </w:p>
          <w:p w14:paraId="167E02AC" w14:textId="79986223" w:rsidR="00544276" w:rsidRPr="0007128D" w:rsidDel="00004DA2" w:rsidRDefault="00544276" w:rsidP="00C156D1">
            <w:pPr>
              <w:keepNext/>
              <w:keepLines/>
              <w:suppressAutoHyphens/>
              <w:spacing w:before="140" w:after="0" w:line="360" w:lineRule="auto"/>
              <w:ind w:left="1080"/>
              <w:outlineLvl w:val="7"/>
              <w:rPr>
                <w:del w:id="3239" w:author="i0806927" w:date="2016-03-30T17:07:00Z"/>
                <w:rFonts w:ascii="Helvetica" w:hAnsi="Helvetica"/>
                <w:szCs w:val="20"/>
                <w:highlight w:val="yellow"/>
                <w:lang w:eastAsia="it-IT"/>
                <w:rPrChange w:id="3240" w:author="i0806927" w:date="2016-04-04T13:32:00Z">
                  <w:rPr>
                    <w:del w:id="3241" w:author="i0806927" w:date="2016-03-30T17:07:00Z"/>
                    <w:rFonts w:ascii="Helvetica" w:hAnsi="Helvetica"/>
                    <w:i/>
                    <w:spacing w:val="-4"/>
                    <w:kern w:val="1"/>
                    <w:sz w:val="18"/>
                    <w:szCs w:val="20"/>
                    <w:lang w:eastAsia="it-IT"/>
                  </w:rPr>
                </w:rPrChange>
              </w:rPr>
            </w:pPr>
            <w:del w:id="3242" w:author="i0806927" w:date="2016-03-30T17:07:00Z">
              <w:r w:rsidRPr="0007128D" w:rsidDel="00004DA2">
                <w:rPr>
                  <w:rFonts w:ascii="Helvetica" w:hAnsi="Helvetica"/>
                  <w:szCs w:val="20"/>
                  <w:highlight w:val="yellow"/>
                  <w:lang w:eastAsia="it-IT"/>
                  <w:rPrChange w:id="3243" w:author="i0806927" w:date="2016-04-04T13:32:00Z">
                    <w:rPr>
                      <w:rFonts w:ascii="Helvetica" w:hAnsi="Helvetica"/>
                      <w:szCs w:val="20"/>
                      <w:lang w:eastAsia="it-IT"/>
                    </w:rPr>
                  </w:rPrChange>
                </w:rPr>
                <w:delText xml:space="preserve">           name": " HDTV-Premium ",</w:delText>
              </w:r>
            </w:del>
          </w:p>
          <w:p w14:paraId="77050E82" w14:textId="3D9EBA22" w:rsidR="00C156D1" w:rsidRPr="0007128D" w:rsidDel="00004DA2" w:rsidRDefault="00C156D1" w:rsidP="00C156D1">
            <w:pPr>
              <w:keepNext/>
              <w:keepLines/>
              <w:suppressAutoHyphens/>
              <w:spacing w:before="140" w:after="0" w:line="360" w:lineRule="auto"/>
              <w:ind w:left="1080"/>
              <w:outlineLvl w:val="7"/>
              <w:rPr>
                <w:del w:id="3244" w:author="i0806927" w:date="2016-03-30T17:07:00Z"/>
                <w:rFonts w:ascii="Helvetica" w:hAnsi="Helvetica"/>
                <w:szCs w:val="20"/>
                <w:highlight w:val="yellow"/>
                <w:lang w:eastAsia="it-IT"/>
                <w:rPrChange w:id="3245" w:author="i0806927" w:date="2016-04-04T13:32:00Z">
                  <w:rPr>
                    <w:del w:id="3246" w:author="i0806927" w:date="2016-03-30T17:07:00Z"/>
                    <w:rFonts w:ascii="Helvetica" w:hAnsi="Helvetica"/>
                    <w:i/>
                    <w:spacing w:val="-4"/>
                    <w:kern w:val="1"/>
                    <w:sz w:val="18"/>
                    <w:szCs w:val="20"/>
                    <w:lang w:eastAsia="it-IT"/>
                  </w:rPr>
                </w:rPrChange>
              </w:rPr>
            </w:pPr>
            <w:del w:id="3247" w:author="i0806927" w:date="2016-03-30T17:07:00Z">
              <w:r w:rsidRPr="0007128D" w:rsidDel="00004DA2">
                <w:rPr>
                  <w:rFonts w:ascii="Helvetica" w:hAnsi="Helvetica"/>
                  <w:szCs w:val="20"/>
                  <w:highlight w:val="yellow"/>
                  <w:lang w:eastAsia="it-IT"/>
                  <w:rPrChange w:id="3248" w:author="i0806927" w:date="2016-04-04T13:32:00Z">
                    <w:rPr>
                      <w:rFonts w:ascii="Helvetica" w:hAnsi="Helvetica"/>
                      <w:szCs w:val="20"/>
                      <w:lang w:eastAsia="it-IT"/>
                    </w:rPr>
                  </w:rPrChange>
                </w:rPr>
                <w:delText xml:space="preserve">          "productSpecification": {</w:delText>
              </w:r>
            </w:del>
          </w:p>
          <w:p w14:paraId="180A97F3" w14:textId="73966507" w:rsidR="00C156D1" w:rsidRPr="0007128D" w:rsidDel="00004DA2" w:rsidRDefault="00C156D1" w:rsidP="00C156D1">
            <w:pPr>
              <w:keepNext/>
              <w:keepLines/>
              <w:suppressAutoHyphens/>
              <w:spacing w:before="140" w:after="0" w:line="360" w:lineRule="auto"/>
              <w:ind w:left="1080"/>
              <w:outlineLvl w:val="7"/>
              <w:rPr>
                <w:del w:id="3249" w:author="i0806927" w:date="2016-03-30T17:07:00Z"/>
                <w:rFonts w:ascii="Helvetica" w:hAnsi="Helvetica"/>
                <w:szCs w:val="20"/>
                <w:highlight w:val="yellow"/>
                <w:lang w:eastAsia="it-IT"/>
                <w:rPrChange w:id="3250" w:author="i0806927" w:date="2016-04-04T13:32:00Z">
                  <w:rPr>
                    <w:del w:id="3251" w:author="i0806927" w:date="2016-03-30T17:07:00Z"/>
                    <w:rFonts w:ascii="Helvetica" w:hAnsi="Helvetica"/>
                    <w:i/>
                    <w:spacing w:val="-4"/>
                    <w:kern w:val="1"/>
                    <w:sz w:val="18"/>
                    <w:szCs w:val="20"/>
                    <w:lang w:eastAsia="it-IT"/>
                  </w:rPr>
                </w:rPrChange>
              </w:rPr>
            </w:pPr>
            <w:del w:id="3252" w:author="i0806927" w:date="2016-03-30T17:07:00Z">
              <w:r w:rsidRPr="0007128D" w:rsidDel="00004DA2">
                <w:rPr>
                  <w:rFonts w:ascii="Helvetica" w:hAnsi="Helvetica"/>
                  <w:szCs w:val="20"/>
                  <w:highlight w:val="yellow"/>
                  <w:lang w:eastAsia="it-IT"/>
                  <w:rPrChange w:id="3253" w:author="i0806927" w:date="2016-04-04T13:32:00Z">
                    <w:rPr>
                      <w:rFonts w:ascii="Helvetica" w:hAnsi="Helvetica"/>
                      <w:szCs w:val="20"/>
                      <w:lang w:eastAsia="it-IT"/>
                    </w:rPr>
                  </w:rPrChange>
                </w:rPr>
                <w:delText xml:space="preserve">            "id": "2424",</w:delText>
              </w:r>
            </w:del>
          </w:p>
          <w:p w14:paraId="69740F61" w14:textId="58187C40" w:rsidR="00C156D1" w:rsidRPr="0007128D" w:rsidDel="00004DA2" w:rsidRDefault="00C156D1" w:rsidP="00C156D1">
            <w:pPr>
              <w:keepNext/>
              <w:keepLines/>
              <w:suppressAutoHyphens/>
              <w:spacing w:before="140" w:after="0" w:line="360" w:lineRule="auto"/>
              <w:ind w:left="1080"/>
              <w:outlineLvl w:val="7"/>
              <w:rPr>
                <w:del w:id="3254" w:author="i0806927" w:date="2016-03-30T17:07:00Z"/>
                <w:rFonts w:ascii="Helvetica" w:hAnsi="Helvetica"/>
                <w:szCs w:val="20"/>
                <w:highlight w:val="yellow"/>
                <w:lang w:eastAsia="it-IT"/>
                <w:rPrChange w:id="3255" w:author="i0806927" w:date="2016-04-04T13:32:00Z">
                  <w:rPr>
                    <w:del w:id="3256" w:author="i0806927" w:date="2016-03-30T17:07:00Z"/>
                    <w:rFonts w:ascii="Helvetica" w:hAnsi="Helvetica"/>
                    <w:i/>
                    <w:spacing w:val="-4"/>
                    <w:kern w:val="1"/>
                    <w:sz w:val="18"/>
                    <w:szCs w:val="20"/>
                    <w:lang w:eastAsia="it-IT"/>
                  </w:rPr>
                </w:rPrChange>
              </w:rPr>
            </w:pPr>
            <w:del w:id="3257" w:author="i0806927" w:date="2016-03-30T17:07:00Z">
              <w:r w:rsidRPr="0007128D" w:rsidDel="00004DA2">
                <w:rPr>
                  <w:rFonts w:ascii="Helvetica" w:hAnsi="Helvetica"/>
                  <w:szCs w:val="20"/>
                  <w:highlight w:val="yellow"/>
                  <w:lang w:eastAsia="it-IT"/>
                  <w:rPrChange w:id="3258" w:author="i0806927" w:date="2016-04-04T13:32:00Z">
                    <w:rPr>
                      <w:rFonts w:ascii="Helvetica" w:hAnsi="Helvetica"/>
                      <w:szCs w:val="20"/>
                      <w:lang w:eastAsia="it-IT"/>
                    </w:rPr>
                  </w:rPrChange>
                </w:rPr>
                <w:delText xml:space="preserve">            "href": </w:delText>
              </w:r>
              <w:r w:rsidR="00004DA2" w:rsidRPr="0007128D" w:rsidDel="00004DA2">
                <w:rPr>
                  <w:highlight w:val="yellow"/>
                  <w:rPrChange w:id="3259" w:author="i0806927" w:date="2016-04-04T13:32:00Z">
                    <w:rPr>
                      <w:rStyle w:val="Hyperlink"/>
                      <w:rFonts w:ascii="Helvetica" w:hAnsi="Helvetica"/>
                      <w:szCs w:val="20"/>
                      <w:lang w:eastAsia="it-IT"/>
                    </w:rPr>
                  </w:rPrChange>
                </w:rPr>
                <w:fldChar w:fldCharType="begin"/>
              </w:r>
              <w:r w:rsidR="00004DA2" w:rsidRPr="0007128D" w:rsidDel="00004DA2">
                <w:rPr>
                  <w:highlight w:val="yellow"/>
                  <w:rPrChange w:id="3260" w:author="i0806927" w:date="2016-04-04T13:32:00Z">
                    <w:rPr/>
                  </w:rPrChange>
                </w:rPr>
                <w:delInstrText xml:space="preserve"> HYPERLINK "http://server/catalogManagement/productspecification/HDTV-Premium%20" </w:delInstrText>
              </w:r>
              <w:r w:rsidR="00004DA2" w:rsidRPr="0007128D" w:rsidDel="00004DA2">
                <w:rPr>
                  <w:highlight w:val="yellow"/>
                  <w:rPrChange w:id="3261" w:author="i0806927" w:date="2016-04-04T13:32:00Z">
                    <w:rPr>
                      <w:rStyle w:val="Hyperlink"/>
                      <w:rFonts w:ascii="Helvetica" w:hAnsi="Helvetica"/>
                      <w:szCs w:val="20"/>
                      <w:lang w:eastAsia="it-IT"/>
                    </w:rPr>
                  </w:rPrChange>
                </w:rPr>
                <w:fldChar w:fldCharType="separate"/>
              </w:r>
              <w:r w:rsidR="00544276" w:rsidRPr="0007128D" w:rsidDel="00004DA2">
                <w:rPr>
                  <w:rStyle w:val="Hyperlink"/>
                  <w:rFonts w:ascii="Helvetica" w:hAnsi="Helvetica"/>
                  <w:szCs w:val="20"/>
                  <w:highlight w:val="yellow"/>
                  <w:lang w:eastAsia="it-IT"/>
                  <w:rPrChange w:id="3262" w:author="i0806927" w:date="2016-04-04T13:32:00Z">
                    <w:rPr>
                      <w:rStyle w:val="Hyperlink"/>
                      <w:rFonts w:ascii="Helvetica" w:hAnsi="Helvetica"/>
                      <w:szCs w:val="20"/>
                      <w:lang w:eastAsia="it-IT"/>
                    </w:rPr>
                  </w:rPrChange>
                </w:rPr>
                <w:delText xml:space="preserve">http://server/catalogManagement/productspecification/HDTV-Premium </w:delText>
              </w:r>
              <w:r w:rsidR="00004DA2" w:rsidRPr="0007128D" w:rsidDel="00004DA2">
                <w:rPr>
                  <w:rStyle w:val="Hyperlink"/>
                  <w:rFonts w:ascii="Helvetica" w:hAnsi="Helvetica"/>
                  <w:szCs w:val="20"/>
                  <w:highlight w:val="yellow"/>
                  <w:lang w:eastAsia="it-IT"/>
                  <w:rPrChange w:id="3263" w:author="i0806927" w:date="2016-04-04T13:32:00Z">
                    <w:rPr>
                      <w:rStyle w:val="Hyperlink"/>
                      <w:rFonts w:ascii="Helvetica" w:hAnsi="Helvetica"/>
                      <w:szCs w:val="20"/>
                      <w:lang w:eastAsia="it-IT"/>
                    </w:rPr>
                  </w:rPrChange>
                </w:rPr>
                <w:fldChar w:fldCharType="end"/>
              </w:r>
              <w:r w:rsidR="00544276" w:rsidRPr="0007128D" w:rsidDel="00004DA2">
                <w:rPr>
                  <w:rFonts w:ascii="Helvetica" w:hAnsi="Helvetica"/>
                  <w:szCs w:val="20"/>
                  <w:highlight w:val="yellow"/>
                  <w:lang w:eastAsia="it-IT"/>
                  <w:rPrChange w:id="3264" w:author="i0806927" w:date="2016-04-04T13:32:00Z">
                    <w:rPr>
                      <w:rFonts w:ascii="Helvetica" w:hAnsi="Helvetica"/>
                      <w:szCs w:val="20"/>
                      <w:lang w:eastAsia="it-IT"/>
                    </w:rPr>
                  </w:rPrChange>
                </w:rPr>
                <w:delText>,</w:delText>
              </w:r>
            </w:del>
          </w:p>
          <w:p w14:paraId="568964B5" w14:textId="64E223AC" w:rsidR="00544276" w:rsidRPr="0007128D" w:rsidDel="00004DA2" w:rsidRDefault="00544276" w:rsidP="00C156D1">
            <w:pPr>
              <w:keepNext/>
              <w:keepLines/>
              <w:suppressAutoHyphens/>
              <w:spacing w:before="140" w:after="0" w:line="360" w:lineRule="auto"/>
              <w:ind w:left="1080"/>
              <w:outlineLvl w:val="7"/>
              <w:rPr>
                <w:del w:id="3265" w:author="i0806927" w:date="2016-03-30T17:07:00Z"/>
                <w:rFonts w:ascii="Helvetica" w:hAnsi="Helvetica"/>
                <w:szCs w:val="20"/>
                <w:highlight w:val="yellow"/>
                <w:lang w:eastAsia="it-IT"/>
                <w:rPrChange w:id="3266" w:author="i0806927" w:date="2016-04-04T13:32:00Z">
                  <w:rPr>
                    <w:del w:id="3267" w:author="i0806927" w:date="2016-03-30T17:07:00Z"/>
                    <w:rFonts w:ascii="Helvetica" w:hAnsi="Helvetica"/>
                    <w:i/>
                    <w:spacing w:val="-4"/>
                    <w:kern w:val="1"/>
                    <w:sz w:val="18"/>
                    <w:szCs w:val="20"/>
                    <w:lang w:eastAsia="it-IT"/>
                  </w:rPr>
                </w:rPrChange>
              </w:rPr>
            </w:pPr>
            <w:del w:id="3268" w:author="i0806927" w:date="2016-03-30T17:07:00Z">
              <w:r w:rsidRPr="0007128D" w:rsidDel="00004DA2">
                <w:rPr>
                  <w:rFonts w:ascii="Helvetica" w:hAnsi="Helvetica"/>
                  <w:szCs w:val="20"/>
                  <w:highlight w:val="yellow"/>
                  <w:lang w:eastAsia="it-IT"/>
                  <w:rPrChange w:id="3269" w:author="i0806927" w:date="2016-04-04T13:32:00Z">
                    <w:rPr>
                      <w:rFonts w:ascii="Helvetica" w:hAnsi="Helvetica"/>
                      <w:szCs w:val="20"/>
                      <w:lang w:eastAsia="it-IT"/>
                    </w:rPr>
                  </w:rPrChange>
                </w:rPr>
                <w:delText xml:space="preserve">            name": " HDTV-Premium ",</w:delText>
              </w:r>
            </w:del>
          </w:p>
          <w:p w14:paraId="150DA4CC" w14:textId="7C7C2358" w:rsidR="00615BAB" w:rsidRPr="0007128D" w:rsidDel="00004DA2" w:rsidRDefault="00C156D1" w:rsidP="00C156D1">
            <w:pPr>
              <w:keepNext/>
              <w:keepLines/>
              <w:suppressAutoHyphens/>
              <w:spacing w:before="140" w:after="0" w:line="360" w:lineRule="auto"/>
              <w:ind w:left="1080"/>
              <w:outlineLvl w:val="7"/>
              <w:rPr>
                <w:del w:id="3270" w:author="i0806927" w:date="2016-03-30T17:07:00Z"/>
                <w:rFonts w:ascii="Helvetica" w:hAnsi="Helvetica"/>
                <w:szCs w:val="20"/>
                <w:highlight w:val="yellow"/>
                <w:lang w:eastAsia="it-IT"/>
                <w:rPrChange w:id="3271" w:author="i0806927" w:date="2016-04-04T13:32:00Z">
                  <w:rPr>
                    <w:del w:id="3272" w:author="i0806927" w:date="2016-03-30T17:07:00Z"/>
                    <w:rFonts w:ascii="Helvetica" w:hAnsi="Helvetica"/>
                    <w:i/>
                    <w:spacing w:val="-4"/>
                    <w:kern w:val="1"/>
                    <w:sz w:val="18"/>
                    <w:szCs w:val="20"/>
                    <w:lang w:eastAsia="it-IT"/>
                  </w:rPr>
                </w:rPrChange>
              </w:rPr>
            </w:pPr>
            <w:del w:id="3273" w:author="i0806927" w:date="2016-03-30T17:07:00Z">
              <w:r w:rsidRPr="0007128D" w:rsidDel="00004DA2">
                <w:rPr>
                  <w:rFonts w:ascii="Helvetica" w:hAnsi="Helvetica"/>
                  <w:szCs w:val="20"/>
                  <w:highlight w:val="yellow"/>
                  <w:lang w:eastAsia="it-IT"/>
                  <w:rPrChange w:id="3274" w:author="i0806927" w:date="2016-04-04T13:32:00Z">
                    <w:rPr>
                      <w:rFonts w:ascii="Helvetica" w:hAnsi="Helvetica"/>
                      <w:szCs w:val="20"/>
                      <w:lang w:eastAsia="it-IT"/>
                    </w:rPr>
                  </w:rPrChange>
                </w:rPr>
                <w:delText xml:space="preserve">          },</w:delText>
              </w:r>
            </w:del>
          </w:p>
          <w:p w14:paraId="0E7B8CE9" w14:textId="5605802A" w:rsidR="00C156D1" w:rsidRPr="0007128D" w:rsidDel="00004DA2" w:rsidRDefault="00C156D1" w:rsidP="00C156D1">
            <w:pPr>
              <w:keepNext/>
              <w:keepLines/>
              <w:suppressAutoHyphens/>
              <w:spacing w:before="140" w:after="0" w:line="360" w:lineRule="auto"/>
              <w:ind w:left="1080"/>
              <w:outlineLvl w:val="7"/>
              <w:rPr>
                <w:del w:id="3275" w:author="i0806927" w:date="2016-03-30T17:07:00Z"/>
                <w:rFonts w:ascii="Helvetica" w:hAnsi="Helvetica"/>
                <w:szCs w:val="20"/>
                <w:highlight w:val="yellow"/>
                <w:lang w:eastAsia="it-IT"/>
                <w:rPrChange w:id="3276" w:author="i0806927" w:date="2016-04-04T13:32:00Z">
                  <w:rPr>
                    <w:del w:id="3277" w:author="i0806927" w:date="2016-03-30T17:07:00Z"/>
                    <w:rFonts w:ascii="Helvetica" w:hAnsi="Helvetica"/>
                    <w:i/>
                    <w:spacing w:val="-4"/>
                    <w:kern w:val="1"/>
                    <w:sz w:val="18"/>
                    <w:szCs w:val="20"/>
                    <w:lang w:eastAsia="it-IT"/>
                  </w:rPr>
                </w:rPrChange>
              </w:rPr>
            </w:pPr>
            <w:del w:id="3278" w:author="i0806927" w:date="2016-03-30T17:07:00Z">
              <w:r w:rsidRPr="0007128D" w:rsidDel="00004DA2">
                <w:rPr>
                  <w:rFonts w:ascii="Helvetica" w:hAnsi="Helvetica"/>
                  <w:szCs w:val="20"/>
                  <w:highlight w:val="yellow"/>
                  <w:lang w:eastAsia="it-IT"/>
                  <w:rPrChange w:id="3279" w:author="i0806927" w:date="2016-04-04T13:32:00Z">
                    <w:rPr>
                      <w:rFonts w:ascii="Helvetica" w:hAnsi="Helvetica"/>
                      <w:szCs w:val="20"/>
                      <w:lang w:eastAsia="it-IT"/>
                    </w:rPr>
                  </w:rPrChange>
                </w:rPr>
                <w:delText>],</w:delText>
              </w:r>
            </w:del>
          </w:p>
          <w:p w14:paraId="34D97507" w14:textId="657C3D69" w:rsidR="00C156D1" w:rsidRPr="0007128D" w:rsidDel="00004DA2" w:rsidRDefault="00C156D1" w:rsidP="00C156D1">
            <w:pPr>
              <w:keepNext/>
              <w:keepLines/>
              <w:suppressAutoHyphens/>
              <w:spacing w:before="140" w:after="0" w:line="360" w:lineRule="auto"/>
              <w:ind w:left="1080"/>
              <w:outlineLvl w:val="7"/>
              <w:rPr>
                <w:del w:id="3280" w:author="i0806927" w:date="2016-03-30T17:07:00Z"/>
                <w:rFonts w:ascii="Helvetica" w:hAnsi="Helvetica"/>
                <w:szCs w:val="20"/>
                <w:highlight w:val="yellow"/>
                <w:lang w:eastAsia="it-IT"/>
                <w:rPrChange w:id="3281" w:author="i0806927" w:date="2016-04-04T13:32:00Z">
                  <w:rPr>
                    <w:del w:id="3282" w:author="i0806927" w:date="2016-03-30T17:07:00Z"/>
                    <w:rFonts w:ascii="Helvetica" w:hAnsi="Helvetica"/>
                    <w:i/>
                    <w:spacing w:val="-4"/>
                    <w:kern w:val="1"/>
                    <w:sz w:val="18"/>
                    <w:szCs w:val="20"/>
                    <w:lang w:eastAsia="it-IT"/>
                  </w:rPr>
                </w:rPrChange>
              </w:rPr>
            </w:pPr>
            <w:del w:id="3283" w:author="i0806927" w:date="2016-03-30T17:07:00Z">
              <w:r w:rsidRPr="0007128D" w:rsidDel="00004DA2">
                <w:rPr>
                  <w:rFonts w:ascii="Helvetica" w:hAnsi="Helvetica"/>
                  <w:szCs w:val="20"/>
                  <w:highlight w:val="yellow"/>
                  <w:lang w:eastAsia="it-IT"/>
                  <w:rPrChange w:id="3284" w:author="i0806927" w:date="2016-04-04T13:32:00Z">
                    <w:rPr>
                      <w:rFonts w:ascii="Helvetica" w:hAnsi="Helvetica"/>
                      <w:szCs w:val="20"/>
                      <w:lang w:eastAsia="it-IT"/>
                    </w:rPr>
                  </w:rPrChange>
                </w:rPr>
                <w:delText xml:space="preserve">          "availability": "serviceable",</w:delText>
              </w:r>
            </w:del>
          </w:p>
          <w:p w14:paraId="156B51BB" w14:textId="6A268DCB" w:rsidR="00C156D1" w:rsidRPr="0007128D" w:rsidDel="00004DA2" w:rsidRDefault="00C156D1" w:rsidP="00C156D1">
            <w:pPr>
              <w:keepNext/>
              <w:keepLines/>
              <w:suppressAutoHyphens/>
              <w:spacing w:before="140" w:after="0" w:line="360" w:lineRule="auto"/>
              <w:ind w:left="1080"/>
              <w:outlineLvl w:val="7"/>
              <w:rPr>
                <w:del w:id="3285" w:author="i0806927" w:date="2016-03-30T17:07:00Z"/>
                <w:rFonts w:ascii="Helvetica" w:hAnsi="Helvetica"/>
                <w:szCs w:val="20"/>
                <w:highlight w:val="yellow"/>
                <w:lang w:eastAsia="it-IT"/>
                <w:rPrChange w:id="3286" w:author="i0806927" w:date="2016-04-04T13:32:00Z">
                  <w:rPr>
                    <w:del w:id="3287" w:author="i0806927" w:date="2016-03-30T17:07:00Z"/>
                    <w:rFonts w:ascii="Helvetica" w:hAnsi="Helvetica"/>
                    <w:i/>
                    <w:spacing w:val="-4"/>
                    <w:kern w:val="1"/>
                    <w:sz w:val="18"/>
                    <w:szCs w:val="20"/>
                    <w:lang w:eastAsia="it-IT"/>
                  </w:rPr>
                </w:rPrChange>
              </w:rPr>
            </w:pPr>
            <w:del w:id="3288" w:author="i0806927" w:date="2016-03-30T17:07:00Z">
              <w:r w:rsidRPr="0007128D" w:rsidDel="00004DA2">
                <w:rPr>
                  <w:rFonts w:ascii="Helvetica" w:hAnsi="Helvetica"/>
                  <w:szCs w:val="20"/>
                  <w:highlight w:val="yellow"/>
                  <w:lang w:eastAsia="it-IT"/>
                  <w:rPrChange w:id="3289" w:author="i0806927" w:date="2016-04-04T13:32:00Z">
                    <w:rPr>
                      <w:rFonts w:ascii="Helvetica" w:hAnsi="Helvetica"/>
                      <w:szCs w:val="20"/>
                      <w:lang w:eastAsia="it-IT"/>
                    </w:rPr>
                  </w:rPrChange>
                </w:rPr>
                <w:delText xml:space="preserve">          "serviceabilityDate": "20160201 00:00"</w:delText>
              </w:r>
            </w:del>
          </w:p>
          <w:p w14:paraId="512B31A6" w14:textId="6B8D6316" w:rsidR="00C156D1" w:rsidRPr="0007128D" w:rsidDel="00004DA2" w:rsidRDefault="00C156D1" w:rsidP="00C156D1">
            <w:pPr>
              <w:keepNext/>
              <w:keepLines/>
              <w:suppressAutoHyphens/>
              <w:spacing w:before="140" w:after="0" w:line="360" w:lineRule="auto"/>
              <w:ind w:left="1080"/>
              <w:outlineLvl w:val="7"/>
              <w:rPr>
                <w:del w:id="3290" w:author="i0806927" w:date="2016-03-30T17:07:00Z"/>
                <w:rFonts w:ascii="Helvetica" w:hAnsi="Helvetica"/>
                <w:szCs w:val="20"/>
                <w:highlight w:val="yellow"/>
                <w:lang w:eastAsia="it-IT"/>
                <w:rPrChange w:id="3291" w:author="i0806927" w:date="2016-04-04T13:32:00Z">
                  <w:rPr>
                    <w:del w:id="3292" w:author="i0806927" w:date="2016-03-30T17:07:00Z"/>
                    <w:rFonts w:ascii="Helvetica" w:hAnsi="Helvetica"/>
                    <w:i/>
                    <w:spacing w:val="-4"/>
                    <w:kern w:val="1"/>
                    <w:sz w:val="18"/>
                    <w:szCs w:val="20"/>
                    <w:lang w:eastAsia="it-IT"/>
                  </w:rPr>
                </w:rPrChange>
              </w:rPr>
            </w:pPr>
            <w:del w:id="3293" w:author="i0806927" w:date="2016-03-30T17:07:00Z">
              <w:r w:rsidRPr="0007128D" w:rsidDel="00004DA2">
                <w:rPr>
                  <w:rFonts w:ascii="Helvetica" w:hAnsi="Helvetica"/>
                  <w:szCs w:val="20"/>
                  <w:highlight w:val="yellow"/>
                  <w:lang w:eastAsia="it-IT"/>
                  <w:rPrChange w:id="3294" w:author="i0806927" w:date="2016-04-04T13:32:00Z">
                    <w:rPr>
                      <w:rFonts w:ascii="Helvetica" w:hAnsi="Helvetica"/>
                      <w:szCs w:val="20"/>
                      <w:lang w:eastAsia="it-IT"/>
                    </w:rPr>
                  </w:rPrChange>
                </w:rPr>
                <w:delText xml:space="preserve">        },</w:delText>
              </w:r>
            </w:del>
          </w:p>
          <w:p w14:paraId="36243DD3" w14:textId="7E7AD9B4" w:rsidR="00544276" w:rsidRPr="0007128D" w:rsidDel="00004DA2" w:rsidRDefault="00544276" w:rsidP="00544276">
            <w:pPr>
              <w:keepNext/>
              <w:keepLines/>
              <w:suppressAutoHyphens/>
              <w:spacing w:before="140" w:after="0" w:line="360" w:lineRule="auto"/>
              <w:ind w:left="1080"/>
              <w:outlineLvl w:val="7"/>
              <w:rPr>
                <w:del w:id="3295" w:author="i0806927" w:date="2016-03-30T17:07:00Z"/>
                <w:rFonts w:ascii="Helvetica" w:hAnsi="Helvetica"/>
                <w:szCs w:val="20"/>
                <w:highlight w:val="yellow"/>
                <w:lang w:eastAsia="it-IT"/>
                <w:rPrChange w:id="3296" w:author="i0806927" w:date="2016-04-04T13:32:00Z">
                  <w:rPr>
                    <w:del w:id="3297" w:author="i0806927" w:date="2016-03-30T17:07:00Z"/>
                    <w:rFonts w:ascii="Helvetica" w:hAnsi="Helvetica"/>
                    <w:i/>
                    <w:spacing w:val="-4"/>
                    <w:kern w:val="1"/>
                    <w:sz w:val="18"/>
                    <w:szCs w:val="20"/>
                    <w:lang w:eastAsia="it-IT"/>
                  </w:rPr>
                </w:rPrChange>
              </w:rPr>
            </w:pPr>
            <w:del w:id="3298" w:author="i0806927" w:date="2016-03-30T17:07:00Z">
              <w:r w:rsidRPr="0007128D" w:rsidDel="00004DA2">
                <w:rPr>
                  <w:rFonts w:ascii="Helvetica" w:hAnsi="Helvetica"/>
                  <w:szCs w:val="20"/>
                  <w:highlight w:val="yellow"/>
                  <w:lang w:eastAsia="it-IT"/>
                  <w:rPrChange w:id="3299" w:author="i0806927" w:date="2016-04-04T13:32:00Z">
                    <w:rPr>
                      <w:rFonts w:ascii="Helvetica" w:hAnsi="Helvetica"/>
                      <w:szCs w:val="20"/>
                      <w:lang w:eastAsia="it-IT"/>
                    </w:rPr>
                  </w:rPrChange>
                </w:rPr>
                <w:delText xml:space="preserve">        "product</w:delText>
              </w:r>
              <w:r w:rsidRPr="0007128D" w:rsidDel="00004DA2">
                <w:rPr>
                  <w:rFonts w:ascii="Helvetica" w:hAnsi="Helvetica"/>
                  <w:szCs w:val="20"/>
                  <w:highlight w:val="yellow"/>
                  <w:lang w:eastAsia="ja-JP"/>
                  <w:rPrChange w:id="3300" w:author="i0806927" w:date="2016-04-04T13:32:00Z">
                    <w:rPr>
                      <w:rFonts w:ascii="Helvetica" w:hAnsi="Helvetica"/>
                      <w:szCs w:val="20"/>
                      <w:lang w:eastAsia="ja-JP"/>
                    </w:rPr>
                  </w:rPrChange>
                </w:rPr>
                <w:delText>Offering</w:delText>
              </w:r>
              <w:r w:rsidRPr="0007128D" w:rsidDel="00004DA2">
                <w:rPr>
                  <w:rFonts w:ascii="Helvetica" w:hAnsi="Helvetica"/>
                  <w:szCs w:val="20"/>
                  <w:highlight w:val="yellow"/>
                  <w:lang w:eastAsia="it-IT"/>
                  <w:rPrChange w:id="3301" w:author="i0806927" w:date="2016-04-04T13:32:00Z">
                    <w:rPr>
                      <w:rFonts w:ascii="Helvetica" w:hAnsi="Helvetica"/>
                      <w:szCs w:val="20"/>
                      <w:lang w:eastAsia="it-IT"/>
                    </w:rPr>
                  </w:rPrChange>
                </w:rPr>
                <w:delText>": {</w:delText>
              </w:r>
            </w:del>
          </w:p>
          <w:p w14:paraId="2764A431" w14:textId="4F179117" w:rsidR="00544276" w:rsidRPr="0007128D" w:rsidDel="00004DA2" w:rsidRDefault="00544276" w:rsidP="00544276">
            <w:pPr>
              <w:spacing w:after="0" w:line="360" w:lineRule="auto"/>
              <w:rPr>
                <w:del w:id="3302" w:author="i0806927" w:date="2016-03-30T17:07:00Z"/>
                <w:rFonts w:ascii="Helvetica" w:hAnsi="Helvetica"/>
                <w:szCs w:val="20"/>
                <w:highlight w:val="yellow"/>
                <w:lang w:eastAsia="it-IT"/>
                <w:rPrChange w:id="3303" w:author="i0806927" w:date="2016-04-04T13:32:00Z">
                  <w:rPr>
                    <w:del w:id="3304" w:author="i0806927" w:date="2016-03-30T17:07:00Z"/>
                    <w:rFonts w:ascii="Helvetica" w:hAnsi="Helvetica"/>
                    <w:szCs w:val="20"/>
                    <w:lang w:eastAsia="it-IT"/>
                  </w:rPr>
                </w:rPrChange>
              </w:rPr>
            </w:pPr>
            <w:del w:id="3305" w:author="i0806927" w:date="2016-03-30T17:07:00Z">
              <w:r w:rsidRPr="0007128D" w:rsidDel="00004DA2">
                <w:rPr>
                  <w:rFonts w:ascii="Helvetica" w:hAnsi="Helvetica"/>
                  <w:szCs w:val="20"/>
                  <w:highlight w:val="yellow"/>
                  <w:lang w:eastAsia="it-IT"/>
                  <w:rPrChange w:id="3306" w:author="i0806927" w:date="2016-04-04T13:32:00Z">
                    <w:rPr>
                      <w:rFonts w:ascii="Helvetica" w:hAnsi="Helvetica"/>
                      <w:szCs w:val="20"/>
                      <w:lang w:eastAsia="it-IT"/>
                    </w:rPr>
                  </w:rPrChange>
                </w:rPr>
                <w:delText xml:space="preserve">          "id": "2222",</w:delText>
              </w:r>
            </w:del>
          </w:p>
          <w:p w14:paraId="5AFBABCA" w14:textId="327E6651" w:rsidR="00544276" w:rsidRPr="0007128D" w:rsidDel="00004DA2" w:rsidRDefault="00544276" w:rsidP="00544276">
            <w:pPr>
              <w:keepNext/>
              <w:keepLines/>
              <w:suppressAutoHyphens/>
              <w:spacing w:before="140" w:after="0" w:line="360" w:lineRule="auto"/>
              <w:ind w:left="1080"/>
              <w:outlineLvl w:val="7"/>
              <w:rPr>
                <w:del w:id="3307" w:author="i0806927" w:date="2016-03-30T17:07:00Z"/>
                <w:rFonts w:ascii="Helvetica" w:hAnsi="Helvetica"/>
                <w:szCs w:val="20"/>
                <w:highlight w:val="yellow"/>
                <w:lang w:eastAsia="it-IT"/>
                <w:rPrChange w:id="3308" w:author="i0806927" w:date="2016-04-04T13:32:00Z">
                  <w:rPr>
                    <w:del w:id="3309" w:author="i0806927" w:date="2016-03-30T17:07:00Z"/>
                    <w:rFonts w:ascii="Helvetica" w:hAnsi="Helvetica"/>
                    <w:i/>
                    <w:spacing w:val="-4"/>
                    <w:kern w:val="1"/>
                    <w:sz w:val="18"/>
                    <w:szCs w:val="20"/>
                    <w:lang w:eastAsia="it-IT"/>
                  </w:rPr>
                </w:rPrChange>
              </w:rPr>
            </w:pPr>
            <w:del w:id="3310" w:author="i0806927" w:date="2016-03-30T17:07:00Z">
              <w:r w:rsidRPr="0007128D" w:rsidDel="00004DA2">
                <w:rPr>
                  <w:rFonts w:ascii="Helvetica" w:hAnsi="Helvetica"/>
                  <w:szCs w:val="20"/>
                  <w:highlight w:val="yellow"/>
                  <w:lang w:eastAsia="it-IT"/>
                  <w:rPrChange w:id="3311" w:author="i0806927" w:date="2016-04-04T13:32:00Z">
                    <w:rPr>
                      <w:rFonts w:ascii="Helvetica" w:hAnsi="Helvetica"/>
                      <w:szCs w:val="20"/>
                      <w:lang w:eastAsia="it-IT"/>
                    </w:rPr>
                  </w:rPrChange>
                </w:rPr>
                <w:delText xml:space="preserve">          "href": "http://server/catalogManagement/product/ Basic-HDTV ",</w:delText>
              </w:r>
            </w:del>
          </w:p>
          <w:p w14:paraId="03FA42DF" w14:textId="622F7B20" w:rsidR="00544276" w:rsidRPr="0007128D" w:rsidDel="00004DA2" w:rsidRDefault="00544276" w:rsidP="00544276">
            <w:pPr>
              <w:keepNext/>
              <w:keepLines/>
              <w:suppressAutoHyphens/>
              <w:spacing w:before="140" w:after="0" w:line="360" w:lineRule="auto"/>
              <w:ind w:left="1080"/>
              <w:outlineLvl w:val="7"/>
              <w:rPr>
                <w:del w:id="3312" w:author="i0806927" w:date="2016-03-30T17:07:00Z"/>
                <w:rFonts w:ascii="Helvetica" w:hAnsi="Helvetica"/>
                <w:szCs w:val="20"/>
                <w:highlight w:val="yellow"/>
                <w:lang w:eastAsia="it-IT"/>
                <w:rPrChange w:id="3313" w:author="i0806927" w:date="2016-04-04T13:32:00Z">
                  <w:rPr>
                    <w:del w:id="3314" w:author="i0806927" w:date="2016-03-30T17:07:00Z"/>
                    <w:rFonts w:ascii="Helvetica" w:hAnsi="Helvetica"/>
                    <w:i/>
                    <w:spacing w:val="-4"/>
                    <w:kern w:val="1"/>
                    <w:sz w:val="18"/>
                    <w:szCs w:val="20"/>
                    <w:lang w:eastAsia="it-IT"/>
                  </w:rPr>
                </w:rPrChange>
              </w:rPr>
            </w:pPr>
            <w:del w:id="3315" w:author="i0806927" w:date="2016-03-30T17:07:00Z">
              <w:r w:rsidRPr="0007128D" w:rsidDel="00004DA2">
                <w:rPr>
                  <w:rFonts w:ascii="Helvetica" w:hAnsi="Helvetica"/>
                  <w:szCs w:val="20"/>
                  <w:highlight w:val="yellow"/>
                  <w:lang w:eastAsia="it-IT"/>
                  <w:rPrChange w:id="3316" w:author="i0806927" w:date="2016-04-04T13:32:00Z">
                    <w:rPr>
                      <w:rFonts w:ascii="Helvetica" w:hAnsi="Helvetica"/>
                      <w:szCs w:val="20"/>
                      <w:lang w:eastAsia="it-IT"/>
                    </w:rPr>
                  </w:rPrChange>
                </w:rPr>
                <w:delText xml:space="preserve">           name": " Basic-HDTV ",</w:delText>
              </w:r>
            </w:del>
          </w:p>
          <w:p w14:paraId="32E41A5D" w14:textId="7E3AFB64" w:rsidR="00544276" w:rsidRPr="0007128D" w:rsidDel="00004DA2" w:rsidRDefault="00544276" w:rsidP="00544276">
            <w:pPr>
              <w:keepNext/>
              <w:keepLines/>
              <w:suppressAutoHyphens/>
              <w:spacing w:before="140" w:after="0" w:line="360" w:lineRule="auto"/>
              <w:ind w:left="1080"/>
              <w:outlineLvl w:val="7"/>
              <w:rPr>
                <w:del w:id="3317" w:author="i0806927" w:date="2016-03-30T17:07:00Z"/>
                <w:rFonts w:ascii="Helvetica" w:hAnsi="Helvetica"/>
                <w:szCs w:val="20"/>
                <w:highlight w:val="yellow"/>
                <w:lang w:eastAsia="it-IT"/>
                <w:rPrChange w:id="3318" w:author="i0806927" w:date="2016-04-04T13:32:00Z">
                  <w:rPr>
                    <w:del w:id="3319" w:author="i0806927" w:date="2016-03-30T17:07:00Z"/>
                    <w:rFonts w:ascii="Helvetica" w:hAnsi="Helvetica"/>
                    <w:i/>
                    <w:spacing w:val="-4"/>
                    <w:kern w:val="1"/>
                    <w:sz w:val="18"/>
                    <w:szCs w:val="20"/>
                    <w:lang w:eastAsia="it-IT"/>
                  </w:rPr>
                </w:rPrChange>
              </w:rPr>
            </w:pPr>
            <w:del w:id="3320" w:author="i0806927" w:date="2016-03-30T17:07:00Z">
              <w:r w:rsidRPr="0007128D" w:rsidDel="00004DA2">
                <w:rPr>
                  <w:rFonts w:ascii="Helvetica" w:hAnsi="Helvetica"/>
                  <w:szCs w:val="20"/>
                  <w:highlight w:val="yellow"/>
                  <w:lang w:eastAsia="it-IT"/>
                  <w:rPrChange w:id="3321" w:author="i0806927" w:date="2016-04-04T13:32:00Z">
                    <w:rPr>
                      <w:rFonts w:ascii="Helvetica" w:hAnsi="Helvetica"/>
                      <w:szCs w:val="20"/>
                      <w:lang w:eastAsia="it-IT"/>
                    </w:rPr>
                  </w:rPrChange>
                </w:rPr>
                <w:delText xml:space="preserve">          "productSpecification": {</w:delText>
              </w:r>
            </w:del>
          </w:p>
          <w:p w14:paraId="73D421D9" w14:textId="0B13B424" w:rsidR="00544276" w:rsidRPr="0007128D" w:rsidDel="00004DA2" w:rsidRDefault="00544276" w:rsidP="00544276">
            <w:pPr>
              <w:keepNext/>
              <w:keepLines/>
              <w:suppressAutoHyphens/>
              <w:spacing w:before="140" w:after="0" w:line="360" w:lineRule="auto"/>
              <w:ind w:left="1080"/>
              <w:outlineLvl w:val="7"/>
              <w:rPr>
                <w:del w:id="3322" w:author="i0806927" w:date="2016-03-30T17:07:00Z"/>
                <w:rFonts w:ascii="Helvetica" w:hAnsi="Helvetica"/>
                <w:szCs w:val="20"/>
                <w:highlight w:val="yellow"/>
                <w:lang w:eastAsia="it-IT"/>
                <w:rPrChange w:id="3323" w:author="i0806927" w:date="2016-04-04T13:32:00Z">
                  <w:rPr>
                    <w:del w:id="3324" w:author="i0806927" w:date="2016-03-30T17:07:00Z"/>
                    <w:rFonts w:ascii="Helvetica" w:hAnsi="Helvetica"/>
                    <w:i/>
                    <w:spacing w:val="-4"/>
                    <w:kern w:val="1"/>
                    <w:sz w:val="18"/>
                    <w:szCs w:val="20"/>
                    <w:lang w:eastAsia="it-IT"/>
                  </w:rPr>
                </w:rPrChange>
              </w:rPr>
            </w:pPr>
            <w:del w:id="3325" w:author="i0806927" w:date="2016-03-30T17:07:00Z">
              <w:r w:rsidRPr="0007128D" w:rsidDel="00004DA2">
                <w:rPr>
                  <w:rFonts w:ascii="Helvetica" w:hAnsi="Helvetica"/>
                  <w:szCs w:val="20"/>
                  <w:highlight w:val="yellow"/>
                  <w:lang w:eastAsia="it-IT"/>
                  <w:rPrChange w:id="3326" w:author="i0806927" w:date="2016-04-04T13:32:00Z">
                    <w:rPr>
                      <w:rFonts w:ascii="Helvetica" w:hAnsi="Helvetica"/>
                      <w:szCs w:val="20"/>
                      <w:lang w:eastAsia="it-IT"/>
                    </w:rPr>
                  </w:rPrChange>
                </w:rPr>
                <w:delText xml:space="preserve">            "id": "2424",</w:delText>
              </w:r>
            </w:del>
          </w:p>
          <w:p w14:paraId="2C236749" w14:textId="0DB9A430" w:rsidR="00544276" w:rsidRPr="0007128D" w:rsidDel="00004DA2" w:rsidRDefault="00544276" w:rsidP="00544276">
            <w:pPr>
              <w:keepNext/>
              <w:keepLines/>
              <w:suppressAutoHyphens/>
              <w:spacing w:before="140" w:after="0" w:line="360" w:lineRule="auto"/>
              <w:ind w:left="1080"/>
              <w:outlineLvl w:val="7"/>
              <w:rPr>
                <w:del w:id="3327" w:author="i0806927" w:date="2016-03-30T17:07:00Z"/>
                <w:rFonts w:ascii="Helvetica" w:hAnsi="Helvetica"/>
                <w:szCs w:val="20"/>
                <w:highlight w:val="yellow"/>
                <w:lang w:eastAsia="it-IT"/>
                <w:rPrChange w:id="3328" w:author="i0806927" w:date="2016-04-04T13:32:00Z">
                  <w:rPr>
                    <w:del w:id="3329" w:author="i0806927" w:date="2016-03-30T17:07:00Z"/>
                    <w:rFonts w:ascii="Helvetica" w:hAnsi="Helvetica"/>
                    <w:i/>
                    <w:spacing w:val="-4"/>
                    <w:kern w:val="1"/>
                    <w:sz w:val="18"/>
                    <w:szCs w:val="20"/>
                    <w:lang w:eastAsia="it-IT"/>
                  </w:rPr>
                </w:rPrChange>
              </w:rPr>
            </w:pPr>
            <w:del w:id="3330" w:author="i0806927" w:date="2016-03-30T17:07:00Z">
              <w:r w:rsidRPr="0007128D" w:rsidDel="00004DA2">
                <w:rPr>
                  <w:rFonts w:ascii="Helvetica" w:hAnsi="Helvetica"/>
                  <w:szCs w:val="20"/>
                  <w:highlight w:val="yellow"/>
                  <w:lang w:eastAsia="it-IT"/>
                  <w:rPrChange w:id="3331" w:author="i0806927" w:date="2016-04-04T13:32:00Z">
                    <w:rPr>
                      <w:rFonts w:ascii="Helvetica" w:hAnsi="Helvetica"/>
                      <w:szCs w:val="20"/>
                      <w:lang w:eastAsia="it-IT"/>
                    </w:rPr>
                  </w:rPrChange>
                </w:rPr>
                <w:delText xml:space="preserve">            "href": http://server/catalogManagement/productspecification/</w:delText>
              </w:r>
              <w:r w:rsidR="00615BAB" w:rsidRPr="0007128D" w:rsidDel="00004DA2">
                <w:rPr>
                  <w:rFonts w:ascii="Helvetica" w:hAnsi="Helvetica"/>
                  <w:szCs w:val="20"/>
                  <w:highlight w:val="yellow"/>
                  <w:lang w:eastAsia="it-IT"/>
                  <w:rPrChange w:id="3332" w:author="i0806927" w:date="2016-04-04T13:32:00Z">
                    <w:rPr>
                      <w:rFonts w:ascii="Helvetica" w:hAnsi="Helvetica"/>
                      <w:szCs w:val="20"/>
                      <w:lang w:eastAsia="it-IT"/>
                    </w:rPr>
                  </w:rPrChange>
                </w:rPr>
                <w:delText xml:space="preserve"> Basic-HDTV”</w:delText>
              </w:r>
            </w:del>
          </w:p>
          <w:p w14:paraId="653E3342" w14:textId="7B5B758D" w:rsidR="00544276" w:rsidRPr="0007128D" w:rsidDel="00004DA2" w:rsidRDefault="00544276" w:rsidP="00544276">
            <w:pPr>
              <w:spacing w:after="0" w:line="360" w:lineRule="auto"/>
              <w:rPr>
                <w:del w:id="3333" w:author="i0806927" w:date="2016-03-30T17:07:00Z"/>
                <w:rFonts w:ascii="Helvetica" w:hAnsi="Helvetica"/>
                <w:szCs w:val="20"/>
                <w:highlight w:val="yellow"/>
                <w:lang w:eastAsia="it-IT"/>
                <w:rPrChange w:id="3334" w:author="i0806927" w:date="2016-04-04T13:32:00Z">
                  <w:rPr>
                    <w:del w:id="3335" w:author="i0806927" w:date="2016-03-30T17:07:00Z"/>
                    <w:rFonts w:ascii="Helvetica" w:hAnsi="Helvetica"/>
                    <w:szCs w:val="20"/>
                    <w:lang w:eastAsia="it-IT"/>
                  </w:rPr>
                </w:rPrChange>
              </w:rPr>
            </w:pPr>
            <w:del w:id="3336" w:author="i0806927" w:date="2016-03-30T17:07:00Z">
              <w:r w:rsidRPr="0007128D" w:rsidDel="00004DA2">
                <w:rPr>
                  <w:rFonts w:ascii="Helvetica" w:hAnsi="Helvetica"/>
                  <w:szCs w:val="20"/>
                  <w:highlight w:val="yellow"/>
                  <w:lang w:eastAsia="it-IT"/>
                  <w:rPrChange w:id="3337" w:author="i0806927" w:date="2016-04-04T13:32:00Z">
                    <w:rPr>
                      <w:rFonts w:ascii="Helvetica" w:hAnsi="Helvetica"/>
                      <w:szCs w:val="20"/>
                      <w:lang w:eastAsia="it-IT"/>
                    </w:rPr>
                  </w:rPrChange>
                </w:rPr>
                <w:delText xml:space="preserve">            name": " Basic-HDTV ",</w:delText>
              </w:r>
            </w:del>
          </w:p>
          <w:p w14:paraId="1E415FB8" w14:textId="2F71459D" w:rsidR="00544276" w:rsidRPr="0007128D" w:rsidDel="00004DA2" w:rsidRDefault="00544276" w:rsidP="00544276">
            <w:pPr>
              <w:keepNext/>
              <w:keepLines/>
              <w:suppressAutoHyphens/>
              <w:spacing w:before="140" w:after="0" w:line="360" w:lineRule="auto"/>
              <w:ind w:left="1080"/>
              <w:outlineLvl w:val="7"/>
              <w:rPr>
                <w:del w:id="3338" w:author="i0806927" w:date="2016-03-30T17:07:00Z"/>
                <w:rFonts w:ascii="Helvetica" w:hAnsi="Helvetica"/>
                <w:szCs w:val="20"/>
                <w:highlight w:val="yellow"/>
                <w:lang w:eastAsia="it-IT"/>
                <w:rPrChange w:id="3339" w:author="i0806927" w:date="2016-04-04T13:32:00Z">
                  <w:rPr>
                    <w:del w:id="3340" w:author="i0806927" w:date="2016-03-30T17:07:00Z"/>
                    <w:rFonts w:ascii="Helvetica" w:hAnsi="Helvetica"/>
                    <w:i/>
                    <w:spacing w:val="-4"/>
                    <w:kern w:val="1"/>
                    <w:sz w:val="18"/>
                    <w:szCs w:val="20"/>
                    <w:lang w:eastAsia="it-IT"/>
                  </w:rPr>
                </w:rPrChange>
              </w:rPr>
            </w:pPr>
            <w:del w:id="3341" w:author="i0806927" w:date="2016-03-30T17:07:00Z">
              <w:r w:rsidRPr="0007128D" w:rsidDel="00004DA2">
                <w:rPr>
                  <w:rFonts w:ascii="Helvetica" w:hAnsi="Helvetica"/>
                  <w:szCs w:val="20"/>
                  <w:highlight w:val="yellow"/>
                  <w:lang w:eastAsia="it-IT"/>
                  <w:rPrChange w:id="3342" w:author="i0806927" w:date="2016-04-04T13:32:00Z">
                    <w:rPr>
                      <w:rFonts w:ascii="Helvetica" w:hAnsi="Helvetica"/>
                      <w:szCs w:val="20"/>
                      <w:lang w:eastAsia="it-IT"/>
                    </w:rPr>
                  </w:rPrChange>
                </w:rPr>
                <w:delText xml:space="preserve">          },</w:delText>
              </w:r>
            </w:del>
          </w:p>
          <w:p w14:paraId="4D01C92B" w14:textId="33C866A0" w:rsidR="00544276" w:rsidRPr="0007128D" w:rsidDel="00004DA2" w:rsidRDefault="00544276" w:rsidP="00544276">
            <w:pPr>
              <w:keepNext/>
              <w:keepLines/>
              <w:suppressAutoHyphens/>
              <w:spacing w:before="140" w:after="0" w:line="360" w:lineRule="auto"/>
              <w:ind w:left="1080"/>
              <w:outlineLvl w:val="7"/>
              <w:rPr>
                <w:del w:id="3343" w:author="i0806927" w:date="2016-03-30T17:07:00Z"/>
                <w:rFonts w:ascii="Helvetica" w:hAnsi="Helvetica"/>
                <w:szCs w:val="20"/>
                <w:highlight w:val="yellow"/>
                <w:lang w:eastAsia="it-IT"/>
                <w:rPrChange w:id="3344" w:author="i0806927" w:date="2016-04-04T13:32:00Z">
                  <w:rPr>
                    <w:del w:id="3345" w:author="i0806927" w:date="2016-03-30T17:07:00Z"/>
                    <w:rFonts w:ascii="Helvetica" w:hAnsi="Helvetica"/>
                    <w:i/>
                    <w:spacing w:val="-4"/>
                    <w:kern w:val="1"/>
                    <w:sz w:val="18"/>
                    <w:szCs w:val="20"/>
                    <w:lang w:eastAsia="it-IT"/>
                  </w:rPr>
                </w:rPrChange>
              </w:rPr>
            </w:pPr>
            <w:del w:id="3346" w:author="i0806927" w:date="2016-03-30T17:07:00Z">
              <w:r w:rsidRPr="0007128D" w:rsidDel="00004DA2">
                <w:rPr>
                  <w:rFonts w:ascii="Helvetica" w:hAnsi="Helvetica"/>
                  <w:szCs w:val="20"/>
                  <w:highlight w:val="yellow"/>
                  <w:lang w:eastAsia="it-IT"/>
                  <w:rPrChange w:id="3347" w:author="i0806927" w:date="2016-04-04T13:32:00Z">
                    <w:rPr>
                      <w:rFonts w:ascii="Helvetica" w:hAnsi="Helvetica"/>
                      <w:szCs w:val="20"/>
                      <w:lang w:eastAsia="it-IT"/>
                    </w:rPr>
                  </w:rPrChange>
                </w:rPr>
                <w:delText xml:space="preserve">          ],</w:delText>
              </w:r>
            </w:del>
          </w:p>
          <w:p w14:paraId="588F60B8" w14:textId="20A23F69" w:rsidR="00544276" w:rsidRPr="0007128D" w:rsidDel="00004DA2" w:rsidRDefault="00544276" w:rsidP="00544276">
            <w:pPr>
              <w:keepNext/>
              <w:keepLines/>
              <w:suppressAutoHyphens/>
              <w:spacing w:before="140" w:after="0" w:line="360" w:lineRule="auto"/>
              <w:ind w:left="1080"/>
              <w:outlineLvl w:val="7"/>
              <w:rPr>
                <w:del w:id="3348" w:author="i0806927" w:date="2016-03-30T17:07:00Z"/>
                <w:rFonts w:ascii="Helvetica" w:hAnsi="Helvetica"/>
                <w:szCs w:val="20"/>
                <w:highlight w:val="yellow"/>
                <w:lang w:eastAsia="it-IT"/>
                <w:rPrChange w:id="3349" w:author="i0806927" w:date="2016-04-04T13:32:00Z">
                  <w:rPr>
                    <w:del w:id="3350" w:author="i0806927" w:date="2016-03-30T17:07:00Z"/>
                    <w:rFonts w:ascii="Helvetica" w:hAnsi="Helvetica"/>
                    <w:i/>
                    <w:spacing w:val="-4"/>
                    <w:kern w:val="1"/>
                    <w:sz w:val="18"/>
                    <w:szCs w:val="20"/>
                    <w:lang w:eastAsia="it-IT"/>
                  </w:rPr>
                </w:rPrChange>
              </w:rPr>
            </w:pPr>
            <w:del w:id="3351" w:author="i0806927" w:date="2016-03-30T17:07:00Z">
              <w:r w:rsidRPr="0007128D" w:rsidDel="00004DA2">
                <w:rPr>
                  <w:rFonts w:ascii="Helvetica" w:hAnsi="Helvetica"/>
                  <w:szCs w:val="20"/>
                  <w:highlight w:val="yellow"/>
                  <w:lang w:eastAsia="it-IT"/>
                  <w:rPrChange w:id="3352" w:author="i0806927" w:date="2016-04-04T13:32:00Z">
                    <w:rPr>
                      <w:rFonts w:ascii="Helvetica" w:hAnsi="Helvetica"/>
                      <w:szCs w:val="20"/>
                      <w:lang w:eastAsia="it-IT"/>
                    </w:rPr>
                  </w:rPrChange>
                </w:rPr>
                <w:delText xml:space="preserve">          "availability": "serviceable",</w:delText>
              </w:r>
            </w:del>
          </w:p>
          <w:p w14:paraId="0F7E547B" w14:textId="17FB96DD" w:rsidR="00544276" w:rsidRPr="0007128D" w:rsidDel="00004DA2" w:rsidRDefault="00544276" w:rsidP="00544276">
            <w:pPr>
              <w:keepNext/>
              <w:keepLines/>
              <w:suppressAutoHyphens/>
              <w:spacing w:before="140" w:after="0" w:line="360" w:lineRule="auto"/>
              <w:ind w:left="1080"/>
              <w:outlineLvl w:val="7"/>
              <w:rPr>
                <w:del w:id="3353" w:author="i0806927" w:date="2016-03-30T17:07:00Z"/>
                <w:rFonts w:ascii="Helvetica" w:hAnsi="Helvetica"/>
                <w:szCs w:val="20"/>
                <w:highlight w:val="yellow"/>
                <w:lang w:eastAsia="it-IT"/>
                <w:rPrChange w:id="3354" w:author="i0806927" w:date="2016-04-04T13:32:00Z">
                  <w:rPr>
                    <w:del w:id="3355" w:author="i0806927" w:date="2016-03-30T17:07:00Z"/>
                    <w:rFonts w:ascii="Helvetica" w:hAnsi="Helvetica"/>
                    <w:i/>
                    <w:spacing w:val="-4"/>
                    <w:kern w:val="1"/>
                    <w:sz w:val="18"/>
                    <w:szCs w:val="20"/>
                    <w:lang w:eastAsia="it-IT"/>
                  </w:rPr>
                </w:rPrChange>
              </w:rPr>
            </w:pPr>
            <w:del w:id="3356" w:author="i0806927" w:date="2016-03-30T17:07:00Z">
              <w:r w:rsidRPr="0007128D" w:rsidDel="00004DA2">
                <w:rPr>
                  <w:rFonts w:ascii="Helvetica" w:hAnsi="Helvetica"/>
                  <w:szCs w:val="20"/>
                  <w:highlight w:val="yellow"/>
                  <w:lang w:eastAsia="it-IT"/>
                  <w:rPrChange w:id="3357" w:author="i0806927" w:date="2016-04-04T13:32:00Z">
                    <w:rPr>
                      <w:rFonts w:ascii="Helvetica" w:hAnsi="Helvetica"/>
                      <w:szCs w:val="20"/>
                      <w:lang w:eastAsia="it-IT"/>
                    </w:rPr>
                  </w:rPrChange>
                </w:rPr>
                <w:delText xml:space="preserve">          "serviceabilityDate": "20160201 00:00"</w:delText>
              </w:r>
            </w:del>
          </w:p>
          <w:p w14:paraId="7C7B99CB" w14:textId="476E973B" w:rsidR="00544276" w:rsidRPr="0007128D" w:rsidDel="00004DA2" w:rsidRDefault="00544276" w:rsidP="00544276">
            <w:pPr>
              <w:keepNext/>
              <w:keepLines/>
              <w:suppressAutoHyphens/>
              <w:spacing w:before="140" w:after="0" w:line="360" w:lineRule="auto"/>
              <w:ind w:left="1080"/>
              <w:outlineLvl w:val="7"/>
              <w:rPr>
                <w:del w:id="3358" w:author="i0806927" w:date="2016-03-30T17:07:00Z"/>
                <w:rFonts w:ascii="Helvetica" w:hAnsi="Helvetica"/>
                <w:szCs w:val="20"/>
                <w:highlight w:val="yellow"/>
                <w:lang w:eastAsia="it-IT"/>
                <w:rPrChange w:id="3359" w:author="i0806927" w:date="2016-04-04T13:32:00Z">
                  <w:rPr>
                    <w:del w:id="3360" w:author="i0806927" w:date="2016-03-30T17:07:00Z"/>
                    <w:rFonts w:ascii="Helvetica" w:hAnsi="Helvetica"/>
                    <w:i/>
                    <w:spacing w:val="-4"/>
                    <w:kern w:val="1"/>
                    <w:sz w:val="18"/>
                    <w:szCs w:val="20"/>
                    <w:lang w:eastAsia="it-IT"/>
                  </w:rPr>
                </w:rPrChange>
              </w:rPr>
            </w:pPr>
            <w:del w:id="3361" w:author="i0806927" w:date="2016-03-30T17:07:00Z">
              <w:r w:rsidRPr="0007128D" w:rsidDel="00004DA2">
                <w:rPr>
                  <w:rFonts w:ascii="Helvetica" w:hAnsi="Helvetica"/>
                  <w:szCs w:val="20"/>
                  <w:highlight w:val="yellow"/>
                  <w:lang w:eastAsia="it-IT"/>
                  <w:rPrChange w:id="3362" w:author="i0806927" w:date="2016-04-04T13:32:00Z">
                    <w:rPr>
                      <w:rFonts w:ascii="Helvetica" w:hAnsi="Helvetica"/>
                      <w:szCs w:val="20"/>
                      <w:lang w:eastAsia="it-IT"/>
                    </w:rPr>
                  </w:rPrChange>
                </w:rPr>
                <w:delText xml:space="preserve">        },</w:delText>
              </w:r>
            </w:del>
          </w:p>
          <w:p w14:paraId="7AC6C298" w14:textId="78AC939D" w:rsidR="00544276" w:rsidRPr="0007128D" w:rsidDel="00004DA2" w:rsidRDefault="00544276" w:rsidP="00C156D1">
            <w:pPr>
              <w:spacing w:after="0" w:line="360" w:lineRule="auto"/>
              <w:rPr>
                <w:del w:id="3363" w:author="i0806927" w:date="2016-03-30T17:07:00Z"/>
                <w:rFonts w:ascii="Helvetica" w:hAnsi="Helvetica"/>
                <w:szCs w:val="20"/>
                <w:highlight w:val="yellow"/>
                <w:lang w:eastAsia="it-IT"/>
                <w:rPrChange w:id="3364" w:author="i0806927" w:date="2016-04-04T13:32:00Z">
                  <w:rPr>
                    <w:del w:id="3365" w:author="i0806927" w:date="2016-03-30T17:07:00Z"/>
                    <w:rFonts w:ascii="Helvetica" w:hAnsi="Helvetica"/>
                    <w:szCs w:val="20"/>
                    <w:lang w:eastAsia="it-IT"/>
                  </w:rPr>
                </w:rPrChange>
              </w:rPr>
            </w:pPr>
          </w:p>
          <w:p w14:paraId="011C886C" w14:textId="360CE71F" w:rsidR="00C156D1" w:rsidRPr="0007128D" w:rsidDel="00004DA2" w:rsidRDefault="00C156D1" w:rsidP="00C156D1">
            <w:pPr>
              <w:spacing w:after="0" w:line="360" w:lineRule="auto"/>
              <w:rPr>
                <w:del w:id="3366" w:author="i0806927" w:date="2016-03-30T17:07:00Z"/>
                <w:rFonts w:ascii="Helvetica" w:hAnsi="Helvetica"/>
                <w:szCs w:val="20"/>
                <w:highlight w:val="yellow"/>
                <w:lang w:eastAsia="it-IT"/>
                <w:rPrChange w:id="3367" w:author="i0806927" w:date="2016-04-04T13:32:00Z">
                  <w:rPr>
                    <w:del w:id="3368" w:author="i0806927" w:date="2016-03-30T17:07:00Z"/>
                    <w:rFonts w:ascii="Helvetica" w:hAnsi="Helvetica"/>
                    <w:szCs w:val="20"/>
                    <w:lang w:eastAsia="it-IT"/>
                  </w:rPr>
                </w:rPrChange>
              </w:rPr>
            </w:pPr>
            <w:del w:id="3369" w:author="i0806927" w:date="2016-03-30T17:07:00Z">
              <w:r w:rsidRPr="0007128D" w:rsidDel="00004DA2">
                <w:rPr>
                  <w:rFonts w:ascii="Helvetica" w:hAnsi="Helvetica"/>
                  <w:szCs w:val="20"/>
                  <w:highlight w:val="yellow"/>
                  <w:lang w:eastAsia="it-IT"/>
                  <w:rPrChange w:id="3370" w:author="i0806927" w:date="2016-04-04T13:32:00Z">
                    <w:rPr>
                      <w:rFonts w:ascii="Helvetica" w:hAnsi="Helvetica"/>
                      <w:szCs w:val="20"/>
                      <w:lang w:eastAsia="it-IT"/>
                    </w:rPr>
                  </w:rPrChange>
                </w:rPr>
                <w:delText xml:space="preserve">      ]</w:delText>
              </w:r>
            </w:del>
          </w:p>
          <w:p w14:paraId="3EAA45EA" w14:textId="56F57002" w:rsidR="00C156D1" w:rsidRPr="0007128D" w:rsidDel="00004DA2" w:rsidRDefault="00C156D1" w:rsidP="00C156D1">
            <w:pPr>
              <w:keepNext/>
              <w:keepLines/>
              <w:suppressAutoHyphens/>
              <w:spacing w:before="140" w:after="0" w:line="360" w:lineRule="auto"/>
              <w:ind w:left="1080"/>
              <w:outlineLvl w:val="7"/>
              <w:rPr>
                <w:del w:id="3371" w:author="i0806927" w:date="2016-03-30T17:07:00Z"/>
                <w:rFonts w:ascii="Helvetica" w:hAnsi="Helvetica"/>
                <w:szCs w:val="20"/>
                <w:highlight w:val="yellow"/>
                <w:lang w:eastAsia="it-IT"/>
                <w:rPrChange w:id="3372" w:author="i0806927" w:date="2016-04-04T13:32:00Z">
                  <w:rPr>
                    <w:del w:id="3373" w:author="i0806927" w:date="2016-03-30T17:07:00Z"/>
                    <w:rFonts w:ascii="Helvetica" w:hAnsi="Helvetica"/>
                    <w:i/>
                    <w:spacing w:val="-4"/>
                    <w:kern w:val="1"/>
                    <w:sz w:val="18"/>
                    <w:szCs w:val="20"/>
                    <w:lang w:eastAsia="it-IT"/>
                  </w:rPr>
                </w:rPrChange>
              </w:rPr>
            </w:pPr>
            <w:del w:id="3374" w:author="i0806927" w:date="2016-03-30T17:07:00Z">
              <w:r w:rsidRPr="0007128D" w:rsidDel="00004DA2">
                <w:rPr>
                  <w:rFonts w:ascii="Helvetica" w:hAnsi="Helvetica"/>
                  <w:szCs w:val="20"/>
                  <w:highlight w:val="yellow"/>
                  <w:lang w:eastAsia="it-IT"/>
                  <w:rPrChange w:id="3375" w:author="i0806927" w:date="2016-04-04T13:32:00Z">
                    <w:rPr>
                      <w:rFonts w:ascii="Helvetica" w:hAnsi="Helvetica"/>
                      <w:szCs w:val="20"/>
                      <w:lang w:eastAsia="it-IT"/>
                    </w:rPr>
                  </w:rPrChange>
                </w:rPr>
                <w:delText xml:space="preserve">    ]</w:delText>
              </w:r>
            </w:del>
          </w:p>
          <w:p w14:paraId="7CE1263B" w14:textId="6CF52A37" w:rsidR="00270DBA" w:rsidDel="00004DA2" w:rsidRDefault="00C156D1" w:rsidP="00776E61">
            <w:pPr>
              <w:spacing w:after="0" w:line="360" w:lineRule="auto"/>
              <w:rPr>
                <w:del w:id="3376" w:author="i0806927" w:date="2016-03-30T17:07:00Z"/>
                <w:rFonts w:ascii="Helvetica" w:hAnsi="Helvetica"/>
                <w:szCs w:val="20"/>
                <w:lang w:eastAsia="ja-JP"/>
              </w:rPr>
            </w:pPr>
            <w:del w:id="3377" w:author="i0806927" w:date="2016-03-30T17:07:00Z">
              <w:r w:rsidRPr="0007128D" w:rsidDel="00004DA2">
                <w:rPr>
                  <w:rFonts w:ascii="Helvetica" w:hAnsi="Helvetica"/>
                  <w:szCs w:val="20"/>
                  <w:highlight w:val="yellow"/>
                  <w:lang w:eastAsia="it-IT"/>
                  <w:rPrChange w:id="3378" w:author="i0806927" w:date="2016-04-04T13:32:00Z">
                    <w:rPr>
                      <w:rFonts w:ascii="Helvetica" w:hAnsi="Helvetica"/>
                      <w:szCs w:val="20"/>
                      <w:lang w:eastAsia="it-IT"/>
                    </w:rPr>
                  </w:rPrChange>
                </w:rPr>
                <w:delText xml:space="preserve">  }</w:delText>
              </w:r>
            </w:del>
          </w:p>
          <w:p w14:paraId="7DCB27D2" w14:textId="48E0DF5D" w:rsidR="00C156D1" w:rsidRPr="00776E61" w:rsidRDefault="00C156D1" w:rsidP="00776E61">
            <w:pPr>
              <w:spacing w:after="0" w:line="360" w:lineRule="auto"/>
              <w:rPr>
                <w:rFonts w:ascii="Helvetica" w:hAnsi="Helvetica"/>
                <w:szCs w:val="20"/>
                <w:lang w:eastAsia="ja-JP"/>
              </w:rPr>
            </w:pPr>
          </w:p>
        </w:tc>
      </w:tr>
    </w:tbl>
    <w:p w14:paraId="77870BB5" w14:textId="77777777" w:rsidR="005E43FD" w:rsidRDefault="005E43FD" w:rsidP="00B711C7">
      <w:pPr>
        <w:rPr>
          <w:rFonts w:ascii="Helvetica" w:hAnsi="Helvetica" w:cs="Helvetica"/>
          <w:sz w:val="24"/>
          <w:lang w:eastAsia="ja-JP"/>
        </w:rPr>
      </w:pPr>
    </w:p>
    <w:p w14:paraId="667F9346" w14:textId="77777777" w:rsidR="00B711C7" w:rsidRDefault="00B711C7" w:rsidP="00B711C7">
      <w:pPr>
        <w:rPr>
          <w:rFonts w:ascii="Helvetica" w:hAnsi="Helvetica" w:cs="Helvetica"/>
          <w:sz w:val="24"/>
          <w:lang w:eastAsia="it-IT"/>
        </w:rPr>
      </w:pPr>
      <w:r>
        <w:rPr>
          <w:rFonts w:ascii="Helvetica" w:hAnsi="Helvetica" w:cs="Helvetica"/>
          <w:sz w:val="24"/>
          <w:lang w:eastAsia="it-IT"/>
        </w:rPr>
        <w:t>For each resource in your model fill the following table.</w:t>
      </w:r>
    </w:p>
    <w:p w14:paraId="4741C217" w14:textId="77777777" w:rsidR="00B711C7" w:rsidRDefault="00B711C7" w:rsidP="00B711C7">
      <w:pPr>
        <w:rPr>
          <w:rFonts w:ascii="Helvetica" w:hAnsi="Helvetica" w:cs="Helvetica"/>
          <w:sz w:val="24"/>
          <w:lang w:eastAsia="it-IT"/>
        </w:rPr>
      </w:pPr>
    </w:p>
    <w:p w14:paraId="40BFC825" w14:textId="7A245A78" w:rsidR="00B711C7" w:rsidRPr="009E64EB" w:rsidRDefault="00B711C7" w:rsidP="00B711C7">
      <w:pPr>
        <w:rPr>
          <w:ins w:id="3379" w:author="i0806927" w:date="2016-04-01T13:29:00Z"/>
          <w:rFonts w:ascii="Helvetica" w:hAnsi="Helvetica" w:cs="Helvetica"/>
          <w:sz w:val="24"/>
          <w:u w:val="single"/>
          <w:lang w:eastAsia="ja-JP"/>
          <w:rPrChange w:id="3380" w:author="i0806927" w:date="2016-04-01T14:10:00Z">
            <w:rPr>
              <w:ins w:id="3381" w:author="i0806927" w:date="2016-04-01T13:29:00Z"/>
              <w:rFonts w:ascii="Helvetica" w:hAnsi="Helvetica" w:cs="Helvetica"/>
              <w:sz w:val="24"/>
              <w:lang w:eastAsia="ja-JP"/>
            </w:rPr>
          </w:rPrChange>
        </w:rPr>
      </w:pPr>
      <w:del w:id="3382" w:author="i0806927" w:date="2016-04-01T14:10:00Z">
        <w:r w:rsidDel="009E64EB">
          <w:rPr>
            <w:rFonts w:ascii="Helvetica" w:hAnsi="Helvetica" w:cs="Helvetica" w:hint="eastAsia"/>
            <w:sz w:val="24"/>
            <w:lang w:eastAsia="ja-JP"/>
          </w:rPr>
          <w:delText>fiel</w:delText>
        </w:r>
        <w:r w:rsidRPr="009E64EB" w:rsidDel="009E64EB">
          <w:rPr>
            <w:rFonts w:ascii="Helvetica" w:hAnsi="Helvetica" w:cs="Helvetica"/>
            <w:sz w:val="24"/>
            <w:u w:val="single"/>
            <w:lang w:eastAsia="ja-JP"/>
            <w:rPrChange w:id="3383" w:author="i0806927" w:date="2016-04-01T14:10:00Z">
              <w:rPr>
                <w:rFonts w:ascii="Helvetica" w:hAnsi="Helvetica" w:cs="Helvetica"/>
                <w:sz w:val="24"/>
                <w:lang w:eastAsia="ja-JP"/>
              </w:rPr>
            </w:rPrChange>
          </w:rPr>
          <w:delText>ds</w:delText>
        </w:r>
      </w:del>
      <w:ins w:id="3384" w:author="i0806927" w:date="2016-04-01T14:10:00Z">
        <w:r w:rsidR="009E64EB" w:rsidRPr="009E64EB">
          <w:rPr>
            <w:rFonts w:ascii="Helvetica" w:hAnsi="Helvetica" w:cs="Helvetica"/>
            <w:sz w:val="24"/>
            <w:u w:val="single"/>
            <w:lang w:eastAsia="ja-JP"/>
            <w:rPrChange w:id="3385" w:author="i0806927" w:date="2016-04-01T14:10:00Z">
              <w:rPr>
                <w:rFonts w:ascii="Helvetica" w:hAnsi="Helvetica" w:cs="Helvetica"/>
                <w:sz w:val="24"/>
                <w:lang w:eastAsia="ja-JP"/>
              </w:rPr>
            </w:rPrChange>
          </w:rPr>
          <w:t>Fields</w:t>
        </w:r>
      </w:ins>
      <w:r w:rsidRPr="009E64EB">
        <w:rPr>
          <w:rFonts w:ascii="Helvetica" w:hAnsi="Helvetica" w:cs="Helvetica"/>
          <w:sz w:val="24"/>
          <w:u w:val="single"/>
          <w:lang w:eastAsia="ja-JP"/>
          <w:rPrChange w:id="3386" w:author="i0806927" w:date="2016-04-01T14:10:00Z">
            <w:rPr>
              <w:rFonts w:ascii="Helvetica" w:hAnsi="Helvetica" w:cs="Helvetica"/>
              <w:sz w:val="24"/>
              <w:lang w:eastAsia="ja-JP"/>
            </w:rPr>
          </w:rPrChange>
        </w:rPr>
        <w:t xml:space="preserve"> Description</w:t>
      </w:r>
    </w:p>
    <w:p w14:paraId="1F96B8A4" w14:textId="1EC28D59" w:rsidR="00304609" w:rsidRPr="005C47C7" w:rsidRDefault="00882781">
      <w:pPr>
        <w:ind w:leftChars="100" w:left="200"/>
        <w:rPr>
          <w:ins w:id="3387" w:author="i0806927" w:date="2016-04-01T13:30:00Z"/>
          <w:rFonts w:ascii="Helvetica" w:hAnsi="Helvetica"/>
          <w:sz w:val="24"/>
          <w:u w:val="single"/>
          <w:lang w:eastAsia="ja-JP"/>
          <w:rPrChange w:id="3388" w:author="i0806927" w:date="2016-04-01T14:07:00Z">
            <w:rPr>
              <w:ins w:id="3389" w:author="i0806927" w:date="2016-04-01T13:30:00Z"/>
              <w:rFonts w:ascii="Helvetica" w:hAnsi="Helvetica" w:cs="Helvetica"/>
              <w:sz w:val="24"/>
              <w:lang w:eastAsia="ja-JP"/>
            </w:rPr>
          </w:rPrChange>
        </w:rPr>
        <w:pPrChange w:id="3390" w:author="i0806927" w:date="2016-04-01T14:10:00Z">
          <w:pPr/>
        </w:pPrChange>
      </w:pPr>
      <w:ins w:id="3391" w:author="i0806927" w:date="2016-04-01T14:09:00Z">
        <w:r w:rsidRPr="0007128D">
          <w:rPr>
            <w:rFonts w:ascii="Helvetica" w:hAnsi="Helvetica"/>
            <w:sz w:val="24"/>
            <w:highlight w:val="yellow"/>
            <w:u w:val="single"/>
            <w:lang w:eastAsia="ja-JP"/>
            <w:rPrChange w:id="3392" w:author="i0806927" w:date="2016-04-04T13:32:00Z">
              <w:rPr>
                <w:rFonts w:ascii="Helvetica" w:hAnsi="Helvetica"/>
                <w:sz w:val="24"/>
                <w:u w:val="single"/>
                <w:lang w:eastAsia="ja-JP"/>
              </w:rPr>
            </w:rPrChange>
          </w:rPr>
          <w:t>ProductOffering</w:t>
        </w:r>
      </w:ins>
      <w:ins w:id="3393" w:author="i0806927" w:date="2016-04-01T13:30:00Z">
        <w:r w:rsidR="00304609" w:rsidRPr="0007128D">
          <w:rPr>
            <w:rFonts w:ascii="Helvetica" w:hAnsi="Helvetica"/>
            <w:sz w:val="24"/>
            <w:highlight w:val="yellow"/>
            <w:u w:val="single"/>
            <w:lang w:eastAsia="it-IT"/>
            <w:rPrChange w:id="3394" w:author="i0806927" w:date="2016-04-04T13:32:00Z">
              <w:rPr>
                <w:rFonts w:ascii="Helvetica" w:hAnsi="Helvetica" w:cs="Helvetica"/>
                <w:sz w:val="24"/>
                <w:lang w:eastAsia="ja-JP"/>
              </w:rPr>
            </w:rPrChange>
          </w:rPr>
          <w:t>QualificationRequest</w:t>
        </w:r>
      </w:ins>
      <w:ins w:id="3395" w:author="i0806927" w:date="2016-04-01T14:07:00Z">
        <w:r>
          <w:rPr>
            <w:rFonts w:ascii="Helvetica" w:hAnsi="Helvetica" w:hint="eastAsia"/>
            <w:sz w:val="24"/>
            <w:u w:val="single"/>
            <w:lang w:eastAsia="ja-JP"/>
          </w:rPr>
          <w:t xml:space="preserve"> </w:t>
        </w:r>
      </w:ins>
    </w:p>
    <w:tbl>
      <w:tblPr>
        <w:tblStyle w:val="LightShading-Accent1"/>
        <w:tblW w:w="0" w:type="auto"/>
        <w:tblLayout w:type="fixed"/>
        <w:tblLook w:val="04A0" w:firstRow="1" w:lastRow="0" w:firstColumn="1" w:lastColumn="0" w:noHBand="0" w:noVBand="1"/>
        <w:tblPrChange w:id="3396" w:author="i0806927" w:date="2016-04-04T11:47:00Z">
          <w:tblPr>
            <w:tblStyle w:val="LightShading-Accent1"/>
            <w:tblW w:w="0" w:type="auto"/>
            <w:tblLayout w:type="fixed"/>
            <w:tblLook w:val="04A0" w:firstRow="1" w:lastRow="0" w:firstColumn="1" w:lastColumn="0" w:noHBand="0" w:noVBand="1"/>
          </w:tblPr>
        </w:tblPrChange>
      </w:tblPr>
      <w:tblGrid>
        <w:gridCol w:w="2660"/>
        <w:gridCol w:w="7901"/>
        <w:tblGridChange w:id="3397">
          <w:tblGrid>
            <w:gridCol w:w="2660"/>
            <w:gridCol w:w="7901"/>
          </w:tblGrid>
        </w:tblGridChange>
      </w:tblGrid>
      <w:tr w:rsidR="00304609" w:rsidRPr="004B23A3" w14:paraId="3593B376" w14:textId="77777777" w:rsidTr="00C03EE7">
        <w:trPr>
          <w:cnfStyle w:val="100000000000" w:firstRow="1" w:lastRow="0" w:firstColumn="0" w:lastColumn="0" w:oddVBand="0" w:evenVBand="0" w:oddHBand="0" w:evenHBand="0" w:firstRowFirstColumn="0" w:firstRowLastColumn="0" w:lastRowFirstColumn="0" w:lastRowLastColumn="0"/>
          <w:tblHeader/>
          <w:ins w:id="3398"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Change w:id="3399" w:author="i0806927" w:date="2016-04-04T11:47:00Z">
              <w:tcPr>
                <w:tcW w:w="2660" w:type="dxa"/>
              </w:tcPr>
            </w:tcPrChange>
          </w:tcPr>
          <w:p w14:paraId="743626EB" w14:textId="77777777" w:rsidR="00304609" w:rsidRPr="00C03EE7" w:rsidRDefault="00304609" w:rsidP="00304609">
            <w:pPr>
              <w:cnfStyle w:val="101000000000" w:firstRow="1" w:lastRow="0" w:firstColumn="1" w:lastColumn="0" w:oddVBand="0" w:evenVBand="0" w:oddHBand="0" w:evenHBand="0" w:firstRowFirstColumn="0" w:firstRowLastColumn="0" w:lastRowFirstColumn="0" w:lastRowLastColumn="0"/>
              <w:rPr>
                <w:ins w:id="3400" w:author="i0806927" w:date="2016-04-01T13:30:00Z"/>
                <w:rFonts w:ascii="Helvetica" w:hAnsi="Helvetica" w:cs="Helvetica"/>
                <w:sz w:val="24"/>
                <w:lang w:eastAsia="it-IT"/>
              </w:rPr>
            </w:pPr>
            <w:ins w:id="3401" w:author="i0806927" w:date="2016-04-01T13:30:00Z">
              <w:r w:rsidRPr="00C03EE7">
                <w:rPr>
                  <w:rFonts w:ascii="Helvetica" w:hAnsi="Helvetica" w:cs="Helvetica"/>
                  <w:sz w:val="24"/>
                  <w:lang w:eastAsia="it-IT"/>
                </w:rPr>
                <w:t>Field</w:t>
              </w:r>
            </w:ins>
          </w:p>
        </w:tc>
        <w:tc>
          <w:tcPr>
            <w:tcW w:w="7901" w:type="dxa"/>
            <w:tcPrChange w:id="3402" w:author="i0806927" w:date="2016-04-04T11:47:00Z">
              <w:tcPr>
                <w:tcW w:w="7901" w:type="dxa"/>
              </w:tcPr>
            </w:tcPrChange>
          </w:tcPr>
          <w:p w14:paraId="5C80002D" w14:textId="77777777" w:rsidR="00304609" w:rsidRPr="004B23A3" w:rsidRDefault="00304609" w:rsidP="00304609">
            <w:pPr>
              <w:spacing w:after="200" w:line="276" w:lineRule="auto"/>
              <w:cnfStyle w:val="100000000000" w:firstRow="1" w:lastRow="0" w:firstColumn="0" w:lastColumn="0" w:oddVBand="0" w:evenVBand="0" w:oddHBand="0" w:evenHBand="0" w:firstRowFirstColumn="0" w:firstRowLastColumn="0" w:lastRowFirstColumn="0" w:lastRowLastColumn="0"/>
              <w:rPr>
                <w:ins w:id="3403" w:author="i0806927" w:date="2016-04-01T13:30:00Z"/>
                <w:rFonts w:ascii="Helvetica" w:hAnsi="Helvetica" w:cs="Helvetica"/>
                <w:sz w:val="24"/>
                <w:highlight w:val="yellow"/>
                <w:lang w:eastAsia="it-IT"/>
                <w:rPrChange w:id="3404" w:author="i0806927" w:date="2016-04-01T14:18:00Z">
                  <w:rPr>
                    <w:ins w:id="3405" w:author="i0806927" w:date="2016-04-01T13:30:00Z"/>
                    <w:rFonts w:ascii="Helvetica" w:hAnsi="Helvetica" w:cs="Helvetica"/>
                    <w:b w:val="0"/>
                    <w:bCs w:val="0"/>
                    <w:color w:val="auto"/>
                    <w:sz w:val="24"/>
                    <w:lang w:eastAsia="it-IT"/>
                  </w:rPr>
                </w:rPrChange>
              </w:rPr>
            </w:pPr>
            <w:ins w:id="3406" w:author="i0806927" w:date="2016-04-01T13:30:00Z">
              <w:r w:rsidRPr="00C03EE7">
                <w:rPr>
                  <w:rFonts w:ascii="Helvetica" w:hAnsi="Helvetica" w:cs="Helvetica"/>
                  <w:sz w:val="24"/>
                  <w:lang w:eastAsia="it-IT"/>
                </w:rPr>
                <w:t>Description</w:t>
              </w:r>
            </w:ins>
          </w:p>
        </w:tc>
      </w:tr>
      <w:tr w:rsidR="00304609" w:rsidRPr="004B23A3" w14:paraId="1106BE6C" w14:textId="77777777" w:rsidTr="00304609">
        <w:trPr>
          <w:cnfStyle w:val="000000100000" w:firstRow="0" w:lastRow="0" w:firstColumn="0" w:lastColumn="0" w:oddVBand="0" w:evenVBand="0" w:oddHBand="1" w:evenHBand="0" w:firstRowFirstColumn="0" w:firstRowLastColumn="0" w:lastRowFirstColumn="0" w:lastRowLastColumn="0"/>
          <w:ins w:id="3407"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7E588C08" w14:textId="07CECE71" w:rsidR="00304609" w:rsidRPr="00C4300A" w:rsidRDefault="00304609" w:rsidP="00304609">
            <w:pPr>
              <w:keepNext/>
              <w:keepLines/>
              <w:suppressAutoHyphens/>
              <w:spacing w:before="140" w:after="200" w:line="220" w:lineRule="atLeast"/>
              <w:ind w:left="1080"/>
              <w:outlineLvl w:val="7"/>
              <w:rPr>
                <w:ins w:id="3408" w:author="i0806927" w:date="2016-04-01T13:30:00Z"/>
                <w:rFonts w:ascii="Helvetica" w:hAnsi="Helvetica" w:cs="Helvetica"/>
                <w:b w:val="0"/>
                <w:highlight w:val="yellow"/>
                <w:lang w:eastAsia="ja-JP"/>
                <w:rPrChange w:id="3409" w:author="i0806927" w:date="2016-04-04T15:43:00Z">
                  <w:rPr>
                    <w:ins w:id="3410" w:author="i0806927" w:date="2016-04-01T13:30:00Z"/>
                    <w:rFonts w:ascii="Helvetica" w:hAnsi="Helvetica" w:cs="Helvetica"/>
                    <w:b w:val="0"/>
                    <w:bCs w:val="0"/>
                    <w:i/>
                    <w:color w:val="auto"/>
                    <w:spacing w:val="-4"/>
                    <w:kern w:val="1"/>
                    <w:sz w:val="18"/>
                    <w:lang w:eastAsia="ja-JP"/>
                  </w:rPr>
                </w:rPrChange>
              </w:rPr>
            </w:pPr>
            <w:ins w:id="3411" w:author="i0806927" w:date="2016-04-01T13:30:00Z">
              <w:r w:rsidRPr="00C4300A">
                <w:rPr>
                  <w:rFonts w:ascii="Helvetica" w:hAnsi="Helvetica" w:cs="Helvetica"/>
                  <w:highlight w:val="yellow"/>
                  <w:lang w:eastAsia="ja-JP"/>
                  <w:rPrChange w:id="3412" w:author="i0806927" w:date="2016-04-04T15:43:00Z">
                    <w:rPr>
                      <w:rFonts w:ascii="Helvetica" w:hAnsi="Helvetica" w:cs="Helvetica"/>
                      <w:lang w:eastAsia="ja-JP"/>
                    </w:rPr>
                  </w:rPrChange>
                </w:rPr>
                <w:t>partyId</w:t>
              </w:r>
            </w:ins>
          </w:p>
        </w:tc>
        <w:tc>
          <w:tcPr>
            <w:tcW w:w="7901" w:type="dxa"/>
          </w:tcPr>
          <w:p w14:paraId="26010AC4" w14:textId="573ACF00" w:rsidR="00304609" w:rsidRPr="004B23A3" w:rsidRDefault="00304609" w:rsidP="00304609">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3413" w:author="i0806927" w:date="2016-04-01T13:30:00Z"/>
                <w:rFonts w:ascii="Helvetica" w:hAnsi="Helvetica" w:cs="Helvetica"/>
                <w:bCs/>
                <w:highlight w:val="yellow"/>
                <w:lang w:eastAsia="ja-JP"/>
                <w:rPrChange w:id="3414" w:author="i0806927" w:date="2016-04-01T14:18:00Z">
                  <w:rPr>
                    <w:ins w:id="3415" w:author="i0806927" w:date="2016-04-01T13:30:00Z"/>
                    <w:rFonts w:ascii="Helvetica" w:hAnsi="Helvetica" w:cs="Helvetica"/>
                    <w:bCs/>
                    <w:i/>
                    <w:color w:val="auto"/>
                    <w:spacing w:val="-4"/>
                    <w:kern w:val="1"/>
                    <w:sz w:val="18"/>
                    <w:lang w:eastAsia="ja-JP"/>
                  </w:rPr>
                </w:rPrChange>
              </w:rPr>
            </w:pPr>
            <w:ins w:id="3416" w:author="i0806927" w:date="2016-04-01T13:30:00Z">
              <w:r w:rsidRPr="004B23A3">
                <w:rPr>
                  <w:rFonts w:ascii="Helvetica" w:hAnsi="Helvetica" w:cs="Helvetica"/>
                  <w:bCs/>
                  <w:highlight w:val="yellow"/>
                  <w:lang w:eastAsia="it-IT"/>
                  <w:rPrChange w:id="3417" w:author="i0806927" w:date="2016-04-01T14:18:00Z">
                    <w:rPr>
                      <w:rFonts w:ascii="Helvetica" w:hAnsi="Helvetica" w:cs="Helvetica"/>
                      <w:bCs/>
                      <w:lang w:eastAsia="it-IT"/>
                    </w:rPr>
                  </w:rPrChange>
                </w:rPr>
                <w:t xml:space="preserve">Unique identifier for </w:t>
              </w:r>
              <w:r w:rsidRPr="004B23A3">
                <w:rPr>
                  <w:rFonts w:ascii="Helvetica" w:hAnsi="Helvetica" w:cs="Helvetica"/>
                  <w:bCs/>
                  <w:highlight w:val="yellow"/>
                  <w:lang w:eastAsia="ja-JP"/>
                  <w:rPrChange w:id="3418" w:author="i0806927" w:date="2016-04-01T14:18:00Z">
                    <w:rPr>
                      <w:rFonts w:ascii="Helvetica" w:hAnsi="Helvetica" w:cs="Helvetica"/>
                      <w:bCs/>
                      <w:lang w:eastAsia="ja-JP"/>
                    </w:rPr>
                  </w:rPrChange>
                </w:rPr>
                <w:t xml:space="preserve">party </w:t>
              </w:r>
            </w:ins>
          </w:p>
        </w:tc>
      </w:tr>
      <w:tr w:rsidR="00304609" w:rsidRPr="004B23A3" w14:paraId="28A16D5C" w14:textId="77777777" w:rsidTr="00304609">
        <w:trPr>
          <w:trHeight w:val="170"/>
          <w:ins w:id="3419"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4AC3F812" w14:textId="2298C71E" w:rsidR="00304609" w:rsidRPr="00C4300A" w:rsidRDefault="00304609" w:rsidP="00304609">
            <w:pPr>
              <w:keepNext/>
              <w:keepLines/>
              <w:suppressAutoHyphens/>
              <w:spacing w:before="140" w:after="200" w:line="220" w:lineRule="atLeast"/>
              <w:ind w:left="1080"/>
              <w:outlineLvl w:val="7"/>
              <w:rPr>
                <w:ins w:id="3420" w:author="i0806927" w:date="2016-04-01T13:30:00Z"/>
                <w:rFonts w:ascii="Helvetica" w:hAnsi="Helvetica" w:cs="Helvetica"/>
                <w:b w:val="0"/>
                <w:highlight w:val="yellow"/>
                <w:lang w:eastAsia="ja-JP"/>
                <w:rPrChange w:id="3421" w:author="i0806927" w:date="2016-04-04T15:43:00Z">
                  <w:rPr>
                    <w:ins w:id="3422" w:author="i0806927" w:date="2016-04-01T13:30:00Z"/>
                    <w:rFonts w:ascii="Helvetica" w:hAnsi="Helvetica" w:cs="Helvetica"/>
                    <w:b w:val="0"/>
                    <w:bCs w:val="0"/>
                    <w:i/>
                    <w:color w:val="auto"/>
                    <w:spacing w:val="-4"/>
                    <w:kern w:val="1"/>
                    <w:sz w:val="18"/>
                    <w:lang w:eastAsia="ja-JP"/>
                  </w:rPr>
                </w:rPrChange>
              </w:rPr>
            </w:pPr>
            <w:ins w:id="3423" w:author="i0806927" w:date="2016-04-01T13:30:00Z">
              <w:r w:rsidRPr="00C4300A">
                <w:rPr>
                  <w:rFonts w:ascii="Helvetica" w:hAnsi="Helvetica" w:cs="Helvetica"/>
                  <w:highlight w:val="yellow"/>
                  <w:lang w:eastAsia="ja-JP"/>
                  <w:rPrChange w:id="3424" w:author="i0806927" w:date="2016-04-04T15:43:00Z">
                    <w:rPr>
                      <w:rFonts w:ascii="Helvetica" w:hAnsi="Helvetica" w:cs="Helvetica"/>
                      <w:lang w:eastAsia="ja-JP"/>
                    </w:rPr>
                  </w:rPrChange>
                </w:rPr>
                <w:t>channel</w:t>
              </w:r>
            </w:ins>
          </w:p>
        </w:tc>
        <w:tc>
          <w:tcPr>
            <w:tcW w:w="7901" w:type="dxa"/>
          </w:tcPr>
          <w:p w14:paraId="5B10A547" w14:textId="74A66CA2" w:rsidR="00304609" w:rsidRPr="004B23A3" w:rsidRDefault="000928AC" w:rsidP="00304609">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3425" w:author="i0806927" w:date="2016-04-01T13:30:00Z"/>
                <w:rFonts w:ascii="Helvetica" w:hAnsi="Helvetica" w:cs="Helvetica"/>
                <w:bCs/>
                <w:highlight w:val="yellow"/>
                <w:lang w:eastAsia="ja-JP"/>
                <w:rPrChange w:id="3426" w:author="i0806927" w:date="2016-04-01T14:18:00Z">
                  <w:rPr>
                    <w:ins w:id="3427" w:author="i0806927" w:date="2016-04-01T13:30:00Z"/>
                    <w:rFonts w:ascii="Helvetica" w:hAnsi="Helvetica" w:cs="Helvetica"/>
                    <w:bCs/>
                    <w:i/>
                    <w:color w:val="auto"/>
                    <w:spacing w:val="-4"/>
                    <w:kern w:val="1"/>
                    <w:sz w:val="18"/>
                    <w:lang w:eastAsia="ja-JP"/>
                  </w:rPr>
                </w:rPrChange>
              </w:rPr>
            </w:pPr>
            <w:ins w:id="3428" w:author="i0806927" w:date="2016-04-01T13:30:00Z">
              <w:r w:rsidRPr="00837C91">
                <w:rPr>
                  <w:rFonts w:ascii="Helvetica" w:hAnsi="Helvetica" w:cs="Helvetica"/>
                  <w:bCs/>
                  <w:highlight w:val="yellow"/>
                  <w:lang w:eastAsia="ja-JP"/>
                </w:rPr>
                <w:t>C</w:t>
              </w:r>
              <w:r w:rsidR="00304609" w:rsidRPr="004B23A3">
                <w:rPr>
                  <w:rFonts w:ascii="Helvetica" w:hAnsi="Helvetica" w:cs="Helvetica"/>
                  <w:bCs/>
                  <w:highlight w:val="yellow"/>
                  <w:lang w:eastAsia="ja-JP"/>
                  <w:rPrChange w:id="3429" w:author="i0806927" w:date="2016-04-01T14:18:00Z">
                    <w:rPr>
                      <w:rFonts w:ascii="Helvetica" w:hAnsi="Helvetica" w:cs="Helvetica"/>
                      <w:bCs/>
                      <w:lang w:eastAsia="ja-JP"/>
                    </w:rPr>
                  </w:rPrChange>
                </w:rPr>
                <w:t>hannel</w:t>
              </w:r>
            </w:ins>
          </w:p>
        </w:tc>
      </w:tr>
      <w:tr w:rsidR="00304609" w:rsidRPr="004B23A3" w14:paraId="6920B813" w14:textId="77777777" w:rsidTr="00304609">
        <w:trPr>
          <w:cnfStyle w:val="000000100000" w:firstRow="0" w:lastRow="0" w:firstColumn="0" w:lastColumn="0" w:oddVBand="0" w:evenVBand="0" w:oddHBand="1" w:evenHBand="0" w:firstRowFirstColumn="0" w:firstRowLastColumn="0" w:lastRowFirstColumn="0" w:lastRowLastColumn="0"/>
          <w:ins w:id="3430" w:author="i0806927" w:date="2016-04-01T13:31:00Z"/>
        </w:trPr>
        <w:tc>
          <w:tcPr>
            <w:cnfStyle w:val="001000000000" w:firstRow="0" w:lastRow="0" w:firstColumn="1" w:lastColumn="0" w:oddVBand="0" w:evenVBand="0" w:oddHBand="0" w:evenHBand="0" w:firstRowFirstColumn="0" w:firstRowLastColumn="0" w:lastRowFirstColumn="0" w:lastRowLastColumn="0"/>
            <w:tcW w:w="2660" w:type="dxa"/>
          </w:tcPr>
          <w:p w14:paraId="762B8677" w14:textId="2742A006" w:rsidR="00304609" w:rsidRPr="00C4300A" w:rsidRDefault="00304609" w:rsidP="00304609">
            <w:pPr>
              <w:keepNext/>
              <w:keepLines/>
              <w:suppressAutoHyphens/>
              <w:spacing w:before="140" w:after="200" w:line="220" w:lineRule="atLeast"/>
              <w:ind w:left="1080"/>
              <w:outlineLvl w:val="7"/>
              <w:rPr>
                <w:ins w:id="3431" w:author="i0806927" w:date="2016-04-01T13:31:00Z"/>
                <w:rFonts w:ascii="Helvetica" w:hAnsi="Helvetica" w:cs="Helvetica"/>
                <w:b w:val="0"/>
                <w:highlight w:val="yellow"/>
                <w:lang w:eastAsia="ja-JP"/>
                <w:rPrChange w:id="3432" w:author="i0806927" w:date="2016-04-04T15:43:00Z">
                  <w:rPr>
                    <w:ins w:id="3433" w:author="i0806927" w:date="2016-04-01T13:31:00Z"/>
                    <w:rFonts w:ascii="Helvetica" w:hAnsi="Helvetica" w:cs="Helvetica"/>
                    <w:b w:val="0"/>
                    <w:bCs w:val="0"/>
                    <w:i/>
                    <w:color w:val="auto"/>
                    <w:spacing w:val="-4"/>
                    <w:kern w:val="1"/>
                    <w:sz w:val="18"/>
                    <w:lang w:eastAsia="ja-JP"/>
                  </w:rPr>
                </w:rPrChange>
              </w:rPr>
            </w:pPr>
            <w:ins w:id="3434" w:author="i0806927" w:date="2016-04-01T13:31:00Z">
              <w:r w:rsidRPr="00C4300A">
                <w:rPr>
                  <w:rFonts w:ascii="Helvetica" w:hAnsi="Helvetica" w:cs="Helvetica"/>
                  <w:highlight w:val="yellow"/>
                  <w:lang w:eastAsia="ja-JP"/>
                  <w:rPrChange w:id="3435" w:author="i0806927" w:date="2016-04-04T15:43:00Z">
                    <w:rPr>
                      <w:rFonts w:ascii="Helvetica" w:hAnsi="Helvetica" w:cs="Helvetica"/>
                      <w:lang w:eastAsia="ja-JP"/>
                    </w:rPr>
                  </w:rPrChange>
                </w:rPr>
                <w:t>productInventoryId</w:t>
              </w:r>
            </w:ins>
          </w:p>
        </w:tc>
        <w:tc>
          <w:tcPr>
            <w:tcW w:w="7901" w:type="dxa"/>
          </w:tcPr>
          <w:p w14:paraId="7ED2695B" w14:textId="077ACF8C" w:rsidR="00304609" w:rsidRPr="004B23A3" w:rsidRDefault="003E7F3C">
            <w:pPr>
              <w:spacing w:after="200" w:line="276" w:lineRule="auto"/>
              <w:cnfStyle w:val="000000100000" w:firstRow="0" w:lastRow="0" w:firstColumn="0" w:lastColumn="0" w:oddVBand="0" w:evenVBand="0" w:oddHBand="1" w:evenHBand="0" w:firstRowFirstColumn="0" w:firstRowLastColumn="0" w:lastRowFirstColumn="0" w:lastRowLastColumn="0"/>
              <w:rPr>
                <w:ins w:id="3436" w:author="i0806927" w:date="2016-04-01T13:31:00Z"/>
                <w:rFonts w:ascii="Helvetica" w:hAnsi="Helvetica" w:cs="Helvetica"/>
                <w:bCs/>
                <w:highlight w:val="yellow"/>
                <w:lang w:eastAsia="it-IT"/>
                <w:rPrChange w:id="3437" w:author="i0806927" w:date="2016-04-01T14:18:00Z">
                  <w:rPr>
                    <w:ins w:id="3438" w:author="i0806927" w:date="2016-04-01T13:31:00Z"/>
                    <w:rFonts w:ascii="Helvetica" w:hAnsi="Helvetica" w:cs="Helvetica"/>
                    <w:bCs/>
                    <w:color w:val="auto"/>
                    <w:lang w:eastAsia="it-IT"/>
                  </w:rPr>
                </w:rPrChange>
              </w:rPr>
            </w:pPr>
            <w:ins w:id="3439" w:author="i0806927" w:date="2016-04-04T15:14:00Z">
              <w:r w:rsidRPr="003E7F3C">
                <w:rPr>
                  <w:rFonts w:ascii="Helvetica" w:hAnsi="Helvetica" w:cs="Helvetica"/>
                  <w:bCs/>
                  <w:highlight w:val="yellow"/>
                  <w:lang w:eastAsia="it-IT"/>
                  <w:rPrChange w:id="3440" w:author="i0806927" w:date="2016-04-04T15:14:00Z">
                    <w:rPr>
                      <w:rFonts w:ascii="Helvetica" w:hAnsi="Helvetica" w:cs="Helvetica"/>
                      <w:bCs/>
                      <w:lang w:eastAsia="it-IT"/>
                    </w:rPr>
                  </w:rPrChange>
                </w:rPr>
                <w:t>Product</w:t>
              </w:r>
              <w:r>
                <w:rPr>
                  <w:rFonts w:ascii="Helvetica" w:hAnsi="Helvetica" w:cs="Helvetica" w:hint="eastAsia"/>
                  <w:bCs/>
                  <w:highlight w:val="yellow"/>
                  <w:lang w:eastAsia="ja-JP"/>
                </w:rPr>
                <w:t xml:space="preserve"> Inventory ID</w:t>
              </w:r>
            </w:ins>
            <w:ins w:id="3441" w:author="i0806927" w:date="2016-04-04T15:15:00Z">
              <w:r>
                <w:rPr>
                  <w:rFonts w:ascii="Helvetica" w:hAnsi="Helvetica" w:cs="Helvetica" w:hint="eastAsia"/>
                  <w:bCs/>
                  <w:highlight w:val="yellow"/>
                  <w:lang w:eastAsia="ja-JP"/>
                </w:rPr>
                <w:t xml:space="preserve"> </w:t>
              </w:r>
            </w:ins>
            <w:ins w:id="3442" w:author="i0806927" w:date="2016-04-04T15:14:00Z">
              <w:r w:rsidRPr="003E7F3C">
                <w:rPr>
                  <w:rFonts w:ascii="Helvetica" w:hAnsi="Helvetica" w:cs="Helvetica"/>
                  <w:bCs/>
                  <w:highlight w:val="yellow"/>
                  <w:lang w:eastAsia="it-IT"/>
                  <w:rPrChange w:id="3443" w:author="i0806927" w:date="2016-04-04T15:14:00Z">
                    <w:rPr>
                      <w:rFonts w:ascii="Helvetica" w:hAnsi="Helvetica" w:cs="Helvetica"/>
                      <w:bCs/>
                      <w:lang w:eastAsia="it-IT"/>
                    </w:rPr>
                  </w:rPrChange>
                </w:rPr>
                <w:t>for commercial eli</w:t>
              </w:r>
            </w:ins>
            <w:ins w:id="3444" w:author="i0806927" w:date="2016-04-04T15:56:00Z">
              <w:r w:rsidR="00FA1F53">
                <w:rPr>
                  <w:rFonts w:ascii="Helvetica" w:hAnsi="Helvetica" w:cs="Helvetica" w:hint="eastAsia"/>
                  <w:bCs/>
                  <w:highlight w:val="yellow"/>
                  <w:lang w:eastAsia="ja-JP"/>
                </w:rPr>
                <w:t>gi</w:t>
              </w:r>
            </w:ins>
            <w:ins w:id="3445" w:author="i0806927" w:date="2016-04-04T15:14:00Z">
              <w:r w:rsidRPr="003E7F3C">
                <w:rPr>
                  <w:rFonts w:ascii="Helvetica" w:hAnsi="Helvetica" w:cs="Helvetica"/>
                  <w:bCs/>
                  <w:highlight w:val="yellow"/>
                  <w:lang w:eastAsia="it-IT"/>
                  <w:rPrChange w:id="3446" w:author="i0806927" w:date="2016-04-04T15:14:00Z">
                    <w:rPr>
                      <w:rFonts w:ascii="Helvetica" w:hAnsi="Helvetica" w:cs="Helvetica"/>
                      <w:bCs/>
                      <w:lang w:eastAsia="it-IT"/>
                    </w:rPr>
                  </w:rPrChange>
                </w:rPr>
                <w:t>bility</w:t>
              </w:r>
            </w:ins>
          </w:p>
        </w:tc>
      </w:tr>
      <w:tr w:rsidR="00304609" w:rsidRPr="004B23A3" w14:paraId="4F37A151" w14:textId="77777777" w:rsidTr="00304609">
        <w:trPr>
          <w:ins w:id="3447"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53ED30B9" w14:textId="77777777" w:rsidR="00304609" w:rsidRPr="00C4300A" w:rsidRDefault="00304609" w:rsidP="00304609">
            <w:pPr>
              <w:keepNext/>
              <w:keepLines/>
              <w:suppressAutoHyphens/>
              <w:spacing w:before="140" w:after="200" w:line="220" w:lineRule="atLeast"/>
              <w:ind w:left="1080"/>
              <w:outlineLvl w:val="7"/>
              <w:rPr>
                <w:ins w:id="3448" w:author="i0806927" w:date="2016-04-01T13:30:00Z"/>
                <w:rFonts w:ascii="Helvetica" w:hAnsi="Helvetica" w:cs="Helvetica"/>
                <w:b w:val="0"/>
                <w:highlight w:val="yellow"/>
                <w:lang w:eastAsia="ja-JP"/>
                <w:rPrChange w:id="3449" w:author="i0806927" w:date="2016-04-04T15:43:00Z">
                  <w:rPr>
                    <w:ins w:id="3450" w:author="i0806927" w:date="2016-04-01T13:30:00Z"/>
                    <w:rFonts w:ascii="Helvetica" w:hAnsi="Helvetica" w:cs="Helvetica"/>
                    <w:b w:val="0"/>
                    <w:bCs w:val="0"/>
                    <w:i/>
                    <w:color w:val="auto"/>
                    <w:spacing w:val="-4"/>
                    <w:kern w:val="1"/>
                    <w:sz w:val="18"/>
                    <w:lang w:eastAsia="ja-JP"/>
                  </w:rPr>
                </w:rPrChange>
              </w:rPr>
            </w:pPr>
            <w:ins w:id="3451" w:author="i0806927" w:date="2016-04-01T13:30:00Z">
              <w:r w:rsidRPr="00C4300A">
                <w:rPr>
                  <w:rFonts w:ascii="Helvetica" w:hAnsi="Helvetica" w:cs="Helvetica"/>
                  <w:highlight w:val="yellow"/>
                  <w:lang w:eastAsia="ja-JP"/>
                  <w:rPrChange w:id="3452" w:author="i0806927" w:date="2016-04-04T15:43:00Z">
                    <w:rPr>
                      <w:rFonts w:ascii="Helvetica" w:hAnsi="Helvetica" w:cs="Helvetica"/>
                      <w:lang w:eastAsia="ja-JP"/>
                    </w:rPr>
                  </w:rPrChange>
                </w:rPr>
                <w:t>address</w:t>
              </w:r>
            </w:ins>
          </w:p>
        </w:tc>
        <w:tc>
          <w:tcPr>
            <w:tcW w:w="7901" w:type="dxa"/>
          </w:tcPr>
          <w:p w14:paraId="4D72FBED" w14:textId="77777777" w:rsidR="00304609" w:rsidRPr="004B23A3" w:rsidRDefault="00304609" w:rsidP="00304609">
            <w:pPr>
              <w:spacing w:after="200" w:line="276" w:lineRule="auto"/>
              <w:cnfStyle w:val="000000000000" w:firstRow="0" w:lastRow="0" w:firstColumn="0" w:lastColumn="0" w:oddVBand="0" w:evenVBand="0" w:oddHBand="0" w:evenHBand="0" w:firstRowFirstColumn="0" w:firstRowLastColumn="0" w:lastRowFirstColumn="0" w:lastRowLastColumn="0"/>
              <w:rPr>
                <w:ins w:id="3453" w:author="i0806927" w:date="2016-04-01T13:30:00Z"/>
                <w:rFonts w:ascii="Helvetica" w:hAnsi="Helvetica" w:cs="Helvetica"/>
                <w:bCs/>
                <w:highlight w:val="yellow"/>
                <w:lang w:eastAsia="it-IT"/>
                <w:rPrChange w:id="3454" w:author="i0806927" w:date="2016-04-01T14:18:00Z">
                  <w:rPr>
                    <w:ins w:id="3455" w:author="i0806927" w:date="2016-04-01T13:30:00Z"/>
                    <w:rFonts w:ascii="Helvetica" w:hAnsi="Helvetica" w:cs="Helvetica"/>
                    <w:bCs/>
                    <w:color w:val="auto"/>
                    <w:lang w:eastAsia="it-IT"/>
                  </w:rPr>
                </w:rPrChange>
              </w:rPr>
            </w:pPr>
          </w:p>
        </w:tc>
      </w:tr>
      <w:tr w:rsidR="00304609" w:rsidRPr="004B23A3" w14:paraId="497EF5B2" w14:textId="77777777" w:rsidTr="00304609">
        <w:trPr>
          <w:cnfStyle w:val="000000100000" w:firstRow="0" w:lastRow="0" w:firstColumn="0" w:lastColumn="0" w:oddVBand="0" w:evenVBand="0" w:oddHBand="1" w:evenHBand="0" w:firstRowFirstColumn="0" w:firstRowLastColumn="0" w:lastRowFirstColumn="0" w:lastRowLastColumn="0"/>
          <w:ins w:id="3456"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4747C301" w14:textId="77777777" w:rsidR="00304609" w:rsidRPr="00C4300A" w:rsidRDefault="00304609" w:rsidP="00304609">
            <w:pPr>
              <w:keepNext/>
              <w:keepLines/>
              <w:suppressAutoHyphens/>
              <w:spacing w:before="140" w:after="200" w:line="220" w:lineRule="atLeast"/>
              <w:ind w:leftChars="100" w:left="200"/>
              <w:outlineLvl w:val="7"/>
              <w:rPr>
                <w:ins w:id="3457" w:author="i0806927" w:date="2016-04-01T13:30:00Z"/>
                <w:rFonts w:ascii="Helvetica" w:hAnsi="Helvetica" w:cs="Helvetica"/>
                <w:b w:val="0"/>
                <w:bCs w:val="0"/>
                <w:color w:val="auto"/>
                <w:highlight w:val="yellow"/>
                <w:lang w:eastAsia="ja-JP"/>
                <w:rPrChange w:id="3458" w:author="i0806927" w:date="2016-04-04T15:43:00Z">
                  <w:rPr>
                    <w:ins w:id="3459" w:author="i0806927" w:date="2016-04-01T13:30:00Z"/>
                    <w:rFonts w:ascii="Helvetica" w:hAnsi="Helvetica" w:cs="Helvetica"/>
                    <w:b w:val="0"/>
                    <w:bCs w:val="0"/>
                    <w:i/>
                    <w:color w:val="auto"/>
                    <w:spacing w:val="-4"/>
                    <w:kern w:val="1"/>
                    <w:sz w:val="18"/>
                    <w:lang w:eastAsia="ja-JP"/>
                  </w:rPr>
                </w:rPrChange>
              </w:rPr>
            </w:pPr>
            <w:ins w:id="3460" w:author="i0806927" w:date="2016-04-01T13:30:00Z">
              <w:r w:rsidRPr="00C4300A">
                <w:rPr>
                  <w:rFonts w:ascii="Helvetica" w:hAnsi="Helvetica" w:cs="Helvetica"/>
                  <w:highlight w:val="yellow"/>
                  <w:lang w:eastAsia="ja-JP"/>
                  <w:rPrChange w:id="3461" w:author="i0806927" w:date="2016-04-04T15:43:00Z">
                    <w:rPr>
                      <w:rFonts w:ascii="Helvetica" w:hAnsi="Helvetica" w:cs="Helvetica"/>
                      <w:lang w:eastAsia="ja-JP"/>
                    </w:rPr>
                  </w:rPrChange>
                </w:rPr>
                <w:t>id</w:t>
              </w:r>
            </w:ins>
          </w:p>
        </w:tc>
        <w:tc>
          <w:tcPr>
            <w:tcW w:w="7901" w:type="dxa"/>
          </w:tcPr>
          <w:p w14:paraId="2710C5BF" w14:textId="77777777" w:rsidR="00304609" w:rsidRPr="004B23A3" w:rsidRDefault="00304609" w:rsidP="00304609">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3462" w:author="i0806927" w:date="2016-04-01T13:30:00Z"/>
                <w:rFonts w:ascii="Helvetica" w:hAnsi="Helvetica" w:cs="Helvetica"/>
                <w:bCs/>
                <w:highlight w:val="yellow"/>
                <w:lang w:eastAsia="it-IT"/>
                <w:rPrChange w:id="3463" w:author="i0806927" w:date="2016-04-01T14:18:00Z">
                  <w:rPr>
                    <w:ins w:id="3464" w:author="i0806927" w:date="2016-04-01T13:30:00Z"/>
                    <w:rFonts w:ascii="Helvetica" w:hAnsi="Helvetica" w:cs="Helvetica"/>
                    <w:bCs/>
                    <w:i/>
                    <w:color w:val="auto"/>
                    <w:spacing w:val="-4"/>
                    <w:kern w:val="1"/>
                    <w:sz w:val="18"/>
                    <w:lang w:eastAsia="it-IT"/>
                  </w:rPr>
                </w:rPrChange>
              </w:rPr>
            </w:pPr>
            <w:ins w:id="3465" w:author="i0806927" w:date="2016-04-01T13:30:00Z">
              <w:r w:rsidRPr="004B23A3">
                <w:rPr>
                  <w:rFonts w:ascii="Helvetica" w:hAnsi="Helvetica" w:cs="Helvetica"/>
                  <w:bCs/>
                  <w:highlight w:val="yellow"/>
                  <w:lang w:eastAsia="it-IT"/>
                  <w:rPrChange w:id="3466" w:author="i0806927" w:date="2016-04-01T14:18:00Z">
                    <w:rPr>
                      <w:rFonts w:ascii="Helvetica" w:hAnsi="Helvetica" w:cs="Helvetica"/>
                      <w:bCs/>
                      <w:lang w:eastAsia="it-IT"/>
                    </w:rPr>
                  </w:rPrChange>
                </w:rPr>
                <w:t>Unique identifier for Place</w:t>
              </w:r>
            </w:ins>
          </w:p>
        </w:tc>
      </w:tr>
      <w:tr w:rsidR="00304609" w:rsidRPr="004B23A3" w14:paraId="23C5E72D" w14:textId="77777777" w:rsidTr="00304609">
        <w:trPr>
          <w:ins w:id="3467"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26A4882E" w14:textId="77777777" w:rsidR="00304609" w:rsidRPr="00C4300A" w:rsidRDefault="00304609" w:rsidP="00304609">
            <w:pPr>
              <w:keepNext/>
              <w:keepLines/>
              <w:suppressAutoHyphens/>
              <w:spacing w:before="140" w:after="200" w:line="220" w:lineRule="atLeast"/>
              <w:ind w:leftChars="100" w:left="200"/>
              <w:outlineLvl w:val="7"/>
              <w:rPr>
                <w:ins w:id="3468" w:author="i0806927" w:date="2016-04-01T13:30:00Z"/>
                <w:rFonts w:ascii="Helvetica" w:hAnsi="Helvetica" w:cs="Helvetica"/>
                <w:b w:val="0"/>
                <w:highlight w:val="yellow"/>
                <w:lang w:eastAsia="ja-JP"/>
                <w:rPrChange w:id="3469" w:author="i0806927" w:date="2016-04-04T15:43:00Z">
                  <w:rPr>
                    <w:ins w:id="3470" w:author="i0806927" w:date="2016-04-01T13:30:00Z"/>
                    <w:rFonts w:ascii="Helvetica" w:hAnsi="Helvetica" w:cs="Helvetica"/>
                    <w:b w:val="0"/>
                    <w:bCs w:val="0"/>
                    <w:i/>
                    <w:color w:val="auto"/>
                    <w:spacing w:val="-4"/>
                    <w:kern w:val="1"/>
                    <w:sz w:val="18"/>
                    <w:lang w:eastAsia="ja-JP"/>
                  </w:rPr>
                </w:rPrChange>
              </w:rPr>
            </w:pPr>
            <w:ins w:id="3471" w:author="i0806927" w:date="2016-04-01T13:30:00Z">
              <w:r w:rsidRPr="00C4300A">
                <w:rPr>
                  <w:rFonts w:ascii="Helvetica" w:hAnsi="Helvetica" w:cs="Helvetica"/>
                  <w:highlight w:val="yellow"/>
                  <w:lang w:eastAsia="ja-JP"/>
                  <w:rPrChange w:id="3472" w:author="i0806927" w:date="2016-04-04T15:43:00Z">
                    <w:rPr>
                      <w:rFonts w:ascii="Helvetica" w:hAnsi="Helvetica" w:cs="Helvetica"/>
                      <w:lang w:eastAsia="ja-JP"/>
                    </w:rPr>
                  </w:rPrChange>
                </w:rPr>
                <w:t>href</w:t>
              </w:r>
            </w:ins>
          </w:p>
        </w:tc>
        <w:tc>
          <w:tcPr>
            <w:tcW w:w="7901" w:type="dxa"/>
          </w:tcPr>
          <w:p w14:paraId="11091060" w14:textId="77777777" w:rsidR="00304609" w:rsidRPr="004B23A3" w:rsidRDefault="00304609" w:rsidP="00304609">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3473" w:author="i0806927" w:date="2016-04-01T13:30:00Z"/>
                <w:rFonts w:ascii="Helvetica" w:hAnsi="Helvetica" w:cs="Helvetica"/>
                <w:bCs/>
                <w:highlight w:val="yellow"/>
                <w:lang w:eastAsia="it-IT"/>
                <w:rPrChange w:id="3474" w:author="i0806927" w:date="2016-04-01T14:18:00Z">
                  <w:rPr>
                    <w:ins w:id="3475" w:author="i0806927" w:date="2016-04-01T13:30:00Z"/>
                    <w:rFonts w:ascii="Helvetica" w:hAnsi="Helvetica" w:cs="Helvetica"/>
                    <w:bCs/>
                    <w:i/>
                    <w:color w:val="auto"/>
                    <w:spacing w:val="-4"/>
                    <w:kern w:val="1"/>
                    <w:sz w:val="18"/>
                    <w:lang w:eastAsia="it-IT"/>
                  </w:rPr>
                </w:rPrChange>
              </w:rPr>
            </w:pPr>
            <w:ins w:id="3476" w:author="i0806927" w:date="2016-04-01T13:30:00Z">
              <w:r w:rsidRPr="004B23A3">
                <w:rPr>
                  <w:rFonts w:ascii="Helvetica" w:hAnsi="Helvetica" w:cs="Helvetica"/>
                  <w:bCs/>
                  <w:highlight w:val="yellow"/>
                  <w:lang w:eastAsia="it-IT"/>
                  <w:rPrChange w:id="3477" w:author="i0806927" w:date="2016-04-01T14:18:00Z">
                    <w:rPr>
                      <w:rFonts w:ascii="Helvetica" w:hAnsi="Helvetica" w:cs="Helvetica"/>
                      <w:bCs/>
                      <w:lang w:eastAsia="it-IT"/>
                    </w:rPr>
                  </w:rPrChange>
                </w:rPr>
                <w:t>Reference of a place (for instance in google map)</w:t>
              </w:r>
            </w:ins>
          </w:p>
        </w:tc>
      </w:tr>
      <w:tr w:rsidR="00304609" w:rsidRPr="004B23A3" w14:paraId="5D767D96" w14:textId="77777777" w:rsidTr="00304609">
        <w:trPr>
          <w:cnfStyle w:val="000000100000" w:firstRow="0" w:lastRow="0" w:firstColumn="0" w:lastColumn="0" w:oddVBand="0" w:evenVBand="0" w:oddHBand="1" w:evenHBand="0" w:firstRowFirstColumn="0" w:firstRowLastColumn="0" w:lastRowFirstColumn="0" w:lastRowLastColumn="0"/>
          <w:ins w:id="3478"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7A427AF1" w14:textId="77777777" w:rsidR="00304609" w:rsidRPr="00C4300A" w:rsidRDefault="00304609" w:rsidP="00304609">
            <w:pPr>
              <w:keepNext/>
              <w:keepLines/>
              <w:suppressAutoHyphens/>
              <w:spacing w:before="140" w:after="200" w:line="220" w:lineRule="atLeast"/>
              <w:ind w:left="1080"/>
              <w:outlineLvl w:val="7"/>
              <w:rPr>
                <w:ins w:id="3479" w:author="i0806927" w:date="2016-04-01T13:30:00Z"/>
                <w:rFonts w:ascii="Helvetica" w:hAnsi="Helvetica" w:cs="Helvetica"/>
                <w:b w:val="0"/>
                <w:highlight w:val="yellow"/>
                <w:lang w:eastAsia="ja-JP"/>
                <w:rPrChange w:id="3480" w:author="i0806927" w:date="2016-04-04T15:43:00Z">
                  <w:rPr>
                    <w:ins w:id="3481" w:author="i0806927" w:date="2016-04-01T13:30:00Z"/>
                    <w:rFonts w:ascii="Helvetica" w:hAnsi="Helvetica" w:cs="Helvetica"/>
                    <w:b w:val="0"/>
                    <w:bCs w:val="0"/>
                    <w:i/>
                    <w:color w:val="auto"/>
                    <w:spacing w:val="-4"/>
                    <w:kern w:val="1"/>
                    <w:sz w:val="18"/>
                    <w:lang w:eastAsia="ja-JP"/>
                  </w:rPr>
                </w:rPrChange>
              </w:rPr>
            </w:pPr>
            <w:ins w:id="3482" w:author="i0806927" w:date="2016-04-01T13:30:00Z">
              <w:r w:rsidRPr="00C4300A">
                <w:rPr>
                  <w:rFonts w:ascii="Helvetica" w:hAnsi="Helvetica" w:cs="Helvetica"/>
                  <w:highlight w:val="yellow"/>
                  <w:lang w:eastAsia="ja-JP"/>
                  <w:rPrChange w:id="3483" w:author="i0806927" w:date="2016-04-04T15:43:00Z">
                    <w:rPr>
                      <w:rFonts w:ascii="Helvetica" w:hAnsi="Helvetica" w:cs="Helvetica"/>
                      <w:lang w:eastAsia="ja-JP"/>
                    </w:rPr>
                  </w:rPrChange>
                </w:rPr>
                <w:t>address description</w:t>
              </w:r>
            </w:ins>
          </w:p>
        </w:tc>
        <w:tc>
          <w:tcPr>
            <w:tcW w:w="7901" w:type="dxa"/>
          </w:tcPr>
          <w:p w14:paraId="63736855" w14:textId="77777777" w:rsidR="00304609" w:rsidRPr="004B23A3" w:rsidRDefault="00304609" w:rsidP="00304609">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3484" w:author="i0806927" w:date="2016-04-01T13:30:00Z"/>
                <w:rFonts w:ascii="Helvetica" w:hAnsi="Helvetica" w:cs="Helvetica"/>
                <w:bCs/>
                <w:highlight w:val="yellow"/>
                <w:lang w:eastAsia="ja-JP"/>
                <w:rPrChange w:id="3485" w:author="i0806927" w:date="2016-04-01T14:18:00Z">
                  <w:rPr>
                    <w:ins w:id="3486" w:author="i0806927" w:date="2016-04-01T13:30:00Z"/>
                    <w:rFonts w:ascii="Helvetica" w:hAnsi="Helvetica" w:cs="Helvetica"/>
                    <w:bCs/>
                    <w:i/>
                    <w:color w:val="auto"/>
                    <w:spacing w:val="-4"/>
                    <w:kern w:val="1"/>
                    <w:sz w:val="18"/>
                    <w:lang w:eastAsia="ja-JP"/>
                  </w:rPr>
                </w:rPrChange>
              </w:rPr>
            </w:pPr>
            <w:ins w:id="3487" w:author="i0806927" w:date="2016-04-01T13:30:00Z">
              <w:r w:rsidRPr="004B23A3">
                <w:rPr>
                  <w:rFonts w:ascii="Helvetica" w:hAnsi="Helvetica" w:cs="Helvetica"/>
                  <w:bCs/>
                  <w:highlight w:val="yellow"/>
                  <w:lang w:eastAsia="ja-JP"/>
                  <w:rPrChange w:id="3488" w:author="i0806927" w:date="2016-04-01T14:18:00Z">
                    <w:rPr>
                      <w:rFonts w:ascii="Helvetica" w:hAnsi="Helvetica" w:cs="Helvetica"/>
                      <w:bCs/>
                      <w:lang w:eastAsia="ja-JP"/>
                    </w:rPr>
                  </w:rPrChange>
                </w:rPr>
                <w:t>Address description</w:t>
              </w:r>
            </w:ins>
          </w:p>
        </w:tc>
      </w:tr>
      <w:tr w:rsidR="00304609" w:rsidRPr="004B23A3" w14:paraId="23F5E8BC" w14:textId="77777777" w:rsidTr="00304609">
        <w:trPr>
          <w:ins w:id="3489"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25BCD53C" w14:textId="77777777" w:rsidR="00304609" w:rsidRPr="00C4300A" w:rsidRDefault="00304609" w:rsidP="00304609">
            <w:pPr>
              <w:keepNext/>
              <w:keepLines/>
              <w:suppressAutoHyphens/>
              <w:spacing w:before="140" w:after="200" w:line="220" w:lineRule="atLeast"/>
              <w:ind w:leftChars="100" w:left="200"/>
              <w:outlineLvl w:val="7"/>
              <w:rPr>
                <w:ins w:id="3490" w:author="i0806927" w:date="2016-04-01T13:30:00Z"/>
                <w:rFonts w:ascii="Helvetica" w:hAnsi="Helvetica" w:cs="Helvetica"/>
                <w:b w:val="0"/>
                <w:highlight w:val="yellow"/>
                <w:lang w:eastAsia="ja-JP"/>
                <w:rPrChange w:id="3491" w:author="i0806927" w:date="2016-04-04T15:43:00Z">
                  <w:rPr>
                    <w:ins w:id="3492" w:author="i0806927" w:date="2016-04-01T13:30:00Z"/>
                    <w:rFonts w:ascii="Helvetica" w:hAnsi="Helvetica" w:cs="Helvetica"/>
                    <w:b w:val="0"/>
                    <w:bCs w:val="0"/>
                    <w:i/>
                    <w:color w:val="auto"/>
                    <w:spacing w:val="-4"/>
                    <w:kern w:val="1"/>
                    <w:sz w:val="18"/>
                    <w:lang w:eastAsia="ja-JP"/>
                  </w:rPr>
                </w:rPrChange>
              </w:rPr>
            </w:pPr>
            <w:ins w:id="3493" w:author="i0806927" w:date="2016-04-01T13:30:00Z">
              <w:r w:rsidRPr="00C4300A">
                <w:rPr>
                  <w:rFonts w:ascii="Helvetica" w:hAnsi="Helvetica" w:cs="Helvetica"/>
                  <w:highlight w:val="yellow"/>
                  <w:lang w:eastAsia="ja-JP"/>
                  <w:rPrChange w:id="3494" w:author="i0806927" w:date="2016-04-04T15:43:00Z">
                    <w:rPr>
                      <w:rFonts w:ascii="Helvetica" w:hAnsi="Helvetica" w:cs="Helvetica"/>
                      <w:lang w:eastAsia="ja-JP"/>
                    </w:rPr>
                  </w:rPrChange>
                </w:rPr>
                <w:t>streetNr</w:t>
              </w:r>
            </w:ins>
          </w:p>
        </w:tc>
        <w:tc>
          <w:tcPr>
            <w:tcW w:w="7901" w:type="dxa"/>
          </w:tcPr>
          <w:p w14:paraId="584D2E4B" w14:textId="77777777" w:rsidR="00304609" w:rsidRPr="004B23A3" w:rsidRDefault="00304609" w:rsidP="00304609">
            <w:pPr>
              <w:spacing w:after="200" w:line="276" w:lineRule="auto"/>
              <w:cnfStyle w:val="000000000000" w:firstRow="0" w:lastRow="0" w:firstColumn="0" w:lastColumn="0" w:oddVBand="0" w:evenVBand="0" w:oddHBand="0" w:evenHBand="0" w:firstRowFirstColumn="0" w:firstRowLastColumn="0" w:lastRowFirstColumn="0" w:lastRowLastColumn="0"/>
              <w:rPr>
                <w:ins w:id="3495" w:author="i0806927" w:date="2016-04-01T13:30:00Z"/>
                <w:rFonts w:ascii="Helvetica" w:hAnsi="Helvetica" w:cs="Helvetica"/>
                <w:bCs/>
                <w:highlight w:val="yellow"/>
                <w:lang w:eastAsia="it-IT"/>
                <w:rPrChange w:id="3496" w:author="i0806927" w:date="2016-04-01T14:18:00Z">
                  <w:rPr>
                    <w:ins w:id="3497" w:author="i0806927" w:date="2016-04-01T13:30:00Z"/>
                    <w:rFonts w:ascii="Helvetica" w:hAnsi="Helvetica" w:cs="Helvetica"/>
                    <w:bCs/>
                    <w:color w:val="auto"/>
                    <w:lang w:eastAsia="it-IT"/>
                  </w:rPr>
                </w:rPrChange>
              </w:rPr>
            </w:pPr>
          </w:p>
        </w:tc>
      </w:tr>
      <w:tr w:rsidR="00304609" w:rsidRPr="004B23A3" w14:paraId="645507D9" w14:textId="77777777" w:rsidTr="00304609">
        <w:trPr>
          <w:cnfStyle w:val="000000100000" w:firstRow="0" w:lastRow="0" w:firstColumn="0" w:lastColumn="0" w:oddVBand="0" w:evenVBand="0" w:oddHBand="1" w:evenHBand="0" w:firstRowFirstColumn="0" w:firstRowLastColumn="0" w:lastRowFirstColumn="0" w:lastRowLastColumn="0"/>
          <w:ins w:id="3498"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2BEE46F2" w14:textId="77777777" w:rsidR="00304609" w:rsidRPr="00C4300A" w:rsidRDefault="00304609" w:rsidP="00304609">
            <w:pPr>
              <w:keepNext/>
              <w:keepLines/>
              <w:suppressAutoHyphens/>
              <w:spacing w:before="140" w:after="200" w:line="220" w:lineRule="atLeast"/>
              <w:ind w:leftChars="100" w:left="200"/>
              <w:outlineLvl w:val="7"/>
              <w:rPr>
                <w:ins w:id="3499" w:author="i0806927" w:date="2016-04-01T13:30:00Z"/>
                <w:rFonts w:ascii="Helvetica" w:hAnsi="Helvetica" w:cs="Helvetica"/>
                <w:b w:val="0"/>
                <w:highlight w:val="yellow"/>
                <w:lang w:eastAsia="ja-JP"/>
                <w:rPrChange w:id="3500" w:author="i0806927" w:date="2016-04-04T15:43:00Z">
                  <w:rPr>
                    <w:ins w:id="3501" w:author="i0806927" w:date="2016-04-01T13:30:00Z"/>
                    <w:rFonts w:ascii="Helvetica" w:hAnsi="Helvetica" w:cs="Helvetica"/>
                    <w:b w:val="0"/>
                    <w:bCs w:val="0"/>
                    <w:i/>
                    <w:color w:val="auto"/>
                    <w:spacing w:val="-4"/>
                    <w:kern w:val="1"/>
                    <w:sz w:val="18"/>
                    <w:lang w:eastAsia="ja-JP"/>
                  </w:rPr>
                </w:rPrChange>
              </w:rPr>
            </w:pPr>
            <w:ins w:id="3502" w:author="i0806927" w:date="2016-04-01T13:30:00Z">
              <w:r w:rsidRPr="00C4300A">
                <w:rPr>
                  <w:rFonts w:ascii="Helvetica" w:hAnsi="Helvetica" w:cs="Helvetica"/>
                  <w:highlight w:val="yellow"/>
                  <w:lang w:eastAsia="ja-JP"/>
                  <w:rPrChange w:id="3503" w:author="i0806927" w:date="2016-04-04T15:43:00Z">
                    <w:rPr>
                      <w:rFonts w:ascii="Helvetica" w:hAnsi="Helvetica" w:cs="Helvetica"/>
                      <w:lang w:eastAsia="ja-JP"/>
                    </w:rPr>
                  </w:rPrChange>
                </w:rPr>
                <w:t>streetNrSuffix</w:t>
              </w:r>
            </w:ins>
          </w:p>
        </w:tc>
        <w:tc>
          <w:tcPr>
            <w:tcW w:w="7901" w:type="dxa"/>
          </w:tcPr>
          <w:p w14:paraId="6F2472CD" w14:textId="77777777" w:rsidR="00304609" w:rsidRPr="004B23A3" w:rsidRDefault="00304609" w:rsidP="00304609">
            <w:pPr>
              <w:spacing w:after="200" w:line="276" w:lineRule="auto"/>
              <w:cnfStyle w:val="000000100000" w:firstRow="0" w:lastRow="0" w:firstColumn="0" w:lastColumn="0" w:oddVBand="0" w:evenVBand="0" w:oddHBand="1" w:evenHBand="0" w:firstRowFirstColumn="0" w:firstRowLastColumn="0" w:lastRowFirstColumn="0" w:lastRowLastColumn="0"/>
              <w:rPr>
                <w:ins w:id="3504" w:author="i0806927" w:date="2016-04-01T13:30:00Z"/>
                <w:rFonts w:ascii="Helvetica" w:hAnsi="Helvetica" w:cs="Helvetica"/>
                <w:bCs/>
                <w:highlight w:val="yellow"/>
                <w:lang w:eastAsia="it-IT"/>
                <w:rPrChange w:id="3505" w:author="i0806927" w:date="2016-04-01T14:18:00Z">
                  <w:rPr>
                    <w:ins w:id="3506" w:author="i0806927" w:date="2016-04-01T13:30:00Z"/>
                    <w:rFonts w:ascii="Helvetica" w:hAnsi="Helvetica" w:cs="Helvetica"/>
                    <w:bCs/>
                    <w:color w:val="auto"/>
                    <w:lang w:eastAsia="it-IT"/>
                  </w:rPr>
                </w:rPrChange>
              </w:rPr>
            </w:pPr>
          </w:p>
        </w:tc>
      </w:tr>
      <w:tr w:rsidR="00304609" w:rsidRPr="004B23A3" w14:paraId="51135247" w14:textId="77777777" w:rsidTr="00304609">
        <w:trPr>
          <w:ins w:id="3507"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2D1B06E5" w14:textId="77777777" w:rsidR="00304609" w:rsidRPr="00C4300A" w:rsidRDefault="00304609" w:rsidP="00304609">
            <w:pPr>
              <w:keepNext/>
              <w:keepLines/>
              <w:suppressAutoHyphens/>
              <w:spacing w:before="140" w:after="200" w:line="220" w:lineRule="atLeast"/>
              <w:ind w:leftChars="100" w:left="200"/>
              <w:outlineLvl w:val="7"/>
              <w:rPr>
                <w:ins w:id="3508" w:author="i0806927" w:date="2016-04-01T13:30:00Z"/>
                <w:rFonts w:ascii="Helvetica" w:hAnsi="Helvetica" w:cs="Helvetica"/>
                <w:b w:val="0"/>
                <w:highlight w:val="yellow"/>
                <w:lang w:eastAsia="ja-JP"/>
                <w:rPrChange w:id="3509" w:author="i0806927" w:date="2016-04-04T15:43:00Z">
                  <w:rPr>
                    <w:ins w:id="3510" w:author="i0806927" w:date="2016-04-01T13:30:00Z"/>
                    <w:rFonts w:ascii="Helvetica" w:hAnsi="Helvetica" w:cs="Helvetica"/>
                    <w:b w:val="0"/>
                    <w:bCs w:val="0"/>
                    <w:i/>
                    <w:color w:val="auto"/>
                    <w:spacing w:val="-4"/>
                    <w:kern w:val="1"/>
                    <w:sz w:val="18"/>
                    <w:lang w:eastAsia="ja-JP"/>
                  </w:rPr>
                </w:rPrChange>
              </w:rPr>
            </w:pPr>
            <w:ins w:id="3511" w:author="i0806927" w:date="2016-04-01T13:30:00Z">
              <w:r w:rsidRPr="00C4300A">
                <w:rPr>
                  <w:rFonts w:ascii="Helvetica" w:hAnsi="Helvetica" w:cs="Helvetica"/>
                  <w:highlight w:val="yellow"/>
                  <w:lang w:eastAsia="ja-JP"/>
                  <w:rPrChange w:id="3512" w:author="i0806927" w:date="2016-04-04T15:43:00Z">
                    <w:rPr>
                      <w:rFonts w:ascii="Helvetica" w:hAnsi="Helvetica" w:cs="Helvetica"/>
                      <w:lang w:eastAsia="ja-JP"/>
                    </w:rPr>
                  </w:rPrChange>
                </w:rPr>
                <w:t>streetName</w:t>
              </w:r>
            </w:ins>
          </w:p>
        </w:tc>
        <w:tc>
          <w:tcPr>
            <w:tcW w:w="7901" w:type="dxa"/>
          </w:tcPr>
          <w:p w14:paraId="00E44AB9" w14:textId="77777777" w:rsidR="00304609" w:rsidRPr="004B23A3" w:rsidRDefault="00304609" w:rsidP="00304609">
            <w:pPr>
              <w:spacing w:after="200" w:line="276" w:lineRule="auto"/>
              <w:cnfStyle w:val="000000000000" w:firstRow="0" w:lastRow="0" w:firstColumn="0" w:lastColumn="0" w:oddVBand="0" w:evenVBand="0" w:oddHBand="0" w:evenHBand="0" w:firstRowFirstColumn="0" w:firstRowLastColumn="0" w:lastRowFirstColumn="0" w:lastRowLastColumn="0"/>
              <w:rPr>
                <w:ins w:id="3513" w:author="i0806927" w:date="2016-04-01T13:30:00Z"/>
                <w:rFonts w:ascii="Helvetica" w:hAnsi="Helvetica" w:cs="Helvetica"/>
                <w:bCs/>
                <w:highlight w:val="yellow"/>
                <w:lang w:eastAsia="ja-JP"/>
                <w:rPrChange w:id="3514" w:author="i0806927" w:date="2016-04-01T14:18:00Z">
                  <w:rPr>
                    <w:ins w:id="3515" w:author="i0806927" w:date="2016-04-01T13:30:00Z"/>
                    <w:rFonts w:ascii="Helvetica" w:hAnsi="Helvetica" w:cs="Helvetica"/>
                    <w:bCs/>
                    <w:color w:val="auto"/>
                    <w:lang w:eastAsia="ja-JP"/>
                  </w:rPr>
                </w:rPrChange>
              </w:rPr>
            </w:pPr>
          </w:p>
        </w:tc>
      </w:tr>
      <w:tr w:rsidR="00304609" w:rsidRPr="004B23A3" w14:paraId="2F4A52F7" w14:textId="77777777" w:rsidTr="00304609">
        <w:trPr>
          <w:cnfStyle w:val="000000100000" w:firstRow="0" w:lastRow="0" w:firstColumn="0" w:lastColumn="0" w:oddVBand="0" w:evenVBand="0" w:oddHBand="1" w:evenHBand="0" w:firstRowFirstColumn="0" w:firstRowLastColumn="0" w:lastRowFirstColumn="0" w:lastRowLastColumn="0"/>
          <w:ins w:id="3516"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6D485B0A" w14:textId="77777777" w:rsidR="00304609" w:rsidRPr="00C4300A" w:rsidRDefault="00304609" w:rsidP="00304609">
            <w:pPr>
              <w:keepNext/>
              <w:keepLines/>
              <w:suppressAutoHyphens/>
              <w:spacing w:before="140" w:after="200" w:line="220" w:lineRule="atLeast"/>
              <w:ind w:leftChars="100" w:left="200"/>
              <w:outlineLvl w:val="7"/>
              <w:rPr>
                <w:ins w:id="3517" w:author="i0806927" w:date="2016-04-01T13:30:00Z"/>
                <w:rFonts w:ascii="Helvetica" w:hAnsi="Helvetica" w:cs="Helvetica"/>
                <w:b w:val="0"/>
                <w:highlight w:val="yellow"/>
                <w:lang w:eastAsia="ja-JP"/>
                <w:rPrChange w:id="3518" w:author="i0806927" w:date="2016-04-04T15:43:00Z">
                  <w:rPr>
                    <w:ins w:id="3519" w:author="i0806927" w:date="2016-04-01T13:30:00Z"/>
                    <w:rFonts w:ascii="Helvetica" w:hAnsi="Helvetica" w:cs="Helvetica"/>
                    <w:b w:val="0"/>
                    <w:bCs w:val="0"/>
                    <w:i/>
                    <w:color w:val="auto"/>
                    <w:spacing w:val="-4"/>
                    <w:kern w:val="1"/>
                    <w:sz w:val="18"/>
                    <w:lang w:eastAsia="ja-JP"/>
                  </w:rPr>
                </w:rPrChange>
              </w:rPr>
            </w:pPr>
            <w:ins w:id="3520" w:author="i0806927" w:date="2016-04-01T13:30:00Z">
              <w:r w:rsidRPr="00C4300A">
                <w:rPr>
                  <w:rFonts w:ascii="Helvetica" w:hAnsi="Helvetica" w:cs="Helvetica"/>
                  <w:highlight w:val="yellow"/>
                  <w:lang w:eastAsia="ja-JP"/>
                  <w:rPrChange w:id="3521" w:author="i0806927" w:date="2016-04-04T15:43:00Z">
                    <w:rPr>
                      <w:rFonts w:ascii="Helvetica" w:hAnsi="Helvetica" w:cs="Helvetica"/>
                      <w:lang w:eastAsia="ja-JP"/>
                    </w:rPr>
                  </w:rPrChange>
                </w:rPr>
                <w:t>streetType</w:t>
              </w:r>
            </w:ins>
          </w:p>
        </w:tc>
        <w:tc>
          <w:tcPr>
            <w:tcW w:w="7901" w:type="dxa"/>
          </w:tcPr>
          <w:p w14:paraId="0BD96D7F" w14:textId="77777777" w:rsidR="00304609" w:rsidRPr="004B23A3" w:rsidRDefault="00304609" w:rsidP="00304609">
            <w:pPr>
              <w:spacing w:after="200" w:line="276" w:lineRule="auto"/>
              <w:cnfStyle w:val="000000100000" w:firstRow="0" w:lastRow="0" w:firstColumn="0" w:lastColumn="0" w:oddVBand="0" w:evenVBand="0" w:oddHBand="1" w:evenHBand="0" w:firstRowFirstColumn="0" w:firstRowLastColumn="0" w:lastRowFirstColumn="0" w:lastRowLastColumn="0"/>
              <w:rPr>
                <w:ins w:id="3522" w:author="i0806927" w:date="2016-04-01T13:30:00Z"/>
                <w:rFonts w:ascii="Helvetica" w:hAnsi="Helvetica" w:cs="Helvetica"/>
                <w:bCs/>
                <w:highlight w:val="yellow"/>
                <w:lang w:eastAsia="ja-JP"/>
                <w:rPrChange w:id="3523" w:author="i0806927" w:date="2016-04-01T14:18:00Z">
                  <w:rPr>
                    <w:ins w:id="3524" w:author="i0806927" w:date="2016-04-01T13:30:00Z"/>
                    <w:rFonts w:ascii="Helvetica" w:hAnsi="Helvetica" w:cs="Helvetica"/>
                    <w:bCs/>
                    <w:color w:val="auto"/>
                    <w:lang w:eastAsia="ja-JP"/>
                  </w:rPr>
                </w:rPrChange>
              </w:rPr>
            </w:pPr>
          </w:p>
        </w:tc>
      </w:tr>
      <w:tr w:rsidR="00304609" w:rsidRPr="004B23A3" w14:paraId="2593A635" w14:textId="77777777" w:rsidTr="00304609">
        <w:trPr>
          <w:ins w:id="3525"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515D9F8D" w14:textId="77777777" w:rsidR="00304609" w:rsidRPr="00C4300A" w:rsidRDefault="00304609" w:rsidP="00304609">
            <w:pPr>
              <w:keepNext/>
              <w:keepLines/>
              <w:suppressAutoHyphens/>
              <w:spacing w:before="140" w:after="200" w:line="220" w:lineRule="atLeast"/>
              <w:ind w:leftChars="100" w:left="200"/>
              <w:outlineLvl w:val="7"/>
              <w:rPr>
                <w:ins w:id="3526" w:author="i0806927" w:date="2016-04-01T13:30:00Z"/>
                <w:rFonts w:ascii="Helvetica" w:hAnsi="Helvetica" w:cs="Helvetica"/>
                <w:b w:val="0"/>
                <w:highlight w:val="yellow"/>
                <w:lang w:eastAsia="ja-JP"/>
                <w:rPrChange w:id="3527" w:author="i0806927" w:date="2016-04-04T15:43:00Z">
                  <w:rPr>
                    <w:ins w:id="3528" w:author="i0806927" w:date="2016-04-01T13:30:00Z"/>
                    <w:rFonts w:ascii="Helvetica" w:hAnsi="Helvetica" w:cs="Helvetica"/>
                    <w:b w:val="0"/>
                    <w:bCs w:val="0"/>
                    <w:i/>
                    <w:color w:val="auto"/>
                    <w:spacing w:val="-4"/>
                    <w:kern w:val="1"/>
                    <w:sz w:val="18"/>
                    <w:lang w:eastAsia="ja-JP"/>
                  </w:rPr>
                </w:rPrChange>
              </w:rPr>
            </w:pPr>
            <w:ins w:id="3529" w:author="i0806927" w:date="2016-04-01T13:30:00Z">
              <w:r w:rsidRPr="00C4300A">
                <w:rPr>
                  <w:rFonts w:ascii="Helvetica" w:hAnsi="Helvetica" w:cs="Helvetica"/>
                  <w:highlight w:val="yellow"/>
                  <w:lang w:eastAsia="ja-JP"/>
                  <w:rPrChange w:id="3530" w:author="i0806927" w:date="2016-04-04T15:43:00Z">
                    <w:rPr>
                      <w:rFonts w:ascii="Helvetica" w:hAnsi="Helvetica" w:cs="Helvetica"/>
                      <w:lang w:eastAsia="ja-JP"/>
                    </w:rPr>
                  </w:rPrChange>
                </w:rPr>
                <w:t>streetSuffix</w:t>
              </w:r>
            </w:ins>
          </w:p>
        </w:tc>
        <w:tc>
          <w:tcPr>
            <w:tcW w:w="7901" w:type="dxa"/>
          </w:tcPr>
          <w:p w14:paraId="0FBECB8D" w14:textId="77777777" w:rsidR="00304609" w:rsidRPr="004B23A3" w:rsidRDefault="00304609" w:rsidP="00304609">
            <w:pPr>
              <w:spacing w:after="200" w:line="276" w:lineRule="auto"/>
              <w:cnfStyle w:val="000000000000" w:firstRow="0" w:lastRow="0" w:firstColumn="0" w:lastColumn="0" w:oddVBand="0" w:evenVBand="0" w:oddHBand="0" w:evenHBand="0" w:firstRowFirstColumn="0" w:firstRowLastColumn="0" w:lastRowFirstColumn="0" w:lastRowLastColumn="0"/>
              <w:rPr>
                <w:ins w:id="3531" w:author="i0806927" w:date="2016-04-01T13:30:00Z"/>
                <w:rFonts w:ascii="Helvetica" w:hAnsi="Helvetica" w:cs="Helvetica"/>
                <w:bCs/>
                <w:highlight w:val="yellow"/>
                <w:lang w:eastAsia="it-IT"/>
                <w:rPrChange w:id="3532" w:author="i0806927" w:date="2016-04-01T14:18:00Z">
                  <w:rPr>
                    <w:ins w:id="3533" w:author="i0806927" w:date="2016-04-01T13:30:00Z"/>
                    <w:rFonts w:ascii="Helvetica" w:hAnsi="Helvetica" w:cs="Helvetica"/>
                    <w:bCs/>
                    <w:color w:val="auto"/>
                    <w:lang w:eastAsia="it-IT"/>
                  </w:rPr>
                </w:rPrChange>
              </w:rPr>
            </w:pPr>
          </w:p>
        </w:tc>
      </w:tr>
      <w:tr w:rsidR="00304609" w:rsidRPr="004B23A3" w14:paraId="2C9D582E" w14:textId="77777777" w:rsidTr="00304609">
        <w:trPr>
          <w:cnfStyle w:val="000000100000" w:firstRow="0" w:lastRow="0" w:firstColumn="0" w:lastColumn="0" w:oddVBand="0" w:evenVBand="0" w:oddHBand="1" w:evenHBand="0" w:firstRowFirstColumn="0" w:firstRowLastColumn="0" w:lastRowFirstColumn="0" w:lastRowLastColumn="0"/>
          <w:ins w:id="3534"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2C5C0BC2" w14:textId="77777777" w:rsidR="00304609" w:rsidRPr="00C4300A" w:rsidDel="00DC69EC" w:rsidRDefault="00304609" w:rsidP="00304609">
            <w:pPr>
              <w:keepNext/>
              <w:keepLines/>
              <w:suppressAutoHyphens/>
              <w:spacing w:before="140" w:after="200" w:line="220" w:lineRule="atLeast"/>
              <w:ind w:leftChars="100" w:left="200"/>
              <w:outlineLvl w:val="7"/>
              <w:rPr>
                <w:ins w:id="3535" w:author="i0806927" w:date="2016-04-01T13:30:00Z"/>
                <w:rFonts w:ascii="Helvetica" w:hAnsi="Helvetica" w:cs="Helvetica"/>
                <w:b w:val="0"/>
                <w:highlight w:val="yellow"/>
                <w:lang w:eastAsia="ja-JP"/>
                <w:rPrChange w:id="3536" w:author="i0806927" w:date="2016-04-04T15:43:00Z">
                  <w:rPr>
                    <w:ins w:id="3537" w:author="i0806927" w:date="2016-04-01T13:30:00Z"/>
                    <w:rFonts w:ascii="Helvetica" w:hAnsi="Helvetica" w:cs="Helvetica"/>
                    <w:b w:val="0"/>
                    <w:bCs w:val="0"/>
                    <w:i/>
                    <w:color w:val="auto"/>
                    <w:spacing w:val="-4"/>
                    <w:kern w:val="1"/>
                    <w:sz w:val="18"/>
                    <w:lang w:eastAsia="ja-JP"/>
                  </w:rPr>
                </w:rPrChange>
              </w:rPr>
            </w:pPr>
            <w:ins w:id="3538" w:author="i0806927" w:date="2016-04-01T13:30:00Z">
              <w:r w:rsidRPr="00C4300A">
                <w:rPr>
                  <w:rFonts w:ascii="Helvetica" w:hAnsi="Helvetica" w:cs="Helvetica"/>
                  <w:highlight w:val="yellow"/>
                  <w:lang w:eastAsia="ja-JP"/>
                  <w:rPrChange w:id="3539" w:author="i0806927" w:date="2016-04-04T15:43:00Z">
                    <w:rPr>
                      <w:rFonts w:ascii="Helvetica" w:hAnsi="Helvetica" w:cs="Helvetica"/>
                      <w:lang w:eastAsia="ja-JP"/>
                    </w:rPr>
                  </w:rPrChange>
                </w:rPr>
                <w:t>city</w:t>
              </w:r>
            </w:ins>
          </w:p>
        </w:tc>
        <w:tc>
          <w:tcPr>
            <w:tcW w:w="7901" w:type="dxa"/>
          </w:tcPr>
          <w:p w14:paraId="623BD669" w14:textId="77777777" w:rsidR="00304609" w:rsidRPr="004B23A3" w:rsidRDefault="00304609" w:rsidP="00304609">
            <w:pPr>
              <w:spacing w:after="200" w:line="276" w:lineRule="auto"/>
              <w:cnfStyle w:val="000000100000" w:firstRow="0" w:lastRow="0" w:firstColumn="0" w:lastColumn="0" w:oddVBand="0" w:evenVBand="0" w:oddHBand="1" w:evenHBand="0" w:firstRowFirstColumn="0" w:firstRowLastColumn="0" w:lastRowFirstColumn="0" w:lastRowLastColumn="0"/>
              <w:rPr>
                <w:ins w:id="3540" w:author="i0806927" w:date="2016-04-01T13:30:00Z"/>
                <w:rFonts w:ascii="Helvetica" w:hAnsi="Helvetica" w:cs="Helvetica"/>
                <w:bCs/>
                <w:highlight w:val="yellow"/>
                <w:lang w:eastAsia="it-IT"/>
                <w:rPrChange w:id="3541" w:author="i0806927" w:date="2016-04-01T14:18:00Z">
                  <w:rPr>
                    <w:ins w:id="3542" w:author="i0806927" w:date="2016-04-01T13:30:00Z"/>
                    <w:rFonts w:ascii="Helvetica" w:hAnsi="Helvetica" w:cs="Helvetica"/>
                    <w:bCs/>
                    <w:color w:val="auto"/>
                    <w:lang w:eastAsia="it-IT"/>
                  </w:rPr>
                </w:rPrChange>
              </w:rPr>
            </w:pPr>
          </w:p>
        </w:tc>
      </w:tr>
      <w:tr w:rsidR="00304609" w:rsidRPr="004B23A3" w14:paraId="60424AE0" w14:textId="77777777" w:rsidTr="00304609">
        <w:trPr>
          <w:ins w:id="3543"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2B4CB4FA" w14:textId="77777777" w:rsidR="00304609" w:rsidRPr="00C4300A" w:rsidRDefault="00304609" w:rsidP="00304609">
            <w:pPr>
              <w:keepNext/>
              <w:keepLines/>
              <w:suppressAutoHyphens/>
              <w:spacing w:before="140" w:after="200" w:line="220" w:lineRule="atLeast"/>
              <w:ind w:leftChars="100" w:left="200"/>
              <w:outlineLvl w:val="7"/>
              <w:rPr>
                <w:ins w:id="3544" w:author="i0806927" w:date="2016-04-01T13:30:00Z"/>
                <w:rFonts w:ascii="Helvetica" w:hAnsi="Helvetica" w:cs="Helvetica"/>
                <w:b w:val="0"/>
                <w:highlight w:val="yellow"/>
                <w:lang w:eastAsia="ja-JP"/>
                <w:rPrChange w:id="3545" w:author="i0806927" w:date="2016-04-04T15:43:00Z">
                  <w:rPr>
                    <w:ins w:id="3546" w:author="i0806927" w:date="2016-04-01T13:30:00Z"/>
                    <w:rFonts w:ascii="Helvetica" w:hAnsi="Helvetica" w:cs="Helvetica"/>
                    <w:b w:val="0"/>
                    <w:bCs w:val="0"/>
                    <w:i/>
                    <w:color w:val="auto"/>
                    <w:spacing w:val="-4"/>
                    <w:kern w:val="1"/>
                    <w:sz w:val="18"/>
                    <w:lang w:eastAsia="ja-JP"/>
                  </w:rPr>
                </w:rPrChange>
              </w:rPr>
            </w:pPr>
            <w:ins w:id="3547" w:author="i0806927" w:date="2016-04-01T13:30:00Z">
              <w:r w:rsidRPr="00C4300A">
                <w:rPr>
                  <w:rFonts w:ascii="Helvetica" w:hAnsi="Helvetica" w:cs="Helvetica"/>
                  <w:highlight w:val="yellow"/>
                  <w:lang w:eastAsia="ja-JP"/>
                  <w:rPrChange w:id="3548" w:author="i0806927" w:date="2016-04-04T15:43:00Z">
                    <w:rPr>
                      <w:rFonts w:ascii="Helvetica" w:hAnsi="Helvetica" w:cs="Helvetica"/>
                      <w:lang w:eastAsia="ja-JP"/>
                    </w:rPr>
                  </w:rPrChange>
                </w:rPr>
                <w:t>locality</w:t>
              </w:r>
            </w:ins>
          </w:p>
        </w:tc>
        <w:tc>
          <w:tcPr>
            <w:tcW w:w="7901" w:type="dxa"/>
          </w:tcPr>
          <w:p w14:paraId="38C7B39C" w14:textId="77777777" w:rsidR="00304609" w:rsidRPr="004B23A3" w:rsidRDefault="00304609" w:rsidP="00304609">
            <w:pPr>
              <w:spacing w:after="200" w:line="276" w:lineRule="auto"/>
              <w:cnfStyle w:val="000000000000" w:firstRow="0" w:lastRow="0" w:firstColumn="0" w:lastColumn="0" w:oddVBand="0" w:evenVBand="0" w:oddHBand="0" w:evenHBand="0" w:firstRowFirstColumn="0" w:firstRowLastColumn="0" w:lastRowFirstColumn="0" w:lastRowLastColumn="0"/>
              <w:rPr>
                <w:ins w:id="3549" w:author="i0806927" w:date="2016-04-01T13:30:00Z"/>
                <w:rFonts w:ascii="Helvetica" w:hAnsi="Helvetica" w:cs="Helvetica"/>
                <w:bCs/>
                <w:highlight w:val="yellow"/>
                <w:lang w:eastAsia="it-IT"/>
                <w:rPrChange w:id="3550" w:author="i0806927" w:date="2016-04-01T14:18:00Z">
                  <w:rPr>
                    <w:ins w:id="3551" w:author="i0806927" w:date="2016-04-01T13:30:00Z"/>
                    <w:rFonts w:ascii="Helvetica" w:hAnsi="Helvetica" w:cs="Helvetica"/>
                    <w:bCs/>
                    <w:color w:val="auto"/>
                    <w:lang w:eastAsia="it-IT"/>
                  </w:rPr>
                </w:rPrChange>
              </w:rPr>
            </w:pPr>
          </w:p>
        </w:tc>
      </w:tr>
      <w:tr w:rsidR="00304609" w:rsidRPr="004B23A3" w14:paraId="39E30481" w14:textId="77777777" w:rsidTr="00304609">
        <w:trPr>
          <w:cnfStyle w:val="000000100000" w:firstRow="0" w:lastRow="0" w:firstColumn="0" w:lastColumn="0" w:oddVBand="0" w:evenVBand="0" w:oddHBand="1" w:evenHBand="0" w:firstRowFirstColumn="0" w:firstRowLastColumn="0" w:lastRowFirstColumn="0" w:lastRowLastColumn="0"/>
          <w:ins w:id="3552"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6A3F6018" w14:textId="77777777" w:rsidR="00304609" w:rsidRPr="00C4300A" w:rsidRDefault="00304609" w:rsidP="00304609">
            <w:pPr>
              <w:keepNext/>
              <w:keepLines/>
              <w:suppressAutoHyphens/>
              <w:spacing w:before="140" w:after="200" w:line="220" w:lineRule="atLeast"/>
              <w:ind w:leftChars="100" w:left="200"/>
              <w:outlineLvl w:val="7"/>
              <w:rPr>
                <w:ins w:id="3553" w:author="i0806927" w:date="2016-04-01T13:30:00Z"/>
                <w:rFonts w:ascii="Helvetica" w:hAnsi="Helvetica" w:cs="Helvetica"/>
                <w:b w:val="0"/>
                <w:highlight w:val="yellow"/>
                <w:lang w:eastAsia="ja-JP"/>
                <w:rPrChange w:id="3554" w:author="i0806927" w:date="2016-04-04T15:43:00Z">
                  <w:rPr>
                    <w:ins w:id="3555" w:author="i0806927" w:date="2016-04-01T13:30:00Z"/>
                    <w:rFonts w:ascii="Helvetica" w:hAnsi="Helvetica" w:cs="Helvetica"/>
                    <w:b w:val="0"/>
                    <w:bCs w:val="0"/>
                    <w:i/>
                    <w:color w:val="auto"/>
                    <w:spacing w:val="-4"/>
                    <w:kern w:val="1"/>
                    <w:sz w:val="18"/>
                    <w:lang w:eastAsia="ja-JP"/>
                  </w:rPr>
                </w:rPrChange>
              </w:rPr>
            </w:pPr>
            <w:ins w:id="3556" w:author="i0806927" w:date="2016-04-01T13:30:00Z">
              <w:r w:rsidRPr="00C4300A">
                <w:rPr>
                  <w:rFonts w:ascii="Helvetica" w:hAnsi="Helvetica" w:cs="Helvetica"/>
                  <w:highlight w:val="yellow"/>
                  <w:lang w:eastAsia="ja-JP"/>
                  <w:rPrChange w:id="3557" w:author="i0806927" w:date="2016-04-04T15:43:00Z">
                    <w:rPr>
                      <w:rFonts w:ascii="Helvetica" w:hAnsi="Helvetica" w:cs="Helvetica"/>
                      <w:lang w:eastAsia="ja-JP"/>
                    </w:rPr>
                  </w:rPrChange>
                </w:rPr>
                <w:t>postcode</w:t>
              </w:r>
            </w:ins>
          </w:p>
        </w:tc>
        <w:tc>
          <w:tcPr>
            <w:tcW w:w="7901" w:type="dxa"/>
          </w:tcPr>
          <w:p w14:paraId="1C566811" w14:textId="77777777" w:rsidR="00304609" w:rsidRPr="004B23A3" w:rsidRDefault="00304609" w:rsidP="00304609">
            <w:pPr>
              <w:spacing w:after="200" w:line="276" w:lineRule="auto"/>
              <w:cnfStyle w:val="000000100000" w:firstRow="0" w:lastRow="0" w:firstColumn="0" w:lastColumn="0" w:oddVBand="0" w:evenVBand="0" w:oddHBand="1" w:evenHBand="0" w:firstRowFirstColumn="0" w:firstRowLastColumn="0" w:lastRowFirstColumn="0" w:lastRowLastColumn="0"/>
              <w:rPr>
                <w:ins w:id="3558" w:author="i0806927" w:date="2016-04-01T13:30:00Z"/>
                <w:rFonts w:ascii="Helvetica" w:hAnsi="Helvetica" w:cs="Helvetica"/>
                <w:bCs/>
                <w:highlight w:val="yellow"/>
                <w:lang w:eastAsia="it-IT"/>
                <w:rPrChange w:id="3559" w:author="i0806927" w:date="2016-04-01T14:18:00Z">
                  <w:rPr>
                    <w:ins w:id="3560" w:author="i0806927" w:date="2016-04-01T13:30:00Z"/>
                    <w:rFonts w:ascii="Helvetica" w:hAnsi="Helvetica" w:cs="Helvetica"/>
                    <w:bCs/>
                    <w:color w:val="auto"/>
                    <w:lang w:eastAsia="it-IT"/>
                  </w:rPr>
                </w:rPrChange>
              </w:rPr>
            </w:pPr>
          </w:p>
        </w:tc>
      </w:tr>
      <w:tr w:rsidR="00304609" w:rsidRPr="004B23A3" w14:paraId="6DB6B158" w14:textId="77777777" w:rsidTr="00304609">
        <w:trPr>
          <w:ins w:id="3561"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5530A8C5" w14:textId="77777777" w:rsidR="00304609" w:rsidRPr="00C4300A" w:rsidRDefault="00304609" w:rsidP="00304609">
            <w:pPr>
              <w:keepNext/>
              <w:keepLines/>
              <w:suppressAutoHyphens/>
              <w:spacing w:before="140" w:after="200" w:line="220" w:lineRule="atLeast"/>
              <w:ind w:leftChars="100" w:left="200"/>
              <w:outlineLvl w:val="7"/>
              <w:rPr>
                <w:ins w:id="3562" w:author="i0806927" w:date="2016-04-01T13:30:00Z"/>
                <w:rFonts w:ascii="Helvetica" w:hAnsi="Helvetica" w:cs="Helvetica"/>
                <w:b w:val="0"/>
                <w:highlight w:val="yellow"/>
                <w:lang w:eastAsia="ja-JP"/>
                <w:rPrChange w:id="3563" w:author="i0806927" w:date="2016-04-04T15:43:00Z">
                  <w:rPr>
                    <w:ins w:id="3564" w:author="i0806927" w:date="2016-04-01T13:30:00Z"/>
                    <w:rFonts w:ascii="Helvetica" w:hAnsi="Helvetica" w:cs="Helvetica"/>
                    <w:b w:val="0"/>
                    <w:bCs w:val="0"/>
                    <w:i/>
                    <w:color w:val="auto"/>
                    <w:spacing w:val="-4"/>
                    <w:kern w:val="1"/>
                    <w:sz w:val="18"/>
                    <w:lang w:eastAsia="ja-JP"/>
                  </w:rPr>
                </w:rPrChange>
              </w:rPr>
            </w:pPr>
            <w:ins w:id="3565" w:author="i0806927" w:date="2016-04-01T13:30:00Z">
              <w:r w:rsidRPr="00C4300A">
                <w:rPr>
                  <w:rFonts w:ascii="Helvetica" w:hAnsi="Helvetica" w:cs="Helvetica"/>
                  <w:highlight w:val="yellow"/>
                  <w:lang w:eastAsia="ja-JP"/>
                  <w:rPrChange w:id="3566" w:author="i0806927" w:date="2016-04-04T15:43:00Z">
                    <w:rPr>
                      <w:rFonts w:ascii="Helvetica" w:hAnsi="Helvetica" w:cs="Helvetica"/>
                      <w:lang w:eastAsia="ja-JP"/>
                    </w:rPr>
                  </w:rPrChange>
                </w:rPr>
                <w:t>stateOrProvince</w:t>
              </w:r>
            </w:ins>
          </w:p>
        </w:tc>
        <w:tc>
          <w:tcPr>
            <w:tcW w:w="7901" w:type="dxa"/>
          </w:tcPr>
          <w:p w14:paraId="46C77A96" w14:textId="77777777" w:rsidR="00304609" w:rsidRPr="004B23A3" w:rsidRDefault="00304609" w:rsidP="00304609">
            <w:pPr>
              <w:spacing w:after="200" w:line="276" w:lineRule="auto"/>
              <w:cnfStyle w:val="000000000000" w:firstRow="0" w:lastRow="0" w:firstColumn="0" w:lastColumn="0" w:oddVBand="0" w:evenVBand="0" w:oddHBand="0" w:evenHBand="0" w:firstRowFirstColumn="0" w:firstRowLastColumn="0" w:lastRowFirstColumn="0" w:lastRowLastColumn="0"/>
              <w:rPr>
                <w:ins w:id="3567" w:author="i0806927" w:date="2016-04-01T13:30:00Z"/>
                <w:rFonts w:ascii="Helvetica" w:hAnsi="Helvetica" w:cs="Helvetica"/>
                <w:bCs/>
                <w:highlight w:val="yellow"/>
                <w:lang w:eastAsia="ja-JP"/>
                <w:rPrChange w:id="3568" w:author="i0806927" w:date="2016-04-01T14:18:00Z">
                  <w:rPr>
                    <w:ins w:id="3569" w:author="i0806927" w:date="2016-04-01T13:30:00Z"/>
                    <w:rFonts w:ascii="Helvetica" w:hAnsi="Helvetica" w:cs="Helvetica"/>
                    <w:bCs/>
                    <w:color w:val="auto"/>
                    <w:lang w:eastAsia="ja-JP"/>
                  </w:rPr>
                </w:rPrChange>
              </w:rPr>
            </w:pPr>
          </w:p>
        </w:tc>
      </w:tr>
      <w:tr w:rsidR="00304609" w:rsidRPr="004B23A3" w14:paraId="2594D0F1" w14:textId="77777777" w:rsidTr="00304609">
        <w:trPr>
          <w:cnfStyle w:val="000000100000" w:firstRow="0" w:lastRow="0" w:firstColumn="0" w:lastColumn="0" w:oddVBand="0" w:evenVBand="0" w:oddHBand="1" w:evenHBand="0" w:firstRowFirstColumn="0" w:firstRowLastColumn="0" w:lastRowFirstColumn="0" w:lastRowLastColumn="0"/>
          <w:ins w:id="3570"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14BE698B" w14:textId="77777777" w:rsidR="00304609" w:rsidRPr="00C4300A" w:rsidRDefault="00304609" w:rsidP="00304609">
            <w:pPr>
              <w:keepNext/>
              <w:keepLines/>
              <w:suppressAutoHyphens/>
              <w:spacing w:before="140" w:after="200" w:line="220" w:lineRule="atLeast"/>
              <w:ind w:leftChars="100" w:left="200"/>
              <w:outlineLvl w:val="7"/>
              <w:rPr>
                <w:ins w:id="3571" w:author="i0806927" w:date="2016-04-01T13:30:00Z"/>
                <w:rFonts w:ascii="Helvetica" w:hAnsi="Helvetica" w:cs="Helvetica"/>
                <w:b w:val="0"/>
                <w:highlight w:val="yellow"/>
                <w:lang w:eastAsia="ja-JP"/>
                <w:rPrChange w:id="3572" w:author="i0806927" w:date="2016-04-04T15:43:00Z">
                  <w:rPr>
                    <w:ins w:id="3573" w:author="i0806927" w:date="2016-04-01T13:30:00Z"/>
                    <w:rFonts w:ascii="Helvetica" w:hAnsi="Helvetica" w:cs="Helvetica"/>
                    <w:b w:val="0"/>
                    <w:bCs w:val="0"/>
                    <w:i/>
                    <w:color w:val="auto"/>
                    <w:spacing w:val="-4"/>
                    <w:kern w:val="1"/>
                    <w:sz w:val="18"/>
                    <w:lang w:eastAsia="ja-JP"/>
                  </w:rPr>
                </w:rPrChange>
              </w:rPr>
            </w:pPr>
            <w:ins w:id="3574" w:author="i0806927" w:date="2016-04-01T13:30:00Z">
              <w:r w:rsidRPr="00C4300A">
                <w:rPr>
                  <w:rFonts w:ascii="Helvetica" w:hAnsi="Helvetica" w:cs="Helvetica"/>
                  <w:highlight w:val="yellow"/>
                  <w:lang w:eastAsia="ja-JP"/>
                  <w:rPrChange w:id="3575" w:author="i0806927" w:date="2016-04-04T15:43:00Z">
                    <w:rPr>
                      <w:rFonts w:ascii="Helvetica" w:hAnsi="Helvetica" w:cs="Helvetica"/>
                      <w:lang w:eastAsia="ja-JP"/>
                    </w:rPr>
                  </w:rPrChange>
                </w:rPr>
                <w:t>country</w:t>
              </w:r>
            </w:ins>
          </w:p>
        </w:tc>
        <w:tc>
          <w:tcPr>
            <w:tcW w:w="7901" w:type="dxa"/>
          </w:tcPr>
          <w:p w14:paraId="67E3B49D" w14:textId="77777777" w:rsidR="00304609" w:rsidRPr="004B23A3" w:rsidRDefault="00304609" w:rsidP="00304609">
            <w:pPr>
              <w:spacing w:after="200" w:line="276" w:lineRule="auto"/>
              <w:cnfStyle w:val="000000100000" w:firstRow="0" w:lastRow="0" w:firstColumn="0" w:lastColumn="0" w:oddVBand="0" w:evenVBand="0" w:oddHBand="1" w:evenHBand="0" w:firstRowFirstColumn="0" w:firstRowLastColumn="0" w:lastRowFirstColumn="0" w:lastRowLastColumn="0"/>
              <w:rPr>
                <w:ins w:id="3576" w:author="i0806927" w:date="2016-04-01T13:30:00Z"/>
                <w:rFonts w:ascii="Helvetica" w:hAnsi="Helvetica" w:cs="Helvetica"/>
                <w:bCs/>
                <w:highlight w:val="yellow"/>
                <w:lang w:eastAsia="ja-JP"/>
                <w:rPrChange w:id="3577" w:author="i0806927" w:date="2016-04-01T14:18:00Z">
                  <w:rPr>
                    <w:ins w:id="3578" w:author="i0806927" w:date="2016-04-01T13:30:00Z"/>
                    <w:rFonts w:ascii="Helvetica" w:hAnsi="Helvetica" w:cs="Helvetica"/>
                    <w:bCs/>
                    <w:color w:val="auto"/>
                    <w:lang w:eastAsia="ja-JP"/>
                  </w:rPr>
                </w:rPrChange>
              </w:rPr>
            </w:pPr>
          </w:p>
        </w:tc>
      </w:tr>
      <w:tr w:rsidR="00304609" w:rsidRPr="004B23A3" w14:paraId="2382849F" w14:textId="77777777" w:rsidTr="00304609">
        <w:trPr>
          <w:ins w:id="3579"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59206239" w14:textId="77777777" w:rsidR="00304609" w:rsidRPr="00C4300A" w:rsidRDefault="00304609" w:rsidP="00304609">
            <w:pPr>
              <w:keepNext/>
              <w:keepLines/>
              <w:suppressAutoHyphens/>
              <w:spacing w:before="140" w:after="200" w:line="220" w:lineRule="atLeast"/>
              <w:ind w:left="1080"/>
              <w:outlineLvl w:val="7"/>
              <w:rPr>
                <w:ins w:id="3580" w:author="i0806927" w:date="2016-04-01T13:30:00Z"/>
                <w:rFonts w:ascii="Helvetica" w:hAnsi="Helvetica" w:cs="Helvetica"/>
                <w:b w:val="0"/>
                <w:highlight w:val="yellow"/>
                <w:lang w:eastAsia="ja-JP"/>
                <w:rPrChange w:id="3581" w:author="i0806927" w:date="2016-04-04T15:43:00Z">
                  <w:rPr>
                    <w:ins w:id="3582" w:author="i0806927" w:date="2016-04-01T13:30:00Z"/>
                    <w:rFonts w:ascii="Helvetica" w:hAnsi="Helvetica" w:cs="Helvetica"/>
                    <w:b w:val="0"/>
                    <w:bCs w:val="0"/>
                    <w:i/>
                    <w:color w:val="auto"/>
                    <w:spacing w:val="-4"/>
                    <w:kern w:val="1"/>
                    <w:sz w:val="18"/>
                    <w:lang w:eastAsia="ja-JP"/>
                  </w:rPr>
                </w:rPrChange>
              </w:rPr>
            </w:pPr>
            <w:ins w:id="3583" w:author="i0806927" w:date="2016-04-01T13:30:00Z">
              <w:r w:rsidRPr="00C4300A">
                <w:rPr>
                  <w:rFonts w:ascii="Helvetica" w:hAnsi="Helvetica" w:cs="Helvetica"/>
                  <w:highlight w:val="yellow"/>
                  <w:lang w:eastAsia="ja-JP"/>
                  <w:rPrChange w:id="3584" w:author="i0806927" w:date="2016-04-04T15:43:00Z">
                    <w:rPr>
                      <w:rFonts w:ascii="Helvetica" w:hAnsi="Helvetica" w:cs="Helvetica"/>
                      <w:lang w:eastAsia="ja-JP"/>
                    </w:rPr>
                  </w:rPrChange>
                </w:rPr>
                <w:t>geoCode</w:t>
              </w:r>
            </w:ins>
          </w:p>
        </w:tc>
        <w:tc>
          <w:tcPr>
            <w:tcW w:w="7901" w:type="dxa"/>
          </w:tcPr>
          <w:p w14:paraId="4A651925" w14:textId="77777777" w:rsidR="00304609" w:rsidRPr="004B23A3" w:rsidRDefault="00304609" w:rsidP="00304609">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3585" w:author="i0806927" w:date="2016-04-01T13:30:00Z"/>
                <w:rFonts w:ascii="Helvetica" w:hAnsi="Helvetica" w:cs="Helvetica"/>
                <w:bCs/>
                <w:highlight w:val="yellow"/>
                <w:lang w:eastAsia="ja-JP"/>
                <w:rPrChange w:id="3586" w:author="i0806927" w:date="2016-04-01T14:18:00Z">
                  <w:rPr>
                    <w:ins w:id="3587" w:author="i0806927" w:date="2016-04-01T13:30:00Z"/>
                    <w:rFonts w:ascii="Helvetica" w:hAnsi="Helvetica" w:cs="Helvetica"/>
                    <w:bCs/>
                    <w:i/>
                    <w:color w:val="auto"/>
                    <w:spacing w:val="-4"/>
                    <w:kern w:val="1"/>
                    <w:sz w:val="18"/>
                    <w:lang w:eastAsia="ja-JP"/>
                  </w:rPr>
                </w:rPrChange>
              </w:rPr>
            </w:pPr>
            <w:ins w:id="3588" w:author="i0806927" w:date="2016-04-01T13:30:00Z">
              <w:r w:rsidRPr="004B23A3">
                <w:rPr>
                  <w:rFonts w:ascii="Helvetica" w:hAnsi="Helvetica" w:cs="Helvetica"/>
                  <w:bCs/>
                  <w:highlight w:val="yellow"/>
                  <w:lang w:eastAsia="ja-JP"/>
                  <w:rPrChange w:id="3589" w:author="i0806927" w:date="2016-04-01T14:18:00Z">
                    <w:rPr>
                      <w:rFonts w:ascii="Helvetica" w:hAnsi="Helvetica" w:cs="Helvetica"/>
                      <w:bCs/>
                      <w:lang w:eastAsia="ja-JP"/>
                    </w:rPr>
                  </w:rPrChange>
                </w:rPr>
                <w:t>Geographic code</w:t>
              </w:r>
            </w:ins>
          </w:p>
        </w:tc>
      </w:tr>
      <w:tr w:rsidR="00304609" w:rsidRPr="004B23A3" w14:paraId="67BD1AFC" w14:textId="77777777" w:rsidTr="00304609">
        <w:trPr>
          <w:cnfStyle w:val="000000100000" w:firstRow="0" w:lastRow="0" w:firstColumn="0" w:lastColumn="0" w:oddVBand="0" w:evenVBand="0" w:oddHBand="1" w:evenHBand="0" w:firstRowFirstColumn="0" w:firstRowLastColumn="0" w:lastRowFirstColumn="0" w:lastRowLastColumn="0"/>
          <w:ins w:id="3590"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61269BFB" w14:textId="77777777" w:rsidR="00304609" w:rsidRPr="00C4300A" w:rsidRDefault="00304609" w:rsidP="00304609">
            <w:pPr>
              <w:keepNext/>
              <w:keepLines/>
              <w:suppressAutoHyphens/>
              <w:spacing w:before="140" w:after="200" w:line="220" w:lineRule="atLeast"/>
              <w:ind w:leftChars="100" w:left="200"/>
              <w:outlineLvl w:val="7"/>
              <w:rPr>
                <w:ins w:id="3591" w:author="i0806927" w:date="2016-04-01T13:30:00Z"/>
                <w:rFonts w:ascii="Helvetica" w:hAnsi="Helvetica" w:cs="Helvetica"/>
                <w:b w:val="0"/>
                <w:highlight w:val="yellow"/>
                <w:lang w:eastAsia="ja-JP"/>
                <w:rPrChange w:id="3592" w:author="i0806927" w:date="2016-04-04T15:43:00Z">
                  <w:rPr>
                    <w:ins w:id="3593" w:author="i0806927" w:date="2016-04-01T13:30:00Z"/>
                    <w:rFonts w:ascii="Helvetica" w:hAnsi="Helvetica" w:cs="Helvetica"/>
                    <w:b w:val="0"/>
                    <w:bCs w:val="0"/>
                    <w:i/>
                    <w:color w:val="auto"/>
                    <w:spacing w:val="-4"/>
                    <w:kern w:val="1"/>
                    <w:sz w:val="18"/>
                    <w:lang w:eastAsia="ja-JP"/>
                  </w:rPr>
                </w:rPrChange>
              </w:rPr>
            </w:pPr>
            <w:ins w:id="3594" w:author="i0806927" w:date="2016-04-01T13:30:00Z">
              <w:r w:rsidRPr="00C4300A">
                <w:rPr>
                  <w:rFonts w:ascii="Helvetica" w:hAnsi="Helvetica" w:cs="Helvetica"/>
                  <w:highlight w:val="yellow"/>
                  <w:lang w:eastAsia="ja-JP"/>
                  <w:rPrChange w:id="3595" w:author="i0806927" w:date="2016-04-04T15:43:00Z">
                    <w:rPr>
                      <w:rFonts w:ascii="Helvetica" w:hAnsi="Helvetica" w:cs="Helvetica"/>
                      <w:lang w:eastAsia="ja-JP"/>
                    </w:rPr>
                  </w:rPrChange>
                </w:rPr>
                <w:t>latitude</w:t>
              </w:r>
            </w:ins>
          </w:p>
        </w:tc>
        <w:tc>
          <w:tcPr>
            <w:tcW w:w="7901" w:type="dxa"/>
          </w:tcPr>
          <w:p w14:paraId="213ACC52" w14:textId="77777777" w:rsidR="00304609" w:rsidRPr="004B23A3" w:rsidRDefault="00304609" w:rsidP="00304609">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3596" w:author="i0806927" w:date="2016-04-01T13:30:00Z"/>
                <w:rFonts w:ascii="Helvetica" w:hAnsi="Helvetica" w:cs="Helvetica"/>
                <w:bCs/>
                <w:highlight w:val="yellow"/>
                <w:lang w:eastAsia="ja-JP"/>
                <w:rPrChange w:id="3597" w:author="i0806927" w:date="2016-04-01T14:18:00Z">
                  <w:rPr>
                    <w:ins w:id="3598" w:author="i0806927" w:date="2016-04-01T13:30:00Z"/>
                    <w:rFonts w:ascii="Helvetica" w:hAnsi="Helvetica" w:cs="Helvetica"/>
                    <w:bCs/>
                    <w:i/>
                    <w:color w:val="auto"/>
                    <w:spacing w:val="-4"/>
                    <w:kern w:val="1"/>
                    <w:sz w:val="18"/>
                    <w:lang w:eastAsia="ja-JP"/>
                  </w:rPr>
                </w:rPrChange>
              </w:rPr>
            </w:pPr>
            <w:ins w:id="3599" w:author="i0806927" w:date="2016-04-01T13:30:00Z">
              <w:r w:rsidRPr="004B23A3">
                <w:rPr>
                  <w:rFonts w:ascii="Helvetica" w:hAnsi="Helvetica" w:cs="Helvetica"/>
                  <w:bCs/>
                  <w:highlight w:val="yellow"/>
                  <w:lang w:eastAsia="ja-JP"/>
                  <w:rPrChange w:id="3600" w:author="i0806927" w:date="2016-04-01T14:18:00Z">
                    <w:rPr>
                      <w:rFonts w:ascii="Helvetica" w:hAnsi="Helvetica" w:cs="Helvetica"/>
                      <w:bCs/>
                      <w:lang w:eastAsia="ja-JP"/>
                    </w:rPr>
                  </w:rPrChange>
                </w:rPr>
                <w:t>Latitude</w:t>
              </w:r>
            </w:ins>
          </w:p>
        </w:tc>
      </w:tr>
      <w:tr w:rsidR="00304609" w:rsidRPr="004B23A3" w14:paraId="67830E97" w14:textId="77777777" w:rsidTr="00304609">
        <w:trPr>
          <w:ins w:id="3601"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5CC13466" w14:textId="77777777" w:rsidR="00304609" w:rsidRPr="00C4300A" w:rsidRDefault="00304609" w:rsidP="00304609">
            <w:pPr>
              <w:keepNext/>
              <w:keepLines/>
              <w:suppressAutoHyphens/>
              <w:spacing w:before="140" w:after="200" w:line="220" w:lineRule="atLeast"/>
              <w:ind w:leftChars="100" w:left="200"/>
              <w:outlineLvl w:val="7"/>
              <w:rPr>
                <w:ins w:id="3602" w:author="i0806927" w:date="2016-04-01T13:30:00Z"/>
                <w:rFonts w:ascii="Helvetica" w:hAnsi="Helvetica" w:cs="Helvetica"/>
                <w:b w:val="0"/>
                <w:highlight w:val="yellow"/>
                <w:lang w:eastAsia="ja-JP"/>
                <w:rPrChange w:id="3603" w:author="i0806927" w:date="2016-04-04T15:43:00Z">
                  <w:rPr>
                    <w:ins w:id="3604" w:author="i0806927" w:date="2016-04-01T13:30:00Z"/>
                    <w:rFonts w:ascii="Helvetica" w:hAnsi="Helvetica" w:cs="Helvetica"/>
                    <w:b w:val="0"/>
                    <w:bCs w:val="0"/>
                    <w:i/>
                    <w:color w:val="auto"/>
                    <w:spacing w:val="-4"/>
                    <w:kern w:val="1"/>
                    <w:sz w:val="18"/>
                    <w:lang w:eastAsia="ja-JP"/>
                  </w:rPr>
                </w:rPrChange>
              </w:rPr>
            </w:pPr>
            <w:ins w:id="3605" w:author="i0806927" w:date="2016-04-01T13:30:00Z">
              <w:r w:rsidRPr="00C4300A">
                <w:rPr>
                  <w:rFonts w:ascii="Helvetica" w:hAnsi="Helvetica" w:cs="Helvetica"/>
                  <w:highlight w:val="yellow"/>
                  <w:lang w:eastAsia="ja-JP"/>
                  <w:rPrChange w:id="3606" w:author="i0806927" w:date="2016-04-04T15:43:00Z">
                    <w:rPr>
                      <w:rFonts w:ascii="Helvetica" w:hAnsi="Helvetica" w:cs="Helvetica"/>
                      <w:lang w:eastAsia="ja-JP"/>
                    </w:rPr>
                  </w:rPrChange>
                </w:rPr>
                <w:t>Longitude</w:t>
              </w:r>
            </w:ins>
          </w:p>
        </w:tc>
        <w:tc>
          <w:tcPr>
            <w:tcW w:w="7901" w:type="dxa"/>
          </w:tcPr>
          <w:p w14:paraId="7B041ABF" w14:textId="77777777" w:rsidR="00304609" w:rsidRPr="004B23A3" w:rsidRDefault="00304609" w:rsidP="00304609">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3607" w:author="i0806927" w:date="2016-04-01T13:30:00Z"/>
                <w:rFonts w:ascii="Helvetica" w:hAnsi="Helvetica" w:cs="Helvetica"/>
                <w:bCs/>
                <w:highlight w:val="yellow"/>
                <w:lang w:eastAsia="ja-JP"/>
                <w:rPrChange w:id="3608" w:author="i0806927" w:date="2016-04-01T14:18:00Z">
                  <w:rPr>
                    <w:ins w:id="3609" w:author="i0806927" w:date="2016-04-01T13:30:00Z"/>
                    <w:rFonts w:ascii="Helvetica" w:hAnsi="Helvetica" w:cs="Helvetica"/>
                    <w:bCs/>
                    <w:i/>
                    <w:color w:val="auto"/>
                    <w:spacing w:val="-4"/>
                    <w:kern w:val="1"/>
                    <w:sz w:val="18"/>
                    <w:lang w:eastAsia="ja-JP"/>
                  </w:rPr>
                </w:rPrChange>
              </w:rPr>
            </w:pPr>
            <w:ins w:id="3610" w:author="i0806927" w:date="2016-04-01T13:30:00Z">
              <w:r w:rsidRPr="004B23A3">
                <w:rPr>
                  <w:rFonts w:ascii="Helvetica" w:hAnsi="Helvetica" w:cs="Helvetica"/>
                  <w:bCs/>
                  <w:highlight w:val="yellow"/>
                  <w:lang w:eastAsia="ja-JP"/>
                  <w:rPrChange w:id="3611" w:author="i0806927" w:date="2016-04-01T14:18:00Z">
                    <w:rPr>
                      <w:rFonts w:ascii="Helvetica" w:hAnsi="Helvetica" w:cs="Helvetica"/>
                      <w:bCs/>
                      <w:lang w:eastAsia="ja-JP"/>
                    </w:rPr>
                  </w:rPrChange>
                </w:rPr>
                <w:t>Longitude</w:t>
              </w:r>
            </w:ins>
          </w:p>
        </w:tc>
      </w:tr>
      <w:tr w:rsidR="00304609" w:rsidRPr="004B23A3" w14:paraId="3F496D54" w14:textId="77777777" w:rsidTr="00304609">
        <w:trPr>
          <w:cnfStyle w:val="000000100000" w:firstRow="0" w:lastRow="0" w:firstColumn="0" w:lastColumn="0" w:oddVBand="0" w:evenVBand="0" w:oddHBand="1" w:evenHBand="0" w:firstRowFirstColumn="0" w:firstRowLastColumn="0" w:lastRowFirstColumn="0" w:lastRowLastColumn="0"/>
          <w:ins w:id="3612"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29D3A4C7" w14:textId="77777777" w:rsidR="00304609" w:rsidRPr="00C4300A" w:rsidRDefault="00304609" w:rsidP="00304609">
            <w:pPr>
              <w:keepNext/>
              <w:keepLines/>
              <w:suppressAutoHyphens/>
              <w:spacing w:before="140" w:after="200" w:line="220" w:lineRule="atLeast"/>
              <w:ind w:leftChars="100" w:left="200"/>
              <w:outlineLvl w:val="7"/>
              <w:rPr>
                <w:ins w:id="3613" w:author="i0806927" w:date="2016-04-01T13:30:00Z"/>
                <w:rFonts w:ascii="Helvetica" w:hAnsi="Helvetica" w:cs="Helvetica"/>
                <w:b w:val="0"/>
                <w:highlight w:val="yellow"/>
                <w:lang w:eastAsia="ja-JP"/>
                <w:rPrChange w:id="3614" w:author="i0806927" w:date="2016-04-04T15:43:00Z">
                  <w:rPr>
                    <w:ins w:id="3615" w:author="i0806927" w:date="2016-04-01T13:30:00Z"/>
                    <w:rFonts w:ascii="Helvetica" w:hAnsi="Helvetica" w:cs="Helvetica"/>
                    <w:b w:val="0"/>
                    <w:bCs w:val="0"/>
                    <w:i/>
                    <w:color w:val="auto"/>
                    <w:spacing w:val="-4"/>
                    <w:kern w:val="1"/>
                    <w:sz w:val="18"/>
                    <w:lang w:eastAsia="ja-JP"/>
                  </w:rPr>
                </w:rPrChange>
              </w:rPr>
            </w:pPr>
            <w:ins w:id="3616" w:author="i0806927" w:date="2016-04-01T13:30:00Z">
              <w:r w:rsidRPr="00C4300A">
                <w:rPr>
                  <w:rFonts w:ascii="Helvetica" w:hAnsi="Helvetica" w:cs="Helvetica"/>
                  <w:highlight w:val="yellow"/>
                  <w:lang w:eastAsia="ja-JP"/>
                  <w:rPrChange w:id="3617" w:author="i0806927" w:date="2016-04-04T15:43:00Z">
                    <w:rPr>
                      <w:rFonts w:ascii="Helvetica" w:hAnsi="Helvetica" w:cs="Helvetica"/>
                      <w:lang w:eastAsia="ja-JP"/>
                    </w:rPr>
                  </w:rPrChange>
                </w:rPr>
                <w:t>geographicDatum</w:t>
              </w:r>
            </w:ins>
          </w:p>
        </w:tc>
        <w:tc>
          <w:tcPr>
            <w:tcW w:w="7901" w:type="dxa"/>
          </w:tcPr>
          <w:p w14:paraId="37652BAD" w14:textId="77777777" w:rsidR="00304609" w:rsidRPr="004B23A3" w:rsidRDefault="00304609" w:rsidP="00304609">
            <w:pPr>
              <w:spacing w:after="200" w:line="276" w:lineRule="auto"/>
              <w:cnfStyle w:val="000000100000" w:firstRow="0" w:lastRow="0" w:firstColumn="0" w:lastColumn="0" w:oddVBand="0" w:evenVBand="0" w:oddHBand="1" w:evenHBand="0" w:firstRowFirstColumn="0" w:firstRowLastColumn="0" w:lastRowFirstColumn="0" w:lastRowLastColumn="0"/>
              <w:rPr>
                <w:ins w:id="3618" w:author="i0806927" w:date="2016-04-01T13:30:00Z"/>
                <w:rFonts w:ascii="Helvetica" w:hAnsi="Helvetica" w:cs="Helvetica"/>
                <w:bCs/>
                <w:highlight w:val="yellow"/>
                <w:lang w:eastAsia="it-IT"/>
                <w:rPrChange w:id="3619" w:author="i0806927" w:date="2016-04-01T14:18:00Z">
                  <w:rPr>
                    <w:ins w:id="3620" w:author="i0806927" w:date="2016-04-01T13:30:00Z"/>
                    <w:rFonts w:ascii="Helvetica" w:hAnsi="Helvetica" w:cs="Helvetica"/>
                    <w:bCs/>
                    <w:color w:val="auto"/>
                    <w:lang w:eastAsia="it-IT"/>
                  </w:rPr>
                </w:rPrChange>
              </w:rPr>
            </w:pPr>
          </w:p>
        </w:tc>
      </w:tr>
      <w:tr w:rsidR="00304609" w:rsidRPr="004B23A3" w14:paraId="4A85ACCB" w14:textId="77777777" w:rsidTr="00304609">
        <w:trPr>
          <w:ins w:id="3621"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7EF4156A" w14:textId="77777777" w:rsidR="00304609" w:rsidRPr="00C4300A" w:rsidRDefault="00304609" w:rsidP="00304609">
            <w:pPr>
              <w:keepNext/>
              <w:keepLines/>
              <w:suppressAutoHyphens/>
              <w:spacing w:before="140" w:after="200" w:line="220" w:lineRule="atLeast"/>
              <w:ind w:left="1080"/>
              <w:outlineLvl w:val="7"/>
              <w:rPr>
                <w:ins w:id="3622" w:author="i0806927" w:date="2016-04-01T13:30:00Z"/>
                <w:rFonts w:ascii="Helvetica" w:hAnsi="Helvetica" w:cs="Helvetica"/>
                <w:b w:val="0"/>
                <w:highlight w:val="yellow"/>
                <w:lang w:eastAsia="ja-JP"/>
                <w:rPrChange w:id="3623" w:author="i0806927" w:date="2016-04-04T15:43:00Z">
                  <w:rPr>
                    <w:ins w:id="3624" w:author="i0806927" w:date="2016-04-01T13:30:00Z"/>
                    <w:rFonts w:ascii="Helvetica" w:hAnsi="Helvetica" w:cs="Helvetica"/>
                    <w:b w:val="0"/>
                    <w:bCs w:val="0"/>
                    <w:i/>
                    <w:color w:val="auto"/>
                    <w:spacing w:val="-4"/>
                    <w:kern w:val="1"/>
                    <w:sz w:val="18"/>
                    <w:lang w:eastAsia="ja-JP"/>
                  </w:rPr>
                </w:rPrChange>
              </w:rPr>
            </w:pPr>
            <w:ins w:id="3625" w:author="i0806927" w:date="2016-04-01T13:30:00Z">
              <w:r w:rsidRPr="00C4300A">
                <w:rPr>
                  <w:rFonts w:ascii="Helvetica" w:hAnsi="Helvetica" w:cs="Helvetica"/>
                  <w:highlight w:val="yellow"/>
                  <w:lang w:eastAsia="ja-JP"/>
                  <w:rPrChange w:id="3626" w:author="i0806927" w:date="2016-04-04T15:43:00Z">
                    <w:rPr>
                      <w:rFonts w:ascii="Helvetica" w:hAnsi="Helvetica" w:cs="Helvetica"/>
                      <w:lang w:eastAsia="ja-JP"/>
                    </w:rPr>
                  </w:rPrChange>
                </w:rPr>
                <w:t>publicKey</w:t>
              </w:r>
            </w:ins>
          </w:p>
        </w:tc>
        <w:tc>
          <w:tcPr>
            <w:tcW w:w="7901" w:type="dxa"/>
          </w:tcPr>
          <w:p w14:paraId="74E684E8" w14:textId="77777777" w:rsidR="00304609" w:rsidRPr="004B23A3" w:rsidRDefault="00304609" w:rsidP="00304609">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3627" w:author="i0806927" w:date="2016-04-01T13:30:00Z"/>
                <w:rFonts w:ascii="Helvetica" w:hAnsi="Helvetica" w:cs="Helvetica"/>
                <w:bCs/>
                <w:highlight w:val="yellow"/>
                <w:lang w:eastAsia="it-IT"/>
                <w:rPrChange w:id="3628" w:author="i0806927" w:date="2016-04-01T14:18:00Z">
                  <w:rPr>
                    <w:ins w:id="3629" w:author="i0806927" w:date="2016-04-01T13:30:00Z"/>
                    <w:rFonts w:ascii="Helvetica" w:hAnsi="Helvetica" w:cs="Helvetica"/>
                    <w:bCs/>
                    <w:i/>
                    <w:color w:val="auto"/>
                    <w:spacing w:val="-4"/>
                    <w:kern w:val="1"/>
                    <w:sz w:val="18"/>
                    <w:lang w:eastAsia="it-IT"/>
                  </w:rPr>
                </w:rPrChange>
              </w:rPr>
            </w:pPr>
            <w:ins w:id="3630" w:author="i0806927" w:date="2016-04-01T13:30:00Z">
              <w:r w:rsidRPr="004B23A3">
                <w:rPr>
                  <w:rFonts w:ascii="Helvetica" w:hAnsi="Helvetica" w:cs="Helvetica"/>
                  <w:bCs/>
                  <w:highlight w:val="yellow"/>
                  <w:lang w:eastAsia="it-IT"/>
                  <w:rPrChange w:id="3631" w:author="i0806927" w:date="2016-04-01T14:18:00Z">
                    <w:rPr>
                      <w:rFonts w:ascii="Helvetica" w:hAnsi="Helvetica" w:cs="Helvetica"/>
                      <w:bCs/>
                      <w:lang w:eastAsia="it-IT"/>
                    </w:rPr>
                  </w:rPrChange>
                </w:rPr>
                <w:t>a landline number or an internet access id</w:t>
              </w:r>
            </w:ins>
          </w:p>
        </w:tc>
      </w:tr>
      <w:tr w:rsidR="00304609" w:rsidRPr="004B23A3" w14:paraId="0CE44049" w14:textId="77777777" w:rsidTr="00304609">
        <w:trPr>
          <w:cnfStyle w:val="000000100000" w:firstRow="0" w:lastRow="0" w:firstColumn="0" w:lastColumn="0" w:oddVBand="0" w:evenVBand="0" w:oddHBand="1" w:evenHBand="0" w:firstRowFirstColumn="0" w:firstRowLastColumn="0" w:lastRowFirstColumn="0" w:lastRowLastColumn="0"/>
          <w:ins w:id="3632"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0542D2F9" w14:textId="70702855" w:rsidR="00304609" w:rsidRPr="00C4300A" w:rsidRDefault="00304609" w:rsidP="00304609">
            <w:pPr>
              <w:keepNext/>
              <w:keepLines/>
              <w:suppressAutoHyphens/>
              <w:spacing w:before="140" w:after="200" w:line="220" w:lineRule="atLeast"/>
              <w:ind w:left="1080"/>
              <w:outlineLvl w:val="7"/>
              <w:rPr>
                <w:ins w:id="3633" w:author="i0806927" w:date="2016-04-01T13:30:00Z"/>
                <w:rFonts w:ascii="Helvetica" w:hAnsi="Helvetica" w:cs="Helvetica"/>
                <w:b w:val="0"/>
                <w:highlight w:val="yellow"/>
                <w:lang w:eastAsia="ja-JP"/>
                <w:rPrChange w:id="3634" w:author="i0806927" w:date="2016-04-04T15:43:00Z">
                  <w:rPr>
                    <w:ins w:id="3635" w:author="i0806927" w:date="2016-04-01T13:30:00Z"/>
                    <w:rFonts w:ascii="Helvetica" w:hAnsi="Helvetica" w:cs="Helvetica"/>
                    <w:b w:val="0"/>
                    <w:bCs w:val="0"/>
                    <w:i/>
                    <w:color w:val="auto"/>
                    <w:spacing w:val="-4"/>
                    <w:kern w:val="1"/>
                    <w:sz w:val="18"/>
                    <w:lang w:eastAsia="ja-JP"/>
                  </w:rPr>
                </w:rPrChange>
              </w:rPr>
            </w:pPr>
            <w:ins w:id="3636" w:author="i0806927" w:date="2016-04-01T13:31:00Z">
              <w:r w:rsidRPr="00C4300A">
                <w:rPr>
                  <w:rFonts w:ascii="Helvetica" w:hAnsi="Helvetica" w:cs="Helvetica"/>
                  <w:highlight w:val="yellow"/>
                  <w:lang w:eastAsia="ja-JP"/>
                  <w:rPrChange w:id="3637" w:author="i0806927" w:date="2016-04-04T15:43:00Z">
                    <w:rPr>
                      <w:rFonts w:ascii="Helvetica" w:hAnsi="Helvetica" w:cs="Helvetica"/>
                      <w:lang w:eastAsia="ja-JP"/>
                    </w:rPr>
                  </w:rPrChange>
                </w:rPr>
                <w:t>productOffering</w:t>
              </w:r>
            </w:ins>
            <w:ins w:id="3638" w:author="i0806927" w:date="2016-04-01T13:30:00Z">
              <w:r w:rsidRPr="00C4300A">
                <w:rPr>
                  <w:rFonts w:ascii="Helvetica" w:hAnsi="Helvetica" w:cs="Helvetica"/>
                  <w:highlight w:val="yellow"/>
                  <w:lang w:eastAsia="ja-JP"/>
                  <w:rPrChange w:id="3639" w:author="i0806927" w:date="2016-04-04T15:43:00Z">
                    <w:rPr>
                      <w:rFonts w:ascii="Helvetica" w:hAnsi="Helvetica" w:cs="Helvetica"/>
                      <w:lang w:eastAsia="ja-JP"/>
                    </w:rPr>
                  </w:rPrChange>
                </w:rPr>
                <w:t>Specification</w:t>
              </w:r>
            </w:ins>
          </w:p>
        </w:tc>
        <w:tc>
          <w:tcPr>
            <w:tcW w:w="7901" w:type="dxa"/>
          </w:tcPr>
          <w:p w14:paraId="6FA44B28" w14:textId="06FBF308" w:rsidR="00304609" w:rsidRPr="004B23A3" w:rsidRDefault="00C03EE7" w:rsidP="00304609">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3640" w:author="i0806927" w:date="2016-04-01T13:30:00Z"/>
                <w:rFonts w:ascii="Helvetica" w:hAnsi="Helvetica" w:cs="Helvetica"/>
                <w:bCs/>
                <w:highlight w:val="yellow"/>
                <w:lang w:eastAsia="ja-JP"/>
                <w:rPrChange w:id="3641" w:author="i0806927" w:date="2016-04-01T14:18:00Z">
                  <w:rPr>
                    <w:ins w:id="3642" w:author="i0806927" w:date="2016-04-01T13:30:00Z"/>
                    <w:rFonts w:ascii="Helvetica" w:hAnsi="Helvetica" w:cs="Helvetica"/>
                    <w:bCs/>
                    <w:i/>
                    <w:color w:val="auto"/>
                    <w:spacing w:val="-4"/>
                    <w:kern w:val="1"/>
                    <w:sz w:val="18"/>
                    <w:lang w:eastAsia="it-IT"/>
                  </w:rPr>
                </w:rPrChange>
              </w:rPr>
            </w:pPr>
            <w:ins w:id="3643" w:author="i0806927" w:date="2016-04-04T11:41:00Z">
              <w:r>
                <w:rPr>
                  <w:rFonts w:ascii="Helvetica" w:hAnsi="Helvetica" w:cs="Helvetica"/>
                  <w:bCs/>
                  <w:highlight w:val="yellow"/>
                  <w:lang w:eastAsia="ja-JP"/>
                </w:rPr>
                <w:t>R</w:t>
              </w:r>
              <w:r>
                <w:rPr>
                  <w:rFonts w:ascii="Helvetica" w:hAnsi="Helvetica" w:cs="Helvetica" w:hint="eastAsia"/>
                  <w:bCs/>
                  <w:highlight w:val="yellow"/>
                  <w:lang w:eastAsia="ja-JP"/>
                </w:rPr>
                <w:t>equested product-offering specification</w:t>
              </w:r>
            </w:ins>
          </w:p>
        </w:tc>
      </w:tr>
      <w:tr w:rsidR="00304609" w:rsidRPr="004B23A3" w14:paraId="773A610E" w14:textId="77777777" w:rsidTr="00304609">
        <w:trPr>
          <w:ins w:id="3644"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2B82E2A6" w14:textId="7CF28514" w:rsidR="00304609" w:rsidRPr="00C4300A" w:rsidRDefault="00AE0009" w:rsidP="00304609">
            <w:pPr>
              <w:keepNext/>
              <w:keepLines/>
              <w:suppressAutoHyphens/>
              <w:spacing w:before="140" w:after="200" w:line="220" w:lineRule="atLeast"/>
              <w:ind w:leftChars="100" w:left="200"/>
              <w:outlineLvl w:val="7"/>
              <w:rPr>
                <w:ins w:id="3645" w:author="i0806927" w:date="2016-04-01T13:30:00Z"/>
                <w:rFonts w:ascii="Helvetica" w:hAnsi="Helvetica" w:cs="Helvetica"/>
                <w:b w:val="0"/>
                <w:highlight w:val="yellow"/>
                <w:lang w:eastAsia="ja-JP"/>
                <w:rPrChange w:id="3646" w:author="i0806927" w:date="2016-04-04T15:43:00Z">
                  <w:rPr>
                    <w:ins w:id="3647" w:author="i0806927" w:date="2016-04-01T13:30:00Z"/>
                    <w:rFonts w:ascii="Helvetica" w:hAnsi="Helvetica" w:cs="Helvetica"/>
                    <w:b w:val="0"/>
                    <w:bCs w:val="0"/>
                    <w:i/>
                    <w:color w:val="auto"/>
                    <w:spacing w:val="-4"/>
                    <w:kern w:val="1"/>
                    <w:sz w:val="18"/>
                    <w:lang w:eastAsia="ja-JP"/>
                  </w:rPr>
                </w:rPrChange>
              </w:rPr>
            </w:pPr>
            <w:ins w:id="3648" w:author="i0806927" w:date="2016-04-04T14:35:00Z">
              <w:r w:rsidRPr="00C4300A">
                <w:rPr>
                  <w:rFonts w:ascii="Helvetica" w:hAnsi="Helvetica" w:cs="Helvetica"/>
                  <w:highlight w:val="yellow"/>
                  <w:lang w:eastAsia="ja-JP"/>
                </w:rPr>
                <w:t>i</w:t>
              </w:r>
            </w:ins>
            <w:ins w:id="3649" w:author="i0806927" w:date="2016-04-01T13:30:00Z">
              <w:r w:rsidR="00304609" w:rsidRPr="00C4300A">
                <w:rPr>
                  <w:rFonts w:ascii="Helvetica" w:hAnsi="Helvetica" w:cs="Helvetica"/>
                  <w:highlight w:val="yellow"/>
                  <w:lang w:eastAsia="ja-JP"/>
                  <w:rPrChange w:id="3650" w:author="i0806927" w:date="2016-04-04T15:43:00Z">
                    <w:rPr>
                      <w:rFonts w:ascii="Helvetica" w:hAnsi="Helvetica" w:cs="Helvetica"/>
                      <w:lang w:eastAsia="ja-JP"/>
                    </w:rPr>
                  </w:rPrChange>
                </w:rPr>
                <w:t>d</w:t>
              </w:r>
            </w:ins>
          </w:p>
        </w:tc>
        <w:tc>
          <w:tcPr>
            <w:tcW w:w="7901" w:type="dxa"/>
          </w:tcPr>
          <w:p w14:paraId="573DC1A3" w14:textId="77777777" w:rsidR="00304609" w:rsidRPr="004B23A3" w:rsidRDefault="00304609" w:rsidP="00304609">
            <w:pPr>
              <w:spacing w:after="200" w:line="276" w:lineRule="auto"/>
              <w:cnfStyle w:val="000000000000" w:firstRow="0" w:lastRow="0" w:firstColumn="0" w:lastColumn="0" w:oddVBand="0" w:evenVBand="0" w:oddHBand="0" w:evenHBand="0" w:firstRowFirstColumn="0" w:firstRowLastColumn="0" w:lastRowFirstColumn="0" w:lastRowLastColumn="0"/>
              <w:rPr>
                <w:ins w:id="3651" w:author="i0806927" w:date="2016-04-01T13:30:00Z"/>
                <w:rFonts w:ascii="Helvetica" w:hAnsi="Helvetica" w:cs="Helvetica"/>
                <w:bCs/>
                <w:highlight w:val="yellow"/>
                <w:lang w:eastAsia="it-IT"/>
                <w:rPrChange w:id="3652" w:author="i0806927" w:date="2016-04-01T14:18:00Z">
                  <w:rPr>
                    <w:ins w:id="3653" w:author="i0806927" w:date="2016-04-01T13:30:00Z"/>
                    <w:rFonts w:ascii="Helvetica" w:hAnsi="Helvetica" w:cs="Helvetica"/>
                    <w:bCs/>
                    <w:color w:val="auto"/>
                    <w:lang w:eastAsia="it-IT"/>
                  </w:rPr>
                </w:rPrChange>
              </w:rPr>
            </w:pPr>
          </w:p>
        </w:tc>
      </w:tr>
      <w:tr w:rsidR="00304609" w:rsidRPr="004B23A3" w14:paraId="641997C3" w14:textId="77777777" w:rsidTr="00304609">
        <w:trPr>
          <w:cnfStyle w:val="000000100000" w:firstRow="0" w:lastRow="0" w:firstColumn="0" w:lastColumn="0" w:oddVBand="0" w:evenVBand="0" w:oddHBand="1" w:evenHBand="0" w:firstRowFirstColumn="0" w:firstRowLastColumn="0" w:lastRowFirstColumn="0" w:lastRowLastColumn="0"/>
          <w:ins w:id="3654"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15AA43EF" w14:textId="478240EF" w:rsidR="00304609" w:rsidRPr="00C4300A" w:rsidRDefault="00304609" w:rsidP="00304609">
            <w:pPr>
              <w:keepNext/>
              <w:keepLines/>
              <w:suppressAutoHyphens/>
              <w:spacing w:before="140" w:after="200" w:line="220" w:lineRule="atLeast"/>
              <w:ind w:left="1080"/>
              <w:outlineLvl w:val="7"/>
              <w:rPr>
                <w:ins w:id="3655" w:author="i0806927" w:date="2016-04-01T13:30:00Z"/>
                <w:rFonts w:ascii="Helvetica" w:hAnsi="Helvetica" w:cs="Helvetica"/>
                <w:b w:val="0"/>
                <w:highlight w:val="yellow"/>
                <w:lang w:eastAsia="ja-JP"/>
                <w:rPrChange w:id="3656" w:author="i0806927" w:date="2016-04-04T15:43:00Z">
                  <w:rPr>
                    <w:ins w:id="3657" w:author="i0806927" w:date="2016-04-01T13:30:00Z"/>
                    <w:rFonts w:ascii="Helvetica" w:hAnsi="Helvetica" w:cs="Helvetica"/>
                    <w:b w:val="0"/>
                    <w:bCs w:val="0"/>
                    <w:i/>
                    <w:color w:val="auto"/>
                    <w:spacing w:val="-4"/>
                    <w:kern w:val="1"/>
                    <w:sz w:val="18"/>
                    <w:lang w:eastAsia="ja-JP"/>
                  </w:rPr>
                </w:rPrChange>
              </w:rPr>
            </w:pPr>
            <w:ins w:id="3658" w:author="i0806927" w:date="2016-04-01T13:31:00Z">
              <w:r w:rsidRPr="00C4300A">
                <w:rPr>
                  <w:rFonts w:ascii="Helvetica" w:hAnsi="Helvetica" w:cs="Helvetica"/>
                  <w:highlight w:val="yellow"/>
                  <w:lang w:eastAsia="ja-JP"/>
                  <w:rPrChange w:id="3659" w:author="i0806927" w:date="2016-04-04T15:43:00Z">
                    <w:rPr>
                      <w:rFonts w:ascii="Helvetica" w:hAnsi="Helvetica" w:cs="Helvetica"/>
                      <w:lang w:eastAsia="ja-JP"/>
                    </w:rPr>
                  </w:rPrChange>
                </w:rPr>
                <w:t>productOfferingCategory</w:t>
              </w:r>
            </w:ins>
          </w:p>
        </w:tc>
        <w:tc>
          <w:tcPr>
            <w:tcW w:w="7901" w:type="dxa"/>
          </w:tcPr>
          <w:p w14:paraId="3FFCE63D" w14:textId="43910784" w:rsidR="00304609" w:rsidRPr="004B23A3" w:rsidRDefault="00C03EE7">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3660" w:author="i0806927" w:date="2016-04-01T13:30:00Z"/>
                <w:rFonts w:ascii="Helvetica" w:hAnsi="Helvetica" w:cs="Helvetica"/>
                <w:bCs/>
                <w:highlight w:val="yellow"/>
                <w:lang w:eastAsia="it-IT"/>
                <w:rPrChange w:id="3661" w:author="i0806927" w:date="2016-04-01T14:18:00Z">
                  <w:rPr>
                    <w:ins w:id="3662" w:author="i0806927" w:date="2016-04-01T13:30:00Z"/>
                    <w:rFonts w:ascii="Helvetica" w:hAnsi="Helvetica" w:cs="Helvetica"/>
                    <w:bCs/>
                    <w:i/>
                    <w:color w:val="auto"/>
                    <w:spacing w:val="-4"/>
                    <w:kern w:val="1"/>
                    <w:sz w:val="18"/>
                    <w:lang w:eastAsia="it-IT"/>
                  </w:rPr>
                </w:rPrChange>
              </w:rPr>
            </w:pPr>
            <w:ins w:id="3663" w:author="i0806927" w:date="2016-04-04T11:42:00Z">
              <w:r>
                <w:rPr>
                  <w:rFonts w:ascii="Helvetica" w:hAnsi="Helvetica" w:cs="Helvetica"/>
                  <w:bCs/>
                  <w:highlight w:val="yellow"/>
                  <w:lang w:eastAsia="ja-JP"/>
                </w:rPr>
                <w:t>R</w:t>
              </w:r>
              <w:r>
                <w:rPr>
                  <w:rFonts w:ascii="Helvetica" w:hAnsi="Helvetica" w:cs="Helvetica" w:hint="eastAsia"/>
                  <w:bCs/>
                  <w:highlight w:val="yellow"/>
                  <w:lang w:eastAsia="ja-JP"/>
                </w:rPr>
                <w:t>equested product-offering category</w:t>
              </w:r>
            </w:ins>
          </w:p>
        </w:tc>
      </w:tr>
      <w:tr w:rsidR="00304609" w:rsidRPr="004B23A3" w14:paraId="29DA2770" w14:textId="77777777" w:rsidTr="00304609">
        <w:trPr>
          <w:ins w:id="3664"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44DFF95E" w14:textId="78E97BA5" w:rsidR="00304609" w:rsidRPr="00C4300A" w:rsidRDefault="00304609" w:rsidP="00304609">
            <w:pPr>
              <w:keepNext/>
              <w:keepLines/>
              <w:suppressAutoHyphens/>
              <w:spacing w:before="140" w:after="200" w:line="220" w:lineRule="atLeast"/>
              <w:ind w:leftChars="100" w:left="200"/>
              <w:outlineLvl w:val="7"/>
              <w:rPr>
                <w:ins w:id="3665" w:author="i0806927" w:date="2016-04-01T13:30:00Z"/>
                <w:rFonts w:ascii="Helvetica" w:hAnsi="Helvetica" w:cs="Helvetica"/>
                <w:b w:val="0"/>
                <w:highlight w:val="yellow"/>
                <w:lang w:eastAsia="ja-JP"/>
                <w:rPrChange w:id="3666" w:author="i0806927" w:date="2016-04-04T15:43:00Z">
                  <w:rPr>
                    <w:ins w:id="3667" w:author="i0806927" w:date="2016-04-01T13:30:00Z"/>
                    <w:rFonts w:ascii="Helvetica" w:hAnsi="Helvetica" w:cs="Helvetica"/>
                    <w:b w:val="0"/>
                    <w:bCs w:val="0"/>
                    <w:i/>
                    <w:color w:val="auto"/>
                    <w:spacing w:val="-4"/>
                    <w:kern w:val="1"/>
                    <w:sz w:val="18"/>
                    <w:lang w:eastAsia="ja-JP"/>
                  </w:rPr>
                </w:rPrChange>
              </w:rPr>
            </w:pPr>
            <w:ins w:id="3668" w:author="i0806927" w:date="2016-04-01T13:32:00Z">
              <w:r w:rsidRPr="00C4300A">
                <w:rPr>
                  <w:rFonts w:ascii="Helvetica" w:hAnsi="Helvetica" w:cs="Helvetica"/>
                  <w:highlight w:val="yellow"/>
                  <w:lang w:eastAsia="ja-JP"/>
                  <w:rPrChange w:id="3669" w:author="i0806927" w:date="2016-04-04T15:43:00Z">
                    <w:rPr>
                      <w:rFonts w:ascii="Helvetica" w:hAnsi="Helvetica" w:cs="Helvetica"/>
                      <w:lang w:eastAsia="ja-JP"/>
                    </w:rPr>
                  </w:rPrChange>
                </w:rPr>
                <w:t>i</w:t>
              </w:r>
            </w:ins>
            <w:ins w:id="3670" w:author="i0806927" w:date="2016-04-01T13:30:00Z">
              <w:r w:rsidRPr="00C4300A">
                <w:rPr>
                  <w:rFonts w:ascii="Helvetica" w:hAnsi="Helvetica" w:cs="Helvetica"/>
                  <w:highlight w:val="yellow"/>
                  <w:lang w:eastAsia="ja-JP"/>
                  <w:rPrChange w:id="3671" w:author="i0806927" w:date="2016-04-04T15:43:00Z">
                    <w:rPr>
                      <w:rFonts w:ascii="Helvetica" w:hAnsi="Helvetica" w:cs="Helvetica"/>
                      <w:lang w:eastAsia="ja-JP"/>
                    </w:rPr>
                  </w:rPrChange>
                </w:rPr>
                <w:t>d</w:t>
              </w:r>
            </w:ins>
          </w:p>
        </w:tc>
        <w:tc>
          <w:tcPr>
            <w:tcW w:w="7901" w:type="dxa"/>
          </w:tcPr>
          <w:p w14:paraId="5F6E69B5" w14:textId="77777777" w:rsidR="00304609" w:rsidRPr="004B23A3" w:rsidRDefault="00304609" w:rsidP="00304609">
            <w:pPr>
              <w:spacing w:after="200" w:line="276" w:lineRule="auto"/>
              <w:cnfStyle w:val="000000000000" w:firstRow="0" w:lastRow="0" w:firstColumn="0" w:lastColumn="0" w:oddVBand="0" w:evenVBand="0" w:oddHBand="0" w:evenHBand="0" w:firstRowFirstColumn="0" w:firstRowLastColumn="0" w:lastRowFirstColumn="0" w:lastRowLastColumn="0"/>
              <w:rPr>
                <w:ins w:id="3672" w:author="i0806927" w:date="2016-04-01T13:30:00Z"/>
                <w:rFonts w:ascii="Helvetica" w:hAnsi="Helvetica" w:cs="Helvetica"/>
                <w:bCs/>
                <w:highlight w:val="yellow"/>
                <w:lang w:eastAsia="it-IT"/>
                <w:rPrChange w:id="3673" w:author="i0806927" w:date="2016-04-01T14:18:00Z">
                  <w:rPr>
                    <w:ins w:id="3674" w:author="i0806927" w:date="2016-04-01T13:30:00Z"/>
                    <w:rFonts w:ascii="Helvetica" w:hAnsi="Helvetica" w:cs="Helvetica"/>
                    <w:bCs/>
                    <w:color w:val="auto"/>
                    <w:lang w:eastAsia="it-IT"/>
                  </w:rPr>
                </w:rPrChange>
              </w:rPr>
            </w:pPr>
          </w:p>
        </w:tc>
      </w:tr>
      <w:tr w:rsidR="00304609" w:rsidRPr="004B23A3" w14:paraId="3B86F743" w14:textId="77777777" w:rsidTr="00304609">
        <w:trPr>
          <w:cnfStyle w:val="000000100000" w:firstRow="0" w:lastRow="0" w:firstColumn="0" w:lastColumn="0" w:oddVBand="0" w:evenVBand="0" w:oddHBand="1" w:evenHBand="0" w:firstRowFirstColumn="0" w:firstRowLastColumn="0" w:lastRowFirstColumn="0" w:lastRowLastColumn="0"/>
          <w:ins w:id="3675"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7AD9B654" w14:textId="0FE66EB5" w:rsidR="00304609" w:rsidRPr="00C4300A" w:rsidRDefault="00304609" w:rsidP="00304609">
            <w:pPr>
              <w:keepNext/>
              <w:keepLines/>
              <w:suppressAutoHyphens/>
              <w:spacing w:before="140" w:after="200" w:line="220" w:lineRule="atLeast"/>
              <w:ind w:left="1080"/>
              <w:outlineLvl w:val="7"/>
              <w:rPr>
                <w:ins w:id="3676" w:author="i0806927" w:date="2016-04-01T13:30:00Z"/>
                <w:rFonts w:ascii="Helvetica" w:hAnsi="Helvetica" w:cs="Helvetica"/>
                <w:b w:val="0"/>
                <w:highlight w:val="yellow"/>
                <w:lang w:eastAsia="ja-JP"/>
                <w:rPrChange w:id="3677" w:author="i0806927" w:date="2016-04-04T15:43:00Z">
                  <w:rPr>
                    <w:ins w:id="3678" w:author="i0806927" w:date="2016-04-01T13:30:00Z"/>
                    <w:rFonts w:ascii="Helvetica" w:hAnsi="Helvetica" w:cs="Helvetica"/>
                    <w:b w:val="0"/>
                    <w:bCs w:val="0"/>
                    <w:i/>
                    <w:color w:val="auto"/>
                    <w:spacing w:val="-4"/>
                    <w:kern w:val="1"/>
                    <w:sz w:val="18"/>
                    <w:lang w:eastAsia="ja-JP"/>
                  </w:rPr>
                </w:rPrChange>
              </w:rPr>
            </w:pPr>
            <w:ins w:id="3679" w:author="i0806927" w:date="2016-04-01T13:32:00Z">
              <w:r w:rsidRPr="00C4300A">
                <w:rPr>
                  <w:rFonts w:ascii="Helvetica" w:hAnsi="Helvetica" w:cs="Helvetica"/>
                  <w:highlight w:val="yellow"/>
                  <w:lang w:eastAsia="ja-JP"/>
                  <w:rPrChange w:id="3680" w:author="i0806927" w:date="2016-04-04T15:43:00Z">
                    <w:rPr>
                      <w:rFonts w:ascii="Helvetica" w:hAnsi="Helvetica" w:cs="Helvetica"/>
                      <w:lang w:eastAsia="ja-JP"/>
                    </w:rPr>
                  </w:rPrChange>
                </w:rPr>
                <w:t>productOfferingCharacteristic</w:t>
              </w:r>
            </w:ins>
          </w:p>
        </w:tc>
        <w:tc>
          <w:tcPr>
            <w:tcW w:w="7901" w:type="dxa"/>
          </w:tcPr>
          <w:p w14:paraId="0D34BEC3" w14:textId="29C096A1" w:rsidR="00304609" w:rsidRPr="004B23A3" w:rsidRDefault="003E7F3C" w:rsidP="00304609">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3681" w:author="i0806927" w:date="2016-04-01T13:30:00Z"/>
                <w:rFonts w:ascii="Helvetica" w:hAnsi="Helvetica" w:cs="Helvetica"/>
                <w:bCs/>
                <w:highlight w:val="yellow"/>
                <w:lang w:eastAsia="ja-JP"/>
                <w:rPrChange w:id="3682" w:author="i0806927" w:date="2016-04-01T14:18:00Z">
                  <w:rPr>
                    <w:ins w:id="3683" w:author="i0806927" w:date="2016-04-01T13:30:00Z"/>
                    <w:rFonts w:ascii="Helvetica" w:hAnsi="Helvetica" w:cs="Helvetica"/>
                    <w:bCs/>
                    <w:i/>
                    <w:color w:val="auto"/>
                    <w:spacing w:val="-4"/>
                    <w:kern w:val="1"/>
                    <w:sz w:val="18"/>
                    <w:lang w:eastAsia="it-IT"/>
                  </w:rPr>
                </w:rPrChange>
              </w:rPr>
            </w:pPr>
            <w:ins w:id="3684" w:author="i0806927" w:date="2016-04-04T15:20:00Z">
              <w:r w:rsidRPr="005E5061">
                <w:rPr>
                  <w:rFonts w:ascii="Helvetica" w:hAnsi="Helvetica" w:cs="Helvetica"/>
                  <w:bCs/>
                  <w:highlight w:val="green"/>
                  <w:lang w:eastAsia="ja-JP"/>
                  <w:rPrChange w:id="3685" w:author="i0806927" w:date="2016-04-04T15:25:00Z">
                    <w:rPr>
                      <w:rFonts w:ascii="Helvetica" w:hAnsi="Helvetica" w:cs="Helvetica"/>
                      <w:bCs/>
                      <w:lang w:eastAsia="ja-JP"/>
                    </w:rPr>
                  </w:rPrChange>
                </w:rPr>
                <w:t>A characteristic quality or distinctive feature of a product-Offering</w:t>
              </w:r>
            </w:ins>
          </w:p>
        </w:tc>
      </w:tr>
      <w:tr w:rsidR="00304609" w:rsidRPr="004B23A3" w14:paraId="4B8EEC90" w14:textId="77777777" w:rsidTr="00304609">
        <w:trPr>
          <w:ins w:id="3686"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43C89690" w14:textId="0D406F3D" w:rsidR="00304609" w:rsidRPr="00C4300A" w:rsidRDefault="00AE0009" w:rsidP="00304609">
            <w:pPr>
              <w:keepNext/>
              <w:keepLines/>
              <w:suppressAutoHyphens/>
              <w:spacing w:before="140" w:after="200" w:line="220" w:lineRule="atLeast"/>
              <w:ind w:leftChars="100" w:left="200"/>
              <w:outlineLvl w:val="7"/>
              <w:rPr>
                <w:ins w:id="3687" w:author="i0806927" w:date="2016-04-01T13:30:00Z"/>
                <w:rFonts w:ascii="Helvetica" w:hAnsi="Helvetica" w:cs="Helvetica"/>
                <w:b w:val="0"/>
                <w:highlight w:val="yellow"/>
                <w:lang w:eastAsia="ja-JP"/>
                <w:rPrChange w:id="3688" w:author="i0806927" w:date="2016-04-04T15:43:00Z">
                  <w:rPr>
                    <w:ins w:id="3689" w:author="i0806927" w:date="2016-04-01T13:30:00Z"/>
                    <w:rFonts w:ascii="Helvetica" w:hAnsi="Helvetica" w:cs="Helvetica"/>
                    <w:b w:val="0"/>
                    <w:bCs w:val="0"/>
                    <w:i/>
                    <w:color w:val="auto"/>
                    <w:spacing w:val="-4"/>
                    <w:kern w:val="1"/>
                    <w:sz w:val="18"/>
                    <w:lang w:eastAsia="ja-JP"/>
                  </w:rPr>
                </w:rPrChange>
              </w:rPr>
            </w:pPr>
            <w:ins w:id="3690" w:author="i0806927" w:date="2016-04-04T14:35:00Z">
              <w:r w:rsidRPr="00C4300A">
                <w:rPr>
                  <w:rFonts w:ascii="Helvetica" w:hAnsi="Helvetica" w:cs="Helvetica"/>
                  <w:highlight w:val="yellow"/>
                  <w:lang w:eastAsia="ja-JP"/>
                </w:rPr>
                <w:t>i</w:t>
              </w:r>
            </w:ins>
            <w:ins w:id="3691" w:author="i0806927" w:date="2016-04-01T13:30:00Z">
              <w:r w:rsidR="00304609" w:rsidRPr="00C4300A">
                <w:rPr>
                  <w:rFonts w:ascii="Helvetica" w:hAnsi="Helvetica" w:cs="Helvetica"/>
                  <w:highlight w:val="yellow"/>
                  <w:lang w:eastAsia="ja-JP"/>
                  <w:rPrChange w:id="3692" w:author="i0806927" w:date="2016-04-04T15:43:00Z">
                    <w:rPr>
                      <w:rFonts w:ascii="Helvetica" w:hAnsi="Helvetica" w:cs="Helvetica"/>
                      <w:lang w:eastAsia="ja-JP"/>
                    </w:rPr>
                  </w:rPrChange>
                </w:rPr>
                <w:t>d</w:t>
              </w:r>
            </w:ins>
          </w:p>
        </w:tc>
        <w:tc>
          <w:tcPr>
            <w:tcW w:w="7901" w:type="dxa"/>
          </w:tcPr>
          <w:p w14:paraId="0144E842" w14:textId="77777777" w:rsidR="00304609" w:rsidRPr="004B23A3" w:rsidRDefault="00304609" w:rsidP="00304609">
            <w:pPr>
              <w:spacing w:after="200" w:line="276" w:lineRule="auto"/>
              <w:cnfStyle w:val="000000000000" w:firstRow="0" w:lastRow="0" w:firstColumn="0" w:lastColumn="0" w:oddVBand="0" w:evenVBand="0" w:oddHBand="0" w:evenHBand="0" w:firstRowFirstColumn="0" w:firstRowLastColumn="0" w:lastRowFirstColumn="0" w:lastRowLastColumn="0"/>
              <w:rPr>
                <w:ins w:id="3693" w:author="i0806927" w:date="2016-04-01T13:30:00Z"/>
                <w:rFonts w:ascii="Helvetica" w:hAnsi="Helvetica" w:cs="Helvetica"/>
                <w:bCs/>
                <w:highlight w:val="yellow"/>
                <w:lang w:eastAsia="it-IT"/>
                <w:rPrChange w:id="3694" w:author="i0806927" w:date="2016-04-01T14:18:00Z">
                  <w:rPr>
                    <w:ins w:id="3695" w:author="i0806927" w:date="2016-04-01T13:30:00Z"/>
                    <w:rFonts w:ascii="Helvetica" w:hAnsi="Helvetica" w:cs="Helvetica"/>
                    <w:bCs/>
                    <w:color w:val="auto"/>
                    <w:lang w:eastAsia="it-IT"/>
                  </w:rPr>
                </w:rPrChange>
              </w:rPr>
            </w:pPr>
          </w:p>
        </w:tc>
      </w:tr>
      <w:tr w:rsidR="00AE0009" w:rsidRPr="004B23A3" w14:paraId="3DDCCEBC" w14:textId="77777777" w:rsidTr="00304609">
        <w:trPr>
          <w:cnfStyle w:val="000000100000" w:firstRow="0" w:lastRow="0" w:firstColumn="0" w:lastColumn="0" w:oddVBand="0" w:evenVBand="0" w:oddHBand="1" w:evenHBand="0" w:firstRowFirstColumn="0" w:firstRowLastColumn="0" w:lastRowFirstColumn="0" w:lastRowLastColumn="0"/>
          <w:ins w:id="3696" w:author="i0806927" w:date="2016-04-04T14:35:00Z"/>
        </w:trPr>
        <w:tc>
          <w:tcPr>
            <w:cnfStyle w:val="001000000000" w:firstRow="0" w:lastRow="0" w:firstColumn="1" w:lastColumn="0" w:oddVBand="0" w:evenVBand="0" w:oddHBand="0" w:evenHBand="0" w:firstRowFirstColumn="0" w:firstRowLastColumn="0" w:lastRowFirstColumn="0" w:lastRowLastColumn="0"/>
            <w:tcW w:w="2660" w:type="dxa"/>
          </w:tcPr>
          <w:p w14:paraId="0F4B41C2" w14:textId="060D845A" w:rsidR="00AE0009" w:rsidRPr="00C4300A" w:rsidRDefault="00AE0009" w:rsidP="00304609">
            <w:pPr>
              <w:keepNext/>
              <w:keepLines/>
              <w:suppressAutoHyphens/>
              <w:spacing w:before="140" w:after="200" w:line="220" w:lineRule="atLeast"/>
              <w:ind w:leftChars="100" w:left="200"/>
              <w:outlineLvl w:val="7"/>
              <w:rPr>
                <w:ins w:id="3697" w:author="i0806927" w:date="2016-04-04T14:35:00Z"/>
                <w:rFonts w:ascii="Helvetica" w:hAnsi="Helvetica" w:cs="Helvetica"/>
                <w:b w:val="0"/>
                <w:highlight w:val="yellow"/>
                <w:lang w:eastAsia="ja-JP"/>
                <w:rPrChange w:id="3698" w:author="i0806927" w:date="2016-04-04T15:43:00Z">
                  <w:rPr>
                    <w:ins w:id="3699" w:author="i0806927" w:date="2016-04-04T14:35:00Z"/>
                    <w:rFonts w:ascii="Helvetica" w:hAnsi="Helvetica" w:cs="Helvetica"/>
                    <w:b w:val="0"/>
                    <w:bCs w:val="0"/>
                    <w:i/>
                    <w:color w:val="auto"/>
                    <w:spacing w:val="-4"/>
                    <w:kern w:val="1"/>
                    <w:sz w:val="18"/>
                    <w:highlight w:val="yellow"/>
                    <w:lang w:eastAsia="ja-JP"/>
                  </w:rPr>
                </w:rPrChange>
              </w:rPr>
            </w:pPr>
            <w:ins w:id="3700" w:author="i0806927" w:date="2016-04-04T14:35:00Z">
              <w:r w:rsidRPr="00C4300A">
                <w:rPr>
                  <w:rFonts w:ascii="Helvetica" w:hAnsi="Helvetica" w:cs="Helvetica"/>
                  <w:highlight w:val="yellow"/>
                  <w:lang w:eastAsia="ja-JP"/>
                </w:rPr>
                <w:t>value</w:t>
              </w:r>
            </w:ins>
          </w:p>
        </w:tc>
        <w:tc>
          <w:tcPr>
            <w:tcW w:w="7901" w:type="dxa"/>
          </w:tcPr>
          <w:p w14:paraId="55266AD2" w14:textId="77777777" w:rsidR="00AE0009" w:rsidRPr="004B23A3" w:rsidRDefault="00AE0009" w:rsidP="00304609">
            <w:pPr>
              <w:cnfStyle w:val="000000100000" w:firstRow="0" w:lastRow="0" w:firstColumn="0" w:lastColumn="0" w:oddVBand="0" w:evenVBand="0" w:oddHBand="1" w:evenHBand="0" w:firstRowFirstColumn="0" w:firstRowLastColumn="0" w:lastRowFirstColumn="0" w:lastRowLastColumn="0"/>
              <w:rPr>
                <w:ins w:id="3701" w:author="i0806927" w:date="2016-04-04T14:35:00Z"/>
                <w:rFonts w:ascii="Helvetica" w:hAnsi="Helvetica" w:cs="Helvetica"/>
                <w:bCs/>
                <w:highlight w:val="yellow"/>
                <w:lang w:eastAsia="it-IT"/>
              </w:rPr>
            </w:pPr>
          </w:p>
        </w:tc>
      </w:tr>
      <w:tr w:rsidR="00304609" w:rsidRPr="004B23A3" w14:paraId="4E08D890" w14:textId="77777777" w:rsidTr="00304609">
        <w:trPr>
          <w:ins w:id="3702"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4516402E" w14:textId="3A4B214F" w:rsidR="00304609" w:rsidRPr="00C4300A" w:rsidRDefault="00304609">
            <w:pPr>
              <w:keepNext/>
              <w:keepLines/>
              <w:suppressAutoHyphens/>
              <w:spacing w:before="140" w:after="200" w:line="220" w:lineRule="atLeast"/>
              <w:ind w:left="1080"/>
              <w:outlineLvl w:val="7"/>
              <w:rPr>
                <w:ins w:id="3703" w:author="i0806927" w:date="2016-04-01T13:30:00Z"/>
                <w:rFonts w:ascii="Helvetica" w:hAnsi="Helvetica" w:cs="Helvetica"/>
                <w:b w:val="0"/>
                <w:highlight w:val="yellow"/>
                <w:lang w:eastAsia="ja-JP"/>
                <w:rPrChange w:id="3704" w:author="i0806927" w:date="2016-04-04T15:43:00Z">
                  <w:rPr>
                    <w:ins w:id="3705" w:author="i0806927" w:date="2016-04-01T13:30:00Z"/>
                    <w:rFonts w:ascii="Helvetica" w:hAnsi="Helvetica" w:cs="Helvetica"/>
                    <w:b w:val="0"/>
                    <w:bCs w:val="0"/>
                    <w:i/>
                    <w:color w:val="auto"/>
                    <w:spacing w:val="-4"/>
                    <w:kern w:val="1"/>
                    <w:sz w:val="18"/>
                    <w:lang w:eastAsia="ja-JP"/>
                  </w:rPr>
                </w:rPrChange>
              </w:rPr>
            </w:pPr>
            <w:ins w:id="3706" w:author="i0806927" w:date="2016-04-01T13:30:00Z">
              <w:r w:rsidRPr="00C4300A">
                <w:rPr>
                  <w:rFonts w:ascii="Helvetica" w:hAnsi="Helvetica" w:cs="Helvetica"/>
                  <w:highlight w:val="yellow"/>
                  <w:lang w:eastAsia="ja-JP"/>
                  <w:rPrChange w:id="3707" w:author="i0806927" w:date="2016-04-04T15:43:00Z">
                    <w:rPr>
                      <w:rFonts w:ascii="Helvetica" w:hAnsi="Helvetica" w:cs="Helvetica"/>
                      <w:lang w:eastAsia="ja-JP"/>
                    </w:rPr>
                  </w:rPrChange>
                </w:rPr>
                <w:t>provide</w:t>
              </w:r>
            </w:ins>
            <w:ins w:id="3708" w:author="i0806927" w:date="2016-04-01T13:32:00Z">
              <w:r w:rsidRPr="00C4300A">
                <w:rPr>
                  <w:rFonts w:ascii="Helvetica" w:hAnsi="Helvetica" w:cs="Helvetica"/>
                  <w:highlight w:val="yellow"/>
                  <w:lang w:eastAsia="ja-JP"/>
                  <w:rPrChange w:id="3709" w:author="i0806927" w:date="2016-04-04T15:43:00Z">
                    <w:rPr>
                      <w:rFonts w:ascii="Helvetica" w:hAnsi="Helvetica" w:cs="Helvetica"/>
                      <w:lang w:eastAsia="ja-JP"/>
                    </w:rPr>
                  </w:rPrChange>
                </w:rPr>
                <w:t>OnlyAvailable</w:t>
              </w:r>
            </w:ins>
          </w:p>
        </w:tc>
        <w:tc>
          <w:tcPr>
            <w:tcW w:w="7901" w:type="dxa"/>
          </w:tcPr>
          <w:p w14:paraId="01A91149" w14:textId="412B4941" w:rsidR="00304609" w:rsidRPr="0007128D" w:rsidRDefault="00C03EE7" w:rsidP="00304609">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3710" w:author="i0806927" w:date="2016-04-01T13:30:00Z"/>
                <w:rFonts w:ascii="Helvetica" w:hAnsi="Helvetica" w:cs="Helvetica"/>
                <w:bCs/>
                <w:highlight w:val="green"/>
                <w:lang w:eastAsia="it-IT"/>
                <w:rPrChange w:id="3711" w:author="i0806927" w:date="2016-04-04T13:32:00Z">
                  <w:rPr>
                    <w:ins w:id="3712" w:author="i0806927" w:date="2016-04-01T13:30:00Z"/>
                    <w:rFonts w:ascii="Helvetica" w:hAnsi="Helvetica" w:cs="Helvetica"/>
                    <w:bCs/>
                    <w:i/>
                    <w:color w:val="auto"/>
                    <w:spacing w:val="-4"/>
                    <w:kern w:val="1"/>
                    <w:sz w:val="18"/>
                    <w:lang w:eastAsia="it-IT"/>
                  </w:rPr>
                </w:rPrChange>
              </w:rPr>
            </w:pPr>
            <w:ins w:id="3713" w:author="i0806927" w:date="2016-04-04T11:45:00Z">
              <w:r w:rsidRPr="0007128D">
                <w:rPr>
                  <w:rFonts w:ascii="Helvetica" w:hAnsi="Helvetica" w:cs="Helvetica"/>
                  <w:bCs/>
                  <w:highlight w:val="green"/>
                  <w:lang w:eastAsia="it-IT"/>
                  <w:rPrChange w:id="3714" w:author="i0806927" w:date="2016-04-04T13:32:00Z">
                    <w:rPr>
                      <w:rFonts w:ascii="Helvetica" w:hAnsi="Helvetica" w:cs="Helvetica"/>
                      <w:bCs/>
                      <w:lang w:eastAsia="it-IT"/>
                    </w:rPr>
                  </w:rPrChange>
                </w:rPr>
                <w:t>If this flag is set to No the API will provide both positive and negative availability results.</w:t>
              </w:r>
            </w:ins>
          </w:p>
        </w:tc>
      </w:tr>
      <w:tr w:rsidR="00304609" w14:paraId="44A0F946" w14:textId="77777777" w:rsidTr="00304609">
        <w:trPr>
          <w:cnfStyle w:val="000000100000" w:firstRow="0" w:lastRow="0" w:firstColumn="0" w:lastColumn="0" w:oddVBand="0" w:evenVBand="0" w:oddHBand="1" w:evenHBand="0" w:firstRowFirstColumn="0" w:firstRowLastColumn="0" w:lastRowFirstColumn="0" w:lastRowLastColumn="0"/>
          <w:ins w:id="3715"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4468EB3F" w14:textId="0615876F" w:rsidR="00304609" w:rsidRPr="00C4300A" w:rsidRDefault="00304609" w:rsidP="00304609">
            <w:pPr>
              <w:keepNext/>
              <w:keepLines/>
              <w:suppressAutoHyphens/>
              <w:spacing w:before="140" w:after="200" w:line="220" w:lineRule="atLeast"/>
              <w:ind w:left="1080"/>
              <w:outlineLvl w:val="7"/>
              <w:rPr>
                <w:ins w:id="3716" w:author="i0806927" w:date="2016-04-01T13:30:00Z"/>
                <w:rFonts w:ascii="Helvetica" w:hAnsi="Helvetica" w:cs="Helvetica"/>
                <w:b w:val="0"/>
                <w:highlight w:val="yellow"/>
                <w:lang w:eastAsia="ja-JP"/>
                <w:rPrChange w:id="3717" w:author="i0806927" w:date="2016-04-04T15:43:00Z">
                  <w:rPr>
                    <w:ins w:id="3718" w:author="i0806927" w:date="2016-04-01T13:30:00Z"/>
                    <w:rFonts w:ascii="Helvetica" w:hAnsi="Helvetica" w:cs="Helvetica"/>
                    <w:b w:val="0"/>
                    <w:bCs w:val="0"/>
                    <w:i/>
                    <w:color w:val="auto"/>
                    <w:spacing w:val="-4"/>
                    <w:kern w:val="1"/>
                    <w:sz w:val="18"/>
                    <w:lang w:eastAsia="ja-JP"/>
                  </w:rPr>
                </w:rPrChange>
              </w:rPr>
            </w:pPr>
            <w:ins w:id="3719" w:author="i0806927" w:date="2016-04-01T13:30:00Z">
              <w:r w:rsidRPr="00C4300A">
                <w:rPr>
                  <w:rFonts w:ascii="Helvetica" w:hAnsi="Helvetica" w:cs="Helvetica"/>
                  <w:highlight w:val="yellow"/>
                  <w:lang w:eastAsia="ja-JP"/>
                  <w:rPrChange w:id="3720" w:author="i0806927" w:date="2016-04-04T15:43:00Z">
                    <w:rPr>
                      <w:rFonts w:ascii="Helvetica" w:hAnsi="Helvetica" w:cs="Helvetica"/>
                      <w:lang w:eastAsia="ja-JP"/>
                    </w:rPr>
                  </w:rPrChange>
                </w:rPr>
                <w:t>provide</w:t>
              </w:r>
            </w:ins>
            <w:ins w:id="3721" w:author="i0806927" w:date="2016-04-01T13:32:00Z">
              <w:r w:rsidRPr="00C4300A">
                <w:rPr>
                  <w:rFonts w:ascii="Helvetica" w:hAnsi="Helvetica" w:cs="Helvetica"/>
                  <w:highlight w:val="yellow"/>
                  <w:lang w:eastAsia="ja-JP"/>
                  <w:rPrChange w:id="3722" w:author="i0806927" w:date="2016-04-04T15:43:00Z">
                    <w:rPr>
                      <w:rFonts w:ascii="Helvetica" w:hAnsi="Helvetica" w:cs="Helvetica"/>
                      <w:lang w:eastAsia="ja-JP"/>
                    </w:rPr>
                  </w:rPrChange>
                </w:rPr>
                <w:t>UnavailabilityReason</w:t>
              </w:r>
            </w:ins>
          </w:p>
        </w:tc>
        <w:tc>
          <w:tcPr>
            <w:tcW w:w="7901" w:type="dxa"/>
          </w:tcPr>
          <w:p w14:paraId="0815BA83" w14:textId="694EAC58" w:rsidR="00304609" w:rsidRPr="0007128D" w:rsidRDefault="00C03EE7" w:rsidP="00304609">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3723" w:author="i0806927" w:date="2016-04-01T13:30:00Z"/>
                <w:rFonts w:ascii="Helvetica" w:hAnsi="Helvetica" w:cs="Helvetica"/>
                <w:bCs/>
                <w:highlight w:val="green"/>
                <w:lang w:eastAsia="it-IT"/>
                <w:rPrChange w:id="3724" w:author="i0806927" w:date="2016-04-04T13:32:00Z">
                  <w:rPr>
                    <w:ins w:id="3725" w:author="i0806927" w:date="2016-04-01T13:30:00Z"/>
                    <w:rFonts w:ascii="Helvetica" w:hAnsi="Helvetica" w:cs="Helvetica"/>
                    <w:bCs/>
                    <w:i/>
                    <w:color w:val="auto"/>
                    <w:spacing w:val="-4"/>
                    <w:kern w:val="1"/>
                    <w:sz w:val="18"/>
                    <w:lang w:eastAsia="it-IT"/>
                  </w:rPr>
                </w:rPrChange>
              </w:rPr>
            </w:pPr>
            <w:ins w:id="3726" w:author="i0806927" w:date="2016-04-04T11:44:00Z">
              <w:r w:rsidRPr="0007128D">
                <w:rPr>
                  <w:rFonts w:ascii="Helvetica" w:hAnsi="Helvetica" w:cs="Helvetica"/>
                  <w:bCs/>
                  <w:highlight w:val="green"/>
                  <w:lang w:eastAsia="it-IT"/>
                  <w:rPrChange w:id="3727" w:author="i0806927" w:date="2016-04-04T13:32:00Z">
                    <w:rPr>
                      <w:rFonts w:ascii="Helvetica" w:hAnsi="Helvetica" w:cs="Helvetica"/>
                      <w:bCs/>
                      <w:lang w:eastAsia="it-IT"/>
                    </w:rPr>
                  </w:rPrChange>
                </w:rPr>
                <w:t>add in the API the rational for not-authorized productOffering. The rationales for non-authorized are described in the eligibilityUnvailabilityReason structure in the response.</w:t>
              </w:r>
            </w:ins>
          </w:p>
        </w:tc>
      </w:tr>
      <w:tr w:rsidR="00304609" w14:paraId="424A2834" w14:textId="77777777" w:rsidTr="00304609">
        <w:trPr>
          <w:ins w:id="3728"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6E87C96B" w14:textId="77777777" w:rsidR="00304609" w:rsidRPr="00C03EE7" w:rsidRDefault="00304609" w:rsidP="00304609">
            <w:pPr>
              <w:rPr>
                <w:ins w:id="3729" w:author="i0806927" w:date="2016-04-01T13:30:00Z"/>
                <w:rFonts w:ascii="Helvetica" w:hAnsi="Helvetica" w:cs="Helvetica"/>
                <w:b w:val="0"/>
                <w:lang w:eastAsia="it-IT"/>
              </w:rPr>
            </w:pPr>
          </w:p>
        </w:tc>
        <w:tc>
          <w:tcPr>
            <w:tcW w:w="7901" w:type="dxa"/>
          </w:tcPr>
          <w:p w14:paraId="6A4709A6" w14:textId="77777777" w:rsidR="00304609" w:rsidRPr="000559B2" w:rsidRDefault="00304609" w:rsidP="00304609">
            <w:pPr>
              <w:cnfStyle w:val="000000000000" w:firstRow="0" w:lastRow="0" w:firstColumn="0" w:lastColumn="0" w:oddVBand="0" w:evenVBand="0" w:oddHBand="0" w:evenHBand="0" w:firstRowFirstColumn="0" w:firstRowLastColumn="0" w:lastRowFirstColumn="0" w:lastRowLastColumn="0"/>
              <w:rPr>
                <w:ins w:id="3730" w:author="i0806927" w:date="2016-04-01T13:30:00Z"/>
                <w:rFonts w:ascii="Helvetica" w:hAnsi="Helvetica" w:cs="Helvetica"/>
                <w:bCs/>
                <w:lang w:eastAsia="it-IT"/>
              </w:rPr>
            </w:pPr>
          </w:p>
        </w:tc>
      </w:tr>
    </w:tbl>
    <w:p w14:paraId="29081F41" w14:textId="77777777" w:rsidR="00304609" w:rsidRDefault="00304609" w:rsidP="00B711C7">
      <w:pPr>
        <w:rPr>
          <w:ins w:id="3731" w:author="i0806927" w:date="2016-04-01T14:07:00Z"/>
          <w:rFonts w:ascii="Helvetica" w:hAnsi="Helvetica" w:cs="Helvetica"/>
          <w:sz w:val="24"/>
          <w:lang w:eastAsia="ja-JP"/>
        </w:rPr>
      </w:pPr>
    </w:p>
    <w:p w14:paraId="30E785F6" w14:textId="36B93F69" w:rsidR="00882781" w:rsidRDefault="00882781">
      <w:pPr>
        <w:ind w:leftChars="100" w:left="200"/>
        <w:rPr>
          <w:ins w:id="3732" w:author="i0806927" w:date="2016-04-01T13:29:00Z"/>
          <w:rFonts w:ascii="Helvetica" w:hAnsi="Helvetica" w:cs="Helvetica"/>
          <w:sz w:val="24"/>
          <w:lang w:eastAsia="ja-JP"/>
        </w:rPr>
        <w:pPrChange w:id="3733" w:author="i0806927" w:date="2016-04-01T14:10:00Z">
          <w:pPr/>
        </w:pPrChange>
      </w:pPr>
      <w:ins w:id="3734" w:author="i0806927" w:date="2016-04-01T14:09:00Z">
        <w:r w:rsidRPr="00C03EE7">
          <w:rPr>
            <w:rFonts w:ascii="Helvetica" w:hAnsi="Helvetica"/>
            <w:sz w:val="24"/>
            <w:u w:val="single"/>
            <w:lang w:eastAsia="ja-JP"/>
          </w:rPr>
          <w:t>ProductOffering</w:t>
        </w:r>
      </w:ins>
      <w:ins w:id="3735" w:author="i0806927" w:date="2016-04-01T14:08:00Z">
        <w:r w:rsidRPr="00C03EE7">
          <w:rPr>
            <w:rFonts w:ascii="Helvetica" w:hAnsi="Helvetica"/>
            <w:sz w:val="24"/>
            <w:u w:val="single"/>
            <w:lang w:eastAsia="it-IT"/>
          </w:rPr>
          <w:t>Qualification</w:t>
        </w:r>
        <w:r w:rsidRPr="00C03EE7">
          <w:rPr>
            <w:rFonts w:ascii="Helvetica" w:hAnsi="Helvetica"/>
            <w:sz w:val="24"/>
            <w:u w:val="single"/>
            <w:lang w:eastAsia="ja-JP"/>
          </w:rPr>
          <w:t xml:space="preserve"> Response</w:t>
        </w:r>
        <w:r>
          <w:rPr>
            <w:rFonts w:ascii="Helvetica" w:hAnsi="Helvetica" w:hint="eastAsia"/>
            <w:sz w:val="24"/>
            <w:u w:val="single"/>
            <w:lang w:eastAsia="ja-JP"/>
          </w:rPr>
          <w:t xml:space="preserve"> </w:t>
        </w:r>
      </w:ins>
    </w:p>
    <w:p w14:paraId="37A3BD02" w14:textId="77777777" w:rsidR="00304609" w:rsidRDefault="00304609" w:rsidP="00B711C7">
      <w:pPr>
        <w:rPr>
          <w:rFonts w:ascii="Helvetica" w:hAnsi="Helvetica" w:cs="Helvetica"/>
          <w:sz w:val="24"/>
          <w:lang w:eastAsia="ja-JP"/>
        </w:rPr>
      </w:pPr>
    </w:p>
    <w:tbl>
      <w:tblPr>
        <w:tblStyle w:val="LightShading-Accent1"/>
        <w:tblW w:w="0" w:type="auto"/>
        <w:tblLayout w:type="fixed"/>
        <w:tblLook w:val="04A0" w:firstRow="1" w:lastRow="0" w:firstColumn="1" w:lastColumn="0" w:noHBand="0" w:noVBand="1"/>
        <w:tblPrChange w:id="3736" w:author="i0806927" w:date="2016-04-04T11:47:00Z">
          <w:tblPr>
            <w:tblStyle w:val="LightShading-Accent1"/>
            <w:tblW w:w="0" w:type="auto"/>
            <w:tblLayout w:type="fixed"/>
            <w:tblLook w:val="04A0" w:firstRow="1" w:lastRow="0" w:firstColumn="1" w:lastColumn="0" w:noHBand="0" w:noVBand="1"/>
          </w:tblPr>
        </w:tblPrChange>
      </w:tblPr>
      <w:tblGrid>
        <w:gridCol w:w="3369"/>
        <w:gridCol w:w="6804"/>
        <w:tblGridChange w:id="3737">
          <w:tblGrid>
            <w:gridCol w:w="3369"/>
            <w:gridCol w:w="6804"/>
          </w:tblGrid>
        </w:tblGridChange>
      </w:tblGrid>
      <w:tr w:rsidR="00E07A18" w:rsidRPr="004B23A3" w14:paraId="75B94FD8" w14:textId="77777777" w:rsidTr="00C03EE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69" w:type="dxa"/>
            <w:tcPrChange w:id="3738" w:author="i0806927" w:date="2016-04-04T11:47:00Z">
              <w:tcPr>
                <w:tcW w:w="3369" w:type="dxa"/>
              </w:tcPr>
            </w:tcPrChange>
          </w:tcPr>
          <w:p w14:paraId="186DFA7A" w14:textId="77777777" w:rsidR="00B711C7" w:rsidRPr="00C03EE7" w:rsidRDefault="00B711C7" w:rsidP="00B711C7">
            <w:pPr>
              <w:cnfStyle w:val="101000000000" w:firstRow="1" w:lastRow="0" w:firstColumn="1" w:lastColumn="0" w:oddVBand="0" w:evenVBand="0" w:oddHBand="0" w:evenHBand="0" w:firstRowFirstColumn="0" w:firstRowLastColumn="0" w:lastRowFirstColumn="0" w:lastRowLastColumn="0"/>
              <w:rPr>
                <w:rFonts w:ascii="Helvetica" w:hAnsi="Helvetica" w:cs="Helvetica"/>
                <w:sz w:val="24"/>
                <w:lang w:eastAsia="it-IT"/>
              </w:rPr>
            </w:pPr>
            <w:r w:rsidRPr="00C03EE7">
              <w:rPr>
                <w:rFonts w:ascii="Helvetica" w:hAnsi="Helvetica" w:cs="Helvetica"/>
                <w:sz w:val="24"/>
                <w:lang w:eastAsia="it-IT"/>
              </w:rPr>
              <w:t>Field</w:t>
            </w:r>
          </w:p>
        </w:tc>
        <w:tc>
          <w:tcPr>
            <w:tcW w:w="6804" w:type="dxa"/>
            <w:tcPrChange w:id="3739" w:author="i0806927" w:date="2016-04-04T11:47:00Z">
              <w:tcPr>
                <w:tcW w:w="6804" w:type="dxa"/>
              </w:tcPr>
            </w:tcPrChange>
          </w:tcPr>
          <w:p w14:paraId="4E2ED54A" w14:textId="77777777" w:rsidR="00B711C7" w:rsidRPr="00C03EE7" w:rsidRDefault="00B711C7" w:rsidP="00B711C7">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C03EE7">
              <w:rPr>
                <w:rFonts w:ascii="Helvetica" w:hAnsi="Helvetica" w:cs="Helvetica"/>
                <w:sz w:val="24"/>
                <w:lang w:eastAsia="it-IT"/>
              </w:rPr>
              <w:t>Description</w:t>
            </w:r>
          </w:p>
        </w:tc>
      </w:tr>
      <w:tr w:rsidR="00E07A18" w:rsidRPr="004B23A3" w:rsidDel="009455B8" w14:paraId="1FAE6704" w14:textId="2F989205" w:rsidTr="00E07A18">
        <w:trPr>
          <w:cnfStyle w:val="000000100000" w:firstRow="0" w:lastRow="0" w:firstColumn="0" w:lastColumn="0" w:oddVBand="0" w:evenVBand="0" w:oddHBand="1" w:evenHBand="0" w:firstRowFirstColumn="0" w:firstRowLastColumn="0" w:lastRowFirstColumn="0" w:lastRowLastColumn="0"/>
          <w:del w:id="3740"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61391B1C" w14:textId="6C5205B2" w:rsidR="00B711C7" w:rsidRPr="004B23A3" w:rsidDel="009455B8" w:rsidRDefault="00B350D3" w:rsidP="00B711C7">
            <w:pPr>
              <w:keepNext/>
              <w:keepLines/>
              <w:suppressAutoHyphens/>
              <w:spacing w:before="140" w:after="200" w:line="220" w:lineRule="atLeast"/>
              <w:ind w:left="1080"/>
              <w:outlineLvl w:val="7"/>
              <w:rPr>
                <w:del w:id="3741" w:author="i0806927" w:date="2016-03-31T10:40:00Z"/>
                <w:rFonts w:ascii="Helvetica" w:hAnsi="Helvetica" w:cs="Helvetica"/>
                <w:b w:val="0"/>
                <w:highlight w:val="yellow"/>
                <w:lang w:eastAsia="ja-JP"/>
                <w:rPrChange w:id="3742" w:author="i0806927" w:date="2016-04-01T14:18:00Z">
                  <w:rPr>
                    <w:del w:id="3743" w:author="i0806927" w:date="2016-03-31T10:40:00Z"/>
                    <w:rFonts w:ascii="Helvetica" w:hAnsi="Helvetica" w:cs="Helvetica"/>
                    <w:b w:val="0"/>
                    <w:bCs w:val="0"/>
                    <w:i/>
                    <w:color w:val="auto"/>
                    <w:spacing w:val="-4"/>
                    <w:kern w:val="1"/>
                    <w:sz w:val="18"/>
                    <w:lang w:eastAsia="ja-JP"/>
                  </w:rPr>
                </w:rPrChange>
              </w:rPr>
            </w:pPr>
            <w:del w:id="3744" w:author="i0806927" w:date="2016-03-31T10:40:00Z">
              <w:r w:rsidRPr="004B23A3" w:rsidDel="009455B8">
                <w:rPr>
                  <w:rFonts w:ascii="Helvetica" w:hAnsi="Helvetica" w:cs="Helvetica"/>
                  <w:highlight w:val="yellow"/>
                  <w:lang w:eastAsia="ja-JP"/>
                  <w:rPrChange w:id="3745" w:author="i0806927" w:date="2016-04-01T14:18:00Z">
                    <w:rPr>
                      <w:rFonts w:ascii="Helvetica" w:hAnsi="Helvetica" w:cs="Helvetica"/>
                      <w:lang w:eastAsia="ja-JP"/>
                    </w:rPr>
                  </w:rPrChange>
                </w:rPr>
                <w:delText>id</w:delText>
              </w:r>
            </w:del>
          </w:p>
        </w:tc>
        <w:tc>
          <w:tcPr>
            <w:tcW w:w="6804" w:type="dxa"/>
          </w:tcPr>
          <w:p w14:paraId="66D1F4EF" w14:textId="21B17314" w:rsidR="00B711C7" w:rsidRPr="004B23A3" w:rsidDel="009455B8" w:rsidRDefault="00141020" w:rsidP="00B711C7">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del w:id="3746" w:author="i0806927" w:date="2016-03-31T10:40:00Z"/>
                <w:rFonts w:ascii="Helvetica" w:hAnsi="Helvetica" w:cs="Helvetica"/>
                <w:bCs/>
                <w:highlight w:val="yellow"/>
                <w:lang w:eastAsia="it-IT"/>
                <w:rPrChange w:id="3747" w:author="i0806927" w:date="2016-04-01T14:18:00Z">
                  <w:rPr>
                    <w:del w:id="3748" w:author="i0806927" w:date="2016-03-31T10:40:00Z"/>
                    <w:rFonts w:ascii="Helvetica" w:hAnsi="Helvetica" w:cs="Helvetica"/>
                    <w:bCs/>
                    <w:i/>
                    <w:color w:val="auto"/>
                    <w:spacing w:val="-4"/>
                    <w:kern w:val="1"/>
                    <w:sz w:val="18"/>
                    <w:lang w:eastAsia="it-IT"/>
                  </w:rPr>
                </w:rPrChange>
              </w:rPr>
            </w:pPr>
            <w:del w:id="3749" w:author="i0806927" w:date="2016-03-31T10:40:00Z">
              <w:r w:rsidRPr="004B23A3" w:rsidDel="009455B8">
                <w:rPr>
                  <w:rFonts w:ascii="Helvetica" w:hAnsi="Helvetica" w:cs="Helvetica"/>
                  <w:bCs/>
                  <w:highlight w:val="yellow"/>
                  <w:lang w:eastAsia="it-IT"/>
                  <w:rPrChange w:id="3750" w:author="i0806927" w:date="2016-04-01T14:18:00Z">
                    <w:rPr>
                      <w:rFonts w:ascii="Helvetica" w:hAnsi="Helvetica" w:cs="Helvetica"/>
                      <w:bCs/>
                      <w:lang w:eastAsia="it-IT"/>
                    </w:rPr>
                  </w:rPrChange>
                </w:rPr>
                <w:delText>Unique identifier for Interaction.</w:delText>
              </w:r>
            </w:del>
          </w:p>
        </w:tc>
      </w:tr>
      <w:tr w:rsidR="00E07A18" w:rsidRPr="004B23A3" w:rsidDel="009455B8" w14:paraId="200966D3" w14:textId="4F738E02" w:rsidTr="00E07A18">
        <w:trPr>
          <w:trHeight w:val="170"/>
          <w:del w:id="3751"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00B2D767" w14:textId="0B2695CC" w:rsidR="00B711C7" w:rsidRPr="004B23A3" w:rsidDel="009455B8" w:rsidRDefault="00141020" w:rsidP="00B711C7">
            <w:pPr>
              <w:keepNext/>
              <w:keepLines/>
              <w:suppressAutoHyphens/>
              <w:spacing w:before="140" w:after="200" w:line="220" w:lineRule="atLeast"/>
              <w:ind w:left="1080"/>
              <w:outlineLvl w:val="7"/>
              <w:rPr>
                <w:del w:id="3752" w:author="i0806927" w:date="2016-03-31T10:40:00Z"/>
                <w:rFonts w:ascii="Helvetica" w:hAnsi="Helvetica" w:cs="Helvetica"/>
                <w:b w:val="0"/>
                <w:highlight w:val="yellow"/>
                <w:lang w:eastAsia="ja-JP"/>
                <w:rPrChange w:id="3753" w:author="i0806927" w:date="2016-04-01T14:18:00Z">
                  <w:rPr>
                    <w:del w:id="3754" w:author="i0806927" w:date="2016-03-31T10:40:00Z"/>
                    <w:rFonts w:ascii="Helvetica" w:hAnsi="Helvetica" w:cs="Helvetica"/>
                    <w:b w:val="0"/>
                    <w:bCs w:val="0"/>
                    <w:i/>
                    <w:color w:val="auto"/>
                    <w:spacing w:val="-4"/>
                    <w:kern w:val="1"/>
                    <w:sz w:val="18"/>
                    <w:lang w:eastAsia="ja-JP"/>
                  </w:rPr>
                </w:rPrChange>
              </w:rPr>
            </w:pPr>
            <w:del w:id="3755" w:author="i0806927" w:date="2016-03-31T10:40:00Z">
              <w:r w:rsidRPr="004B23A3" w:rsidDel="009455B8">
                <w:rPr>
                  <w:rFonts w:ascii="Helvetica" w:hAnsi="Helvetica" w:cs="Helvetica"/>
                  <w:highlight w:val="yellow"/>
                  <w:lang w:eastAsia="ja-JP"/>
                  <w:rPrChange w:id="3756" w:author="i0806927" w:date="2016-04-01T14:18:00Z">
                    <w:rPr>
                      <w:rFonts w:ascii="Helvetica" w:hAnsi="Helvetica" w:cs="Helvetica"/>
                      <w:lang w:eastAsia="ja-JP"/>
                    </w:rPr>
                  </w:rPrChange>
                </w:rPr>
                <w:delText>interactionDate</w:delText>
              </w:r>
            </w:del>
          </w:p>
        </w:tc>
        <w:tc>
          <w:tcPr>
            <w:tcW w:w="6804" w:type="dxa"/>
          </w:tcPr>
          <w:p w14:paraId="67FE40D0" w14:textId="624D6DA0" w:rsidR="00B711C7" w:rsidRPr="004B23A3" w:rsidDel="009455B8" w:rsidRDefault="00141020" w:rsidP="00B711C7">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del w:id="3757" w:author="i0806927" w:date="2016-03-31T10:40:00Z"/>
                <w:rFonts w:ascii="Helvetica" w:hAnsi="Helvetica" w:cs="Helvetica"/>
                <w:bCs/>
                <w:highlight w:val="yellow"/>
                <w:lang w:eastAsia="it-IT"/>
                <w:rPrChange w:id="3758" w:author="i0806927" w:date="2016-04-01T14:18:00Z">
                  <w:rPr>
                    <w:del w:id="3759" w:author="i0806927" w:date="2016-03-31T10:40:00Z"/>
                    <w:rFonts w:ascii="Helvetica" w:hAnsi="Helvetica" w:cs="Helvetica"/>
                    <w:bCs/>
                    <w:i/>
                    <w:color w:val="auto"/>
                    <w:spacing w:val="-4"/>
                    <w:kern w:val="1"/>
                    <w:sz w:val="18"/>
                    <w:lang w:eastAsia="it-IT"/>
                  </w:rPr>
                </w:rPrChange>
              </w:rPr>
            </w:pPr>
            <w:del w:id="3760" w:author="i0806927" w:date="2016-03-31T10:40:00Z">
              <w:r w:rsidRPr="004B23A3" w:rsidDel="009455B8">
                <w:rPr>
                  <w:rFonts w:ascii="Helvetica" w:hAnsi="Helvetica" w:cs="Helvetica"/>
                  <w:bCs/>
                  <w:highlight w:val="yellow"/>
                  <w:lang w:eastAsia="it-IT"/>
                  <w:rPrChange w:id="3761" w:author="i0806927" w:date="2016-04-01T14:18:00Z">
                    <w:rPr>
                      <w:rFonts w:ascii="Helvetica" w:hAnsi="Helvetica" w:cs="Helvetica"/>
                      <w:bCs/>
                      <w:lang w:eastAsia="it-IT"/>
                    </w:rPr>
                  </w:rPrChange>
                </w:rPr>
                <w:delText>Date interaction initiated.</w:delText>
              </w:r>
            </w:del>
          </w:p>
        </w:tc>
      </w:tr>
      <w:tr w:rsidR="00E07A18" w:rsidRPr="004B23A3" w:rsidDel="009455B8" w14:paraId="63821251" w14:textId="767F1FAF" w:rsidTr="00E07A18">
        <w:trPr>
          <w:cnfStyle w:val="000000100000" w:firstRow="0" w:lastRow="0" w:firstColumn="0" w:lastColumn="0" w:oddVBand="0" w:evenVBand="0" w:oddHBand="1" w:evenHBand="0" w:firstRowFirstColumn="0" w:firstRowLastColumn="0" w:lastRowFirstColumn="0" w:lastRowLastColumn="0"/>
          <w:del w:id="3762" w:author="i0806927" w:date="2016-03-31T10:38:00Z"/>
        </w:trPr>
        <w:tc>
          <w:tcPr>
            <w:cnfStyle w:val="001000000000" w:firstRow="0" w:lastRow="0" w:firstColumn="1" w:lastColumn="0" w:oddVBand="0" w:evenVBand="0" w:oddHBand="0" w:evenHBand="0" w:firstRowFirstColumn="0" w:firstRowLastColumn="0" w:lastRowFirstColumn="0" w:lastRowLastColumn="0"/>
            <w:tcW w:w="3369" w:type="dxa"/>
          </w:tcPr>
          <w:p w14:paraId="23BA63E0" w14:textId="3C7ADAD5" w:rsidR="00B711C7" w:rsidRPr="004B23A3" w:rsidDel="009455B8" w:rsidRDefault="00141020" w:rsidP="00B711C7">
            <w:pPr>
              <w:keepNext/>
              <w:keepLines/>
              <w:suppressAutoHyphens/>
              <w:spacing w:before="140" w:after="200" w:line="220" w:lineRule="atLeast"/>
              <w:ind w:left="1080"/>
              <w:outlineLvl w:val="7"/>
              <w:rPr>
                <w:del w:id="3763" w:author="i0806927" w:date="2016-03-31T10:38:00Z"/>
                <w:rFonts w:ascii="Helvetica" w:hAnsi="Helvetica" w:cs="Helvetica"/>
                <w:b w:val="0"/>
                <w:highlight w:val="yellow"/>
                <w:lang w:eastAsia="ja-JP"/>
                <w:rPrChange w:id="3764" w:author="i0806927" w:date="2016-04-01T14:18:00Z">
                  <w:rPr>
                    <w:del w:id="3765" w:author="i0806927" w:date="2016-03-31T10:38:00Z"/>
                    <w:rFonts w:ascii="Helvetica" w:hAnsi="Helvetica" w:cs="Helvetica"/>
                    <w:b w:val="0"/>
                    <w:bCs w:val="0"/>
                    <w:i/>
                    <w:color w:val="auto"/>
                    <w:spacing w:val="-4"/>
                    <w:kern w:val="1"/>
                    <w:sz w:val="18"/>
                    <w:lang w:eastAsia="ja-JP"/>
                  </w:rPr>
                </w:rPrChange>
              </w:rPr>
            </w:pPr>
            <w:del w:id="3766" w:author="i0806927" w:date="2016-03-31T10:38:00Z">
              <w:r w:rsidRPr="004B23A3" w:rsidDel="009455B8">
                <w:rPr>
                  <w:rFonts w:ascii="Helvetica" w:hAnsi="Helvetica" w:cs="Helvetica"/>
                  <w:highlight w:val="yellow"/>
                  <w:lang w:eastAsia="ja-JP"/>
                  <w:rPrChange w:id="3767" w:author="i0806927" w:date="2016-04-01T14:18:00Z">
                    <w:rPr>
                      <w:rFonts w:ascii="Helvetica" w:hAnsi="Helvetica" w:cs="Helvetica"/>
                      <w:lang w:eastAsia="ja-JP"/>
                    </w:rPr>
                  </w:rPrChange>
                </w:rPr>
                <w:delText>description</w:delText>
              </w:r>
            </w:del>
          </w:p>
        </w:tc>
        <w:tc>
          <w:tcPr>
            <w:tcW w:w="6804" w:type="dxa"/>
          </w:tcPr>
          <w:p w14:paraId="40965D32" w14:textId="502A0142" w:rsidR="00B711C7" w:rsidRPr="004B23A3" w:rsidDel="009455B8" w:rsidRDefault="00141020" w:rsidP="00B711C7">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del w:id="3768" w:author="i0806927" w:date="2016-03-31T10:38:00Z"/>
                <w:rFonts w:ascii="Helvetica" w:hAnsi="Helvetica" w:cs="Helvetica"/>
                <w:bCs/>
                <w:highlight w:val="yellow"/>
                <w:lang w:eastAsia="it-IT"/>
                <w:rPrChange w:id="3769" w:author="i0806927" w:date="2016-04-01T14:18:00Z">
                  <w:rPr>
                    <w:del w:id="3770" w:author="i0806927" w:date="2016-03-31T10:38:00Z"/>
                    <w:rFonts w:ascii="Helvetica" w:hAnsi="Helvetica" w:cs="Helvetica"/>
                    <w:bCs/>
                    <w:i/>
                    <w:color w:val="auto"/>
                    <w:spacing w:val="-4"/>
                    <w:kern w:val="1"/>
                    <w:sz w:val="18"/>
                    <w:lang w:eastAsia="it-IT"/>
                  </w:rPr>
                </w:rPrChange>
              </w:rPr>
            </w:pPr>
            <w:del w:id="3771" w:author="i0806927" w:date="2016-03-31T10:38:00Z">
              <w:r w:rsidRPr="004B23A3" w:rsidDel="009455B8">
                <w:rPr>
                  <w:rFonts w:ascii="Helvetica" w:hAnsi="Helvetica" w:cs="Helvetica"/>
                  <w:bCs/>
                  <w:highlight w:val="yellow"/>
                  <w:lang w:eastAsia="it-IT"/>
                  <w:rPrChange w:id="3772" w:author="i0806927" w:date="2016-04-01T14:18:00Z">
                    <w:rPr>
                      <w:rFonts w:ascii="Helvetica" w:hAnsi="Helvetica" w:cs="Helvetica"/>
                      <w:bCs/>
                      <w:lang w:eastAsia="it-IT"/>
                    </w:rPr>
                  </w:rPrChange>
                </w:rPr>
                <w:delText>Narrative that explains the interaction and details about the interaction, such as why the interaction is taking place.</w:delText>
              </w:r>
            </w:del>
          </w:p>
        </w:tc>
      </w:tr>
      <w:tr w:rsidR="00E07A18" w:rsidRPr="004B23A3" w:rsidDel="009455B8" w14:paraId="2AE640E1" w14:textId="304246BC" w:rsidTr="00E07A18">
        <w:trPr>
          <w:del w:id="3773" w:author="i0806927" w:date="2016-03-31T10:38:00Z"/>
        </w:trPr>
        <w:tc>
          <w:tcPr>
            <w:cnfStyle w:val="001000000000" w:firstRow="0" w:lastRow="0" w:firstColumn="1" w:lastColumn="0" w:oddVBand="0" w:evenVBand="0" w:oddHBand="0" w:evenHBand="0" w:firstRowFirstColumn="0" w:firstRowLastColumn="0" w:lastRowFirstColumn="0" w:lastRowLastColumn="0"/>
            <w:tcW w:w="3369" w:type="dxa"/>
          </w:tcPr>
          <w:p w14:paraId="10058E63" w14:textId="05EF6D32" w:rsidR="00B711C7" w:rsidRPr="004B23A3" w:rsidDel="009455B8" w:rsidRDefault="00141020" w:rsidP="00B711C7">
            <w:pPr>
              <w:keepNext/>
              <w:keepLines/>
              <w:suppressAutoHyphens/>
              <w:spacing w:before="140" w:after="200" w:line="220" w:lineRule="atLeast"/>
              <w:ind w:left="1080"/>
              <w:outlineLvl w:val="7"/>
              <w:rPr>
                <w:del w:id="3774" w:author="i0806927" w:date="2016-03-31T10:38:00Z"/>
                <w:rFonts w:ascii="Helvetica" w:hAnsi="Helvetica" w:cs="Helvetica"/>
                <w:b w:val="0"/>
                <w:highlight w:val="yellow"/>
                <w:lang w:eastAsia="ja-JP"/>
                <w:rPrChange w:id="3775" w:author="i0806927" w:date="2016-04-01T14:18:00Z">
                  <w:rPr>
                    <w:del w:id="3776" w:author="i0806927" w:date="2016-03-31T10:38:00Z"/>
                    <w:rFonts w:ascii="Helvetica" w:hAnsi="Helvetica" w:cs="Helvetica"/>
                    <w:b w:val="0"/>
                    <w:bCs w:val="0"/>
                    <w:i/>
                    <w:color w:val="auto"/>
                    <w:spacing w:val="-4"/>
                    <w:kern w:val="1"/>
                    <w:sz w:val="18"/>
                    <w:lang w:eastAsia="ja-JP"/>
                  </w:rPr>
                </w:rPrChange>
              </w:rPr>
            </w:pPr>
            <w:del w:id="3777" w:author="i0806927" w:date="2016-03-31T10:38:00Z">
              <w:r w:rsidRPr="004B23A3" w:rsidDel="009455B8">
                <w:rPr>
                  <w:rFonts w:ascii="Helvetica" w:hAnsi="Helvetica" w:cs="Helvetica"/>
                  <w:highlight w:val="yellow"/>
                  <w:lang w:eastAsia="ja-JP"/>
                  <w:rPrChange w:id="3778" w:author="i0806927" w:date="2016-04-01T14:18:00Z">
                    <w:rPr>
                      <w:rFonts w:ascii="Helvetica" w:hAnsi="Helvetica" w:cs="Helvetica"/>
                      <w:lang w:eastAsia="ja-JP"/>
                    </w:rPr>
                  </w:rPrChange>
                </w:rPr>
                <w:delText>interactionDateComplete</w:delText>
              </w:r>
            </w:del>
          </w:p>
        </w:tc>
        <w:tc>
          <w:tcPr>
            <w:tcW w:w="6804" w:type="dxa"/>
          </w:tcPr>
          <w:p w14:paraId="78CA98C3" w14:textId="13844899" w:rsidR="00141020" w:rsidRPr="004B23A3" w:rsidDel="009455B8" w:rsidRDefault="00141020" w:rsidP="00141020">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del w:id="3779" w:author="i0806927" w:date="2016-03-31T10:38:00Z"/>
                <w:rFonts w:ascii="Helvetica" w:hAnsi="Helvetica" w:cs="Helvetica"/>
                <w:bCs/>
                <w:highlight w:val="yellow"/>
                <w:lang w:eastAsia="it-IT"/>
                <w:rPrChange w:id="3780" w:author="i0806927" w:date="2016-04-01T14:18:00Z">
                  <w:rPr>
                    <w:del w:id="3781" w:author="i0806927" w:date="2016-03-31T10:38:00Z"/>
                    <w:rFonts w:ascii="Helvetica" w:hAnsi="Helvetica" w:cs="Helvetica"/>
                    <w:bCs/>
                    <w:i/>
                    <w:color w:val="auto"/>
                    <w:spacing w:val="-4"/>
                    <w:kern w:val="1"/>
                    <w:sz w:val="18"/>
                    <w:lang w:eastAsia="it-IT"/>
                  </w:rPr>
                </w:rPrChange>
              </w:rPr>
            </w:pPr>
            <w:del w:id="3782" w:author="i0806927" w:date="2016-03-31T10:38:00Z">
              <w:r w:rsidRPr="004B23A3" w:rsidDel="009455B8">
                <w:rPr>
                  <w:rFonts w:ascii="Helvetica" w:hAnsi="Helvetica" w:cs="Helvetica"/>
                  <w:bCs/>
                  <w:highlight w:val="yellow"/>
                  <w:lang w:eastAsia="it-IT"/>
                  <w:rPrChange w:id="3783" w:author="i0806927" w:date="2016-04-01T14:18:00Z">
                    <w:rPr>
                      <w:rFonts w:ascii="Helvetica" w:hAnsi="Helvetica" w:cs="Helvetica"/>
                      <w:bCs/>
                      <w:lang w:eastAsia="it-IT"/>
                    </w:rPr>
                  </w:rPrChange>
                </w:rPr>
                <w:delText>The date on which an interaction is closed.</w:delText>
              </w:r>
            </w:del>
          </w:p>
          <w:p w14:paraId="40342117" w14:textId="4D3CCAF0" w:rsidR="00B711C7" w:rsidRPr="004B23A3" w:rsidDel="009455B8" w:rsidRDefault="00B711C7" w:rsidP="00B711C7">
            <w:pPr>
              <w:spacing w:after="200" w:line="276" w:lineRule="auto"/>
              <w:cnfStyle w:val="000000000000" w:firstRow="0" w:lastRow="0" w:firstColumn="0" w:lastColumn="0" w:oddVBand="0" w:evenVBand="0" w:oddHBand="0" w:evenHBand="0" w:firstRowFirstColumn="0" w:firstRowLastColumn="0" w:lastRowFirstColumn="0" w:lastRowLastColumn="0"/>
              <w:rPr>
                <w:del w:id="3784" w:author="i0806927" w:date="2016-03-31T10:38:00Z"/>
                <w:rFonts w:ascii="Helvetica" w:hAnsi="Helvetica" w:cs="Helvetica"/>
                <w:bCs/>
                <w:highlight w:val="yellow"/>
                <w:lang w:eastAsia="it-IT"/>
                <w:rPrChange w:id="3785" w:author="i0806927" w:date="2016-04-01T14:18:00Z">
                  <w:rPr>
                    <w:del w:id="3786" w:author="i0806927" w:date="2016-03-31T10:38:00Z"/>
                    <w:rFonts w:ascii="Helvetica" w:hAnsi="Helvetica" w:cs="Helvetica"/>
                    <w:bCs/>
                    <w:color w:val="auto"/>
                    <w:lang w:eastAsia="it-IT"/>
                  </w:rPr>
                </w:rPrChange>
              </w:rPr>
            </w:pPr>
          </w:p>
        </w:tc>
      </w:tr>
      <w:tr w:rsidR="00E07A18" w:rsidRPr="004B23A3" w:rsidDel="009455B8" w14:paraId="53FAF312" w14:textId="45811810" w:rsidTr="00E07A18">
        <w:trPr>
          <w:cnfStyle w:val="000000100000" w:firstRow="0" w:lastRow="0" w:firstColumn="0" w:lastColumn="0" w:oddVBand="0" w:evenVBand="0" w:oddHBand="1" w:evenHBand="0" w:firstRowFirstColumn="0" w:firstRowLastColumn="0" w:lastRowFirstColumn="0" w:lastRowLastColumn="0"/>
          <w:del w:id="3787" w:author="i0806927" w:date="2016-03-31T10:38:00Z"/>
        </w:trPr>
        <w:tc>
          <w:tcPr>
            <w:cnfStyle w:val="001000000000" w:firstRow="0" w:lastRow="0" w:firstColumn="1" w:lastColumn="0" w:oddVBand="0" w:evenVBand="0" w:oddHBand="0" w:evenHBand="0" w:firstRowFirstColumn="0" w:firstRowLastColumn="0" w:lastRowFirstColumn="0" w:lastRowLastColumn="0"/>
            <w:tcW w:w="3369" w:type="dxa"/>
          </w:tcPr>
          <w:p w14:paraId="5E53C331" w14:textId="79A06333" w:rsidR="00B711C7" w:rsidRPr="004B23A3" w:rsidDel="009455B8" w:rsidRDefault="00141020" w:rsidP="00B711C7">
            <w:pPr>
              <w:keepNext/>
              <w:keepLines/>
              <w:suppressAutoHyphens/>
              <w:spacing w:before="140" w:after="200" w:line="220" w:lineRule="atLeast"/>
              <w:ind w:left="1080"/>
              <w:outlineLvl w:val="7"/>
              <w:rPr>
                <w:del w:id="3788" w:author="i0806927" w:date="2016-03-31T10:38:00Z"/>
                <w:rFonts w:ascii="Helvetica" w:hAnsi="Helvetica" w:cs="Helvetica"/>
                <w:b w:val="0"/>
                <w:highlight w:val="yellow"/>
                <w:lang w:eastAsia="ja-JP"/>
                <w:rPrChange w:id="3789" w:author="i0806927" w:date="2016-04-01T14:18:00Z">
                  <w:rPr>
                    <w:del w:id="3790" w:author="i0806927" w:date="2016-03-31T10:38:00Z"/>
                    <w:rFonts w:ascii="Helvetica" w:hAnsi="Helvetica" w:cs="Helvetica"/>
                    <w:b w:val="0"/>
                    <w:bCs w:val="0"/>
                    <w:i/>
                    <w:color w:val="auto"/>
                    <w:spacing w:val="-4"/>
                    <w:kern w:val="1"/>
                    <w:sz w:val="18"/>
                    <w:lang w:eastAsia="ja-JP"/>
                  </w:rPr>
                </w:rPrChange>
              </w:rPr>
            </w:pPr>
            <w:del w:id="3791" w:author="i0806927" w:date="2016-03-31T10:38:00Z">
              <w:r w:rsidRPr="004B23A3" w:rsidDel="009455B8">
                <w:rPr>
                  <w:rFonts w:ascii="Helvetica" w:hAnsi="Helvetica" w:cs="Helvetica"/>
                  <w:highlight w:val="yellow"/>
                  <w:lang w:eastAsia="ja-JP"/>
                  <w:rPrChange w:id="3792" w:author="i0806927" w:date="2016-04-01T14:18:00Z">
                    <w:rPr>
                      <w:rFonts w:ascii="Helvetica" w:hAnsi="Helvetica" w:cs="Helvetica"/>
                      <w:lang w:eastAsia="ja-JP"/>
                    </w:rPr>
                  </w:rPrChange>
                </w:rPr>
                <w:delText>interactionStatus</w:delText>
              </w:r>
            </w:del>
          </w:p>
        </w:tc>
        <w:tc>
          <w:tcPr>
            <w:tcW w:w="6804" w:type="dxa"/>
          </w:tcPr>
          <w:p w14:paraId="1680B3AF" w14:textId="6189366E" w:rsidR="00B711C7" w:rsidRPr="004B23A3" w:rsidDel="009455B8" w:rsidRDefault="00141020" w:rsidP="00570A27">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del w:id="3793" w:author="i0806927" w:date="2016-03-31T10:38:00Z"/>
                <w:rFonts w:ascii="Helvetica" w:hAnsi="Helvetica" w:cs="Helvetica"/>
                <w:bCs/>
                <w:highlight w:val="yellow"/>
                <w:lang w:eastAsia="ja-JP"/>
                <w:rPrChange w:id="3794" w:author="i0806927" w:date="2016-04-01T14:18:00Z">
                  <w:rPr>
                    <w:del w:id="3795" w:author="i0806927" w:date="2016-03-31T10:38:00Z"/>
                    <w:rFonts w:ascii="Helvetica" w:hAnsi="Helvetica" w:cs="Helvetica"/>
                    <w:bCs/>
                    <w:i/>
                    <w:color w:val="auto"/>
                    <w:spacing w:val="-4"/>
                    <w:kern w:val="1"/>
                    <w:sz w:val="18"/>
                    <w:lang w:eastAsia="ja-JP"/>
                  </w:rPr>
                </w:rPrChange>
              </w:rPr>
            </w:pPr>
            <w:del w:id="3796" w:author="i0806927" w:date="2016-03-31T10:38:00Z">
              <w:r w:rsidRPr="004B23A3" w:rsidDel="009455B8">
                <w:rPr>
                  <w:rFonts w:ascii="Helvetica" w:hAnsi="Helvetica" w:cs="Helvetica"/>
                  <w:bCs/>
                  <w:highlight w:val="yellow"/>
                  <w:lang w:eastAsia="it-IT"/>
                  <w:rPrChange w:id="3797" w:author="i0806927" w:date="2016-04-01T14:18:00Z">
                    <w:rPr>
                      <w:rFonts w:ascii="Helvetica" w:hAnsi="Helvetica" w:cs="Helvetica"/>
                      <w:bCs/>
                      <w:lang w:eastAsia="it-IT"/>
                    </w:rPr>
                  </w:rPrChange>
                </w:rPr>
                <w:delText>The current condition of an interaction</w:delText>
              </w:r>
              <w:r w:rsidR="001214BC" w:rsidRPr="004B23A3" w:rsidDel="009455B8">
                <w:rPr>
                  <w:rFonts w:ascii="Helvetica" w:hAnsi="Helvetica" w:cs="Helvetica"/>
                  <w:bCs/>
                  <w:highlight w:val="yellow"/>
                  <w:lang w:eastAsia="ja-JP"/>
                  <w:rPrChange w:id="3798" w:author="i0806927" w:date="2016-04-01T14:18:00Z">
                    <w:rPr>
                      <w:rFonts w:ascii="Helvetica" w:hAnsi="Helvetica" w:cs="Helvetica"/>
                      <w:bCs/>
                      <w:lang w:eastAsia="ja-JP"/>
                    </w:rPr>
                  </w:rPrChange>
                </w:rPr>
                <w:delText xml:space="preserve"> in the Business interaction</w:delText>
              </w:r>
              <w:r w:rsidRPr="004B23A3" w:rsidDel="009455B8">
                <w:rPr>
                  <w:rFonts w:ascii="Helvetica" w:hAnsi="Helvetica" w:cs="Helvetica"/>
                  <w:bCs/>
                  <w:highlight w:val="yellow"/>
                  <w:lang w:eastAsia="it-IT"/>
                  <w:rPrChange w:id="3799" w:author="i0806927" w:date="2016-04-01T14:18:00Z">
                    <w:rPr>
                      <w:rFonts w:ascii="Helvetica" w:hAnsi="Helvetica" w:cs="Helvetica"/>
                      <w:bCs/>
                      <w:lang w:eastAsia="it-IT"/>
                    </w:rPr>
                  </w:rPrChange>
                </w:rPr>
                <w:delText>.</w:delText>
              </w:r>
            </w:del>
          </w:p>
          <w:p w14:paraId="4E740544" w14:textId="190A919E" w:rsidR="001214BC" w:rsidRPr="004B23A3" w:rsidDel="009455B8" w:rsidRDefault="001214BC" w:rsidP="00BA2F16">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del w:id="3800" w:author="i0806927" w:date="2016-03-31T10:38:00Z"/>
                <w:rFonts w:ascii="Helvetica" w:hAnsi="Helvetica" w:cs="Helvetica"/>
                <w:bCs/>
                <w:color w:val="auto"/>
                <w:highlight w:val="yellow"/>
                <w:lang w:eastAsia="ja-JP"/>
                <w:rPrChange w:id="3801" w:author="i0806927" w:date="2016-04-01T14:18:00Z">
                  <w:rPr>
                    <w:del w:id="3802" w:author="i0806927" w:date="2016-03-31T10:38:00Z"/>
                    <w:rFonts w:ascii="Helvetica" w:hAnsi="Helvetica" w:cs="Helvetica"/>
                    <w:bCs/>
                    <w:i/>
                    <w:color w:val="auto"/>
                    <w:spacing w:val="-4"/>
                    <w:kern w:val="1"/>
                    <w:sz w:val="18"/>
                    <w:lang w:eastAsia="ja-JP"/>
                  </w:rPr>
                </w:rPrChange>
              </w:rPr>
            </w:pPr>
            <w:del w:id="3803" w:author="i0806927" w:date="2016-03-31T10:38:00Z">
              <w:r w:rsidRPr="004B23A3" w:rsidDel="009455B8">
                <w:rPr>
                  <w:rFonts w:ascii="Helvetica" w:hAnsi="Helvetica" w:cs="Helvetica"/>
                  <w:bCs/>
                  <w:highlight w:val="yellow"/>
                  <w:lang w:eastAsia="ja-JP"/>
                </w:rPr>
                <w:delText xml:space="preserve">In the </w:delText>
              </w:r>
            </w:del>
            <w:del w:id="3804" w:author="i0806927" w:date="2016-03-30T14:32:00Z">
              <w:r w:rsidRPr="004B23A3" w:rsidDel="00BA2F16">
                <w:rPr>
                  <w:rFonts w:ascii="Helvetica" w:hAnsi="Helvetica" w:cs="Helvetica"/>
                  <w:bCs/>
                  <w:highlight w:val="yellow"/>
                  <w:lang w:eastAsia="ja-JP"/>
                </w:rPr>
                <w:delText xml:space="preserve">OrderFeasibilitycheck </w:delText>
              </w:r>
            </w:del>
            <w:del w:id="3805" w:author="i0806927" w:date="2016-03-31T10:38:00Z">
              <w:r w:rsidRPr="004B23A3" w:rsidDel="009455B8">
                <w:rPr>
                  <w:rFonts w:ascii="Helvetica" w:hAnsi="Helvetica" w:cs="Helvetica"/>
                  <w:bCs/>
                  <w:highlight w:val="yellow"/>
                  <w:lang w:eastAsia="ja-JP"/>
                </w:rPr>
                <w:delText>request case, response state is close</w:delText>
              </w:r>
              <w:r w:rsidR="005F5425" w:rsidRPr="004B23A3" w:rsidDel="009455B8">
                <w:rPr>
                  <w:rFonts w:ascii="Helvetica" w:hAnsi="Helvetica" w:cs="Helvetica"/>
                  <w:bCs/>
                  <w:highlight w:val="yellow"/>
                  <w:lang w:eastAsia="ja-JP"/>
                </w:rPr>
                <w:delText xml:space="preserve"> only</w:delText>
              </w:r>
              <w:r w:rsidRPr="004B23A3" w:rsidDel="009455B8">
                <w:rPr>
                  <w:rFonts w:ascii="Helvetica" w:hAnsi="Helvetica" w:cs="Helvetica"/>
                  <w:bCs/>
                  <w:highlight w:val="yellow"/>
                  <w:lang w:eastAsia="ja-JP"/>
                </w:rPr>
                <w:delText xml:space="preserve"> </w:delText>
              </w:r>
              <w:r w:rsidR="00223A22" w:rsidRPr="004B23A3" w:rsidDel="009455B8">
                <w:rPr>
                  <w:rFonts w:ascii="Helvetica" w:hAnsi="Helvetica" w:cs="Helvetica"/>
                  <w:bCs/>
                  <w:highlight w:val="yellow"/>
                  <w:lang w:eastAsia="ja-JP"/>
                </w:rPr>
                <w:delText>in</w:delText>
              </w:r>
              <w:r w:rsidRPr="004B23A3" w:rsidDel="009455B8">
                <w:rPr>
                  <w:rFonts w:ascii="Helvetica" w:hAnsi="Helvetica" w:cs="Helvetica"/>
                  <w:bCs/>
                  <w:highlight w:val="yellow"/>
                  <w:lang w:eastAsia="ja-JP"/>
                </w:rPr>
                <w:delText xml:space="preserve"> synchronous interaction.</w:delText>
              </w:r>
            </w:del>
          </w:p>
        </w:tc>
      </w:tr>
      <w:tr w:rsidR="00E07A18" w:rsidRPr="004B23A3" w:rsidDel="009455B8" w14:paraId="78C37CFB" w14:textId="229A7DD9" w:rsidTr="00E07A18">
        <w:trPr>
          <w:del w:id="3806"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5D4BCC8F" w14:textId="1F1BB85F" w:rsidR="00B711C7" w:rsidRPr="004B23A3" w:rsidDel="009455B8" w:rsidRDefault="00B350D3" w:rsidP="00B711C7">
            <w:pPr>
              <w:keepNext/>
              <w:keepLines/>
              <w:suppressAutoHyphens/>
              <w:spacing w:before="140" w:after="200" w:line="220" w:lineRule="atLeast"/>
              <w:ind w:left="1080"/>
              <w:outlineLvl w:val="7"/>
              <w:rPr>
                <w:del w:id="3807" w:author="i0806927" w:date="2016-03-31T10:40:00Z"/>
                <w:rFonts w:ascii="Helvetica" w:hAnsi="Helvetica" w:cs="Helvetica"/>
                <w:b w:val="0"/>
                <w:highlight w:val="yellow"/>
                <w:lang w:eastAsia="ja-JP"/>
                <w:rPrChange w:id="3808" w:author="i0806927" w:date="2016-04-01T14:18:00Z">
                  <w:rPr>
                    <w:del w:id="3809" w:author="i0806927" w:date="2016-03-31T10:40:00Z"/>
                    <w:rFonts w:ascii="Helvetica" w:hAnsi="Helvetica" w:cs="Helvetica"/>
                    <w:b w:val="0"/>
                    <w:bCs w:val="0"/>
                    <w:i/>
                    <w:color w:val="auto"/>
                    <w:spacing w:val="-4"/>
                    <w:kern w:val="1"/>
                    <w:sz w:val="18"/>
                    <w:lang w:eastAsia="ja-JP"/>
                  </w:rPr>
                </w:rPrChange>
              </w:rPr>
            </w:pPr>
            <w:del w:id="3810" w:author="i0806927" w:date="2016-03-31T10:40:00Z">
              <w:r w:rsidRPr="004B23A3" w:rsidDel="009455B8">
                <w:rPr>
                  <w:rFonts w:ascii="Helvetica" w:hAnsi="Helvetica" w:cs="Helvetica"/>
                  <w:highlight w:val="yellow"/>
                  <w:lang w:eastAsia="ja-JP"/>
                  <w:rPrChange w:id="3811" w:author="i0806927" w:date="2016-04-01T14:18:00Z">
                    <w:rPr>
                      <w:rFonts w:ascii="Helvetica" w:hAnsi="Helvetica" w:cs="Helvetica"/>
                      <w:lang w:eastAsia="ja-JP"/>
                    </w:rPr>
                  </w:rPrChange>
                </w:rPr>
                <w:delText>p</w:delText>
              </w:r>
              <w:r w:rsidR="00141020" w:rsidRPr="004B23A3" w:rsidDel="009455B8">
                <w:rPr>
                  <w:rFonts w:ascii="Helvetica" w:hAnsi="Helvetica" w:cs="Helvetica"/>
                  <w:highlight w:val="yellow"/>
                  <w:lang w:eastAsia="ja-JP"/>
                  <w:rPrChange w:id="3812" w:author="i0806927" w:date="2016-04-01T14:18:00Z">
                    <w:rPr>
                      <w:rFonts w:ascii="Helvetica" w:hAnsi="Helvetica" w:cs="Helvetica"/>
                      <w:lang w:eastAsia="ja-JP"/>
                    </w:rPr>
                  </w:rPrChange>
                </w:rPr>
                <w:delText>lace</w:delText>
              </w:r>
            </w:del>
          </w:p>
        </w:tc>
        <w:tc>
          <w:tcPr>
            <w:tcW w:w="6804" w:type="dxa"/>
          </w:tcPr>
          <w:p w14:paraId="3FF36DAE" w14:textId="057CDF98" w:rsidR="00B711C7" w:rsidRPr="004B23A3" w:rsidDel="009455B8" w:rsidRDefault="00B711C7" w:rsidP="00B711C7">
            <w:pPr>
              <w:spacing w:after="200" w:line="276" w:lineRule="auto"/>
              <w:cnfStyle w:val="000000000000" w:firstRow="0" w:lastRow="0" w:firstColumn="0" w:lastColumn="0" w:oddVBand="0" w:evenVBand="0" w:oddHBand="0" w:evenHBand="0" w:firstRowFirstColumn="0" w:firstRowLastColumn="0" w:lastRowFirstColumn="0" w:lastRowLastColumn="0"/>
              <w:rPr>
                <w:del w:id="3813" w:author="i0806927" w:date="2016-03-31T10:40:00Z"/>
                <w:rFonts w:ascii="Helvetica" w:hAnsi="Helvetica" w:cs="Helvetica"/>
                <w:bCs/>
                <w:highlight w:val="yellow"/>
                <w:lang w:eastAsia="it-IT"/>
                <w:rPrChange w:id="3814" w:author="i0806927" w:date="2016-04-01T14:18:00Z">
                  <w:rPr>
                    <w:del w:id="3815" w:author="i0806927" w:date="2016-03-31T10:40:00Z"/>
                    <w:rFonts w:ascii="Helvetica" w:hAnsi="Helvetica" w:cs="Helvetica"/>
                    <w:bCs/>
                    <w:color w:val="auto"/>
                    <w:lang w:eastAsia="it-IT"/>
                  </w:rPr>
                </w:rPrChange>
              </w:rPr>
            </w:pPr>
          </w:p>
        </w:tc>
      </w:tr>
      <w:tr w:rsidR="00B350D3" w:rsidRPr="004B23A3" w:rsidDel="009455B8" w14:paraId="7C60F943" w14:textId="2DB3607C" w:rsidTr="00E07A18">
        <w:trPr>
          <w:cnfStyle w:val="000000100000" w:firstRow="0" w:lastRow="0" w:firstColumn="0" w:lastColumn="0" w:oddVBand="0" w:evenVBand="0" w:oddHBand="1" w:evenHBand="0" w:firstRowFirstColumn="0" w:firstRowLastColumn="0" w:lastRowFirstColumn="0" w:lastRowLastColumn="0"/>
          <w:del w:id="3816"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7E9EA20A" w14:textId="1BDAA714" w:rsidR="00B350D3" w:rsidRPr="004B23A3" w:rsidDel="009455B8" w:rsidRDefault="00B350D3" w:rsidP="00776E61">
            <w:pPr>
              <w:spacing w:after="200" w:line="276" w:lineRule="auto"/>
              <w:ind w:leftChars="100" w:left="200"/>
              <w:rPr>
                <w:del w:id="3817" w:author="i0806927" w:date="2016-03-31T10:40:00Z"/>
                <w:rFonts w:ascii="Helvetica" w:hAnsi="Helvetica" w:cs="Helvetica"/>
                <w:b w:val="0"/>
                <w:bCs w:val="0"/>
                <w:color w:val="auto"/>
                <w:highlight w:val="yellow"/>
                <w:lang w:eastAsia="ja-JP"/>
                <w:rPrChange w:id="3818" w:author="i0806927" w:date="2016-04-01T14:18:00Z">
                  <w:rPr>
                    <w:del w:id="3819" w:author="i0806927" w:date="2016-03-31T10:40:00Z"/>
                    <w:rFonts w:ascii="Helvetica" w:hAnsi="Helvetica" w:cs="Helvetica"/>
                    <w:b w:val="0"/>
                    <w:bCs w:val="0"/>
                    <w:color w:val="auto"/>
                    <w:lang w:eastAsia="ja-JP"/>
                  </w:rPr>
                </w:rPrChange>
              </w:rPr>
            </w:pPr>
            <w:del w:id="3820" w:author="i0806927" w:date="2016-03-31T10:40:00Z">
              <w:r w:rsidRPr="004B23A3" w:rsidDel="009455B8">
                <w:rPr>
                  <w:rFonts w:ascii="Helvetica" w:hAnsi="Helvetica" w:cs="Helvetica"/>
                  <w:highlight w:val="yellow"/>
                  <w:lang w:eastAsia="ja-JP"/>
                  <w:rPrChange w:id="3821" w:author="i0806927" w:date="2016-04-01T14:18:00Z">
                    <w:rPr>
                      <w:rFonts w:ascii="Helvetica" w:hAnsi="Helvetica" w:cs="Helvetica"/>
                      <w:lang w:eastAsia="ja-JP"/>
                    </w:rPr>
                  </w:rPrChange>
                </w:rPr>
                <w:delText>id</w:delText>
              </w:r>
            </w:del>
          </w:p>
        </w:tc>
        <w:tc>
          <w:tcPr>
            <w:tcW w:w="6804" w:type="dxa"/>
          </w:tcPr>
          <w:p w14:paraId="26BB5963" w14:textId="2E487B6A" w:rsidR="00B350D3" w:rsidRPr="004B23A3" w:rsidDel="009455B8" w:rsidRDefault="00B350D3" w:rsidP="00B711C7">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del w:id="3822" w:author="i0806927" w:date="2016-03-31T10:40:00Z"/>
                <w:rFonts w:ascii="Helvetica" w:hAnsi="Helvetica" w:cs="Helvetica"/>
                <w:bCs/>
                <w:highlight w:val="yellow"/>
                <w:lang w:eastAsia="it-IT"/>
                <w:rPrChange w:id="3823" w:author="i0806927" w:date="2016-04-01T14:18:00Z">
                  <w:rPr>
                    <w:del w:id="3824" w:author="i0806927" w:date="2016-03-31T10:40:00Z"/>
                    <w:rFonts w:ascii="Helvetica" w:hAnsi="Helvetica" w:cs="Helvetica"/>
                    <w:bCs/>
                    <w:i/>
                    <w:color w:val="auto"/>
                    <w:spacing w:val="-4"/>
                    <w:kern w:val="1"/>
                    <w:sz w:val="18"/>
                    <w:lang w:eastAsia="it-IT"/>
                  </w:rPr>
                </w:rPrChange>
              </w:rPr>
            </w:pPr>
            <w:del w:id="3825" w:author="i0806927" w:date="2016-03-31T10:40:00Z">
              <w:r w:rsidRPr="004B23A3" w:rsidDel="009455B8">
                <w:rPr>
                  <w:rFonts w:ascii="Helvetica" w:hAnsi="Helvetica" w:cs="Helvetica"/>
                  <w:bCs/>
                  <w:highlight w:val="yellow"/>
                  <w:lang w:eastAsia="it-IT"/>
                  <w:rPrChange w:id="3826" w:author="i0806927" w:date="2016-04-01T14:18:00Z">
                    <w:rPr>
                      <w:rFonts w:ascii="Helvetica" w:hAnsi="Helvetica" w:cs="Helvetica"/>
                      <w:bCs/>
                      <w:lang w:eastAsia="it-IT"/>
                    </w:rPr>
                  </w:rPrChange>
                </w:rPr>
                <w:delText>Unique identifier for Place</w:delText>
              </w:r>
            </w:del>
          </w:p>
        </w:tc>
      </w:tr>
      <w:tr w:rsidR="00E07A18" w:rsidRPr="004B23A3" w:rsidDel="009455B8" w14:paraId="31B50466" w14:textId="2EAD6EF0" w:rsidTr="00E07A18">
        <w:trPr>
          <w:del w:id="3827"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2F47786D" w14:textId="558939C1" w:rsidR="00B711C7" w:rsidRPr="004B23A3" w:rsidDel="009455B8" w:rsidRDefault="00B350D3" w:rsidP="009628C7">
            <w:pPr>
              <w:keepNext/>
              <w:keepLines/>
              <w:suppressAutoHyphens/>
              <w:spacing w:before="140" w:after="200" w:line="220" w:lineRule="atLeast"/>
              <w:ind w:leftChars="100" w:left="200"/>
              <w:outlineLvl w:val="7"/>
              <w:rPr>
                <w:del w:id="3828" w:author="i0806927" w:date="2016-03-31T10:40:00Z"/>
                <w:rFonts w:ascii="Helvetica" w:hAnsi="Helvetica" w:cs="Helvetica"/>
                <w:b w:val="0"/>
                <w:highlight w:val="yellow"/>
                <w:lang w:eastAsia="ja-JP"/>
                <w:rPrChange w:id="3829" w:author="i0806927" w:date="2016-04-01T14:18:00Z">
                  <w:rPr>
                    <w:del w:id="3830" w:author="i0806927" w:date="2016-03-31T10:40:00Z"/>
                    <w:rFonts w:ascii="Helvetica" w:hAnsi="Helvetica" w:cs="Helvetica"/>
                    <w:b w:val="0"/>
                    <w:bCs w:val="0"/>
                    <w:i/>
                    <w:color w:val="auto"/>
                    <w:spacing w:val="-4"/>
                    <w:kern w:val="1"/>
                    <w:sz w:val="18"/>
                    <w:lang w:eastAsia="ja-JP"/>
                  </w:rPr>
                </w:rPrChange>
              </w:rPr>
            </w:pPr>
            <w:del w:id="3831" w:author="i0806927" w:date="2016-03-31T10:40:00Z">
              <w:r w:rsidRPr="004B23A3" w:rsidDel="009455B8">
                <w:rPr>
                  <w:rFonts w:ascii="Helvetica" w:hAnsi="Helvetica" w:cs="Helvetica"/>
                  <w:highlight w:val="yellow"/>
                  <w:lang w:eastAsia="ja-JP"/>
                  <w:rPrChange w:id="3832" w:author="i0806927" w:date="2016-04-01T14:18:00Z">
                    <w:rPr>
                      <w:rFonts w:ascii="Helvetica" w:hAnsi="Helvetica" w:cs="Helvetica"/>
                      <w:lang w:eastAsia="ja-JP"/>
                    </w:rPr>
                  </w:rPrChange>
                </w:rPr>
                <w:delText>href</w:delText>
              </w:r>
            </w:del>
          </w:p>
        </w:tc>
        <w:tc>
          <w:tcPr>
            <w:tcW w:w="6804" w:type="dxa"/>
          </w:tcPr>
          <w:p w14:paraId="63E3B574" w14:textId="0C79909C" w:rsidR="00B711C7" w:rsidRPr="004B23A3" w:rsidDel="009455B8" w:rsidRDefault="00B350D3" w:rsidP="00B711C7">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del w:id="3833" w:author="i0806927" w:date="2016-03-31T10:40:00Z"/>
                <w:rFonts w:ascii="Helvetica" w:hAnsi="Helvetica" w:cs="Helvetica"/>
                <w:bCs/>
                <w:highlight w:val="yellow"/>
                <w:lang w:eastAsia="it-IT"/>
                <w:rPrChange w:id="3834" w:author="i0806927" w:date="2016-04-01T14:18:00Z">
                  <w:rPr>
                    <w:del w:id="3835" w:author="i0806927" w:date="2016-03-31T10:40:00Z"/>
                    <w:rFonts w:ascii="Helvetica" w:hAnsi="Helvetica" w:cs="Helvetica"/>
                    <w:bCs/>
                    <w:i/>
                    <w:color w:val="auto"/>
                    <w:spacing w:val="-4"/>
                    <w:kern w:val="1"/>
                    <w:sz w:val="18"/>
                    <w:lang w:eastAsia="it-IT"/>
                  </w:rPr>
                </w:rPrChange>
              </w:rPr>
            </w:pPr>
            <w:del w:id="3836" w:author="i0806927" w:date="2016-03-31T10:40:00Z">
              <w:r w:rsidRPr="004B23A3" w:rsidDel="009455B8">
                <w:rPr>
                  <w:rFonts w:ascii="Helvetica" w:hAnsi="Helvetica" w:cs="Helvetica"/>
                  <w:bCs/>
                  <w:highlight w:val="yellow"/>
                  <w:lang w:eastAsia="it-IT"/>
                  <w:rPrChange w:id="3837" w:author="i0806927" w:date="2016-04-01T14:18:00Z">
                    <w:rPr>
                      <w:rFonts w:ascii="Helvetica" w:hAnsi="Helvetica" w:cs="Helvetica"/>
                      <w:bCs/>
                      <w:lang w:eastAsia="it-IT"/>
                    </w:rPr>
                  </w:rPrChange>
                </w:rPr>
                <w:delText>Reference of a place (for instance in google map)</w:delText>
              </w:r>
            </w:del>
          </w:p>
        </w:tc>
      </w:tr>
      <w:tr w:rsidR="00E07A18" w:rsidRPr="004B23A3" w:rsidDel="009455B8" w14:paraId="41BE4894" w14:textId="25C90539" w:rsidTr="00E07A18">
        <w:trPr>
          <w:cnfStyle w:val="000000100000" w:firstRow="0" w:lastRow="0" w:firstColumn="0" w:lastColumn="0" w:oddVBand="0" w:evenVBand="0" w:oddHBand="1" w:evenHBand="0" w:firstRowFirstColumn="0" w:firstRowLastColumn="0" w:lastRowFirstColumn="0" w:lastRowLastColumn="0"/>
          <w:del w:id="3838" w:author="i0806927" w:date="2016-03-31T10:39:00Z"/>
        </w:trPr>
        <w:tc>
          <w:tcPr>
            <w:cnfStyle w:val="001000000000" w:firstRow="0" w:lastRow="0" w:firstColumn="1" w:lastColumn="0" w:oddVBand="0" w:evenVBand="0" w:oddHBand="0" w:evenHBand="0" w:firstRowFirstColumn="0" w:firstRowLastColumn="0" w:lastRowFirstColumn="0" w:lastRowLastColumn="0"/>
            <w:tcW w:w="3369" w:type="dxa"/>
          </w:tcPr>
          <w:p w14:paraId="08768E0E" w14:textId="67CFB006" w:rsidR="00BD79FB" w:rsidRPr="004B23A3" w:rsidDel="009455B8" w:rsidRDefault="00BD79FB" w:rsidP="00B711C7">
            <w:pPr>
              <w:keepNext/>
              <w:keepLines/>
              <w:suppressAutoHyphens/>
              <w:spacing w:before="140" w:after="200" w:line="220" w:lineRule="atLeast"/>
              <w:ind w:left="1080"/>
              <w:outlineLvl w:val="7"/>
              <w:rPr>
                <w:del w:id="3839" w:author="i0806927" w:date="2016-03-31T10:39:00Z"/>
                <w:rFonts w:ascii="Helvetica" w:hAnsi="Helvetica" w:cs="Helvetica"/>
                <w:b w:val="0"/>
                <w:highlight w:val="yellow"/>
                <w:lang w:eastAsia="ja-JP"/>
                <w:rPrChange w:id="3840" w:author="i0806927" w:date="2016-04-01T14:18:00Z">
                  <w:rPr>
                    <w:del w:id="3841" w:author="i0806927" w:date="2016-03-31T10:39:00Z"/>
                    <w:rFonts w:ascii="Helvetica" w:hAnsi="Helvetica" w:cs="Helvetica"/>
                    <w:b w:val="0"/>
                    <w:bCs w:val="0"/>
                    <w:i/>
                    <w:color w:val="auto"/>
                    <w:spacing w:val="-4"/>
                    <w:kern w:val="1"/>
                    <w:sz w:val="18"/>
                    <w:lang w:eastAsia="ja-JP"/>
                  </w:rPr>
                </w:rPrChange>
              </w:rPr>
            </w:pPr>
            <w:del w:id="3842" w:author="i0806927" w:date="2016-03-31T10:38:00Z">
              <w:r w:rsidRPr="004B23A3" w:rsidDel="009455B8">
                <w:rPr>
                  <w:rFonts w:ascii="Helvetica" w:hAnsi="Helvetica" w:cs="Helvetica"/>
                  <w:highlight w:val="yellow"/>
                  <w:lang w:eastAsia="ja-JP"/>
                  <w:rPrChange w:id="3843" w:author="i0806927" w:date="2016-04-01T14:18:00Z">
                    <w:rPr>
                      <w:rFonts w:ascii="Helvetica" w:hAnsi="Helvetica" w:cs="Helvetica"/>
                      <w:lang w:eastAsia="ja-JP"/>
                    </w:rPr>
                  </w:rPrChange>
                </w:rPr>
                <w:delText>PhysicalResource</w:delText>
              </w:r>
            </w:del>
          </w:p>
        </w:tc>
        <w:tc>
          <w:tcPr>
            <w:tcW w:w="6804" w:type="dxa"/>
          </w:tcPr>
          <w:p w14:paraId="47347020" w14:textId="25A0D2F0" w:rsidR="00BD79FB" w:rsidRPr="004B23A3" w:rsidDel="009455B8" w:rsidRDefault="00BD79FB" w:rsidP="00B711C7">
            <w:pPr>
              <w:spacing w:after="200" w:line="276" w:lineRule="auto"/>
              <w:cnfStyle w:val="000000100000" w:firstRow="0" w:lastRow="0" w:firstColumn="0" w:lastColumn="0" w:oddVBand="0" w:evenVBand="0" w:oddHBand="1" w:evenHBand="0" w:firstRowFirstColumn="0" w:firstRowLastColumn="0" w:lastRowFirstColumn="0" w:lastRowLastColumn="0"/>
              <w:rPr>
                <w:del w:id="3844" w:author="i0806927" w:date="2016-03-31T10:39:00Z"/>
                <w:rFonts w:ascii="Helvetica" w:hAnsi="Helvetica" w:cs="Helvetica"/>
                <w:bCs/>
                <w:highlight w:val="yellow"/>
                <w:lang w:eastAsia="it-IT"/>
                <w:rPrChange w:id="3845" w:author="i0806927" w:date="2016-04-01T14:18:00Z">
                  <w:rPr>
                    <w:del w:id="3846" w:author="i0806927" w:date="2016-03-31T10:39:00Z"/>
                    <w:rFonts w:ascii="Helvetica" w:hAnsi="Helvetica" w:cs="Helvetica"/>
                    <w:bCs/>
                    <w:color w:val="auto"/>
                    <w:lang w:eastAsia="it-IT"/>
                  </w:rPr>
                </w:rPrChange>
              </w:rPr>
            </w:pPr>
          </w:p>
        </w:tc>
      </w:tr>
      <w:tr w:rsidR="00E07A18" w:rsidRPr="004B23A3" w:rsidDel="009455B8" w14:paraId="1F78FC0D" w14:textId="0B3E0FBC" w:rsidTr="00E07A18">
        <w:trPr>
          <w:del w:id="3847" w:author="i0806927" w:date="2016-03-31T10:39:00Z"/>
        </w:trPr>
        <w:tc>
          <w:tcPr>
            <w:cnfStyle w:val="001000000000" w:firstRow="0" w:lastRow="0" w:firstColumn="1" w:lastColumn="0" w:oddVBand="0" w:evenVBand="0" w:oddHBand="0" w:evenHBand="0" w:firstRowFirstColumn="0" w:firstRowLastColumn="0" w:lastRowFirstColumn="0" w:lastRowLastColumn="0"/>
            <w:tcW w:w="3369" w:type="dxa"/>
          </w:tcPr>
          <w:p w14:paraId="3BF31E26" w14:textId="2BDA32DA" w:rsidR="00BD79FB" w:rsidRPr="004B23A3" w:rsidDel="009455B8" w:rsidRDefault="00BD79FB" w:rsidP="009628C7">
            <w:pPr>
              <w:keepNext/>
              <w:keepLines/>
              <w:suppressAutoHyphens/>
              <w:spacing w:before="140" w:after="200" w:line="220" w:lineRule="atLeast"/>
              <w:ind w:leftChars="100" w:left="200"/>
              <w:outlineLvl w:val="7"/>
              <w:rPr>
                <w:del w:id="3848" w:author="i0806927" w:date="2016-03-31T10:39:00Z"/>
                <w:rFonts w:ascii="Helvetica" w:hAnsi="Helvetica" w:cs="Helvetica"/>
                <w:b w:val="0"/>
                <w:highlight w:val="yellow"/>
                <w:lang w:eastAsia="ja-JP"/>
                <w:rPrChange w:id="3849" w:author="i0806927" w:date="2016-04-01T14:18:00Z">
                  <w:rPr>
                    <w:del w:id="3850" w:author="i0806927" w:date="2016-03-31T10:39:00Z"/>
                    <w:rFonts w:ascii="Helvetica" w:hAnsi="Helvetica" w:cs="Helvetica"/>
                    <w:b w:val="0"/>
                    <w:bCs w:val="0"/>
                    <w:i/>
                    <w:color w:val="auto"/>
                    <w:spacing w:val="-4"/>
                    <w:kern w:val="1"/>
                    <w:sz w:val="18"/>
                    <w:lang w:eastAsia="ja-JP"/>
                  </w:rPr>
                </w:rPrChange>
              </w:rPr>
            </w:pPr>
            <w:del w:id="3851" w:author="i0806927" w:date="2016-03-31T10:38:00Z">
              <w:r w:rsidRPr="004B23A3" w:rsidDel="009455B8">
                <w:rPr>
                  <w:rFonts w:ascii="Helvetica" w:hAnsi="Helvetica" w:cs="Helvetica"/>
                  <w:highlight w:val="yellow"/>
                  <w:lang w:eastAsia="ja-JP"/>
                  <w:rPrChange w:id="3852" w:author="i0806927" w:date="2016-04-01T14:18:00Z">
                    <w:rPr>
                      <w:rFonts w:ascii="Helvetica" w:hAnsi="Helvetica" w:cs="Helvetica"/>
                      <w:lang w:eastAsia="ja-JP"/>
                    </w:rPr>
                  </w:rPrChange>
                </w:rPr>
                <w:delText>accessType</w:delText>
              </w:r>
            </w:del>
          </w:p>
        </w:tc>
        <w:tc>
          <w:tcPr>
            <w:tcW w:w="6804" w:type="dxa"/>
          </w:tcPr>
          <w:p w14:paraId="78D85D1C" w14:textId="6CDD922F" w:rsidR="00BD79FB" w:rsidRPr="004B23A3" w:rsidDel="009455B8" w:rsidRDefault="00BD79FB" w:rsidP="00B711C7">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del w:id="3853" w:author="i0806927" w:date="2016-03-31T10:39:00Z"/>
                <w:rFonts w:ascii="Helvetica" w:hAnsi="Helvetica" w:cs="Helvetica"/>
                <w:bCs/>
                <w:highlight w:val="yellow"/>
                <w:lang w:eastAsia="it-IT"/>
                <w:rPrChange w:id="3854" w:author="i0806927" w:date="2016-04-01T14:18:00Z">
                  <w:rPr>
                    <w:del w:id="3855" w:author="i0806927" w:date="2016-03-31T10:39:00Z"/>
                    <w:rFonts w:ascii="Helvetica" w:hAnsi="Helvetica" w:cs="Helvetica"/>
                    <w:bCs/>
                    <w:i/>
                    <w:color w:val="auto"/>
                    <w:spacing w:val="-4"/>
                    <w:kern w:val="1"/>
                    <w:sz w:val="18"/>
                    <w:lang w:eastAsia="it-IT"/>
                  </w:rPr>
                </w:rPrChange>
              </w:rPr>
            </w:pPr>
            <w:del w:id="3856" w:author="i0806927" w:date="2016-03-31T10:38:00Z">
              <w:r w:rsidRPr="004B23A3" w:rsidDel="009455B8">
                <w:rPr>
                  <w:rFonts w:ascii="Helvetica" w:hAnsi="Helvetica" w:cs="Helvetica"/>
                  <w:bCs/>
                  <w:highlight w:val="yellow"/>
                  <w:lang w:eastAsia="ja-JP"/>
                  <w:rPrChange w:id="3857" w:author="i0806927" w:date="2016-04-01T14:18:00Z">
                    <w:rPr>
                      <w:rFonts w:ascii="Helvetica" w:hAnsi="Helvetica" w:cs="Helvetica"/>
                      <w:bCs/>
                      <w:lang w:eastAsia="ja-JP"/>
                    </w:rPr>
                  </w:rPrChange>
                </w:rPr>
                <w:delText xml:space="preserve">Access </w:delText>
              </w:r>
              <w:r w:rsidRPr="004B23A3" w:rsidDel="009455B8">
                <w:rPr>
                  <w:rFonts w:ascii="Helvetica" w:hAnsi="Helvetica" w:cs="Helvetica"/>
                  <w:bCs/>
                  <w:highlight w:val="yellow"/>
                  <w:lang w:eastAsia="it-IT"/>
                  <w:rPrChange w:id="3858" w:author="i0806927" w:date="2016-04-01T14:18:00Z">
                    <w:rPr>
                      <w:rFonts w:ascii="Helvetica" w:hAnsi="Helvetica" w:cs="Helvetica"/>
                      <w:bCs/>
                      <w:lang w:eastAsia="it-IT"/>
                    </w:rPr>
                  </w:rPrChange>
                </w:rPr>
                <w:delText xml:space="preserve">Technology </w:delText>
              </w:r>
              <w:r w:rsidRPr="004B23A3" w:rsidDel="009455B8">
                <w:rPr>
                  <w:rFonts w:ascii="Helvetica" w:hAnsi="Helvetica" w:cs="Helvetica"/>
                  <w:bCs/>
                  <w:highlight w:val="yellow"/>
                  <w:lang w:eastAsia="ja-JP"/>
                  <w:rPrChange w:id="3859" w:author="i0806927" w:date="2016-04-01T14:18:00Z">
                    <w:rPr>
                      <w:rFonts w:ascii="Helvetica" w:hAnsi="Helvetica" w:cs="Helvetica"/>
                      <w:bCs/>
                      <w:lang w:eastAsia="ja-JP"/>
                    </w:rPr>
                  </w:rPrChange>
                </w:rPr>
                <w:delText>Type</w:delText>
              </w:r>
              <w:r w:rsidRPr="004B23A3" w:rsidDel="009455B8">
                <w:rPr>
                  <w:rFonts w:ascii="Helvetica" w:hAnsi="Helvetica" w:cs="Helvetica"/>
                  <w:bCs/>
                  <w:highlight w:val="yellow"/>
                  <w:lang w:eastAsia="it-IT"/>
                  <w:rPrChange w:id="3860" w:author="i0806927" w:date="2016-04-01T14:18:00Z">
                    <w:rPr>
                      <w:rFonts w:ascii="Helvetica" w:hAnsi="Helvetica" w:cs="Helvetica"/>
                      <w:bCs/>
                      <w:lang w:eastAsia="it-IT"/>
                    </w:rPr>
                  </w:rPrChange>
                </w:rPr>
                <w:delText>: ADSL, VDSL, fiber</w:delText>
              </w:r>
            </w:del>
          </w:p>
        </w:tc>
      </w:tr>
      <w:tr w:rsidR="00E07A18" w:rsidRPr="004B23A3" w:rsidDel="009455B8" w14:paraId="45BBF64D" w14:textId="66BF58DF" w:rsidTr="00E07A18">
        <w:trPr>
          <w:cnfStyle w:val="000000100000" w:firstRow="0" w:lastRow="0" w:firstColumn="0" w:lastColumn="0" w:oddVBand="0" w:evenVBand="0" w:oddHBand="1" w:evenHBand="0" w:firstRowFirstColumn="0" w:firstRowLastColumn="0" w:lastRowFirstColumn="0" w:lastRowLastColumn="0"/>
          <w:del w:id="3861" w:author="i0806927" w:date="2016-03-31T10:39:00Z"/>
        </w:trPr>
        <w:tc>
          <w:tcPr>
            <w:cnfStyle w:val="001000000000" w:firstRow="0" w:lastRow="0" w:firstColumn="1" w:lastColumn="0" w:oddVBand="0" w:evenVBand="0" w:oddHBand="0" w:evenHBand="0" w:firstRowFirstColumn="0" w:firstRowLastColumn="0" w:lastRowFirstColumn="0" w:lastRowLastColumn="0"/>
            <w:tcW w:w="3369" w:type="dxa"/>
          </w:tcPr>
          <w:p w14:paraId="7F6A4261" w14:textId="66EE601C" w:rsidR="00BD79FB" w:rsidRPr="004B23A3" w:rsidDel="009455B8" w:rsidRDefault="00BD79FB" w:rsidP="00BD79FB">
            <w:pPr>
              <w:keepNext/>
              <w:keepLines/>
              <w:suppressAutoHyphens/>
              <w:spacing w:before="140" w:after="200" w:line="220" w:lineRule="atLeast"/>
              <w:ind w:leftChars="100" w:left="200"/>
              <w:outlineLvl w:val="7"/>
              <w:rPr>
                <w:del w:id="3862" w:author="i0806927" w:date="2016-03-31T10:39:00Z"/>
                <w:rFonts w:ascii="Helvetica" w:hAnsi="Helvetica" w:cs="Helvetica"/>
                <w:b w:val="0"/>
                <w:highlight w:val="yellow"/>
                <w:lang w:eastAsia="ja-JP"/>
                <w:rPrChange w:id="3863" w:author="i0806927" w:date="2016-04-01T14:18:00Z">
                  <w:rPr>
                    <w:del w:id="3864" w:author="i0806927" w:date="2016-03-31T10:39:00Z"/>
                    <w:rFonts w:ascii="Helvetica" w:hAnsi="Helvetica" w:cs="Helvetica"/>
                    <w:b w:val="0"/>
                    <w:bCs w:val="0"/>
                    <w:i/>
                    <w:color w:val="auto"/>
                    <w:spacing w:val="-4"/>
                    <w:kern w:val="1"/>
                    <w:sz w:val="18"/>
                    <w:lang w:eastAsia="ja-JP"/>
                  </w:rPr>
                </w:rPrChange>
              </w:rPr>
            </w:pPr>
            <w:del w:id="3865" w:author="i0806927" w:date="2016-03-31T10:38:00Z">
              <w:r w:rsidRPr="004B23A3" w:rsidDel="009455B8">
                <w:rPr>
                  <w:rFonts w:ascii="Helvetica" w:hAnsi="Helvetica" w:cs="Helvetica"/>
                  <w:highlight w:val="yellow"/>
                  <w:lang w:eastAsia="ja-JP"/>
                  <w:rPrChange w:id="3866" w:author="i0806927" w:date="2016-04-01T14:18:00Z">
                    <w:rPr>
                      <w:rFonts w:ascii="Helvetica" w:hAnsi="Helvetica" w:cs="Helvetica"/>
                      <w:lang w:eastAsia="ja-JP"/>
                    </w:rPr>
                  </w:rPrChange>
                </w:rPr>
                <w:delText>Availability</w:delText>
              </w:r>
            </w:del>
          </w:p>
        </w:tc>
        <w:tc>
          <w:tcPr>
            <w:tcW w:w="6804" w:type="dxa"/>
          </w:tcPr>
          <w:p w14:paraId="2A818444" w14:textId="61E9F094" w:rsidR="00BD79FB" w:rsidRPr="004B23A3" w:rsidDel="009455B8" w:rsidRDefault="00BD79FB" w:rsidP="00014AEA">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del w:id="3867" w:author="i0806927" w:date="2016-03-31T10:39:00Z"/>
                <w:rFonts w:ascii="Helvetica" w:hAnsi="Helvetica" w:cs="Helvetica"/>
                <w:bCs/>
                <w:highlight w:val="yellow"/>
                <w:lang w:eastAsia="ja-JP"/>
                <w:rPrChange w:id="3868" w:author="i0806927" w:date="2016-04-01T14:18:00Z">
                  <w:rPr>
                    <w:del w:id="3869" w:author="i0806927" w:date="2016-03-31T10:39:00Z"/>
                    <w:rFonts w:ascii="Helvetica" w:hAnsi="Helvetica" w:cs="Helvetica"/>
                    <w:bCs/>
                    <w:i/>
                    <w:color w:val="auto"/>
                    <w:spacing w:val="-4"/>
                    <w:kern w:val="1"/>
                    <w:sz w:val="18"/>
                    <w:lang w:eastAsia="ja-JP"/>
                  </w:rPr>
                </w:rPrChange>
              </w:rPr>
            </w:pPr>
            <w:del w:id="3870" w:author="i0806927" w:date="2016-03-31T10:38:00Z">
              <w:r w:rsidRPr="004B23A3" w:rsidDel="009455B8">
                <w:rPr>
                  <w:rFonts w:ascii="Helvetica" w:hAnsi="Helvetica" w:cs="Helvetica"/>
                  <w:bCs/>
                  <w:highlight w:val="yellow"/>
                  <w:lang w:eastAsia="it-IT"/>
                  <w:rPrChange w:id="3871" w:author="i0806927" w:date="2016-04-01T14:18:00Z">
                    <w:rPr>
                      <w:rFonts w:ascii="Helvetica" w:hAnsi="Helvetica" w:cs="Helvetica"/>
                      <w:bCs/>
                      <w:lang w:eastAsia="it-IT"/>
                    </w:rPr>
                  </w:rPrChange>
                </w:rPr>
                <w:delText xml:space="preserve">Technical eligibility result </w:delText>
              </w:r>
            </w:del>
          </w:p>
        </w:tc>
      </w:tr>
      <w:tr w:rsidR="00E07A18" w:rsidRPr="004B23A3" w:rsidDel="009455B8" w14:paraId="777C5602" w14:textId="0C7683A9" w:rsidTr="00E07A18">
        <w:trPr>
          <w:del w:id="3872" w:author="i0806927" w:date="2016-03-31T10:39:00Z"/>
        </w:trPr>
        <w:tc>
          <w:tcPr>
            <w:cnfStyle w:val="001000000000" w:firstRow="0" w:lastRow="0" w:firstColumn="1" w:lastColumn="0" w:oddVBand="0" w:evenVBand="0" w:oddHBand="0" w:evenHBand="0" w:firstRowFirstColumn="0" w:firstRowLastColumn="0" w:lastRowFirstColumn="0" w:lastRowLastColumn="0"/>
            <w:tcW w:w="3369" w:type="dxa"/>
          </w:tcPr>
          <w:p w14:paraId="56E4BA65" w14:textId="55C14D8F" w:rsidR="00BD79FB" w:rsidRPr="004B23A3" w:rsidDel="009455B8" w:rsidRDefault="00BD79FB" w:rsidP="00BD79FB">
            <w:pPr>
              <w:keepNext/>
              <w:keepLines/>
              <w:suppressAutoHyphens/>
              <w:spacing w:before="140" w:after="200" w:line="220" w:lineRule="atLeast"/>
              <w:ind w:leftChars="100" w:left="200"/>
              <w:outlineLvl w:val="7"/>
              <w:rPr>
                <w:del w:id="3873" w:author="i0806927" w:date="2016-03-31T10:39:00Z"/>
                <w:rFonts w:ascii="Helvetica" w:hAnsi="Helvetica" w:cs="Helvetica"/>
                <w:b w:val="0"/>
                <w:highlight w:val="yellow"/>
                <w:lang w:eastAsia="ja-JP"/>
                <w:rPrChange w:id="3874" w:author="i0806927" w:date="2016-04-01T14:18:00Z">
                  <w:rPr>
                    <w:del w:id="3875" w:author="i0806927" w:date="2016-03-31T10:39:00Z"/>
                    <w:rFonts w:ascii="Helvetica" w:hAnsi="Helvetica" w:cs="Helvetica"/>
                    <w:b w:val="0"/>
                    <w:bCs w:val="0"/>
                    <w:i/>
                    <w:color w:val="auto"/>
                    <w:spacing w:val="-4"/>
                    <w:kern w:val="1"/>
                    <w:sz w:val="18"/>
                    <w:lang w:eastAsia="ja-JP"/>
                  </w:rPr>
                </w:rPrChange>
              </w:rPr>
            </w:pPr>
            <w:del w:id="3876" w:author="i0806927" w:date="2016-03-31T10:38:00Z">
              <w:r w:rsidRPr="004B23A3" w:rsidDel="009455B8">
                <w:rPr>
                  <w:rFonts w:ascii="Helvetica" w:hAnsi="Helvetica" w:cs="Helvetica"/>
                  <w:highlight w:val="yellow"/>
                  <w:lang w:eastAsia="ja-JP"/>
                  <w:rPrChange w:id="3877" w:author="i0806927" w:date="2016-04-01T14:18:00Z">
                    <w:rPr>
                      <w:rFonts w:ascii="Helvetica" w:hAnsi="Helvetica" w:cs="Helvetica"/>
                      <w:lang w:eastAsia="ja-JP"/>
                    </w:rPr>
                  </w:rPrChange>
                </w:rPr>
                <w:delText>upstreamSpeed</w:delText>
              </w:r>
            </w:del>
          </w:p>
        </w:tc>
        <w:tc>
          <w:tcPr>
            <w:tcW w:w="6804" w:type="dxa"/>
          </w:tcPr>
          <w:p w14:paraId="1FCF870A" w14:textId="73C94C06" w:rsidR="00BD79FB" w:rsidRPr="004B23A3" w:rsidDel="009455B8" w:rsidRDefault="00BD79FB" w:rsidP="00B711C7">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del w:id="3878" w:author="i0806927" w:date="2016-03-31T10:39:00Z"/>
                <w:rFonts w:ascii="Helvetica" w:hAnsi="Helvetica" w:cs="Helvetica"/>
                <w:bCs/>
                <w:highlight w:val="yellow"/>
                <w:lang w:eastAsia="it-IT"/>
                <w:rPrChange w:id="3879" w:author="i0806927" w:date="2016-04-01T14:18:00Z">
                  <w:rPr>
                    <w:del w:id="3880" w:author="i0806927" w:date="2016-03-31T10:39:00Z"/>
                    <w:rFonts w:ascii="Helvetica" w:hAnsi="Helvetica" w:cs="Helvetica"/>
                    <w:bCs/>
                    <w:i/>
                    <w:color w:val="auto"/>
                    <w:spacing w:val="-4"/>
                    <w:kern w:val="1"/>
                    <w:sz w:val="18"/>
                    <w:lang w:eastAsia="it-IT"/>
                  </w:rPr>
                </w:rPrChange>
              </w:rPr>
            </w:pPr>
            <w:del w:id="3881" w:author="i0806927" w:date="2016-03-31T10:38:00Z">
              <w:r w:rsidRPr="004B23A3" w:rsidDel="009455B8">
                <w:rPr>
                  <w:rFonts w:ascii="Helvetica" w:hAnsi="Helvetica" w:cs="Helvetica"/>
                  <w:bCs/>
                  <w:highlight w:val="yellow"/>
                  <w:lang w:eastAsia="ja-JP"/>
                  <w:rPrChange w:id="3882" w:author="i0806927" w:date="2016-04-01T14:18:00Z">
                    <w:rPr>
                      <w:rFonts w:ascii="Helvetica" w:hAnsi="Helvetica" w:cs="Helvetica"/>
                      <w:bCs/>
                      <w:lang w:eastAsia="ja-JP"/>
                    </w:rPr>
                  </w:rPrChange>
                </w:rPr>
                <w:delText>Upload speed</w:delText>
              </w:r>
            </w:del>
          </w:p>
        </w:tc>
      </w:tr>
      <w:tr w:rsidR="00E07A18" w:rsidRPr="004B23A3" w:rsidDel="009455B8" w14:paraId="594F22C6" w14:textId="7131AAF5" w:rsidTr="00E07A18">
        <w:trPr>
          <w:cnfStyle w:val="000000100000" w:firstRow="0" w:lastRow="0" w:firstColumn="0" w:lastColumn="0" w:oddVBand="0" w:evenVBand="0" w:oddHBand="1" w:evenHBand="0" w:firstRowFirstColumn="0" w:firstRowLastColumn="0" w:lastRowFirstColumn="0" w:lastRowLastColumn="0"/>
          <w:del w:id="3883" w:author="i0806927" w:date="2016-03-31T10:39:00Z"/>
        </w:trPr>
        <w:tc>
          <w:tcPr>
            <w:cnfStyle w:val="001000000000" w:firstRow="0" w:lastRow="0" w:firstColumn="1" w:lastColumn="0" w:oddVBand="0" w:evenVBand="0" w:oddHBand="0" w:evenHBand="0" w:firstRowFirstColumn="0" w:firstRowLastColumn="0" w:lastRowFirstColumn="0" w:lastRowLastColumn="0"/>
            <w:tcW w:w="3369" w:type="dxa"/>
          </w:tcPr>
          <w:p w14:paraId="77FC8096" w14:textId="39A59913" w:rsidR="00BD79FB" w:rsidRPr="004B23A3" w:rsidDel="009455B8" w:rsidRDefault="00BD79FB" w:rsidP="00BD79FB">
            <w:pPr>
              <w:keepNext/>
              <w:keepLines/>
              <w:suppressAutoHyphens/>
              <w:spacing w:before="140" w:after="200" w:line="220" w:lineRule="atLeast"/>
              <w:ind w:leftChars="100" w:left="200"/>
              <w:outlineLvl w:val="7"/>
              <w:rPr>
                <w:del w:id="3884" w:author="i0806927" w:date="2016-03-31T10:39:00Z"/>
                <w:rFonts w:ascii="Helvetica" w:hAnsi="Helvetica" w:cs="Helvetica"/>
                <w:b w:val="0"/>
                <w:highlight w:val="yellow"/>
                <w:lang w:eastAsia="ja-JP"/>
                <w:rPrChange w:id="3885" w:author="i0806927" w:date="2016-04-01T14:18:00Z">
                  <w:rPr>
                    <w:del w:id="3886" w:author="i0806927" w:date="2016-03-31T10:39:00Z"/>
                    <w:rFonts w:ascii="Helvetica" w:hAnsi="Helvetica" w:cs="Helvetica"/>
                    <w:b w:val="0"/>
                    <w:bCs w:val="0"/>
                    <w:i/>
                    <w:color w:val="auto"/>
                    <w:spacing w:val="-4"/>
                    <w:kern w:val="1"/>
                    <w:sz w:val="18"/>
                    <w:lang w:eastAsia="ja-JP"/>
                  </w:rPr>
                </w:rPrChange>
              </w:rPr>
            </w:pPr>
            <w:del w:id="3887" w:author="i0806927" w:date="2016-03-31T10:38:00Z">
              <w:r w:rsidRPr="004B23A3" w:rsidDel="009455B8">
                <w:rPr>
                  <w:rFonts w:ascii="Helvetica" w:hAnsi="Helvetica" w:cs="Helvetica"/>
                  <w:highlight w:val="yellow"/>
                  <w:lang w:eastAsia="ja-JP"/>
                  <w:rPrChange w:id="3888" w:author="i0806927" w:date="2016-04-01T14:18:00Z">
                    <w:rPr>
                      <w:rFonts w:ascii="Helvetica" w:hAnsi="Helvetica" w:cs="Helvetica"/>
                      <w:lang w:eastAsia="ja-JP"/>
                    </w:rPr>
                  </w:rPrChange>
                </w:rPr>
                <w:delText>downstreamSpeed</w:delText>
              </w:r>
            </w:del>
          </w:p>
        </w:tc>
        <w:tc>
          <w:tcPr>
            <w:tcW w:w="6804" w:type="dxa"/>
          </w:tcPr>
          <w:p w14:paraId="2CDDF00E" w14:textId="20EE4DF6" w:rsidR="00BD79FB" w:rsidRPr="004B23A3" w:rsidDel="009455B8" w:rsidRDefault="00BD79FB" w:rsidP="00B711C7">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del w:id="3889" w:author="i0806927" w:date="2016-03-31T10:39:00Z"/>
                <w:rFonts w:ascii="Helvetica" w:hAnsi="Helvetica" w:cs="Helvetica"/>
                <w:bCs/>
                <w:highlight w:val="yellow"/>
                <w:lang w:eastAsia="it-IT"/>
                <w:rPrChange w:id="3890" w:author="i0806927" w:date="2016-04-01T14:18:00Z">
                  <w:rPr>
                    <w:del w:id="3891" w:author="i0806927" w:date="2016-03-31T10:39:00Z"/>
                    <w:rFonts w:ascii="Helvetica" w:hAnsi="Helvetica" w:cs="Helvetica"/>
                    <w:bCs/>
                    <w:i/>
                    <w:color w:val="auto"/>
                    <w:spacing w:val="-4"/>
                    <w:kern w:val="1"/>
                    <w:sz w:val="18"/>
                    <w:lang w:eastAsia="it-IT"/>
                  </w:rPr>
                </w:rPrChange>
              </w:rPr>
            </w:pPr>
            <w:del w:id="3892" w:author="i0806927" w:date="2016-03-31T10:38:00Z">
              <w:r w:rsidRPr="004B23A3" w:rsidDel="009455B8">
                <w:rPr>
                  <w:rFonts w:ascii="Helvetica" w:hAnsi="Helvetica" w:cs="Helvetica"/>
                  <w:bCs/>
                  <w:highlight w:val="yellow"/>
                  <w:lang w:eastAsia="ja-JP"/>
                  <w:rPrChange w:id="3893" w:author="i0806927" w:date="2016-04-01T14:18:00Z">
                    <w:rPr>
                      <w:rFonts w:ascii="Helvetica" w:hAnsi="Helvetica" w:cs="Helvetica"/>
                      <w:bCs/>
                      <w:lang w:eastAsia="ja-JP"/>
                    </w:rPr>
                  </w:rPrChange>
                </w:rPr>
                <w:delText>Download speed</w:delText>
              </w:r>
            </w:del>
          </w:p>
        </w:tc>
      </w:tr>
      <w:tr w:rsidR="00E07A18" w:rsidRPr="004B23A3" w:rsidDel="009455B8" w14:paraId="46C071D3" w14:textId="640CFD8A" w:rsidTr="00E07A18">
        <w:trPr>
          <w:del w:id="3894"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4BF5F007" w14:textId="4E85C4DA" w:rsidR="00BD79FB" w:rsidRPr="004B23A3" w:rsidDel="009455B8" w:rsidRDefault="00E07A18" w:rsidP="00014AEA">
            <w:pPr>
              <w:keepNext/>
              <w:keepLines/>
              <w:suppressAutoHyphens/>
              <w:spacing w:before="140" w:after="200" w:line="220" w:lineRule="atLeast"/>
              <w:ind w:left="1080"/>
              <w:outlineLvl w:val="7"/>
              <w:rPr>
                <w:del w:id="3895" w:author="i0806927" w:date="2016-03-31T10:40:00Z"/>
                <w:rFonts w:ascii="Helvetica" w:hAnsi="Helvetica" w:cs="Helvetica"/>
                <w:b w:val="0"/>
                <w:highlight w:val="yellow"/>
                <w:lang w:eastAsia="ja-JP"/>
                <w:rPrChange w:id="3896" w:author="i0806927" w:date="2016-04-01T14:18:00Z">
                  <w:rPr>
                    <w:del w:id="3897" w:author="i0806927" w:date="2016-03-31T10:40:00Z"/>
                    <w:rFonts w:ascii="Helvetica" w:hAnsi="Helvetica" w:cs="Helvetica"/>
                    <w:b w:val="0"/>
                    <w:bCs w:val="0"/>
                    <w:i/>
                    <w:color w:val="auto"/>
                    <w:spacing w:val="-4"/>
                    <w:kern w:val="1"/>
                    <w:sz w:val="18"/>
                    <w:lang w:eastAsia="ja-JP"/>
                  </w:rPr>
                </w:rPrChange>
              </w:rPr>
            </w:pPr>
            <w:del w:id="3898" w:author="i0806927" w:date="2016-03-31T10:40:00Z">
              <w:r w:rsidRPr="004B23A3" w:rsidDel="009455B8">
                <w:rPr>
                  <w:rFonts w:ascii="Helvetica" w:hAnsi="Helvetica" w:cs="Helvetica"/>
                  <w:highlight w:val="yellow"/>
                  <w:lang w:eastAsia="ja-JP"/>
                  <w:rPrChange w:id="3899" w:author="i0806927" w:date="2016-04-01T14:18:00Z">
                    <w:rPr>
                      <w:rFonts w:ascii="Helvetica" w:hAnsi="Helvetica" w:cs="Helvetica"/>
                      <w:lang w:eastAsia="ja-JP"/>
                    </w:rPr>
                  </w:rPrChange>
                </w:rPr>
                <w:delText>orderFeasibilitycheckRequest</w:delText>
              </w:r>
              <w:r w:rsidR="00BD79FB" w:rsidRPr="004B23A3" w:rsidDel="009455B8">
                <w:rPr>
                  <w:rFonts w:ascii="Helvetica" w:hAnsi="Helvetica" w:cs="Helvetica"/>
                  <w:highlight w:val="yellow"/>
                  <w:lang w:eastAsia="ja-JP"/>
                  <w:rPrChange w:id="3900" w:author="i0806927" w:date="2016-04-01T14:18:00Z">
                    <w:rPr>
                      <w:rFonts w:ascii="Helvetica" w:hAnsi="Helvetica" w:cs="Helvetica"/>
                      <w:lang w:eastAsia="ja-JP"/>
                    </w:rPr>
                  </w:rPrChange>
                </w:rPr>
                <w:delText>Item</w:delText>
              </w:r>
            </w:del>
          </w:p>
        </w:tc>
        <w:tc>
          <w:tcPr>
            <w:tcW w:w="6804" w:type="dxa"/>
          </w:tcPr>
          <w:p w14:paraId="35061E2D" w14:textId="7CDDCCF6" w:rsidR="00BD79FB" w:rsidRPr="004B23A3" w:rsidDel="009455B8" w:rsidRDefault="00BD79FB" w:rsidP="00B711C7">
            <w:pPr>
              <w:spacing w:after="200" w:line="276" w:lineRule="auto"/>
              <w:cnfStyle w:val="000000000000" w:firstRow="0" w:lastRow="0" w:firstColumn="0" w:lastColumn="0" w:oddVBand="0" w:evenVBand="0" w:oddHBand="0" w:evenHBand="0" w:firstRowFirstColumn="0" w:firstRowLastColumn="0" w:lastRowFirstColumn="0" w:lastRowLastColumn="0"/>
              <w:rPr>
                <w:del w:id="3901" w:author="i0806927" w:date="2016-03-31T10:40:00Z"/>
                <w:rFonts w:ascii="Helvetica" w:hAnsi="Helvetica" w:cs="Helvetica"/>
                <w:bCs/>
                <w:highlight w:val="yellow"/>
                <w:lang w:eastAsia="it-IT"/>
                <w:rPrChange w:id="3902" w:author="i0806927" w:date="2016-04-01T14:18:00Z">
                  <w:rPr>
                    <w:del w:id="3903" w:author="i0806927" w:date="2016-03-31T10:40:00Z"/>
                    <w:rFonts w:ascii="Helvetica" w:hAnsi="Helvetica" w:cs="Helvetica"/>
                    <w:bCs/>
                    <w:color w:val="auto"/>
                    <w:lang w:eastAsia="it-IT"/>
                  </w:rPr>
                </w:rPrChange>
              </w:rPr>
            </w:pPr>
          </w:p>
        </w:tc>
      </w:tr>
      <w:tr w:rsidR="00E07A18" w:rsidRPr="004B23A3" w:rsidDel="009455B8" w14:paraId="3BE58115" w14:textId="278AC633" w:rsidTr="00E07A18">
        <w:trPr>
          <w:cnfStyle w:val="000000100000" w:firstRow="0" w:lastRow="0" w:firstColumn="0" w:lastColumn="0" w:oddVBand="0" w:evenVBand="0" w:oddHBand="1" w:evenHBand="0" w:firstRowFirstColumn="0" w:firstRowLastColumn="0" w:lastRowFirstColumn="0" w:lastRowLastColumn="0"/>
          <w:del w:id="3904"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5FDB7E72" w14:textId="616780DB" w:rsidR="00BD79FB" w:rsidRPr="004B23A3" w:rsidDel="009455B8" w:rsidRDefault="00BD79FB" w:rsidP="00BD79FB">
            <w:pPr>
              <w:keepNext/>
              <w:keepLines/>
              <w:suppressAutoHyphens/>
              <w:spacing w:before="140" w:after="200" w:line="220" w:lineRule="atLeast"/>
              <w:ind w:leftChars="100" w:left="200"/>
              <w:outlineLvl w:val="7"/>
              <w:rPr>
                <w:del w:id="3905" w:author="i0806927" w:date="2016-03-31T10:40:00Z"/>
                <w:rFonts w:ascii="Helvetica" w:hAnsi="Helvetica" w:cs="Helvetica"/>
                <w:b w:val="0"/>
                <w:highlight w:val="yellow"/>
                <w:lang w:eastAsia="ja-JP"/>
                <w:rPrChange w:id="3906" w:author="i0806927" w:date="2016-04-01T14:18:00Z">
                  <w:rPr>
                    <w:del w:id="3907" w:author="i0806927" w:date="2016-03-31T10:40:00Z"/>
                    <w:rFonts w:ascii="Helvetica" w:hAnsi="Helvetica" w:cs="Helvetica"/>
                    <w:b w:val="0"/>
                    <w:bCs w:val="0"/>
                    <w:i/>
                    <w:color w:val="auto"/>
                    <w:spacing w:val="-4"/>
                    <w:kern w:val="1"/>
                    <w:sz w:val="18"/>
                    <w:lang w:eastAsia="ja-JP"/>
                  </w:rPr>
                </w:rPrChange>
              </w:rPr>
            </w:pPr>
            <w:del w:id="3908" w:author="i0806927" w:date="2016-03-31T10:40:00Z">
              <w:r w:rsidRPr="004B23A3" w:rsidDel="009455B8">
                <w:rPr>
                  <w:rFonts w:ascii="Helvetica" w:hAnsi="Helvetica" w:cs="Helvetica"/>
                  <w:highlight w:val="yellow"/>
                  <w:lang w:eastAsia="ja-JP"/>
                  <w:rPrChange w:id="3909" w:author="i0806927" w:date="2016-04-01T14:18:00Z">
                    <w:rPr>
                      <w:rFonts w:ascii="Helvetica" w:hAnsi="Helvetica" w:cs="Helvetica"/>
                      <w:lang w:eastAsia="ja-JP"/>
                    </w:rPr>
                  </w:rPrChange>
                </w:rPr>
                <w:delText>serviceAvailability</w:delText>
              </w:r>
            </w:del>
          </w:p>
        </w:tc>
        <w:tc>
          <w:tcPr>
            <w:tcW w:w="6804" w:type="dxa"/>
          </w:tcPr>
          <w:p w14:paraId="028ED09B" w14:textId="5AC736B6" w:rsidR="00BD79FB" w:rsidRPr="004B23A3" w:rsidDel="009455B8" w:rsidRDefault="00BD79FB" w:rsidP="00B711C7">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del w:id="3910" w:author="i0806927" w:date="2016-03-31T10:40:00Z"/>
                <w:rFonts w:ascii="Helvetica" w:hAnsi="Helvetica" w:cs="Helvetica"/>
                <w:bCs/>
                <w:highlight w:val="yellow"/>
                <w:lang w:eastAsia="it-IT"/>
                <w:rPrChange w:id="3911" w:author="i0806927" w:date="2016-04-01T14:18:00Z">
                  <w:rPr>
                    <w:del w:id="3912" w:author="i0806927" w:date="2016-03-31T10:40:00Z"/>
                    <w:rFonts w:ascii="Helvetica" w:hAnsi="Helvetica" w:cs="Helvetica"/>
                    <w:bCs/>
                    <w:i/>
                    <w:color w:val="auto"/>
                    <w:spacing w:val="-4"/>
                    <w:kern w:val="1"/>
                    <w:sz w:val="18"/>
                    <w:lang w:eastAsia="it-IT"/>
                  </w:rPr>
                </w:rPrChange>
              </w:rPr>
            </w:pPr>
            <w:del w:id="3913" w:author="i0806927" w:date="2016-03-31T10:40:00Z">
              <w:r w:rsidRPr="004B23A3" w:rsidDel="009455B8">
                <w:rPr>
                  <w:rFonts w:ascii="Helvetica" w:hAnsi="Helvetica" w:cs="Helvetica"/>
                  <w:bCs/>
                  <w:highlight w:val="yellow"/>
                  <w:lang w:eastAsia="it-IT"/>
                  <w:rPrChange w:id="3914" w:author="i0806927" w:date="2016-04-01T14:18:00Z">
                    <w:rPr>
                      <w:rFonts w:ascii="Helvetica" w:hAnsi="Helvetica" w:cs="Helvetica"/>
                      <w:bCs/>
                      <w:lang w:eastAsia="it-IT"/>
                    </w:rPr>
                  </w:rPrChange>
                </w:rPr>
                <w:delText xml:space="preserve">services with a specific eligibility check will be listed there with </w:delText>
              </w:r>
              <w:r w:rsidRPr="004B23A3" w:rsidDel="009455B8">
                <w:rPr>
                  <w:rFonts w:ascii="Helvetica" w:hAnsi="Helvetica" w:cs="Helvetica"/>
                  <w:bCs/>
                  <w:highlight w:val="yellow"/>
                  <w:lang w:eastAsia="ja-JP"/>
                  <w:rPrChange w:id="3915" w:author="i0806927" w:date="2016-04-01T14:18:00Z">
                    <w:rPr>
                      <w:rFonts w:ascii="Helvetica" w:hAnsi="Helvetica" w:cs="Helvetica"/>
                      <w:bCs/>
                      <w:lang w:eastAsia="ja-JP"/>
                    </w:rPr>
                  </w:rPrChange>
                </w:rPr>
                <w:delText xml:space="preserve">technical </w:delText>
              </w:r>
              <w:r w:rsidRPr="004B23A3" w:rsidDel="009455B8">
                <w:rPr>
                  <w:rFonts w:ascii="Helvetica" w:hAnsi="Helvetica" w:cs="Helvetica"/>
                  <w:bCs/>
                  <w:highlight w:val="yellow"/>
                  <w:lang w:eastAsia="it-IT"/>
                  <w:rPrChange w:id="3916" w:author="i0806927" w:date="2016-04-01T14:18:00Z">
                    <w:rPr>
                      <w:rFonts w:ascii="Helvetica" w:hAnsi="Helvetica" w:cs="Helvetica"/>
                      <w:bCs/>
                      <w:lang w:eastAsia="it-IT"/>
                    </w:rPr>
                  </w:rPrChange>
                </w:rPr>
                <w:delText>eligibility result</w:delText>
              </w:r>
            </w:del>
          </w:p>
        </w:tc>
      </w:tr>
      <w:tr w:rsidR="00E07A18" w:rsidRPr="004B23A3" w:rsidDel="009455B8" w14:paraId="7928F9BE" w14:textId="7803CFB0" w:rsidTr="00E07A18">
        <w:trPr>
          <w:del w:id="3917"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6E95D400" w14:textId="11E26374" w:rsidR="00BD79FB" w:rsidRPr="004B23A3" w:rsidDel="009455B8" w:rsidRDefault="00B350D3" w:rsidP="00BD79FB">
            <w:pPr>
              <w:keepNext/>
              <w:keepLines/>
              <w:suppressAutoHyphens/>
              <w:spacing w:before="140" w:after="200" w:line="220" w:lineRule="atLeast"/>
              <w:ind w:leftChars="200" w:left="400"/>
              <w:outlineLvl w:val="7"/>
              <w:rPr>
                <w:del w:id="3918" w:author="i0806927" w:date="2016-03-31T10:40:00Z"/>
                <w:rFonts w:ascii="Helvetica" w:hAnsi="Helvetica" w:cs="Helvetica"/>
                <w:b w:val="0"/>
                <w:highlight w:val="yellow"/>
                <w:lang w:eastAsia="ja-JP"/>
                <w:rPrChange w:id="3919" w:author="i0806927" w:date="2016-04-01T14:18:00Z">
                  <w:rPr>
                    <w:del w:id="3920" w:author="i0806927" w:date="2016-03-31T10:40:00Z"/>
                    <w:rFonts w:ascii="Helvetica" w:hAnsi="Helvetica" w:cs="Helvetica"/>
                    <w:b w:val="0"/>
                    <w:bCs w:val="0"/>
                    <w:i/>
                    <w:color w:val="auto"/>
                    <w:spacing w:val="-4"/>
                    <w:kern w:val="1"/>
                    <w:sz w:val="18"/>
                    <w:lang w:eastAsia="ja-JP"/>
                  </w:rPr>
                </w:rPrChange>
              </w:rPr>
            </w:pPr>
            <w:del w:id="3921" w:author="i0806927" w:date="2016-03-31T10:40:00Z">
              <w:r w:rsidRPr="004B23A3" w:rsidDel="009455B8">
                <w:rPr>
                  <w:rFonts w:ascii="Helvetica" w:hAnsi="Helvetica" w:cs="Helvetica"/>
                  <w:highlight w:val="yellow"/>
                  <w:lang w:eastAsia="ja-JP"/>
                  <w:rPrChange w:id="3922" w:author="i0806927" w:date="2016-04-01T14:18:00Z">
                    <w:rPr>
                      <w:rFonts w:ascii="Helvetica" w:hAnsi="Helvetica" w:cs="Helvetica"/>
                      <w:lang w:eastAsia="ja-JP"/>
                    </w:rPr>
                  </w:rPrChange>
                </w:rPr>
                <w:delText>s</w:delText>
              </w:r>
              <w:r w:rsidR="00BD79FB" w:rsidRPr="004B23A3" w:rsidDel="009455B8">
                <w:rPr>
                  <w:rFonts w:ascii="Helvetica" w:hAnsi="Helvetica" w:cs="Helvetica"/>
                  <w:highlight w:val="yellow"/>
                  <w:lang w:eastAsia="ja-JP"/>
                  <w:rPrChange w:id="3923" w:author="i0806927" w:date="2016-04-01T14:18:00Z">
                    <w:rPr>
                      <w:rFonts w:ascii="Helvetica" w:hAnsi="Helvetica" w:cs="Helvetica"/>
                      <w:lang w:eastAsia="ja-JP"/>
                    </w:rPr>
                  </w:rPrChange>
                </w:rPr>
                <w:delText>ervice</w:delText>
              </w:r>
            </w:del>
          </w:p>
        </w:tc>
        <w:tc>
          <w:tcPr>
            <w:tcW w:w="6804" w:type="dxa"/>
          </w:tcPr>
          <w:p w14:paraId="04F2FEE3" w14:textId="350E1336" w:rsidR="00BD79FB" w:rsidRPr="004B23A3" w:rsidDel="009455B8" w:rsidRDefault="00BD79FB" w:rsidP="00B711C7">
            <w:pPr>
              <w:spacing w:after="200" w:line="276" w:lineRule="auto"/>
              <w:cnfStyle w:val="000000000000" w:firstRow="0" w:lastRow="0" w:firstColumn="0" w:lastColumn="0" w:oddVBand="0" w:evenVBand="0" w:oddHBand="0" w:evenHBand="0" w:firstRowFirstColumn="0" w:firstRowLastColumn="0" w:lastRowFirstColumn="0" w:lastRowLastColumn="0"/>
              <w:rPr>
                <w:del w:id="3924" w:author="i0806927" w:date="2016-03-31T10:40:00Z"/>
                <w:rFonts w:ascii="Helvetica" w:hAnsi="Helvetica" w:cs="Helvetica"/>
                <w:bCs/>
                <w:highlight w:val="yellow"/>
                <w:lang w:eastAsia="it-IT"/>
                <w:rPrChange w:id="3925" w:author="i0806927" w:date="2016-04-01T14:18:00Z">
                  <w:rPr>
                    <w:del w:id="3926" w:author="i0806927" w:date="2016-03-31T10:40:00Z"/>
                    <w:rFonts w:ascii="Helvetica" w:hAnsi="Helvetica" w:cs="Helvetica"/>
                    <w:bCs/>
                    <w:color w:val="auto"/>
                    <w:lang w:eastAsia="it-IT"/>
                  </w:rPr>
                </w:rPrChange>
              </w:rPr>
            </w:pPr>
          </w:p>
        </w:tc>
      </w:tr>
      <w:tr w:rsidR="00E07A18" w:rsidRPr="004B23A3" w:rsidDel="009455B8" w14:paraId="1B4FEDF4" w14:textId="11ED1609" w:rsidTr="00E07A18">
        <w:trPr>
          <w:cnfStyle w:val="000000100000" w:firstRow="0" w:lastRow="0" w:firstColumn="0" w:lastColumn="0" w:oddVBand="0" w:evenVBand="0" w:oddHBand="1" w:evenHBand="0" w:firstRowFirstColumn="0" w:firstRowLastColumn="0" w:lastRowFirstColumn="0" w:lastRowLastColumn="0"/>
          <w:del w:id="3927"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3401DF77" w14:textId="4543814F" w:rsidR="00BD79FB" w:rsidRPr="004B23A3" w:rsidDel="009455B8" w:rsidRDefault="00B350D3" w:rsidP="00BD79FB">
            <w:pPr>
              <w:keepNext/>
              <w:keepLines/>
              <w:suppressAutoHyphens/>
              <w:spacing w:before="140" w:after="200" w:line="220" w:lineRule="atLeast"/>
              <w:ind w:leftChars="300" w:left="600"/>
              <w:outlineLvl w:val="7"/>
              <w:rPr>
                <w:del w:id="3928" w:author="i0806927" w:date="2016-03-31T10:40:00Z"/>
                <w:rFonts w:ascii="Helvetica" w:hAnsi="Helvetica" w:cs="Helvetica"/>
                <w:b w:val="0"/>
                <w:highlight w:val="yellow"/>
                <w:lang w:eastAsia="ja-JP"/>
                <w:rPrChange w:id="3929" w:author="i0806927" w:date="2016-04-01T14:18:00Z">
                  <w:rPr>
                    <w:del w:id="3930" w:author="i0806927" w:date="2016-03-31T10:40:00Z"/>
                    <w:rFonts w:ascii="Helvetica" w:hAnsi="Helvetica" w:cs="Helvetica"/>
                    <w:b w:val="0"/>
                    <w:bCs w:val="0"/>
                    <w:i/>
                    <w:color w:val="auto"/>
                    <w:spacing w:val="-4"/>
                    <w:kern w:val="1"/>
                    <w:sz w:val="18"/>
                    <w:lang w:eastAsia="ja-JP"/>
                  </w:rPr>
                </w:rPrChange>
              </w:rPr>
            </w:pPr>
            <w:del w:id="3931" w:author="i0806927" w:date="2016-03-31T10:40:00Z">
              <w:r w:rsidRPr="004B23A3" w:rsidDel="009455B8">
                <w:rPr>
                  <w:rFonts w:ascii="Helvetica" w:hAnsi="Helvetica" w:cs="Helvetica"/>
                  <w:highlight w:val="yellow"/>
                  <w:lang w:eastAsia="ja-JP"/>
                  <w:rPrChange w:id="3932" w:author="i0806927" w:date="2016-04-01T14:18:00Z">
                    <w:rPr>
                      <w:rFonts w:ascii="Helvetica" w:hAnsi="Helvetica" w:cs="Helvetica"/>
                      <w:lang w:eastAsia="ja-JP"/>
                    </w:rPr>
                  </w:rPrChange>
                </w:rPr>
                <w:delText>i</w:delText>
              </w:r>
              <w:r w:rsidR="00BD79FB" w:rsidRPr="004B23A3" w:rsidDel="009455B8">
                <w:rPr>
                  <w:rFonts w:ascii="Helvetica" w:hAnsi="Helvetica" w:cs="Helvetica"/>
                  <w:highlight w:val="yellow"/>
                  <w:lang w:eastAsia="ja-JP"/>
                  <w:rPrChange w:id="3933" w:author="i0806927" w:date="2016-04-01T14:18:00Z">
                    <w:rPr>
                      <w:rFonts w:ascii="Helvetica" w:hAnsi="Helvetica" w:cs="Helvetica"/>
                      <w:lang w:eastAsia="ja-JP"/>
                    </w:rPr>
                  </w:rPrChange>
                </w:rPr>
                <w:delText>d</w:delText>
              </w:r>
            </w:del>
          </w:p>
        </w:tc>
        <w:tc>
          <w:tcPr>
            <w:tcW w:w="6804" w:type="dxa"/>
          </w:tcPr>
          <w:p w14:paraId="46E6B238" w14:textId="49C47C9B" w:rsidR="00BD79FB" w:rsidRPr="004B23A3" w:rsidDel="009455B8" w:rsidRDefault="00BD79FB" w:rsidP="00B711C7">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del w:id="3934" w:author="i0806927" w:date="2016-03-31T10:40:00Z"/>
                <w:rFonts w:ascii="Helvetica" w:hAnsi="Helvetica" w:cs="Helvetica"/>
                <w:bCs/>
                <w:highlight w:val="yellow"/>
                <w:lang w:eastAsia="ja-JP"/>
                <w:rPrChange w:id="3935" w:author="i0806927" w:date="2016-04-01T14:18:00Z">
                  <w:rPr>
                    <w:del w:id="3936" w:author="i0806927" w:date="2016-03-31T10:40:00Z"/>
                    <w:rFonts w:ascii="Helvetica" w:hAnsi="Helvetica" w:cs="Helvetica"/>
                    <w:bCs/>
                    <w:i/>
                    <w:color w:val="auto"/>
                    <w:spacing w:val="-4"/>
                    <w:kern w:val="1"/>
                    <w:sz w:val="18"/>
                    <w:lang w:eastAsia="ja-JP"/>
                  </w:rPr>
                </w:rPrChange>
              </w:rPr>
            </w:pPr>
            <w:del w:id="3937" w:author="i0806927" w:date="2016-03-31T10:40:00Z">
              <w:r w:rsidRPr="004B23A3" w:rsidDel="009455B8">
                <w:rPr>
                  <w:rFonts w:ascii="Helvetica" w:hAnsi="Helvetica" w:cs="Helvetica"/>
                  <w:bCs/>
                  <w:highlight w:val="yellow"/>
                  <w:lang w:eastAsia="ja-JP"/>
                  <w:rPrChange w:id="3938" w:author="i0806927" w:date="2016-04-01T14:18:00Z">
                    <w:rPr>
                      <w:rFonts w:ascii="Helvetica" w:hAnsi="Helvetica" w:cs="Helvetica"/>
                      <w:bCs/>
                      <w:lang w:eastAsia="ja-JP"/>
                    </w:rPr>
                  </w:rPrChange>
                </w:rPr>
                <w:delText>Service identifier</w:delText>
              </w:r>
            </w:del>
          </w:p>
        </w:tc>
      </w:tr>
      <w:tr w:rsidR="00E07A18" w:rsidRPr="004B23A3" w:rsidDel="009455B8" w14:paraId="5CD29C21" w14:textId="7B0040F7" w:rsidTr="00E07A18">
        <w:trPr>
          <w:del w:id="3939"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64687AC9" w14:textId="4F7314EF" w:rsidR="00BD79FB" w:rsidRPr="004B23A3" w:rsidDel="009455B8" w:rsidRDefault="00BD79FB" w:rsidP="00BD79FB">
            <w:pPr>
              <w:keepNext/>
              <w:keepLines/>
              <w:suppressAutoHyphens/>
              <w:spacing w:before="140" w:after="200" w:line="220" w:lineRule="atLeast"/>
              <w:ind w:leftChars="300" w:left="600"/>
              <w:outlineLvl w:val="7"/>
              <w:rPr>
                <w:del w:id="3940" w:author="i0806927" w:date="2016-03-31T10:40:00Z"/>
                <w:rFonts w:ascii="Helvetica" w:hAnsi="Helvetica" w:cs="Helvetica"/>
                <w:b w:val="0"/>
                <w:highlight w:val="yellow"/>
                <w:lang w:eastAsia="it-IT"/>
                <w:rPrChange w:id="3941" w:author="i0806927" w:date="2016-04-01T14:18:00Z">
                  <w:rPr>
                    <w:del w:id="3942" w:author="i0806927" w:date="2016-03-31T10:40:00Z"/>
                    <w:rFonts w:ascii="Helvetica" w:hAnsi="Helvetica" w:cs="Helvetica"/>
                    <w:b w:val="0"/>
                    <w:bCs w:val="0"/>
                    <w:i/>
                    <w:color w:val="auto"/>
                    <w:spacing w:val="-4"/>
                    <w:kern w:val="1"/>
                    <w:sz w:val="18"/>
                    <w:lang w:eastAsia="it-IT"/>
                  </w:rPr>
                </w:rPrChange>
              </w:rPr>
            </w:pPr>
            <w:del w:id="3943" w:author="i0806927" w:date="2016-03-31T10:40:00Z">
              <w:r w:rsidRPr="004B23A3" w:rsidDel="009455B8">
                <w:rPr>
                  <w:rFonts w:ascii="Helvetica" w:hAnsi="Helvetica" w:cs="Helvetica"/>
                  <w:highlight w:val="yellow"/>
                  <w:lang w:eastAsia="ja-JP"/>
                  <w:rPrChange w:id="3944" w:author="i0806927" w:date="2016-04-01T14:18:00Z">
                    <w:rPr>
                      <w:rFonts w:ascii="Helvetica" w:hAnsi="Helvetica" w:cs="Helvetica"/>
                      <w:lang w:eastAsia="ja-JP"/>
                    </w:rPr>
                  </w:rPrChange>
                </w:rPr>
                <w:delText>availability</w:delText>
              </w:r>
            </w:del>
          </w:p>
        </w:tc>
        <w:tc>
          <w:tcPr>
            <w:tcW w:w="6804" w:type="dxa"/>
          </w:tcPr>
          <w:p w14:paraId="173B665C" w14:textId="0CF70179" w:rsidR="00BD79FB" w:rsidRPr="004B23A3" w:rsidDel="009455B8" w:rsidRDefault="00BD79FB" w:rsidP="00B711C7">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del w:id="3945" w:author="i0806927" w:date="2016-03-31T10:40:00Z"/>
                <w:rFonts w:ascii="Helvetica" w:hAnsi="Helvetica" w:cs="Helvetica"/>
                <w:bCs/>
                <w:highlight w:val="yellow"/>
                <w:lang w:eastAsia="it-IT"/>
                <w:rPrChange w:id="3946" w:author="i0806927" w:date="2016-04-01T14:18:00Z">
                  <w:rPr>
                    <w:del w:id="3947" w:author="i0806927" w:date="2016-03-31T10:40:00Z"/>
                    <w:rFonts w:ascii="Helvetica" w:hAnsi="Helvetica" w:cs="Helvetica"/>
                    <w:bCs/>
                    <w:i/>
                    <w:color w:val="auto"/>
                    <w:spacing w:val="-4"/>
                    <w:kern w:val="1"/>
                    <w:sz w:val="18"/>
                    <w:lang w:eastAsia="it-IT"/>
                  </w:rPr>
                </w:rPrChange>
              </w:rPr>
            </w:pPr>
            <w:del w:id="3948" w:author="i0806927" w:date="2016-03-31T10:40:00Z">
              <w:r w:rsidRPr="004B23A3" w:rsidDel="009455B8">
                <w:rPr>
                  <w:rFonts w:ascii="Helvetica" w:hAnsi="Helvetica" w:cs="Helvetica"/>
                  <w:bCs/>
                  <w:highlight w:val="yellow"/>
                  <w:lang w:eastAsia="ja-JP"/>
                  <w:rPrChange w:id="3949" w:author="i0806927" w:date="2016-04-01T14:18:00Z">
                    <w:rPr>
                      <w:rFonts w:ascii="Helvetica" w:hAnsi="Helvetica" w:cs="Helvetica"/>
                      <w:bCs/>
                      <w:lang w:eastAsia="ja-JP"/>
                    </w:rPr>
                  </w:rPrChange>
                </w:rPr>
                <w:delText>Technical Eligibility result</w:delText>
              </w:r>
            </w:del>
          </w:p>
        </w:tc>
      </w:tr>
      <w:tr w:rsidR="00E07A18" w:rsidRPr="004B23A3" w:rsidDel="009455B8" w14:paraId="4B6CC37A" w14:textId="29E6B71B" w:rsidTr="00E07A18">
        <w:trPr>
          <w:cnfStyle w:val="000000100000" w:firstRow="0" w:lastRow="0" w:firstColumn="0" w:lastColumn="0" w:oddVBand="0" w:evenVBand="0" w:oddHBand="1" w:evenHBand="0" w:firstRowFirstColumn="0" w:firstRowLastColumn="0" w:lastRowFirstColumn="0" w:lastRowLastColumn="0"/>
          <w:del w:id="3950"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37B1EB5B" w14:textId="53C944E8" w:rsidR="00BD79FB" w:rsidRPr="004B23A3" w:rsidDel="009455B8" w:rsidRDefault="00E07A18" w:rsidP="00014AEA">
            <w:pPr>
              <w:keepNext/>
              <w:keepLines/>
              <w:suppressAutoHyphens/>
              <w:spacing w:before="140" w:after="200" w:line="220" w:lineRule="atLeast"/>
              <w:ind w:leftChars="100" w:left="200"/>
              <w:outlineLvl w:val="7"/>
              <w:rPr>
                <w:del w:id="3951" w:author="i0806927" w:date="2016-03-31T10:40:00Z"/>
                <w:rFonts w:ascii="Helvetica" w:hAnsi="Helvetica" w:cs="Helvetica"/>
                <w:b w:val="0"/>
                <w:highlight w:val="yellow"/>
                <w:lang w:eastAsia="ja-JP"/>
                <w:rPrChange w:id="3952" w:author="i0806927" w:date="2016-04-01T14:18:00Z">
                  <w:rPr>
                    <w:del w:id="3953" w:author="i0806927" w:date="2016-03-31T10:40:00Z"/>
                    <w:rFonts w:ascii="Helvetica" w:hAnsi="Helvetica" w:cs="Helvetica"/>
                    <w:b w:val="0"/>
                    <w:bCs w:val="0"/>
                    <w:i/>
                    <w:color w:val="auto"/>
                    <w:spacing w:val="-4"/>
                    <w:kern w:val="1"/>
                    <w:sz w:val="18"/>
                    <w:lang w:eastAsia="ja-JP"/>
                  </w:rPr>
                </w:rPrChange>
              </w:rPr>
            </w:pPr>
            <w:del w:id="3954" w:author="i0806927" w:date="2016-03-31T10:40:00Z">
              <w:r w:rsidRPr="004B23A3" w:rsidDel="009455B8">
                <w:rPr>
                  <w:rFonts w:ascii="Helvetica" w:hAnsi="Helvetica" w:cs="Helvetica"/>
                  <w:highlight w:val="yellow"/>
                  <w:lang w:eastAsia="ja-JP"/>
                  <w:rPrChange w:id="3955" w:author="i0806927" w:date="2016-04-01T14:18:00Z">
                    <w:rPr>
                      <w:rFonts w:ascii="Helvetica" w:hAnsi="Helvetica" w:cs="Helvetica"/>
                      <w:lang w:eastAsia="ja-JP"/>
                    </w:rPr>
                  </w:rPrChange>
                </w:rPr>
                <w:delText>productAvailability</w:delText>
              </w:r>
            </w:del>
          </w:p>
        </w:tc>
        <w:tc>
          <w:tcPr>
            <w:tcW w:w="6804" w:type="dxa"/>
          </w:tcPr>
          <w:p w14:paraId="3F9ED561" w14:textId="6B6557D0" w:rsidR="00BD79FB" w:rsidRPr="004B23A3" w:rsidDel="009455B8" w:rsidRDefault="003A321E" w:rsidP="00B711C7">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del w:id="3956" w:author="i0806927" w:date="2016-03-31T10:40:00Z"/>
                <w:rFonts w:ascii="Helvetica" w:hAnsi="Helvetica" w:cs="Helvetica"/>
                <w:bCs/>
                <w:highlight w:val="yellow"/>
                <w:lang w:eastAsia="ja-JP"/>
                <w:rPrChange w:id="3957" w:author="i0806927" w:date="2016-04-01T14:18:00Z">
                  <w:rPr>
                    <w:del w:id="3958" w:author="i0806927" w:date="2016-03-31T10:40:00Z"/>
                    <w:rFonts w:ascii="Helvetica" w:hAnsi="Helvetica" w:cs="Helvetica"/>
                    <w:bCs/>
                    <w:i/>
                    <w:color w:val="auto"/>
                    <w:spacing w:val="-4"/>
                    <w:kern w:val="1"/>
                    <w:sz w:val="18"/>
                    <w:lang w:eastAsia="ja-JP"/>
                  </w:rPr>
                </w:rPrChange>
              </w:rPr>
            </w:pPr>
            <w:del w:id="3959" w:author="i0806927" w:date="2016-03-31T10:40:00Z">
              <w:r w:rsidRPr="004B23A3" w:rsidDel="009455B8">
                <w:rPr>
                  <w:rFonts w:ascii="Helvetica" w:hAnsi="Helvetica" w:cs="Helvetica"/>
                  <w:bCs/>
                  <w:highlight w:val="yellow"/>
                  <w:lang w:eastAsia="ja-JP"/>
                  <w:rPrChange w:id="3960" w:author="i0806927" w:date="2016-04-01T14:18:00Z">
                    <w:rPr>
                      <w:rFonts w:ascii="Helvetica" w:hAnsi="Helvetica" w:cs="Helvetica"/>
                      <w:bCs/>
                      <w:lang w:eastAsia="ja-JP"/>
                    </w:rPr>
                  </w:rPrChange>
                </w:rPr>
                <w:delText>top-level product offerings based on the technology</w:delText>
              </w:r>
            </w:del>
          </w:p>
        </w:tc>
      </w:tr>
      <w:tr w:rsidR="00E07A18" w:rsidRPr="004B23A3" w14:paraId="3A962E5F" w14:textId="77777777" w:rsidTr="009455B8">
        <w:tc>
          <w:tcPr>
            <w:cnfStyle w:val="001000000000" w:firstRow="0" w:lastRow="0" w:firstColumn="1" w:lastColumn="0" w:oddVBand="0" w:evenVBand="0" w:oddHBand="0" w:evenHBand="0" w:firstRowFirstColumn="0" w:firstRowLastColumn="0" w:lastRowFirstColumn="0" w:lastRowLastColumn="0"/>
            <w:tcW w:w="3369" w:type="dxa"/>
            <w:tcPrChange w:id="3961" w:author="i0806927" w:date="2016-03-31T10:39:00Z">
              <w:tcPr>
                <w:tcW w:w="3369" w:type="dxa"/>
              </w:tcPr>
            </w:tcPrChange>
          </w:tcPr>
          <w:p w14:paraId="269405F9" w14:textId="0EFD77E9" w:rsidR="00BD79FB" w:rsidRPr="00CE6C71" w:rsidRDefault="00B350D3">
            <w:pPr>
              <w:rPr>
                <w:rFonts w:ascii="Helvetica" w:hAnsi="Helvetica" w:cs="Helvetica"/>
                <w:b w:val="0"/>
                <w:highlight w:val="yellow"/>
                <w:lang w:eastAsia="ja-JP"/>
                <w:rPrChange w:id="3962" w:author="i0806927" w:date="2016-04-04T15:43:00Z">
                  <w:rPr>
                    <w:rFonts w:ascii="Helvetica" w:hAnsi="Helvetica" w:cs="Helvetica"/>
                    <w:b w:val="0"/>
                    <w:bCs w:val="0"/>
                    <w:i/>
                    <w:color w:val="auto"/>
                    <w:spacing w:val="-4"/>
                    <w:kern w:val="1"/>
                    <w:sz w:val="18"/>
                    <w:lang w:eastAsia="ja-JP"/>
                  </w:rPr>
                </w:rPrChange>
              </w:rPr>
              <w:pPrChange w:id="3963" w:author="i0806927" w:date="2016-03-31T10:39:00Z">
                <w:pPr>
                  <w:keepNext/>
                  <w:keepLines/>
                  <w:suppressAutoHyphens/>
                  <w:spacing w:before="140" w:after="200" w:line="220" w:lineRule="atLeast"/>
                  <w:ind w:leftChars="200" w:left="400"/>
                  <w:outlineLvl w:val="7"/>
                </w:pPr>
              </w:pPrChange>
            </w:pPr>
            <w:r w:rsidRPr="00CE6C71">
              <w:rPr>
                <w:rFonts w:ascii="Helvetica" w:hAnsi="Helvetica" w:cs="Helvetica"/>
                <w:highlight w:val="yellow"/>
                <w:lang w:eastAsia="ja-JP"/>
                <w:rPrChange w:id="3964" w:author="i0806927" w:date="2016-04-04T15:43:00Z">
                  <w:rPr>
                    <w:rFonts w:ascii="Helvetica" w:hAnsi="Helvetica" w:cs="Helvetica"/>
                    <w:lang w:eastAsia="ja-JP"/>
                  </w:rPr>
                </w:rPrChange>
              </w:rPr>
              <w:t>p</w:t>
            </w:r>
            <w:r w:rsidR="00BD79FB" w:rsidRPr="00CE6C71">
              <w:rPr>
                <w:rFonts w:ascii="Helvetica" w:hAnsi="Helvetica" w:cs="Helvetica"/>
                <w:highlight w:val="yellow"/>
                <w:lang w:eastAsia="ja-JP"/>
                <w:rPrChange w:id="3965" w:author="i0806927" w:date="2016-04-04T15:43:00Z">
                  <w:rPr>
                    <w:rFonts w:ascii="Helvetica" w:hAnsi="Helvetica" w:cs="Helvetica"/>
                    <w:lang w:eastAsia="ja-JP"/>
                  </w:rPr>
                </w:rPrChange>
              </w:rPr>
              <w:t>roduct</w:t>
            </w:r>
            <w:r w:rsidR="00F01C8F" w:rsidRPr="00CE6C71">
              <w:rPr>
                <w:rFonts w:ascii="Helvetica" w:hAnsi="Helvetica" w:cs="Helvetica"/>
                <w:highlight w:val="yellow"/>
                <w:lang w:eastAsia="ja-JP"/>
                <w:rPrChange w:id="3966" w:author="i0806927" w:date="2016-04-04T15:43:00Z">
                  <w:rPr>
                    <w:rFonts w:ascii="Helvetica" w:hAnsi="Helvetica" w:cs="Helvetica"/>
                    <w:lang w:eastAsia="ja-JP"/>
                  </w:rPr>
                </w:rPrChange>
              </w:rPr>
              <w:t>Offering</w:t>
            </w:r>
            <w:ins w:id="3967" w:author="i0806927" w:date="2016-03-31T10:40:00Z">
              <w:r w:rsidR="009455B8" w:rsidRPr="00CE6C71">
                <w:rPr>
                  <w:rFonts w:ascii="Helvetica" w:hAnsi="Helvetica" w:cs="Helvetica"/>
                  <w:highlight w:val="yellow"/>
                  <w:lang w:eastAsia="ja-JP"/>
                  <w:rPrChange w:id="3968" w:author="i0806927" w:date="2016-04-04T15:43:00Z">
                    <w:rPr>
                      <w:rFonts w:ascii="Helvetica" w:hAnsi="Helvetica" w:cs="Helvetica"/>
                      <w:lang w:eastAsia="ja-JP"/>
                    </w:rPr>
                  </w:rPrChange>
                </w:rPr>
                <w:t>Specification</w:t>
              </w:r>
            </w:ins>
          </w:p>
        </w:tc>
        <w:tc>
          <w:tcPr>
            <w:tcW w:w="6804" w:type="dxa"/>
            <w:tcPrChange w:id="3969" w:author="i0806927" w:date="2016-03-31T10:39:00Z">
              <w:tcPr>
                <w:tcW w:w="6804" w:type="dxa"/>
              </w:tcPr>
            </w:tcPrChange>
          </w:tcPr>
          <w:p w14:paraId="17B5F574" w14:textId="77777777" w:rsidR="00BD79FB" w:rsidRPr="004B23A3" w:rsidRDefault="00BD79FB" w:rsidP="00B711C7">
            <w:p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ja-JP"/>
                <w:rPrChange w:id="3970" w:author="i0806927" w:date="2016-04-01T14:18:00Z">
                  <w:rPr>
                    <w:rFonts w:ascii="Helvetica" w:hAnsi="Helvetica" w:cs="Helvetica"/>
                    <w:bCs/>
                    <w:color w:val="auto"/>
                    <w:lang w:eastAsia="ja-JP"/>
                  </w:rPr>
                </w:rPrChange>
              </w:rPr>
            </w:pPr>
          </w:p>
        </w:tc>
      </w:tr>
      <w:tr w:rsidR="00E07A18" w:rsidRPr="004B23A3" w14:paraId="5E806CF6" w14:textId="77777777" w:rsidTr="00945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Change w:id="3971" w:author="i0806927" w:date="2016-03-31T10:39:00Z">
              <w:tcPr>
                <w:tcW w:w="3369" w:type="dxa"/>
              </w:tcPr>
            </w:tcPrChange>
          </w:tcPr>
          <w:p w14:paraId="2E7DB413" w14:textId="3EB48925" w:rsidR="00BD79FB" w:rsidRPr="00CE6C71" w:rsidRDefault="009455B8">
            <w:pPr>
              <w:ind w:leftChars="100" w:left="200"/>
              <w:cnfStyle w:val="001000100000" w:firstRow="0" w:lastRow="0" w:firstColumn="1" w:lastColumn="0" w:oddVBand="0" w:evenVBand="0" w:oddHBand="1" w:evenHBand="0" w:firstRowFirstColumn="0" w:firstRowLastColumn="0" w:lastRowFirstColumn="0" w:lastRowLastColumn="0"/>
              <w:rPr>
                <w:rFonts w:ascii="Helvetica" w:hAnsi="Helvetica" w:cs="Helvetica"/>
                <w:b w:val="0"/>
                <w:highlight w:val="yellow"/>
                <w:lang w:eastAsia="ja-JP"/>
                <w:rPrChange w:id="3972" w:author="i0806927" w:date="2016-04-04T15:43:00Z">
                  <w:rPr>
                    <w:rFonts w:ascii="Helvetica" w:hAnsi="Helvetica" w:cs="Helvetica"/>
                    <w:b w:val="0"/>
                    <w:bCs w:val="0"/>
                    <w:i/>
                    <w:color w:val="auto"/>
                    <w:spacing w:val="-4"/>
                    <w:kern w:val="1"/>
                    <w:sz w:val="18"/>
                    <w:lang w:eastAsia="ja-JP"/>
                  </w:rPr>
                </w:rPrChange>
              </w:rPr>
              <w:pPrChange w:id="3973" w:author="i0806927" w:date="2016-03-31T10:39:00Z">
                <w:pPr>
                  <w:keepNext/>
                  <w:keepLines/>
                  <w:suppressAutoHyphens/>
                  <w:spacing w:before="140" w:after="200" w:line="220" w:lineRule="atLeast"/>
                  <w:ind w:leftChars="300" w:left="600"/>
                  <w:outlineLvl w:val="7"/>
                  <w:cnfStyle w:val="001000100000" w:firstRow="0" w:lastRow="0" w:firstColumn="1" w:lastColumn="0" w:oddVBand="0" w:evenVBand="0" w:oddHBand="1" w:evenHBand="0" w:firstRowFirstColumn="0" w:firstRowLastColumn="0" w:lastRowFirstColumn="0" w:lastRowLastColumn="0"/>
                </w:pPr>
              </w:pPrChange>
            </w:pPr>
            <w:r w:rsidRPr="00CE6C71">
              <w:rPr>
                <w:rFonts w:ascii="Helvetica" w:hAnsi="Helvetica" w:cs="Helvetica"/>
                <w:highlight w:val="yellow"/>
                <w:lang w:eastAsia="ja-JP"/>
                <w:rPrChange w:id="3974" w:author="i0806927" w:date="2016-04-04T15:43:00Z">
                  <w:rPr>
                    <w:rFonts w:ascii="Helvetica" w:hAnsi="Helvetica" w:cs="Helvetica"/>
                    <w:lang w:eastAsia="ja-JP"/>
                  </w:rPr>
                </w:rPrChange>
              </w:rPr>
              <w:t>I</w:t>
            </w:r>
            <w:r w:rsidR="00BD79FB" w:rsidRPr="00CE6C71">
              <w:rPr>
                <w:rFonts w:ascii="Helvetica" w:hAnsi="Helvetica" w:cs="Helvetica"/>
                <w:highlight w:val="yellow"/>
                <w:lang w:eastAsia="ja-JP"/>
                <w:rPrChange w:id="3975" w:author="i0806927" w:date="2016-04-04T15:43:00Z">
                  <w:rPr>
                    <w:rFonts w:ascii="Helvetica" w:hAnsi="Helvetica" w:cs="Helvetica"/>
                    <w:lang w:eastAsia="ja-JP"/>
                  </w:rPr>
                </w:rPrChange>
              </w:rPr>
              <w:t>d</w:t>
            </w:r>
          </w:p>
        </w:tc>
        <w:tc>
          <w:tcPr>
            <w:tcW w:w="6804" w:type="dxa"/>
            <w:tcPrChange w:id="3976" w:author="i0806927" w:date="2016-03-31T10:39:00Z">
              <w:tcPr>
                <w:tcW w:w="6804" w:type="dxa"/>
              </w:tcPr>
            </w:tcPrChange>
          </w:tcPr>
          <w:p w14:paraId="27721445" w14:textId="28246928" w:rsidR="00BD79FB" w:rsidRPr="004B23A3" w:rsidRDefault="003A321E" w:rsidP="00B711C7">
            <w:pPr>
              <w:spacing w:after="200" w:line="276" w:lineRule="auto"/>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yellow"/>
                <w:lang w:eastAsia="ja-JP"/>
                <w:rPrChange w:id="3977" w:author="i0806927" w:date="2016-04-01T14:18:00Z">
                  <w:rPr>
                    <w:rFonts w:ascii="Helvetica" w:hAnsi="Helvetica" w:cs="Helvetica"/>
                    <w:bCs/>
                    <w:color w:val="auto"/>
                    <w:lang w:eastAsia="ja-JP"/>
                  </w:rPr>
                </w:rPrChange>
              </w:rPr>
            </w:pPr>
            <w:r w:rsidRPr="004B23A3">
              <w:rPr>
                <w:rFonts w:ascii="Helvetica" w:hAnsi="Helvetica" w:cs="Helvetica"/>
                <w:bCs/>
                <w:highlight w:val="yellow"/>
                <w:lang w:eastAsia="ja-JP"/>
                <w:rPrChange w:id="3978" w:author="i0806927" w:date="2016-04-01T14:18:00Z">
                  <w:rPr>
                    <w:rFonts w:ascii="Helvetica" w:hAnsi="Helvetica" w:cs="Helvetica"/>
                    <w:bCs/>
                    <w:lang w:eastAsia="ja-JP"/>
                  </w:rPr>
                </w:rPrChange>
              </w:rPr>
              <w:t>ID of the top level productOfferi</w:t>
            </w:r>
            <w:del w:id="3979" w:author="i0806927" w:date="2016-04-04T15:50:00Z">
              <w:r w:rsidRPr="004B23A3" w:rsidDel="00FA1F53">
                <w:rPr>
                  <w:rFonts w:ascii="Helvetica" w:hAnsi="Helvetica" w:cs="Helvetica"/>
                  <w:bCs/>
                  <w:highlight w:val="yellow"/>
                  <w:lang w:eastAsia="ja-JP"/>
                  <w:rPrChange w:id="3980" w:author="i0806927" w:date="2016-04-01T14:18:00Z">
                    <w:rPr>
                      <w:rFonts w:ascii="Helvetica" w:hAnsi="Helvetica" w:cs="Helvetica"/>
                      <w:bCs/>
                      <w:lang w:eastAsia="ja-JP"/>
                    </w:rPr>
                  </w:rPrChange>
                </w:rPr>
                <w:delText>,</w:delText>
              </w:r>
            </w:del>
            <w:r w:rsidRPr="004B23A3">
              <w:rPr>
                <w:rFonts w:ascii="Helvetica" w:hAnsi="Helvetica" w:cs="Helvetica"/>
                <w:bCs/>
                <w:highlight w:val="yellow"/>
                <w:lang w:eastAsia="ja-JP"/>
                <w:rPrChange w:id="3981" w:author="i0806927" w:date="2016-04-01T14:18:00Z">
                  <w:rPr>
                    <w:rFonts w:ascii="Helvetica" w:hAnsi="Helvetica" w:cs="Helvetica"/>
                    <w:bCs/>
                    <w:lang w:eastAsia="ja-JP"/>
                  </w:rPr>
                </w:rPrChange>
              </w:rPr>
              <w:t>ng</w:t>
            </w:r>
          </w:p>
        </w:tc>
      </w:tr>
      <w:tr w:rsidR="009455B8" w:rsidRPr="004B23A3" w14:paraId="12D2B6A0" w14:textId="77777777" w:rsidTr="009455B8">
        <w:trPr>
          <w:ins w:id="3982"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2EA02671" w14:textId="2EFE2DCE" w:rsidR="009455B8" w:rsidRPr="00CE6C71" w:rsidRDefault="009455B8" w:rsidP="009455B8">
            <w:pPr>
              <w:keepNext/>
              <w:keepLines/>
              <w:suppressAutoHyphens/>
              <w:spacing w:before="140" w:after="200" w:line="220" w:lineRule="atLeast"/>
              <w:ind w:leftChars="100" w:left="200"/>
              <w:outlineLvl w:val="7"/>
              <w:rPr>
                <w:ins w:id="3983" w:author="i0806927" w:date="2016-03-31T10:40:00Z"/>
                <w:rFonts w:ascii="Helvetica" w:hAnsi="Helvetica" w:cs="Helvetica"/>
                <w:b w:val="0"/>
                <w:highlight w:val="yellow"/>
                <w:lang w:eastAsia="ja-JP"/>
                <w:rPrChange w:id="3984" w:author="i0806927" w:date="2016-04-04T15:43:00Z">
                  <w:rPr>
                    <w:ins w:id="3985" w:author="i0806927" w:date="2016-03-31T10:40:00Z"/>
                    <w:rFonts w:ascii="Helvetica" w:hAnsi="Helvetica" w:cs="Helvetica"/>
                    <w:b w:val="0"/>
                    <w:bCs w:val="0"/>
                    <w:i/>
                    <w:color w:val="auto"/>
                    <w:spacing w:val="-4"/>
                    <w:kern w:val="1"/>
                    <w:sz w:val="18"/>
                    <w:lang w:eastAsia="ja-JP"/>
                  </w:rPr>
                </w:rPrChange>
              </w:rPr>
            </w:pPr>
            <w:ins w:id="3986" w:author="i0806927" w:date="2016-03-31T10:40:00Z">
              <w:r w:rsidRPr="00CE6C71">
                <w:rPr>
                  <w:rFonts w:ascii="Helvetica" w:hAnsi="Helvetica" w:cs="Helvetica"/>
                  <w:highlight w:val="yellow"/>
                  <w:lang w:eastAsia="ja-JP"/>
                  <w:rPrChange w:id="3987" w:author="i0806927" w:date="2016-04-04T15:43:00Z">
                    <w:rPr>
                      <w:rFonts w:ascii="Helvetica" w:hAnsi="Helvetica" w:cs="Helvetica"/>
                      <w:lang w:eastAsia="ja-JP"/>
                    </w:rPr>
                  </w:rPrChange>
                </w:rPr>
                <w:t>productOfferingCategoryId</w:t>
              </w:r>
            </w:ins>
          </w:p>
        </w:tc>
        <w:tc>
          <w:tcPr>
            <w:tcW w:w="6804" w:type="dxa"/>
          </w:tcPr>
          <w:p w14:paraId="50EF9923" w14:textId="5BE45D43" w:rsidR="009455B8" w:rsidRPr="004B23A3" w:rsidRDefault="009F6141" w:rsidP="00014AEA">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3988" w:author="i0806927" w:date="2016-03-31T10:40:00Z"/>
                <w:rFonts w:ascii="Helvetica" w:hAnsi="Helvetica" w:cs="Helvetica"/>
                <w:bCs/>
                <w:highlight w:val="yellow"/>
                <w:lang w:eastAsia="ja-JP"/>
                <w:rPrChange w:id="3989" w:author="i0806927" w:date="2016-04-01T14:18:00Z">
                  <w:rPr>
                    <w:ins w:id="3990" w:author="i0806927" w:date="2016-03-31T10:40:00Z"/>
                    <w:rFonts w:ascii="Helvetica" w:hAnsi="Helvetica" w:cs="Helvetica"/>
                    <w:bCs/>
                    <w:i/>
                    <w:color w:val="auto"/>
                    <w:spacing w:val="-4"/>
                    <w:kern w:val="1"/>
                    <w:sz w:val="18"/>
                    <w:lang w:eastAsia="ja-JP"/>
                  </w:rPr>
                </w:rPrChange>
              </w:rPr>
            </w:pPr>
            <w:ins w:id="3991" w:author="i0806927" w:date="2016-03-31T19:44:00Z">
              <w:r w:rsidRPr="004B23A3">
                <w:rPr>
                  <w:rFonts w:ascii="Helvetica" w:hAnsi="Helvetica" w:cs="Helvetica"/>
                  <w:bCs/>
                  <w:highlight w:val="yellow"/>
                  <w:lang w:eastAsia="ja-JP"/>
                  <w:rPrChange w:id="3992" w:author="i0806927" w:date="2016-04-01T14:18:00Z">
                    <w:rPr>
                      <w:rFonts w:ascii="Helvetica" w:hAnsi="Helvetica" w:cs="Helvetica"/>
                      <w:bCs/>
                      <w:lang w:eastAsia="ja-JP"/>
                    </w:rPr>
                  </w:rPrChange>
                </w:rPr>
                <w:t xml:space="preserve">Unique </w:t>
              </w:r>
            </w:ins>
            <w:ins w:id="3993" w:author="i0806927" w:date="2016-03-31T19:45:00Z">
              <w:r w:rsidRPr="004B23A3">
                <w:rPr>
                  <w:rFonts w:ascii="Helvetica" w:hAnsi="Helvetica" w:cs="Helvetica"/>
                  <w:bCs/>
                  <w:highlight w:val="yellow"/>
                  <w:lang w:eastAsia="ja-JP"/>
                  <w:rPrChange w:id="3994" w:author="i0806927" w:date="2016-04-01T14:18:00Z">
                    <w:rPr>
                      <w:rFonts w:ascii="Helvetica" w:hAnsi="Helvetica" w:cs="Helvetica"/>
                      <w:bCs/>
                      <w:lang w:eastAsia="ja-JP"/>
                    </w:rPr>
                  </w:rPrChange>
                </w:rPr>
                <w:t>identifier for productOfferingCategory</w:t>
              </w:r>
            </w:ins>
          </w:p>
        </w:tc>
      </w:tr>
      <w:tr w:rsidR="009455B8" w:rsidRPr="004B23A3" w14:paraId="63B54903" w14:textId="77777777" w:rsidTr="009455B8">
        <w:trPr>
          <w:cnfStyle w:val="000000100000" w:firstRow="0" w:lastRow="0" w:firstColumn="0" w:lastColumn="0" w:oddVBand="0" w:evenVBand="0" w:oddHBand="1" w:evenHBand="0" w:firstRowFirstColumn="0" w:firstRowLastColumn="0" w:lastRowFirstColumn="0" w:lastRowLastColumn="0"/>
          <w:ins w:id="3995" w:author="i0806927" w:date="2016-03-31T10:41:00Z"/>
        </w:trPr>
        <w:tc>
          <w:tcPr>
            <w:cnfStyle w:val="001000000000" w:firstRow="0" w:lastRow="0" w:firstColumn="1" w:lastColumn="0" w:oddVBand="0" w:evenVBand="0" w:oddHBand="0" w:evenHBand="0" w:firstRowFirstColumn="0" w:firstRowLastColumn="0" w:lastRowFirstColumn="0" w:lastRowLastColumn="0"/>
            <w:tcW w:w="3369" w:type="dxa"/>
          </w:tcPr>
          <w:p w14:paraId="4536C30D" w14:textId="020F10AF" w:rsidR="009455B8" w:rsidRPr="00CE6C71" w:rsidRDefault="009455B8" w:rsidP="009455B8">
            <w:pPr>
              <w:keepNext/>
              <w:keepLines/>
              <w:suppressAutoHyphens/>
              <w:spacing w:before="140" w:after="200" w:line="220" w:lineRule="atLeast"/>
              <w:ind w:leftChars="100" w:left="200"/>
              <w:outlineLvl w:val="7"/>
              <w:rPr>
                <w:ins w:id="3996" w:author="i0806927" w:date="2016-03-31T10:41:00Z"/>
                <w:rFonts w:ascii="Helvetica" w:hAnsi="Helvetica" w:cs="Helvetica"/>
                <w:b w:val="0"/>
                <w:highlight w:val="yellow"/>
                <w:lang w:eastAsia="ja-JP"/>
                <w:rPrChange w:id="3997" w:author="i0806927" w:date="2016-04-04T15:43:00Z">
                  <w:rPr>
                    <w:ins w:id="3998" w:author="i0806927" w:date="2016-03-31T10:41:00Z"/>
                    <w:rFonts w:ascii="Helvetica" w:hAnsi="Helvetica" w:cs="Helvetica"/>
                    <w:b w:val="0"/>
                    <w:bCs w:val="0"/>
                    <w:i/>
                    <w:color w:val="auto"/>
                    <w:spacing w:val="-4"/>
                    <w:kern w:val="1"/>
                    <w:sz w:val="18"/>
                    <w:lang w:eastAsia="ja-JP"/>
                  </w:rPr>
                </w:rPrChange>
              </w:rPr>
            </w:pPr>
            <w:ins w:id="3999" w:author="i0806927" w:date="2016-03-31T10:41:00Z">
              <w:r w:rsidRPr="00CE6C71">
                <w:rPr>
                  <w:rFonts w:ascii="Helvetica" w:hAnsi="Helvetica" w:cs="Helvetica"/>
                  <w:highlight w:val="yellow"/>
                  <w:lang w:eastAsia="ja-JP"/>
                  <w:rPrChange w:id="4000" w:author="i0806927" w:date="2016-04-04T15:43:00Z">
                    <w:rPr>
                      <w:rFonts w:ascii="Helvetica" w:hAnsi="Helvetica" w:cs="Helvetica"/>
                      <w:lang w:eastAsia="ja-JP"/>
                    </w:rPr>
                  </w:rPrChange>
                </w:rPr>
                <w:t>productCharacteristic</w:t>
              </w:r>
            </w:ins>
          </w:p>
        </w:tc>
        <w:tc>
          <w:tcPr>
            <w:tcW w:w="6804" w:type="dxa"/>
          </w:tcPr>
          <w:p w14:paraId="60E59C97" w14:textId="77777777" w:rsidR="009455B8" w:rsidRPr="004B23A3" w:rsidRDefault="009455B8" w:rsidP="00014AEA">
            <w:pPr>
              <w:spacing w:after="200" w:line="276" w:lineRule="auto"/>
              <w:cnfStyle w:val="000000100000" w:firstRow="0" w:lastRow="0" w:firstColumn="0" w:lastColumn="0" w:oddVBand="0" w:evenVBand="0" w:oddHBand="1" w:evenHBand="0" w:firstRowFirstColumn="0" w:firstRowLastColumn="0" w:lastRowFirstColumn="0" w:lastRowLastColumn="0"/>
              <w:rPr>
                <w:ins w:id="4001" w:author="i0806927" w:date="2016-03-31T10:41:00Z"/>
                <w:rFonts w:ascii="Helvetica" w:hAnsi="Helvetica" w:cs="Helvetica"/>
                <w:bCs/>
                <w:highlight w:val="yellow"/>
                <w:lang w:eastAsia="ja-JP"/>
                <w:rPrChange w:id="4002" w:author="i0806927" w:date="2016-04-01T14:18:00Z">
                  <w:rPr>
                    <w:ins w:id="4003" w:author="i0806927" w:date="2016-03-31T10:41:00Z"/>
                    <w:rFonts w:ascii="Helvetica" w:hAnsi="Helvetica" w:cs="Helvetica"/>
                    <w:bCs/>
                    <w:color w:val="auto"/>
                    <w:lang w:eastAsia="ja-JP"/>
                  </w:rPr>
                </w:rPrChange>
              </w:rPr>
            </w:pPr>
          </w:p>
        </w:tc>
      </w:tr>
      <w:tr w:rsidR="009455B8" w:rsidRPr="004B23A3" w14:paraId="722F89F1" w14:textId="77777777" w:rsidTr="009455B8">
        <w:trPr>
          <w:ins w:id="4004" w:author="i0806927" w:date="2016-03-31T10:41:00Z"/>
        </w:trPr>
        <w:tc>
          <w:tcPr>
            <w:cnfStyle w:val="001000000000" w:firstRow="0" w:lastRow="0" w:firstColumn="1" w:lastColumn="0" w:oddVBand="0" w:evenVBand="0" w:oddHBand="0" w:evenHBand="0" w:firstRowFirstColumn="0" w:firstRowLastColumn="0" w:lastRowFirstColumn="0" w:lastRowLastColumn="0"/>
            <w:tcW w:w="3369" w:type="dxa"/>
          </w:tcPr>
          <w:p w14:paraId="3CBED11B" w14:textId="3186A6FC" w:rsidR="009455B8" w:rsidRPr="00CE6C71" w:rsidRDefault="009F6141">
            <w:pPr>
              <w:ind w:leftChars="200" w:left="400"/>
              <w:rPr>
                <w:ins w:id="4005" w:author="i0806927" w:date="2016-03-31T10:41:00Z"/>
                <w:rFonts w:ascii="Helvetica" w:hAnsi="Helvetica" w:cs="Helvetica"/>
                <w:b w:val="0"/>
                <w:highlight w:val="yellow"/>
                <w:lang w:eastAsia="ja-JP"/>
                <w:rPrChange w:id="4006" w:author="i0806927" w:date="2016-04-04T15:43:00Z">
                  <w:rPr>
                    <w:ins w:id="4007" w:author="i0806927" w:date="2016-03-31T10:41:00Z"/>
                    <w:rFonts w:ascii="Helvetica" w:hAnsi="Helvetica" w:cs="Helvetica"/>
                    <w:b w:val="0"/>
                    <w:bCs w:val="0"/>
                    <w:color w:val="auto"/>
                    <w:lang w:eastAsia="ja-JP"/>
                  </w:rPr>
                </w:rPrChange>
              </w:rPr>
              <w:pPrChange w:id="4008" w:author="i0806927" w:date="2016-03-31T10:41:00Z">
                <w:pPr>
                  <w:spacing w:after="200" w:line="276" w:lineRule="auto"/>
                  <w:ind w:leftChars="100" w:left="200"/>
                </w:pPr>
              </w:pPrChange>
            </w:pPr>
            <w:ins w:id="4009" w:author="i0806927" w:date="2016-03-31T19:44:00Z">
              <w:r w:rsidRPr="00CE6C71">
                <w:rPr>
                  <w:rFonts w:ascii="Helvetica" w:hAnsi="Helvetica" w:cs="Helvetica"/>
                  <w:highlight w:val="yellow"/>
                  <w:lang w:eastAsia="ja-JP"/>
                  <w:rPrChange w:id="4010" w:author="i0806927" w:date="2016-04-04T15:43:00Z">
                    <w:rPr>
                      <w:rFonts w:ascii="Helvetica" w:hAnsi="Helvetica" w:cs="Helvetica"/>
                      <w:lang w:eastAsia="ja-JP"/>
                    </w:rPr>
                  </w:rPrChange>
                </w:rPr>
                <w:t>i</w:t>
              </w:r>
            </w:ins>
            <w:ins w:id="4011" w:author="i0806927" w:date="2016-03-31T10:41:00Z">
              <w:r w:rsidR="009455B8" w:rsidRPr="00CE6C71">
                <w:rPr>
                  <w:rFonts w:ascii="Helvetica" w:hAnsi="Helvetica" w:cs="Helvetica"/>
                  <w:highlight w:val="yellow"/>
                  <w:lang w:eastAsia="ja-JP"/>
                  <w:rPrChange w:id="4012" w:author="i0806927" w:date="2016-04-04T15:43:00Z">
                    <w:rPr>
                      <w:rFonts w:ascii="Helvetica" w:hAnsi="Helvetica" w:cs="Helvetica"/>
                      <w:lang w:eastAsia="ja-JP"/>
                    </w:rPr>
                  </w:rPrChange>
                </w:rPr>
                <w:t>d</w:t>
              </w:r>
            </w:ins>
          </w:p>
        </w:tc>
        <w:tc>
          <w:tcPr>
            <w:tcW w:w="6804" w:type="dxa"/>
          </w:tcPr>
          <w:p w14:paraId="7F68CA8D" w14:textId="7DC8F235" w:rsidR="009455B8" w:rsidRPr="004B23A3" w:rsidRDefault="009F6141" w:rsidP="00014AEA">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4013" w:author="i0806927" w:date="2016-03-31T10:41:00Z"/>
                <w:rFonts w:ascii="Helvetica" w:hAnsi="Helvetica" w:cs="Helvetica"/>
                <w:bCs/>
                <w:highlight w:val="yellow"/>
                <w:lang w:eastAsia="ja-JP"/>
                <w:rPrChange w:id="4014" w:author="i0806927" w:date="2016-04-01T14:18:00Z">
                  <w:rPr>
                    <w:ins w:id="4015" w:author="i0806927" w:date="2016-03-31T10:41:00Z"/>
                    <w:rFonts w:ascii="Helvetica" w:hAnsi="Helvetica" w:cs="Helvetica"/>
                    <w:bCs/>
                    <w:i/>
                    <w:color w:val="auto"/>
                    <w:spacing w:val="-4"/>
                    <w:kern w:val="1"/>
                    <w:sz w:val="18"/>
                    <w:lang w:eastAsia="ja-JP"/>
                  </w:rPr>
                </w:rPrChange>
              </w:rPr>
            </w:pPr>
            <w:ins w:id="4016" w:author="i0806927" w:date="2016-03-31T19:44:00Z">
              <w:r w:rsidRPr="004B23A3">
                <w:rPr>
                  <w:rFonts w:ascii="Helvetica" w:hAnsi="Helvetica" w:cs="Helvetica"/>
                  <w:bCs/>
                  <w:highlight w:val="yellow"/>
                  <w:lang w:eastAsia="ja-JP"/>
                  <w:rPrChange w:id="4017" w:author="i0806927" w:date="2016-04-01T14:18:00Z">
                    <w:rPr>
                      <w:rFonts w:ascii="Helvetica" w:hAnsi="Helvetica" w:cs="Helvetica"/>
                      <w:bCs/>
                      <w:lang w:eastAsia="ja-JP"/>
                    </w:rPr>
                  </w:rPrChange>
                </w:rPr>
                <w:t>Unique identifier for productCharacteristic</w:t>
              </w:r>
            </w:ins>
          </w:p>
        </w:tc>
      </w:tr>
      <w:tr w:rsidR="009455B8" w:rsidRPr="004B23A3" w14:paraId="3D91163E" w14:textId="77777777" w:rsidTr="009455B8">
        <w:trPr>
          <w:cnfStyle w:val="000000100000" w:firstRow="0" w:lastRow="0" w:firstColumn="0" w:lastColumn="0" w:oddVBand="0" w:evenVBand="0" w:oddHBand="1" w:evenHBand="0" w:firstRowFirstColumn="0" w:firstRowLastColumn="0" w:lastRowFirstColumn="0" w:lastRowLastColumn="0"/>
          <w:ins w:id="4018" w:author="i0806927" w:date="2016-03-31T10:41:00Z"/>
        </w:trPr>
        <w:tc>
          <w:tcPr>
            <w:cnfStyle w:val="001000000000" w:firstRow="0" w:lastRow="0" w:firstColumn="1" w:lastColumn="0" w:oddVBand="0" w:evenVBand="0" w:oddHBand="0" w:evenHBand="0" w:firstRowFirstColumn="0" w:firstRowLastColumn="0" w:lastRowFirstColumn="0" w:lastRowLastColumn="0"/>
            <w:tcW w:w="3369" w:type="dxa"/>
          </w:tcPr>
          <w:p w14:paraId="24CBD305" w14:textId="7ECEB4E9" w:rsidR="009455B8" w:rsidRPr="00CE6C71" w:rsidRDefault="009455B8">
            <w:pPr>
              <w:ind w:leftChars="200" w:left="400"/>
              <w:rPr>
                <w:ins w:id="4019" w:author="i0806927" w:date="2016-03-31T10:41:00Z"/>
                <w:rFonts w:ascii="Helvetica" w:hAnsi="Helvetica" w:cs="Helvetica"/>
                <w:b w:val="0"/>
                <w:highlight w:val="yellow"/>
                <w:lang w:eastAsia="ja-JP"/>
                <w:rPrChange w:id="4020" w:author="i0806927" w:date="2016-04-04T15:43:00Z">
                  <w:rPr>
                    <w:ins w:id="4021" w:author="i0806927" w:date="2016-03-31T10:41:00Z"/>
                    <w:rFonts w:ascii="Helvetica" w:hAnsi="Helvetica" w:cs="Helvetica"/>
                    <w:b w:val="0"/>
                    <w:bCs w:val="0"/>
                    <w:color w:val="auto"/>
                    <w:lang w:eastAsia="ja-JP"/>
                  </w:rPr>
                </w:rPrChange>
              </w:rPr>
              <w:pPrChange w:id="4022" w:author="i0806927" w:date="2016-03-31T10:41:00Z">
                <w:pPr>
                  <w:spacing w:after="200" w:line="276" w:lineRule="auto"/>
                  <w:ind w:leftChars="100" w:left="200"/>
                </w:pPr>
              </w:pPrChange>
            </w:pPr>
            <w:ins w:id="4023" w:author="i0806927" w:date="2016-03-31T10:41:00Z">
              <w:r w:rsidRPr="00CE6C71">
                <w:rPr>
                  <w:rFonts w:ascii="Helvetica" w:hAnsi="Helvetica" w:cs="Helvetica"/>
                  <w:highlight w:val="yellow"/>
                  <w:lang w:eastAsia="ja-JP"/>
                  <w:rPrChange w:id="4024" w:author="i0806927" w:date="2016-04-04T15:43:00Z">
                    <w:rPr>
                      <w:rFonts w:ascii="Helvetica" w:hAnsi="Helvetica" w:cs="Helvetica"/>
                      <w:lang w:eastAsia="ja-JP"/>
                    </w:rPr>
                  </w:rPrChange>
                </w:rPr>
                <w:t>value</w:t>
              </w:r>
            </w:ins>
          </w:p>
        </w:tc>
        <w:tc>
          <w:tcPr>
            <w:tcW w:w="6804" w:type="dxa"/>
          </w:tcPr>
          <w:p w14:paraId="3A6B3305" w14:textId="2745A6B3" w:rsidR="009455B8" w:rsidRPr="004B23A3" w:rsidRDefault="009F6141" w:rsidP="00014AEA">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4025" w:author="i0806927" w:date="2016-03-31T10:41:00Z"/>
                <w:rFonts w:ascii="Helvetica" w:hAnsi="Helvetica" w:cs="Helvetica"/>
                <w:bCs/>
                <w:highlight w:val="yellow"/>
                <w:lang w:eastAsia="ja-JP"/>
                <w:rPrChange w:id="4026" w:author="i0806927" w:date="2016-04-01T14:18:00Z">
                  <w:rPr>
                    <w:ins w:id="4027" w:author="i0806927" w:date="2016-03-31T10:41:00Z"/>
                    <w:rFonts w:ascii="Helvetica" w:hAnsi="Helvetica" w:cs="Helvetica"/>
                    <w:bCs/>
                    <w:i/>
                    <w:color w:val="auto"/>
                    <w:spacing w:val="-4"/>
                    <w:kern w:val="1"/>
                    <w:sz w:val="18"/>
                    <w:lang w:eastAsia="ja-JP"/>
                  </w:rPr>
                </w:rPrChange>
              </w:rPr>
            </w:pPr>
            <w:ins w:id="4028" w:author="i0806927" w:date="2016-03-31T19:45:00Z">
              <w:r w:rsidRPr="004B23A3">
                <w:rPr>
                  <w:rFonts w:ascii="Helvetica" w:hAnsi="Helvetica" w:cs="Helvetica"/>
                  <w:bCs/>
                  <w:highlight w:val="yellow"/>
                  <w:lang w:eastAsia="ja-JP"/>
                  <w:rPrChange w:id="4029" w:author="i0806927" w:date="2016-04-01T14:18:00Z">
                    <w:rPr>
                      <w:rFonts w:ascii="Helvetica" w:hAnsi="Helvetica" w:cs="Helvetica"/>
                      <w:bCs/>
                      <w:lang w:eastAsia="ja-JP"/>
                    </w:rPr>
                  </w:rPrChange>
                </w:rPr>
                <w:t>The value for productCharacteristic in this productOffering</w:t>
              </w:r>
            </w:ins>
          </w:p>
        </w:tc>
      </w:tr>
      <w:tr w:rsidR="00E07A18" w:rsidRPr="004B23A3" w14:paraId="67A38EB6" w14:textId="77777777" w:rsidTr="009455B8">
        <w:tc>
          <w:tcPr>
            <w:cnfStyle w:val="001000000000" w:firstRow="0" w:lastRow="0" w:firstColumn="1" w:lastColumn="0" w:oddVBand="0" w:evenVBand="0" w:oddHBand="0" w:evenHBand="0" w:firstRowFirstColumn="0" w:firstRowLastColumn="0" w:lastRowFirstColumn="0" w:lastRowLastColumn="0"/>
            <w:tcW w:w="3369" w:type="dxa"/>
            <w:tcPrChange w:id="4030" w:author="i0806927" w:date="2016-03-31T10:39:00Z">
              <w:tcPr>
                <w:tcW w:w="3369" w:type="dxa"/>
              </w:tcPr>
            </w:tcPrChange>
          </w:tcPr>
          <w:p w14:paraId="7FE107A8" w14:textId="198D2DF4" w:rsidR="00BD79FB" w:rsidRPr="00CE6C71" w:rsidRDefault="00B350D3">
            <w:pPr>
              <w:ind w:leftChars="100" w:left="200"/>
              <w:rPr>
                <w:rFonts w:ascii="Helvetica" w:hAnsi="Helvetica" w:cs="Helvetica"/>
                <w:b w:val="0"/>
                <w:highlight w:val="yellow"/>
                <w:lang w:eastAsia="ja-JP"/>
                <w:rPrChange w:id="4031" w:author="i0806927" w:date="2016-04-04T15:43:00Z">
                  <w:rPr>
                    <w:rFonts w:ascii="Helvetica" w:hAnsi="Helvetica" w:cs="Helvetica"/>
                    <w:b w:val="0"/>
                    <w:bCs w:val="0"/>
                    <w:color w:val="auto"/>
                    <w:lang w:eastAsia="ja-JP"/>
                  </w:rPr>
                </w:rPrChange>
              </w:rPr>
              <w:pPrChange w:id="4032" w:author="i0806927" w:date="2016-03-31T10:39:00Z">
                <w:pPr>
                  <w:spacing w:after="200" w:line="276" w:lineRule="auto"/>
                  <w:ind w:leftChars="300" w:left="600"/>
                </w:pPr>
              </w:pPrChange>
            </w:pPr>
            <w:del w:id="4033" w:author="i0806927" w:date="2016-03-31T10:41:00Z">
              <w:r w:rsidRPr="00CE6C71" w:rsidDel="009455B8">
                <w:rPr>
                  <w:rFonts w:ascii="Helvetica" w:hAnsi="Helvetica" w:cs="Helvetica"/>
                  <w:highlight w:val="yellow"/>
                  <w:lang w:eastAsia="ja-JP"/>
                  <w:rPrChange w:id="4034" w:author="i0806927" w:date="2016-04-04T15:43:00Z">
                    <w:rPr>
                      <w:rFonts w:ascii="Helvetica" w:hAnsi="Helvetica" w:cs="Helvetica"/>
                      <w:lang w:eastAsia="ja-JP"/>
                    </w:rPr>
                  </w:rPrChange>
                </w:rPr>
                <w:delText>a</w:delText>
              </w:r>
              <w:r w:rsidR="00BD79FB" w:rsidRPr="00CE6C71" w:rsidDel="009455B8">
                <w:rPr>
                  <w:rFonts w:ascii="Helvetica" w:hAnsi="Helvetica" w:cs="Helvetica"/>
                  <w:highlight w:val="yellow"/>
                  <w:lang w:eastAsia="ja-JP"/>
                  <w:rPrChange w:id="4035" w:author="i0806927" w:date="2016-04-04T15:43:00Z">
                    <w:rPr>
                      <w:rFonts w:ascii="Helvetica" w:hAnsi="Helvetica" w:cs="Helvetica"/>
                      <w:lang w:eastAsia="ja-JP"/>
                    </w:rPr>
                  </w:rPrChange>
                </w:rPr>
                <w:delText>vailability</w:delText>
              </w:r>
            </w:del>
            <w:ins w:id="4036" w:author="i0806927" w:date="2016-03-31T10:41:00Z">
              <w:r w:rsidR="009455B8" w:rsidRPr="00CE6C71">
                <w:rPr>
                  <w:rFonts w:ascii="Helvetica" w:hAnsi="Helvetica" w:cs="Helvetica"/>
                  <w:highlight w:val="yellow"/>
                  <w:lang w:eastAsia="ja-JP"/>
                  <w:rPrChange w:id="4037" w:author="i0806927" w:date="2016-04-04T15:43:00Z">
                    <w:rPr>
                      <w:rFonts w:ascii="Helvetica" w:hAnsi="Helvetica" w:cs="Helvetica"/>
                      <w:lang w:eastAsia="ja-JP"/>
                    </w:rPr>
                  </w:rPrChange>
                </w:rPr>
                <w:t>orderFeasibilityCheck</w:t>
              </w:r>
            </w:ins>
          </w:p>
        </w:tc>
        <w:tc>
          <w:tcPr>
            <w:tcW w:w="6804" w:type="dxa"/>
            <w:tcPrChange w:id="4038" w:author="i0806927" w:date="2016-03-31T10:39:00Z">
              <w:tcPr>
                <w:tcW w:w="6804" w:type="dxa"/>
              </w:tcPr>
            </w:tcPrChange>
          </w:tcPr>
          <w:p w14:paraId="76EFC69E" w14:textId="104B93AF" w:rsidR="00BD79FB" w:rsidRPr="004B23A3" w:rsidRDefault="00E07A18" w:rsidP="00014AEA">
            <w:pPr>
              <w:spacing w:after="200" w:line="276" w:lineRule="auto"/>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ja-JP"/>
                <w:rPrChange w:id="4039" w:author="i0806927" w:date="2016-04-01T14:18:00Z">
                  <w:rPr>
                    <w:rFonts w:ascii="Helvetica" w:hAnsi="Helvetica" w:cs="Helvetica"/>
                    <w:bCs/>
                    <w:color w:val="auto"/>
                    <w:lang w:eastAsia="ja-JP"/>
                  </w:rPr>
                </w:rPrChange>
              </w:rPr>
            </w:pPr>
            <w:r w:rsidRPr="004B23A3">
              <w:rPr>
                <w:rFonts w:ascii="Helvetica" w:hAnsi="Helvetica" w:cs="Helvetica"/>
                <w:bCs/>
                <w:highlight w:val="yellow"/>
                <w:lang w:eastAsia="ja-JP"/>
                <w:rPrChange w:id="4040" w:author="i0806927" w:date="2016-04-01T14:18:00Z">
                  <w:rPr>
                    <w:rFonts w:ascii="Helvetica" w:hAnsi="Helvetica" w:cs="Helvetica"/>
                    <w:bCs/>
                    <w:lang w:eastAsia="ja-JP"/>
                  </w:rPr>
                </w:rPrChange>
              </w:rPr>
              <w:t xml:space="preserve">Commercial and </w:t>
            </w:r>
            <w:r w:rsidR="003A321E" w:rsidRPr="004B23A3">
              <w:rPr>
                <w:rFonts w:ascii="Helvetica" w:hAnsi="Helvetica" w:cs="Helvetica"/>
                <w:bCs/>
                <w:highlight w:val="yellow"/>
                <w:lang w:eastAsia="ja-JP"/>
                <w:rPrChange w:id="4041" w:author="i0806927" w:date="2016-04-01T14:18:00Z">
                  <w:rPr>
                    <w:rFonts w:ascii="Helvetica" w:hAnsi="Helvetica" w:cs="Helvetica"/>
                    <w:bCs/>
                    <w:lang w:eastAsia="ja-JP"/>
                  </w:rPr>
                </w:rPrChange>
              </w:rPr>
              <w:t xml:space="preserve">Technical eligibility result for this offer: </w:t>
            </w:r>
          </w:p>
        </w:tc>
      </w:tr>
      <w:tr w:rsidR="00E07A18" w:rsidRPr="004B23A3" w14:paraId="2AAB3D6C"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68147BB" w14:textId="6630B9E5" w:rsidR="00570A27" w:rsidRPr="00CE6C71" w:rsidRDefault="00937BD8">
            <w:pPr>
              <w:ind w:leftChars="200" w:left="400"/>
              <w:rPr>
                <w:rFonts w:ascii="Helvetica" w:hAnsi="Helvetica" w:cs="Helvetica"/>
                <w:b w:val="0"/>
                <w:highlight w:val="yellow"/>
                <w:lang w:eastAsia="ja-JP"/>
                <w:rPrChange w:id="4042" w:author="i0806927" w:date="2016-04-04T15:43:00Z">
                  <w:rPr>
                    <w:rFonts w:ascii="Helvetica" w:hAnsi="Helvetica" w:cs="Helvetica"/>
                    <w:b w:val="0"/>
                    <w:bCs w:val="0"/>
                    <w:color w:val="auto"/>
                    <w:lang w:eastAsia="ja-JP"/>
                  </w:rPr>
                </w:rPrChange>
              </w:rPr>
              <w:pPrChange w:id="4043" w:author="i0806927" w:date="2016-03-31T10:42:00Z">
                <w:pPr>
                  <w:spacing w:after="200" w:line="276" w:lineRule="auto"/>
                  <w:ind w:leftChars="100" w:left="200"/>
                </w:pPr>
              </w:pPrChange>
            </w:pPr>
            <w:ins w:id="4044" w:author="i0806927" w:date="2016-03-31T10:42:00Z">
              <w:r w:rsidRPr="00CE6C71">
                <w:rPr>
                  <w:rFonts w:ascii="Helvetica" w:hAnsi="Helvetica" w:cs="Helvetica"/>
                  <w:highlight w:val="yellow"/>
                  <w:lang w:eastAsia="ja-JP"/>
                  <w:rPrChange w:id="4045" w:author="i0806927" w:date="2016-04-04T15:43:00Z">
                    <w:rPr>
                      <w:rFonts w:ascii="Helvetica" w:hAnsi="Helvetica" w:cs="Helvetica"/>
                      <w:lang w:eastAsia="ja-JP"/>
                    </w:rPr>
                  </w:rPrChange>
                </w:rPr>
                <w:t>eligibilityResult</w:t>
              </w:r>
            </w:ins>
            <w:del w:id="4046" w:author="i0806927" w:date="2016-03-31T10:42:00Z">
              <w:r w:rsidR="00B16EB5" w:rsidRPr="00CE6C71" w:rsidDel="009455B8">
                <w:rPr>
                  <w:rFonts w:ascii="Helvetica" w:hAnsi="Helvetica" w:cs="Helvetica"/>
                  <w:highlight w:val="yellow"/>
                  <w:lang w:eastAsia="ja-JP"/>
                  <w:rPrChange w:id="4047" w:author="i0806927" w:date="2016-04-04T15:43:00Z">
                    <w:rPr>
                      <w:rFonts w:ascii="Helvetica" w:hAnsi="Helvetica" w:cs="Helvetica"/>
                      <w:lang w:eastAsia="ja-JP"/>
                    </w:rPr>
                  </w:rPrChange>
                </w:rPr>
                <w:delText>relatedParty</w:delText>
              </w:r>
            </w:del>
          </w:p>
        </w:tc>
        <w:tc>
          <w:tcPr>
            <w:tcW w:w="6804" w:type="dxa"/>
          </w:tcPr>
          <w:p w14:paraId="48A986F5" w14:textId="7DDD69ED" w:rsidR="00570A27" w:rsidRPr="004B23A3" w:rsidRDefault="009F6141" w:rsidP="00BA2F16">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yellow"/>
                <w:lang w:eastAsia="ja-JP"/>
                <w:rPrChange w:id="4048" w:author="i0806927" w:date="2016-04-01T14:18:00Z">
                  <w:rPr>
                    <w:rFonts w:ascii="Helvetica" w:hAnsi="Helvetica" w:cs="Helvetica"/>
                    <w:bCs/>
                    <w:i/>
                    <w:color w:val="auto"/>
                    <w:spacing w:val="-4"/>
                    <w:kern w:val="1"/>
                    <w:sz w:val="18"/>
                    <w:lang w:eastAsia="ja-JP"/>
                  </w:rPr>
                </w:rPrChange>
              </w:rPr>
            </w:pPr>
            <w:ins w:id="4049" w:author="i0806927" w:date="2016-03-31T19:45:00Z">
              <w:r w:rsidRPr="004B23A3">
                <w:rPr>
                  <w:rFonts w:ascii="Helvetica" w:hAnsi="Helvetica" w:cs="Helvetica"/>
                  <w:bCs/>
                  <w:highlight w:val="yellow"/>
                  <w:lang w:eastAsia="ja-JP"/>
                  <w:rPrChange w:id="4050" w:author="i0806927" w:date="2016-04-01T14:18:00Z">
                    <w:rPr>
                      <w:rFonts w:ascii="Helvetica" w:hAnsi="Helvetica" w:cs="Helvetica"/>
                      <w:bCs/>
                      <w:lang w:eastAsia="ja-JP"/>
                    </w:rPr>
                  </w:rPrChange>
                </w:rPr>
                <w:t xml:space="preserve">Eligibility </w:t>
              </w:r>
            </w:ins>
            <w:ins w:id="4051" w:author="i0806927" w:date="2016-03-31T19:46:00Z">
              <w:r w:rsidRPr="004B23A3">
                <w:rPr>
                  <w:rFonts w:ascii="Helvetica" w:hAnsi="Helvetica" w:cs="Helvetica"/>
                  <w:bCs/>
                  <w:highlight w:val="yellow"/>
                  <w:lang w:eastAsia="ja-JP"/>
                  <w:rPrChange w:id="4052" w:author="i0806927" w:date="2016-04-01T14:18:00Z">
                    <w:rPr>
                      <w:rFonts w:ascii="Helvetica" w:hAnsi="Helvetica" w:cs="Helvetica"/>
                      <w:bCs/>
                      <w:lang w:eastAsia="ja-JP"/>
                    </w:rPr>
                  </w:rPrChange>
                </w:rPr>
                <w:t>result for this offer</w:t>
              </w:r>
            </w:ins>
            <w:del w:id="4053" w:author="i0806927" w:date="2016-03-31T10:42:00Z">
              <w:r w:rsidR="00570A27" w:rsidRPr="004B23A3" w:rsidDel="009455B8">
                <w:rPr>
                  <w:rFonts w:ascii="Helvetica" w:hAnsi="Helvetica" w:cs="Helvetica"/>
                  <w:bCs/>
                  <w:highlight w:val="yellow"/>
                  <w:lang w:eastAsia="ja-JP"/>
                  <w:rPrChange w:id="4054" w:author="i0806927" w:date="2016-04-01T14:18:00Z">
                    <w:rPr>
                      <w:rFonts w:ascii="Helvetica" w:hAnsi="Helvetica" w:cs="Helvetica"/>
                      <w:bCs/>
                      <w:lang w:eastAsia="ja-JP"/>
                    </w:rPr>
                  </w:rPrChange>
                </w:rPr>
                <w:delText xml:space="preserve">Party who ask </w:delText>
              </w:r>
            </w:del>
            <w:del w:id="4055" w:author="i0806927" w:date="2016-03-30T14:33:00Z">
              <w:r w:rsidR="00570A27" w:rsidRPr="004B23A3" w:rsidDel="00BA2F16">
                <w:rPr>
                  <w:rFonts w:ascii="Helvetica" w:hAnsi="Helvetica" w:cs="Helvetica"/>
                  <w:bCs/>
                  <w:highlight w:val="yellow"/>
                  <w:lang w:eastAsia="ja-JP"/>
                  <w:rPrChange w:id="4056" w:author="i0806927" w:date="2016-04-01T14:18:00Z">
                    <w:rPr>
                      <w:rFonts w:ascii="Helvetica" w:hAnsi="Helvetica" w:cs="Helvetica"/>
                      <w:bCs/>
                      <w:lang w:eastAsia="ja-JP"/>
                    </w:rPr>
                  </w:rPrChange>
                </w:rPr>
                <w:delText>order Feasibility</w:delText>
              </w:r>
            </w:del>
          </w:p>
        </w:tc>
      </w:tr>
      <w:tr w:rsidR="00E07A18" w:rsidRPr="004B23A3" w14:paraId="21FC41F8"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0660189A" w14:textId="76588138" w:rsidR="00570A27" w:rsidRPr="00CE6C71" w:rsidRDefault="00937BD8">
            <w:pPr>
              <w:ind w:leftChars="200" w:left="400"/>
              <w:rPr>
                <w:rFonts w:ascii="Helvetica" w:hAnsi="Helvetica" w:cs="Helvetica"/>
                <w:b w:val="0"/>
                <w:highlight w:val="yellow"/>
                <w:lang w:eastAsia="ja-JP"/>
                <w:rPrChange w:id="4057" w:author="i0806927" w:date="2016-04-04T15:43:00Z">
                  <w:rPr>
                    <w:rFonts w:ascii="Helvetica" w:hAnsi="Helvetica" w:cs="Helvetica"/>
                    <w:b w:val="0"/>
                    <w:bCs w:val="0"/>
                    <w:i/>
                    <w:color w:val="auto"/>
                    <w:spacing w:val="-4"/>
                    <w:kern w:val="1"/>
                    <w:sz w:val="18"/>
                    <w:lang w:eastAsia="ja-JP"/>
                  </w:rPr>
                </w:rPrChange>
              </w:rPr>
              <w:pPrChange w:id="4058" w:author="i0806927" w:date="2016-03-31T10:42:00Z">
                <w:pPr>
                  <w:keepNext/>
                  <w:keepLines/>
                  <w:suppressAutoHyphens/>
                  <w:spacing w:before="140" w:after="200" w:line="220" w:lineRule="atLeast"/>
                  <w:ind w:left="1080"/>
                  <w:outlineLvl w:val="7"/>
                </w:pPr>
              </w:pPrChange>
            </w:pPr>
            <w:ins w:id="4059" w:author="i0806927" w:date="2016-03-31T10:42:00Z">
              <w:r w:rsidRPr="00CE6C71">
                <w:rPr>
                  <w:rFonts w:ascii="Helvetica" w:hAnsi="Helvetica" w:cs="Helvetica"/>
                  <w:highlight w:val="yellow"/>
                  <w:lang w:eastAsia="ja-JP"/>
                  <w:rPrChange w:id="4060" w:author="i0806927" w:date="2016-04-04T15:43:00Z">
                    <w:rPr>
                      <w:rFonts w:ascii="Helvetica" w:hAnsi="Helvetica" w:cs="Helvetica"/>
                      <w:lang w:eastAsia="ja-JP"/>
                    </w:rPr>
                  </w:rPrChange>
                </w:rPr>
                <w:t>eligibilityUnavailabilityReason</w:t>
              </w:r>
            </w:ins>
          </w:p>
        </w:tc>
        <w:tc>
          <w:tcPr>
            <w:tcW w:w="6804" w:type="dxa"/>
          </w:tcPr>
          <w:p w14:paraId="2F9C808C" w14:textId="252A4CF3" w:rsidR="00570A27" w:rsidRPr="004B23A3" w:rsidRDefault="009F6141" w:rsidP="00B711C7">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ja-JP"/>
                <w:rPrChange w:id="4061" w:author="i0806927" w:date="2016-04-01T14:18:00Z">
                  <w:rPr>
                    <w:rFonts w:ascii="Helvetica" w:hAnsi="Helvetica" w:cs="Helvetica"/>
                    <w:bCs/>
                    <w:i/>
                    <w:color w:val="auto"/>
                    <w:spacing w:val="-4"/>
                    <w:kern w:val="1"/>
                    <w:sz w:val="18"/>
                    <w:lang w:eastAsia="ja-JP"/>
                  </w:rPr>
                </w:rPrChange>
              </w:rPr>
            </w:pPr>
            <w:ins w:id="4062" w:author="i0806927" w:date="2016-03-31T19:46:00Z">
              <w:r w:rsidRPr="004B23A3">
                <w:rPr>
                  <w:rFonts w:ascii="Helvetica" w:hAnsi="Helvetica" w:cs="Helvetica"/>
                  <w:bCs/>
                  <w:highlight w:val="yellow"/>
                  <w:lang w:eastAsia="ja-JP"/>
                  <w:rPrChange w:id="4063" w:author="i0806927" w:date="2016-04-01T14:18:00Z">
                    <w:rPr>
                      <w:rFonts w:ascii="Helvetica" w:hAnsi="Helvetica" w:cs="Helvetica"/>
                      <w:bCs/>
                      <w:lang w:eastAsia="ja-JP"/>
                    </w:rPr>
                  </w:rPrChange>
                </w:rPr>
                <w:t xml:space="preserve">reason </w:t>
              </w:r>
            </w:ins>
            <w:ins w:id="4064" w:author="i0806927" w:date="2016-03-31T19:47:00Z">
              <w:r w:rsidRPr="004B23A3">
                <w:rPr>
                  <w:rFonts w:ascii="Helvetica" w:hAnsi="Helvetica" w:cs="Helvetica"/>
                  <w:bCs/>
                  <w:highlight w:val="yellow"/>
                  <w:lang w:eastAsia="ja-JP"/>
                  <w:rPrChange w:id="4065" w:author="i0806927" w:date="2016-04-01T14:18:00Z">
                    <w:rPr>
                      <w:rFonts w:ascii="Helvetica" w:hAnsi="Helvetica" w:cs="Helvetica"/>
                      <w:bCs/>
                      <w:lang w:eastAsia="ja-JP"/>
                    </w:rPr>
                  </w:rPrChange>
                </w:rPr>
                <w:t xml:space="preserve">for eligibility result </w:t>
              </w:r>
            </w:ins>
            <w:ins w:id="4066" w:author="i0806927" w:date="2016-03-31T19:46:00Z">
              <w:r w:rsidRPr="004B23A3">
                <w:rPr>
                  <w:rFonts w:ascii="Helvetica" w:hAnsi="Helvetica" w:cs="Helvetica"/>
                  <w:bCs/>
                  <w:highlight w:val="yellow"/>
                  <w:lang w:eastAsia="ja-JP"/>
                  <w:rPrChange w:id="4067" w:author="i0806927" w:date="2016-04-01T14:18:00Z">
                    <w:rPr>
                      <w:rFonts w:ascii="Helvetica" w:hAnsi="Helvetica" w:cs="Helvetica"/>
                      <w:bCs/>
                      <w:lang w:eastAsia="ja-JP"/>
                    </w:rPr>
                  </w:rPrChange>
                </w:rPr>
                <w:t>if the offer was unavailable</w:t>
              </w:r>
            </w:ins>
          </w:p>
        </w:tc>
      </w:tr>
      <w:tr w:rsidR="00937BD8" w:rsidRPr="004B23A3" w14:paraId="3BEF6828" w14:textId="77777777" w:rsidTr="00E07A18">
        <w:trPr>
          <w:cnfStyle w:val="000000100000" w:firstRow="0" w:lastRow="0" w:firstColumn="0" w:lastColumn="0" w:oddVBand="0" w:evenVBand="0" w:oddHBand="1" w:evenHBand="0" w:firstRowFirstColumn="0" w:firstRowLastColumn="0" w:lastRowFirstColumn="0" w:lastRowLastColumn="0"/>
          <w:ins w:id="4068" w:author="i0806927" w:date="2016-03-31T10:42:00Z"/>
        </w:trPr>
        <w:tc>
          <w:tcPr>
            <w:cnfStyle w:val="001000000000" w:firstRow="0" w:lastRow="0" w:firstColumn="1" w:lastColumn="0" w:oddVBand="0" w:evenVBand="0" w:oddHBand="0" w:evenHBand="0" w:firstRowFirstColumn="0" w:firstRowLastColumn="0" w:lastRowFirstColumn="0" w:lastRowLastColumn="0"/>
            <w:tcW w:w="3369" w:type="dxa"/>
          </w:tcPr>
          <w:p w14:paraId="751A3B5B" w14:textId="2F400D93" w:rsidR="00937BD8" w:rsidRPr="00CE6C71" w:rsidRDefault="00937BD8">
            <w:pPr>
              <w:ind w:leftChars="300" w:left="600"/>
              <w:rPr>
                <w:ins w:id="4069" w:author="i0806927" w:date="2016-03-31T10:42:00Z"/>
                <w:rFonts w:ascii="Helvetica" w:hAnsi="Helvetica" w:cs="Helvetica"/>
                <w:b w:val="0"/>
                <w:highlight w:val="yellow"/>
                <w:lang w:eastAsia="ja-JP"/>
                <w:rPrChange w:id="4070" w:author="i0806927" w:date="2016-04-04T15:43:00Z">
                  <w:rPr>
                    <w:ins w:id="4071" w:author="i0806927" w:date="2016-03-31T10:42:00Z"/>
                    <w:rFonts w:ascii="Helvetica" w:hAnsi="Helvetica" w:cs="Helvetica"/>
                    <w:b w:val="0"/>
                    <w:bCs w:val="0"/>
                    <w:color w:val="auto"/>
                    <w:lang w:eastAsia="ja-JP"/>
                  </w:rPr>
                </w:rPrChange>
              </w:rPr>
              <w:pPrChange w:id="4072" w:author="i0806927" w:date="2016-03-31T10:42:00Z">
                <w:pPr>
                  <w:spacing w:after="200" w:line="276" w:lineRule="auto"/>
                </w:pPr>
              </w:pPrChange>
            </w:pPr>
            <w:ins w:id="4073" w:author="i0806927" w:date="2016-03-31T10:42:00Z">
              <w:r w:rsidRPr="00CE6C71">
                <w:rPr>
                  <w:rFonts w:ascii="Helvetica" w:hAnsi="Helvetica" w:cs="Helvetica"/>
                  <w:highlight w:val="yellow"/>
                  <w:lang w:eastAsia="ja-JP"/>
                  <w:rPrChange w:id="4074" w:author="i0806927" w:date="2016-04-04T15:43:00Z">
                    <w:rPr>
                      <w:rFonts w:ascii="Helvetica" w:hAnsi="Helvetica" w:cs="Helvetica"/>
                      <w:lang w:eastAsia="ja-JP"/>
                    </w:rPr>
                  </w:rPrChange>
                </w:rPr>
                <w:t>code</w:t>
              </w:r>
            </w:ins>
          </w:p>
        </w:tc>
        <w:tc>
          <w:tcPr>
            <w:tcW w:w="6804" w:type="dxa"/>
          </w:tcPr>
          <w:p w14:paraId="0A641111" w14:textId="6EFE828C" w:rsidR="00937BD8" w:rsidRPr="005E5061" w:rsidRDefault="005E5061" w:rsidP="00B711C7">
            <w:pPr>
              <w:keepNext/>
              <w:keepLines/>
              <w:suppressAutoHyphens/>
              <w:spacing w:before="140" w:after="200" w:line="220" w:lineRule="atLeast"/>
              <w:ind w:left="1080"/>
              <w:outlineLvl w:val="7"/>
              <w:cnfStyle w:val="000000100000" w:firstRow="0" w:lastRow="0" w:firstColumn="0" w:lastColumn="0" w:oddVBand="0" w:evenVBand="0" w:oddHBand="1" w:evenHBand="0" w:firstRowFirstColumn="0" w:firstRowLastColumn="0" w:lastRowFirstColumn="0" w:lastRowLastColumn="0"/>
              <w:rPr>
                <w:ins w:id="4075" w:author="i0806927" w:date="2016-03-31T10:42:00Z"/>
                <w:rFonts w:ascii="Helvetica" w:hAnsi="Helvetica" w:cs="Helvetica"/>
                <w:bCs/>
                <w:highlight w:val="green"/>
                <w:lang w:eastAsia="ja-JP"/>
                <w:rPrChange w:id="4076" w:author="i0806927" w:date="2016-04-04T15:27:00Z">
                  <w:rPr>
                    <w:ins w:id="4077" w:author="i0806927" w:date="2016-03-31T10:42:00Z"/>
                    <w:rFonts w:ascii="Helvetica" w:hAnsi="Helvetica" w:cs="Helvetica"/>
                    <w:bCs/>
                    <w:i/>
                    <w:color w:val="auto"/>
                    <w:spacing w:val="-4"/>
                    <w:kern w:val="1"/>
                    <w:sz w:val="18"/>
                    <w:lang w:eastAsia="ja-JP"/>
                  </w:rPr>
                </w:rPrChange>
              </w:rPr>
            </w:pPr>
            <w:ins w:id="4078" w:author="i0806927" w:date="2016-04-04T15:26:00Z">
              <w:r w:rsidRPr="005E5061">
                <w:rPr>
                  <w:rFonts w:ascii="Helvetica" w:hAnsi="Helvetica" w:cs="Helvetica"/>
                  <w:bCs/>
                  <w:highlight w:val="green"/>
                  <w:lang w:eastAsia="ja-JP"/>
                  <w:rPrChange w:id="4079" w:author="i0806927" w:date="2016-04-04T15:27:00Z">
                    <w:rPr>
                      <w:rFonts w:ascii="Helvetica" w:hAnsi="Helvetica" w:cs="Helvetica"/>
                      <w:bCs/>
                      <w:highlight w:val="yellow"/>
                      <w:lang w:eastAsia="ja-JP"/>
                    </w:rPr>
                  </w:rPrChange>
                </w:rPr>
                <w:t>Unavailable reason</w:t>
              </w:r>
            </w:ins>
            <w:ins w:id="4080" w:author="i0806927" w:date="2016-04-04T15:25:00Z">
              <w:r w:rsidRPr="005E5061">
                <w:rPr>
                  <w:rFonts w:ascii="Helvetica" w:hAnsi="Helvetica" w:cs="Helvetica"/>
                  <w:bCs/>
                  <w:highlight w:val="green"/>
                  <w:lang w:eastAsia="ja-JP"/>
                  <w:rPrChange w:id="4081" w:author="i0806927" w:date="2016-04-04T15:27:00Z">
                    <w:rPr>
                      <w:rFonts w:ascii="Helvetica" w:hAnsi="Helvetica" w:cs="Helvetica"/>
                      <w:bCs/>
                      <w:highlight w:val="yellow"/>
                      <w:lang w:eastAsia="ja-JP"/>
                    </w:rPr>
                  </w:rPrChange>
                </w:rPr>
                <w:t xml:space="preserve"> code</w:t>
              </w:r>
            </w:ins>
          </w:p>
        </w:tc>
      </w:tr>
      <w:tr w:rsidR="00937BD8" w14:paraId="2A7F06B3" w14:textId="77777777" w:rsidTr="00E07A18">
        <w:trPr>
          <w:ins w:id="4082" w:author="i0806927" w:date="2016-03-31T10:42:00Z"/>
        </w:trPr>
        <w:tc>
          <w:tcPr>
            <w:cnfStyle w:val="001000000000" w:firstRow="0" w:lastRow="0" w:firstColumn="1" w:lastColumn="0" w:oddVBand="0" w:evenVBand="0" w:oddHBand="0" w:evenHBand="0" w:firstRowFirstColumn="0" w:firstRowLastColumn="0" w:lastRowFirstColumn="0" w:lastRowLastColumn="0"/>
            <w:tcW w:w="3369" w:type="dxa"/>
          </w:tcPr>
          <w:p w14:paraId="6A7B9C19" w14:textId="1A0CC4D3" w:rsidR="00937BD8" w:rsidRPr="00CE6C71" w:rsidRDefault="00937BD8">
            <w:pPr>
              <w:ind w:leftChars="300" w:left="600"/>
              <w:rPr>
                <w:ins w:id="4083" w:author="i0806927" w:date="2016-03-31T10:42:00Z"/>
                <w:rFonts w:ascii="Helvetica" w:hAnsi="Helvetica" w:cs="Helvetica"/>
                <w:b w:val="0"/>
                <w:highlight w:val="yellow"/>
                <w:lang w:eastAsia="ja-JP"/>
                <w:rPrChange w:id="4084" w:author="i0806927" w:date="2016-04-04T15:43:00Z">
                  <w:rPr>
                    <w:ins w:id="4085" w:author="i0806927" w:date="2016-03-31T10:42:00Z"/>
                    <w:rFonts w:ascii="Helvetica" w:hAnsi="Helvetica" w:cs="Helvetica"/>
                    <w:b w:val="0"/>
                    <w:bCs w:val="0"/>
                    <w:i/>
                    <w:color w:val="auto"/>
                    <w:spacing w:val="-4"/>
                    <w:kern w:val="1"/>
                    <w:sz w:val="18"/>
                    <w:lang w:eastAsia="ja-JP"/>
                  </w:rPr>
                </w:rPrChange>
              </w:rPr>
              <w:pPrChange w:id="4086" w:author="i0806927" w:date="2016-03-31T10:42:00Z">
                <w:pPr>
                  <w:keepNext/>
                  <w:keepLines/>
                  <w:suppressAutoHyphens/>
                  <w:spacing w:before="140" w:after="200" w:line="220" w:lineRule="atLeast"/>
                  <w:ind w:left="1080"/>
                  <w:outlineLvl w:val="7"/>
                </w:pPr>
              </w:pPrChange>
            </w:pPr>
            <w:ins w:id="4087" w:author="i0806927" w:date="2016-03-31T10:43:00Z">
              <w:r w:rsidRPr="00CE6C71">
                <w:rPr>
                  <w:rFonts w:ascii="Helvetica" w:hAnsi="Helvetica" w:cs="Helvetica"/>
                  <w:highlight w:val="yellow"/>
                  <w:lang w:eastAsia="ja-JP"/>
                  <w:rPrChange w:id="4088" w:author="i0806927" w:date="2016-04-04T15:43:00Z">
                    <w:rPr>
                      <w:rFonts w:ascii="Helvetica" w:hAnsi="Helvetica" w:cs="Helvetica"/>
                      <w:lang w:eastAsia="ja-JP"/>
                    </w:rPr>
                  </w:rPrChange>
                </w:rPr>
                <w:t>label</w:t>
              </w:r>
            </w:ins>
          </w:p>
        </w:tc>
        <w:tc>
          <w:tcPr>
            <w:tcW w:w="6804" w:type="dxa"/>
          </w:tcPr>
          <w:p w14:paraId="2320558F" w14:textId="34E32815" w:rsidR="00937BD8" w:rsidRPr="005E5061" w:rsidRDefault="005E5061" w:rsidP="00B711C7">
            <w:pPr>
              <w:keepNext/>
              <w:keepLines/>
              <w:suppressAutoHyphens/>
              <w:spacing w:before="140" w:after="200" w:line="220" w:lineRule="atLeast"/>
              <w:ind w:left="1080"/>
              <w:outlineLvl w:val="7"/>
              <w:cnfStyle w:val="000000000000" w:firstRow="0" w:lastRow="0" w:firstColumn="0" w:lastColumn="0" w:oddVBand="0" w:evenVBand="0" w:oddHBand="0" w:evenHBand="0" w:firstRowFirstColumn="0" w:firstRowLastColumn="0" w:lastRowFirstColumn="0" w:lastRowLastColumn="0"/>
              <w:rPr>
                <w:ins w:id="4089" w:author="i0806927" w:date="2016-03-31T10:42:00Z"/>
                <w:rFonts w:ascii="Helvetica" w:hAnsi="Helvetica" w:cs="Helvetica"/>
                <w:bCs/>
                <w:highlight w:val="green"/>
                <w:lang w:eastAsia="ja-JP"/>
                <w:rPrChange w:id="4090" w:author="i0806927" w:date="2016-04-04T15:27:00Z">
                  <w:rPr>
                    <w:ins w:id="4091" w:author="i0806927" w:date="2016-03-31T10:42:00Z"/>
                    <w:rFonts w:ascii="Helvetica" w:hAnsi="Helvetica" w:cs="Helvetica"/>
                    <w:bCs/>
                    <w:i/>
                    <w:color w:val="auto"/>
                    <w:spacing w:val="-4"/>
                    <w:kern w:val="1"/>
                    <w:sz w:val="18"/>
                    <w:lang w:eastAsia="ja-JP"/>
                  </w:rPr>
                </w:rPrChange>
              </w:rPr>
            </w:pPr>
            <w:ins w:id="4092" w:author="i0806927" w:date="2016-04-04T15:26:00Z">
              <w:r w:rsidRPr="005E5061">
                <w:rPr>
                  <w:rFonts w:ascii="Helvetica" w:hAnsi="Helvetica" w:cs="Helvetica"/>
                  <w:bCs/>
                  <w:highlight w:val="green"/>
                  <w:lang w:eastAsia="ja-JP"/>
                  <w:rPrChange w:id="4093" w:author="i0806927" w:date="2016-04-04T15:27:00Z">
                    <w:rPr>
                      <w:rFonts w:ascii="Helvetica" w:hAnsi="Helvetica" w:cs="Helvetica"/>
                      <w:bCs/>
                      <w:lang w:eastAsia="ja-JP"/>
                    </w:rPr>
                  </w:rPrChange>
                </w:rPr>
                <w:t>Unavailable reason label</w:t>
              </w:r>
            </w:ins>
          </w:p>
        </w:tc>
      </w:tr>
    </w:tbl>
    <w:p w14:paraId="16BC8D7C" w14:textId="77777777" w:rsidR="00B711C7" w:rsidRDefault="00B711C7" w:rsidP="00B711C7">
      <w:pPr>
        <w:rPr>
          <w:rFonts w:ascii="Helvetica" w:hAnsi="Helvetica" w:cs="Helvetica"/>
          <w:sz w:val="24"/>
          <w:lang w:eastAsia="ja-JP"/>
        </w:rPr>
      </w:pPr>
    </w:p>
    <w:p w14:paraId="5A8C8C50" w14:textId="77777777" w:rsidR="00B711C7" w:rsidRPr="00570A27" w:rsidRDefault="00B711C7" w:rsidP="00B711C7">
      <w:pPr>
        <w:rPr>
          <w:rFonts w:ascii="Helvetica" w:hAnsi="Helvetica" w:cs="Helvetica"/>
          <w:sz w:val="24"/>
          <w:lang w:eastAsia="ja-JP"/>
        </w:rPr>
      </w:pPr>
    </w:p>
    <w:p w14:paraId="549C0EA6" w14:textId="77777777" w:rsidR="00464EEF" w:rsidRDefault="00464EEF" w:rsidP="001C3F58">
      <w:pPr>
        <w:rPr>
          <w:rFonts w:ascii="Helvetica" w:hAnsi="Helvetica" w:cs="Helvetica"/>
          <w:sz w:val="24"/>
          <w:lang w:eastAsia="it-IT"/>
        </w:rPr>
      </w:pPr>
    </w:p>
    <w:p w14:paraId="01EAD3BF" w14:textId="4030579B" w:rsidR="00464EEF" w:rsidRDefault="00E626E0" w:rsidP="001C3F58">
      <w:pPr>
        <w:rPr>
          <w:rFonts w:ascii="Helvetica" w:hAnsi="Helvetica" w:cs="Helvetica"/>
          <w:sz w:val="24"/>
          <w:lang w:eastAsia="it-IT"/>
        </w:rPr>
      </w:pPr>
      <w:r>
        <w:rPr>
          <w:rFonts w:ascii="Helvetica" w:hAnsi="Helvetica" w:cs="Helvetica"/>
          <w:sz w:val="24"/>
          <w:lang w:eastAsia="it-IT"/>
        </w:rPr>
        <w:t xml:space="preserve">For each resource in </w:t>
      </w:r>
      <w:r w:rsidR="00B711C7">
        <w:rPr>
          <w:rFonts w:ascii="Helvetica" w:hAnsi="Helvetica" w:cs="Helvetica" w:hint="eastAsia"/>
          <w:sz w:val="24"/>
          <w:lang w:eastAsia="ja-JP"/>
        </w:rPr>
        <w:t>the</w:t>
      </w:r>
      <w:r>
        <w:rPr>
          <w:rFonts w:ascii="Helvetica" w:hAnsi="Helvetica" w:cs="Helvetica"/>
          <w:sz w:val="24"/>
          <w:lang w:eastAsia="it-IT"/>
        </w:rPr>
        <w:t xml:space="preserve"> API provide a UML model:</w:t>
      </w:r>
    </w:p>
    <w:p w14:paraId="02148E62" w14:textId="17ECFF3A" w:rsidR="00E626E0" w:rsidDel="00354602" w:rsidRDefault="00C156D1" w:rsidP="001214BC">
      <w:pPr>
        <w:jc w:val="center"/>
        <w:rPr>
          <w:del w:id="4094" w:author="i0806927" w:date="2016-03-30T14:25:00Z"/>
          <w:rFonts w:ascii="Helvetica" w:hAnsi="Helvetica" w:cs="Helvetica"/>
          <w:sz w:val="24"/>
          <w:lang w:eastAsia="it-IT"/>
        </w:rPr>
      </w:pPr>
      <w:del w:id="4095" w:author="i0806927" w:date="2016-03-30T14:25:00Z">
        <w:r w:rsidRPr="00776E61" w:rsidDel="00354602">
          <w:rPr>
            <w:rFonts w:ascii="Helvetica" w:hAnsi="Helvetica" w:cs="Helvetica"/>
            <w:noProof/>
            <w:sz w:val="24"/>
            <w:rPrChange w:id="4096">
              <w:rPr>
                <w:noProof/>
              </w:rPr>
            </w:rPrChange>
          </w:rPr>
          <w:drawing>
            <wp:inline distT="0" distB="0" distL="0" distR="0" wp14:anchorId="6B510732" wp14:editId="1C80E564">
              <wp:extent cx="6045508" cy="44386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4904" cy="4438206"/>
                      </a:xfrm>
                      <a:prstGeom prst="rect">
                        <a:avLst/>
                      </a:prstGeom>
                      <a:noFill/>
                      <a:ln>
                        <a:noFill/>
                      </a:ln>
                    </pic:spPr>
                  </pic:pic>
                </a:graphicData>
              </a:graphic>
            </wp:inline>
          </w:drawing>
        </w:r>
      </w:del>
    </w:p>
    <w:p w14:paraId="45ED8318" w14:textId="4CF93142" w:rsidR="00E626E0" w:rsidRDefault="00E626E0">
      <w:pPr>
        <w:jc w:val="center"/>
        <w:rPr>
          <w:ins w:id="4097" w:author="i0806927" w:date="2016-03-30T14:12:00Z"/>
          <w:rFonts w:ascii="Helvetica" w:hAnsi="Helvetica" w:cs="Helvetica"/>
          <w:sz w:val="24"/>
          <w:lang w:eastAsia="ja-JP"/>
        </w:rPr>
        <w:pPrChange w:id="4098" w:author="i0806927" w:date="2016-03-30T14:25:00Z">
          <w:pPr/>
        </w:pPrChange>
      </w:pPr>
    </w:p>
    <w:p w14:paraId="2FF9B809" w14:textId="40DFB2BB" w:rsidR="00986CA1" w:rsidRPr="000179B2" w:rsidRDefault="0007128D" w:rsidP="001C3F58">
      <w:pPr>
        <w:rPr>
          <w:rFonts w:ascii="Helvetica" w:hAnsi="Helvetica" w:cs="Helvetica"/>
          <w:sz w:val="24"/>
          <w:lang w:eastAsia="ja-JP"/>
        </w:rPr>
      </w:pPr>
      <w:ins w:id="4099" w:author="i0806927" w:date="2016-04-04T13:33:00Z">
        <w:r>
          <w:rPr>
            <w:rFonts w:ascii="Helvetica" w:hAnsi="Helvetica" w:cs="Helvetica"/>
            <w:noProof/>
            <w:sz w:val="24"/>
            <w:rPrChange w:id="4100">
              <w:rPr>
                <w:noProof/>
              </w:rPr>
            </w:rPrChange>
          </w:rPr>
          <w:drawing>
            <wp:inline distT="0" distB="0" distL="0" distR="0" wp14:anchorId="79C149CA" wp14:editId="6159CC22">
              <wp:extent cx="6326372" cy="463872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7314" cy="4646743"/>
                      </a:xfrm>
                      <a:prstGeom prst="rect">
                        <a:avLst/>
                      </a:prstGeom>
                      <a:noFill/>
                      <a:ln>
                        <a:noFill/>
                      </a:ln>
                    </pic:spPr>
                  </pic:pic>
                </a:graphicData>
              </a:graphic>
            </wp:inline>
          </w:drawing>
        </w:r>
      </w:ins>
    </w:p>
    <w:p w14:paraId="7F68BB19" w14:textId="66B337F2" w:rsidR="00E626E0" w:rsidRPr="00395322" w:rsidRDefault="00E626E0" w:rsidP="00E626E0">
      <w:pPr>
        <w:pStyle w:val="Caption"/>
        <w:rPr>
          <w:noProof/>
        </w:rPr>
      </w:pPr>
      <w:r w:rsidRPr="00395322">
        <w:t xml:space="preserve">Figure </w:t>
      </w:r>
      <w:r>
        <w:fldChar w:fldCharType="begin"/>
      </w:r>
      <w:r w:rsidRPr="00395322">
        <w:instrText xml:space="preserve"> SEQ Figure \* ARABIC </w:instrText>
      </w:r>
      <w:r>
        <w:fldChar w:fldCharType="separate"/>
      </w:r>
      <w:r w:rsidR="00B866B0">
        <w:rPr>
          <w:noProof/>
        </w:rPr>
        <w:t>1</w:t>
      </w:r>
      <w:r>
        <w:fldChar w:fldCharType="end"/>
      </w:r>
      <w:r w:rsidRPr="00395322">
        <w:t xml:space="preserve"> </w:t>
      </w:r>
      <w:r>
        <w:t>–</w:t>
      </w:r>
      <w:r w:rsidRPr="00395322">
        <w:t xml:space="preserve"> </w:t>
      </w:r>
      <w:r w:rsidR="005A1227">
        <w:rPr>
          <w:rFonts w:hint="eastAsia"/>
          <w:lang w:eastAsia="ja-JP"/>
        </w:rPr>
        <w:t>Service Qualification</w:t>
      </w:r>
      <w:r w:rsidR="006E0091">
        <w:t xml:space="preserve"> </w:t>
      </w:r>
      <w:r>
        <w:t>resource model</w:t>
      </w:r>
    </w:p>
    <w:p w14:paraId="62E03308" w14:textId="77777777" w:rsidR="008B1B95" w:rsidRDefault="008B1B95" w:rsidP="001C3F58"/>
    <w:p w14:paraId="076BCD17" w14:textId="45540347" w:rsidR="000179B2" w:rsidRPr="000179B2" w:rsidRDefault="00E472B3" w:rsidP="00E472B3">
      <w:pPr>
        <w:pStyle w:val="Heading1"/>
        <w:rPr>
          <w:rFonts w:ascii="Helvetica" w:eastAsia="Times New Roman" w:hAnsi="Helvetica" w:cs="Helvetica"/>
          <w:caps w:val="0"/>
          <w:spacing w:val="0"/>
          <w:sz w:val="24"/>
          <w:szCs w:val="24"/>
          <w:lang w:val="en-US" w:eastAsia="it-IT"/>
        </w:rPr>
      </w:pPr>
      <w:bookmarkStart w:id="4101" w:name="_Toc441522266"/>
      <w:r>
        <w:rPr>
          <w:rFonts w:ascii="Helvetica" w:eastAsia="Times New Roman" w:hAnsi="Helvetica" w:cs="Helvetica"/>
          <w:caps w:val="0"/>
          <w:spacing w:val="0"/>
          <w:sz w:val="24"/>
          <w:szCs w:val="24"/>
          <w:lang w:val="en-US" w:eastAsia="it-IT"/>
        </w:rPr>
        <w:t>Event</w:t>
      </w:r>
      <w:r w:rsidR="000179B2">
        <w:rPr>
          <w:rFonts w:ascii="Helvetica" w:eastAsia="Times New Roman" w:hAnsi="Helvetica" w:cs="Helvetica"/>
          <w:caps w:val="0"/>
          <w:spacing w:val="0"/>
          <w:sz w:val="24"/>
          <w:szCs w:val="24"/>
          <w:lang w:val="en-US" w:eastAsia="it-IT"/>
        </w:rPr>
        <w:t xml:space="preserve"> Models</w:t>
      </w:r>
      <w:bookmarkEnd w:id="4101"/>
    </w:p>
    <w:p w14:paraId="55A9976E" w14:textId="08BABD71" w:rsidR="00CA2BB0" w:rsidRPr="005A1227" w:rsidRDefault="005A1227" w:rsidP="00D874A6">
      <w:pPr>
        <w:rPr>
          <w:rFonts w:ascii="Helvetica" w:hAnsi="Helvetica" w:cs="Helvetica"/>
          <w:sz w:val="24"/>
          <w:lang w:eastAsia="ja-JP"/>
        </w:rPr>
      </w:pPr>
      <w:r w:rsidRPr="005A1227">
        <w:rPr>
          <w:rFonts w:ascii="Helvetica" w:hAnsi="Helvetica" w:cs="Helvetica" w:hint="eastAsia"/>
          <w:sz w:val="24"/>
          <w:lang w:eastAsia="it-IT"/>
        </w:rPr>
        <w:t xml:space="preserve">Service </w:t>
      </w:r>
      <w:r>
        <w:rPr>
          <w:rFonts w:ascii="Helvetica" w:hAnsi="Helvetica" w:cs="Helvetica" w:hint="eastAsia"/>
          <w:sz w:val="24"/>
          <w:lang w:eastAsia="ja-JP"/>
        </w:rPr>
        <w:t xml:space="preserve">Qualification API has no notification event. </w:t>
      </w:r>
    </w:p>
    <w:p w14:paraId="6055B0D7" w14:textId="77777777" w:rsidR="005A1227" w:rsidRPr="005A1227" w:rsidRDefault="005A1227" w:rsidP="00D874A6">
      <w:pPr>
        <w:rPr>
          <w:lang w:eastAsia="ja-JP"/>
        </w:rPr>
      </w:pPr>
    </w:p>
    <w:p w14:paraId="7D027911" w14:textId="6E53B6E2" w:rsidR="004D2586" w:rsidRDefault="004D2586" w:rsidP="004D2586">
      <w:pPr>
        <w:rPr>
          <w:rFonts w:ascii="Helvetica" w:hAnsi="Helvetica" w:cs="Helvetica"/>
          <w:sz w:val="24"/>
          <w:lang w:eastAsia="it-IT"/>
        </w:rPr>
      </w:pPr>
    </w:p>
    <w:p w14:paraId="64856C91" w14:textId="77777777" w:rsidR="005D446E" w:rsidRDefault="005D446E" w:rsidP="004D2586">
      <w:pPr>
        <w:rPr>
          <w:rFonts w:ascii="Helvetica" w:hAnsi="Helvetica" w:cs="Helvetica"/>
          <w:sz w:val="24"/>
          <w:lang w:eastAsia="it-IT"/>
        </w:rPr>
      </w:pPr>
    </w:p>
    <w:p w14:paraId="4B026498" w14:textId="77777777" w:rsidR="00E626E0" w:rsidRDefault="00E626E0" w:rsidP="004D2586">
      <w:pPr>
        <w:rPr>
          <w:rFonts w:ascii="Helvetica" w:hAnsi="Helvetica" w:cs="Helvetica"/>
          <w:sz w:val="24"/>
          <w:lang w:eastAsia="it-IT"/>
        </w:rPr>
      </w:pPr>
    </w:p>
    <w:p w14:paraId="03FD24BF" w14:textId="77777777" w:rsidR="00E626E0" w:rsidRDefault="00E626E0" w:rsidP="004D2586">
      <w:pPr>
        <w:rPr>
          <w:rFonts w:ascii="Helvetica" w:hAnsi="Helvetica" w:cs="Helvetica"/>
          <w:sz w:val="24"/>
          <w:lang w:eastAsia="it-IT"/>
        </w:rPr>
      </w:pPr>
    </w:p>
    <w:p w14:paraId="6C87A028" w14:textId="77777777" w:rsidR="0081445C" w:rsidRDefault="0081445C" w:rsidP="004D2586">
      <w:pPr>
        <w:rPr>
          <w:rFonts w:ascii="Helvetica" w:hAnsi="Helvetica" w:cs="Helvetica"/>
          <w:sz w:val="24"/>
          <w:lang w:eastAsia="it-IT"/>
        </w:rPr>
      </w:pPr>
    </w:p>
    <w:p w14:paraId="28C9E6E8" w14:textId="77777777" w:rsidR="00464EEF" w:rsidRPr="000179B2" w:rsidRDefault="00464EEF" w:rsidP="004D2586">
      <w:pPr>
        <w:rPr>
          <w:rFonts w:ascii="Helvetica" w:hAnsi="Helvetica" w:cs="Helvetica"/>
          <w:sz w:val="24"/>
          <w:lang w:eastAsia="it-IT"/>
        </w:rPr>
      </w:pPr>
    </w:p>
    <w:p w14:paraId="0382B356" w14:textId="77777777" w:rsidR="001C3F58" w:rsidRDefault="001C3F58" w:rsidP="006C20B6">
      <w:pPr>
        <w:pStyle w:val="ListBullet2"/>
        <w:rPr>
          <w:b/>
          <w:bCs/>
        </w:rPr>
      </w:pPr>
    </w:p>
    <w:p w14:paraId="5527AC5F" w14:textId="16A9C78B" w:rsidR="00CA2BB0" w:rsidRDefault="004D2586" w:rsidP="006341A9">
      <w:pPr>
        <w:pStyle w:val="Heading1"/>
      </w:pPr>
      <w:bookmarkStart w:id="4102" w:name="OLE_LINK4"/>
      <w:bookmarkStart w:id="4103" w:name="_Toc203490678"/>
      <w:bookmarkStart w:id="4104" w:name="_Toc223843133"/>
      <w:bookmarkStart w:id="4105" w:name="_Toc225613409"/>
      <w:bookmarkStart w:id="4106" w:name="_Ref225602564"/>
      <w:bookmarkStart w:id="4107" w:name="_Ref225602608"/>
      <w:bookmarkStart w:id="4108" w:name="_Toc225603198"/>
      <w:bookmarkStart w:id="4109" w:name="_Ref226276288"/>
      <w:bookmarkStart w:id="4110" w:name="_Ref226276315"/>
      <w:bookmarkStart w:id="4111" w:name="_Ref226276328"/>
      <w:r>
        <w:t xml:space="preserve"> </w:t>
      </w:r>
      <w:bookmarkStart w:id="4112" w:name="_Toc441522267"/>
      <w:r>
        <w:t>API OPERATION TEMPLATES</w:t>
      </w:r>
      <w:bookmarkEnd w:id="4112"/>
    </w:p>
    <w:p w14:paraId="0FB28195" w14:textId="68B15FA1"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14:paraId="0A58DBAB" w14:textId="39D6C5A9" w:rsidR="004D2586" w:rsidRPr="004D2586" w:rsidRDefault="004D2586" w:rsidP="002B6E8C">
      <w:pPr>
        <w:rPr>
          <w:rFonts w:ascii="Helvetica" w:hAnsi="Helvetica" w:cs="Helvetica"/>
          <w:sz w:val="24"/>
          <w:lang w:eastAsia="it-IT"/>
        </w:rPr>
      </w:pPr>
      <w:r w:rsidRPr="004D2586">
        <w:rPr>
          <w:rFonts w:ascii="Helvetica" w:hAnsi="Helvetica" w:cs="Helvetica"/>
          <w:sz w:val="24"/>
          <w:lang w:eastAsia="it-IT"/>
        </w:rPr>
        <w:t>Remember that the following Uniform Contract rules must be used :</w:t>
      </w:r>
    </w:p>
    <w:p w14:paraId="624C67EB" w14:textId="77777777" w:rsidR="004D2586" w:rsidRPr="004A3159" w:rsidRDefault="004D2586" w:rsidP="004D2586">
      <w:pPr>
        <w:widowControl w:val="0"/>
        <w:autoSpaceDE w:val="0"/>
        <w:autoSpaceDN w:val="0"/>
        <w:adjustRightInd w:val="0"/>
        <w:spacing w:after="240"/>
        <w:rPr>
          <w:rFonts w:ascii="Palatino" w:hAnsi="Palatino" w:cs="Palatino"/>
          <w:sz w:val="26"/>
          <w:szCs w:val="26"/>
          <w:lang w:eastAsia="it-IT"/>
        </w:rPr>
      </w:pPr>
    </w:p>
    <w:tbl>
      <w:tblPr>
        <w:tblStyle w:val="TableGrid"/>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4D2586">
        <w:tc>
          <w:tcPr>
            <w:tcW w:w="3192"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92"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92"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14:paraId="0DDE1690" w14:textId="77777777" w:rsidTr="004D2586">
        <w:tc>
          <w:tcPr>
            <w:tcW w:w="3192" w:type="dxa"/>
          </w:tcPr>
          <w:p w14:paraId="027D798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92" w:type="dxa"/>
          </w:tcPr>
          <w:p w14:paraId="22AB120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92" w:type="dxa"/>
          </w:tcPr>
          <w:p w14:paraId="17DF2097" w14:textId="77777777"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14:paraId="502D7999" w14:textId="77777777" w:rsidTr="004D2586">
        <w:tc>
          <w:tcPr>
            <w:tcW w:w="3192" w:type="dxa"/>
          </w:tcPr>
          <w:p w14:paraId="1C14520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92" w:type="dxa"/>
          </w:tcPr>
          <w:p w14:paraId="529AB2F9"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92" w:type="dxa"/>
          </w:tcPr>
          <w:p w14:paraId="13D0E6A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4D2586" w:rsidRPr="004A3159" w14:paraId="7321374F" w14:textId="77777777" w:rsidTr="004D2586">
        <w:tc>
          <w:tcPr>
            <w:tcW w:w="3192" w:type="dxa"/>
          </w:tcPr>
          <w:p w14:paraId="7B9EAFC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92" w:type="dxa"/>
          </w:tcPr>
          <w:p w14:paraId="11C982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92" w:type="dxa"/>
          </w:tcPr>
          <w:p w14:paraId="7AAA52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4D2586" w:rsidRPr="004A3159" w14:paraId="256E7B0F" w14:textId="77777777" w:rsidTr="004D2586">
        <w:tc>
          <w:tcPr>
            <w:tcW w:w="3192" w:type="dxa"/>
          </w:tcPr>
          <w:p w14:paraId="5C53D36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92" w:type="dxa"/>
          </w:tcPr>
          <w:p w14:paraId="16E1DA1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92" w:type="dxa"/>
          </w:tcPr>
          <w:p w14:paraId="71780BED"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4D2586" w:rsidRPr="004A3159" w14:paraId="18B1412D" w14:textId="77777777" w:rsidTr="004D2586">
        <w:tc>
          <w:tcPr>
            <w:tcW w:w="3192" w:type="dxa"/>
          </w:tcPr>
          <w:p w14:paraId="1A73C0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92" w:type="dxa"/>
          </w:tcPr>
          <w:p w14:paraId="65BDDD3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92" w:type="dxa"/>
          </w:tcPr>
          <w:p w14:paraId="3FDCE7B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4D2586" w:rsidRPr="004A3159" w14:paraId="033E3F04" w14:textId="77777777" w:rsidTr="004D2586">
        <w:tc>
          <w:tcPr>
            <w:tcW w:w="3192" w:type="dxa"/>
          </w:tcPr>
          <w:p w14:paraId="631E26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92" w:type="dxa"/>
          </w:tcPr>
          <w:p w14:paraId="16C91CAF"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3C5E285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4D2586" w:rsidRPr="004A3159" w14:paraId="63A41F3D" w14:textId="77777777" w:rsidTr="004D2586">
        <w:tc>
          <w:tcPr>
            <w:tcW w:w="3192" w:type="dxa"/>
          </w:tcPr>
          <w:p w14:paraId="060432C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92" w:type="dxa"/>
          </w:tcPr>
          <w:p w14:paraId="6A1CCA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6D86B39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14:paraId="3C684741" w14:textId="77777777" w:rsidR="004D2586" w:rsidRDefault="004D2586" w:rsidP="002B6E8C">
      <w:pPr>
        <w:rPr>
          <w:rFonts w:ascii="Times New Roman" w:hAnsi="Times New Roman"/>
          <w:color w:val="FF0000"/>
          <w:sz w:val="24"/>
          <w:lang w:eastAsia="it-IT"/>
        </w:rPr>
      </w:pPr>
    </w:p>
    <w:p w14:paraId="490CAFF2" w14:textId="25C56F9D"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14:paraId="180CDC07" w14:textId="26911629" w:rsidR="008B21DE" w:rsidRPr="008B21DE" w:rsidRDefault="008B21DE" w:rsidP="002B6E8C">
      <w:pPr>
        <w:rPr>
          <w:rFonts w:ascii="Helvetica" w:hAnsi="Helvetica" w:cs="Helvetica"/>
          <w:sz w:val="24"/>
          <w:lang w:eastAsia="it-IT"/>
        </w:rPr>
      </w:pPr>
      <w:r>
        <w:rPr>
          <w:rFonts w:ascii="Helvetica" w:hAnsi="Helvetica" w:cs="Helvetica"/>
          <w:sz w:val="24"/>
          <w:lang w:eastAsia="it-IT"/>
        </w:rPr>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14:paraId="7F69B53D" w14:textId="77777777" w:rsidR="004D2586" w:rsidRDefault="004D2586" w:rsidP="002B6E8C">
      <w:pPr>
        <w:rPr>
          <w:rFonts w:ascii="Times New Roman" w:hAnsi="Times New Roman"/>
          <w:color w:val="FF0000"/>
          <w:sz w:val="24"/>
          <w:lang w:eastAsia="it-IT"/>
        </w:rPr>
      </w:pPr>
    </w:p>
    <w:p w14:paraId="756A40F3" w14:textId="6EAC593E" w:rsidR="001B7861" w:rsidRPr="001B7861" w:rsidRDefault="00FF484F" w:rsidP="001B7861">
      <w:pPr>
        <w:pStyle w:val="Heading2"/>
        <w:tabs>
          <w:tab w:val="left" w:pos="1008"/>
        </w:tabs>
        <w:rPr>
          <w:rFonts w:ascii="Helvetica" w:eastAsia="Times New Roman" w:hAnsi="Helvetica" w:cs="Helvetica"/>
          <w:caps w:val="0"/>
          <w:spacing w:val="0"/>
          <w:sz w:val="24"/>
          <w:szCs w:val="24"/>
          <w:lang w:val="en-US" w:eastAsia="it-IT"/>
        </w:rPr>
      </w:pPr>
      <w:bookmarkStart w:id="4113" w:name="_Toc441522268"/>
      <w:r w:rsidRPr="000179B2">
        <w:rPr>
          <w:rFonts w:ascii="Helvetica" w:eastAsia="Times New Roman" w:hAnsi="Helvetica" w:cs="Helvetica"/>
          <w:caps w:val="0"/>
          <w:spacing w:val="0"/>
          <w:sz w:val="24"/>
          <w:szCs w:val="24"/>
          <w:lang w:val="en-US" w:eastAsia="it-IT"/>
        </w:rPr>
        <w:t xml:space="preserve">GET </w:t>
      </w:r>
      <w:r w:rsidR="0064387C" w:rsidRPr="000179B2">
        <w:rPr>
          <w:rFonts w:ascii="Helvetica" w:eastAsia="Times New Roman" w:hAnsi="Helvetica" w:cs="Helvetica"/>
          <w:caps w:val="0"/>
          <w:spacing w:val="0"/>
          <w:sz w:val="24"/>
          <w:szCs w:val="24"/>
          <w:lang w:val="en-US" w:eastAsia="it-IT"/>
        </w:rPr>
        <w:t>/api/</w:t>
      </w:r>
      <w:r w:rsidR="005A1227">
        <w:rPr>
          <w:rFonts w:ascii="Helvetica" w:hAnsi="Helvetica" w:cs="Helvetica" w:hint="eastAsia"/>
          <w:caps w:val="0"/>
          <w:spacing w:val="0"/>
          <w:sz w:val="24"/>
          <w:szCs w:val="24"/>
          <w:lang w:val="en-US" w:eastAsia="ja-JP"/>
        </w:rPr>
        <w:t>serviceQualificationRequest</w:t>
      </w:r>
      <w:r w:rsidR="00DA0F80">
        <w:rPr>
          <w:rFonts w:ascii="Helvetica" w:hAnsi="Helvetica" w:cs="Helvetica" w:hint="eastAsia"/>
          <w:caps w:val="0"/>
          <w:spacing w:val="0"/>
          <w:sz w:val="24"/>
          <w:szCs w:val="24"/>
          <w:lang w:val="en-US" w:eastAsia="ja-JP"/>
        </w:rPr>
        <w:t>?{filter_representation}</w:t>
      </w:r>
      <w:bookmarkEnd w:id="4113"/>
    </w:p>
    <w:p w14:paraId="6AF6E569" w14:textId="77777777" w:rsidR="004D03F1" w:rsidRPr="004D03F1" w:rsidRDefault="004D03F1" w:rsidP="004D03F1">
      <w:pPr>
        <w:rPr>
          <w:rFonts w:ascii="Helvetica" w:hAnsi="Helvetica"/>
          <w:sz w:val="24"/>
          <w:lang w:eastAsia="it-IT"/>
        </w:rPr>
      </w:pPr>
      <w:r w:rsidRPr="004D03F1">
        <w:rPr>
          <w:rFonts w:ascii="Helvetica" w:hAnsi="Helvetica"/>
          <w:sz w:val="24"/>
          <w:u w:val="single"/>
          <w:lang w:eastAsia="it-IT"/>
        </w:rPr>
        <w:t>Description</w:t>
      </w:r>
      <w:r w:rsidRPr="004D03F1">
        <w:rPr>
          <w:rFonts w:ascii="Helvetica" w:hAnsi="Helvetica"/>
          <w:sz w:val="24"/>
          <w:lang w:eastAsia="it-IT"/>
        </w:rPr>
        <w:t xml:space="preserve"> : </w:t>
      </w:r>
    </w:p>
    <w:p w14:paraId="49A827C3" w14:textId="77777777" w:rsidR="00BE41CD" w:rsidRPr="00BE41CD" w:rsidRDefault="00BE41CD" w:rsidP="00BE41CD">
      <w:pPr>
        <w:rPr>
          <w:rFonts w:ascii="Helvetica" w:hAnsi="Helvetica" w:cs="Helvetica"/>
          <w:sz w:val="24"/>
          <w:lang w:eastAsia="ja-JP"/>
        </w:rPr>
      </w:pPr>
      <w:r w:rsidRPr="00BE41CD">
        <w:rPr>
          <w:rFonts w:ascii="Helvetica" w:hAnsi="Helvetica" w:cs="Helvetica"/>
          <w:sz w:val="24"/>
          <w:lang w:eastAsia="ja-JP"/>
        </w:rPr>
        <w:t>This operation is used to provide technical Eligibility that is what service is available or when the service is available.</w:t>
      </w:r>
    </w:p>
    <w:p w14:paraId="1A9C2EB9" w14:textId="530A5056" w:rsidR="00B8558F" w:rsidRDefault="00BE41CD" w:rsidP="00BE41CD">
      <w:pPr>
        <w:rPr>
          <w:rFonts w:ascii="Helvetica" w:hAnsi="Helvetica" w:cs="Helvetica"/>
          <w:sz w:val="24"/>
          <w:lang w:eastAsia="ja-JP"/>
        </w:rPr>
      </w:pPr>
      <w:r w:rsidRPr="00BE41CD">
        <w:rPr>
          <w:rFonts w:ascii="Helvetica" w:hAnsi="Helvetica" w:cs="Helvetica"/>
          <w:sz w:val="24"/>
          <w:lang w:eastAsia="ja-JP"/>
        </w:rPr>
        <w:t>Partner used this API to notice service availability Partner’s customer.</w:t>
      </w:r>
    </w:p>
    <w:p w14:paraId="5A4320E4" w14:textId="1BAA5B28" w:rsidR="00BE41CD" w:rsidRDefault="00342547" w:rsidP="002B6E8C">
      <w:pPr>
        <w:rPr>
          <w:rFonts w:ascii="Helvetica" w:hAnsi="Helvetica" w:cs="Helvetica"/>
          <w:sz w:val="24"/>
          <w:lang w:eastAsia="ja-JP"/>
        </w:rPr>
      </w:pPr>
      <w:r>
        <w:rPr>
          <w:rFonts w:ascii="Helvetica" w:hAnsi="Helvetica" w:cs="Helvetica" w:hint="eastAsia"/>
          <w:sz w:val="24"/>
          <w:lang w:eastAsia="ja-JP"/>
        </w:rPr>
        <w:t xml:space="preserve">GET operation use </w:t>
      </w:r>
      <w:r w:rsidR="005138B6" w:rsidRPr="00342547">
        <w:rPr>
          <w:rFonts w:ascii="Helvetica" w:hAnsi="Helvetica" w:cs="Helvetica"/>
          <w:sz w:val="24"/>
          <w:lang w:eastAsia="ja-JP"/>
        </w:rPr>
        <w:t>if</w:t>
      </w:r>
      <w:r w:rsidRPr="00342547">
        <w:rPr>
          <w:rFonts w:ascii="Helvetica" w:hAnsi="Helvetica" w:cs="Helvetica"/>
          <w:sz w:val="24"/>
          <w:lang w:eastAsia="ja-JP"/>
        </w:rPr>
        <w:t xml:space="preserve"> location id is create</w:t>
      </w:r>
      <w:r w:rsidR="002D3FA1">
        <w:rPr>
          <w:rFonts w:ascii="Helvetica" w:hAnsi="Helvetica" w:cs="Helvetica" w:hint="eastAsia"/>
          <w:sz w:val="24"/>
          <w:lang w:eastAsia="ja-JP"/>
        </w:rPr>
        <w:t>d at</w:t>
      </w:r>
      <w:r w:rsidRPr="00342547">
        <w:rPr>
          <w:rFonts w:ascii="Helvetica" w:hAnsi="Helvetica" w:cs="Helvetica"/>
          <w:sz w:val="24"/>
          <w:lang w:eastAsia="ja-JP"/>
        </w:rPr>
        <w:t xml:space="preserve"> other API/system</w:t>
      </w:r>
      <w:r>
        <w:rPr>
          <w:rFonts w:ascii="Helvetica" w:hAnsi="Helvetica" w:cs="Helvetica" w:hint="eastAsia"/>
          <w:sz w:val="24"/>
          <w:lang w:eastAsia="ja-JP"/>
        </w:rPr>
        <w:t>.</w:t>
      </w:r>
    </w:p>
    <w:p w14:paraId="6A08888E" w14:textId="77777777" w:rsidR="00D1529F" w:rsidRDefault="00D1529F" w:rsidP="002B6E8C">
      <w:pPr>
        <w:rPr>
          <w:rFonts w:ascii="Helvetica" w:hAnsi="Helvetica" w:cs="Helvetica"/>
          <w:sz w:val="24"/>
          <w:lang w:eastAsia="ja-JP"/>
        </w:rPr>
      </w:pPr>
    </w:p>
    <w:tbl>
      <w:tblPr>
        <w:tblStyle w:val="TableGrid"/>
        <w:tblW w:w="0" w:type="auto"/>
        <w:tblLook w:val="04A0" w:firstRow="1" w:lastRow="0" w:firstColumn="1" w:lastColumn="0" w:noHBand="0" w:noVBand="1"/>
      </w:tblPr>
      <w:tblGrid>
        <w:gridCol w:w="3885"/>
        <w:gridCol w:w="1601"/>
        <w:gridCol w:w="2147"/>
        <w:gridCol w:w="2928"/>
      </w:tblGrid>
      <w:tr w:rsidR="00D1529F" w:rsidRPr="004B23A3" w14:paraId="586A7C7D" w14:textId="77777777" w:rsidTr="00C86062">
        <w:tc>
          <w:tcPr>
            <w:tcW w:w="2612" w:type="dxa"/>
            <w:shd w:val="clear" w:color="auto" w:fill="B8CCE4" w:themeFill="accent1" w:themeFillTint="66"/>
          </w:tcPr>
          <w:p w14:paraId="5CA370CB" w14:textId="77777777" w:rsidR="00D1529F" w:rsidRPr="00F647C9" w:rsidRDefault="00D1529F" w:rsidP="00C86062">
            <w:pPr>
              <w:jc w:val="center"/>
              <w:rPr>
                <w:rFonts w:ascii="Helvetica" w:hAnsi="Helvetica" w:cs="Helvetica"/>
                <w:b/>
                <w:color w:val="000000"/>
                <w:sz w:val="22"/>
                <w:szCs w:val="22"/>
                <w:lang w:val="fr-FR" w:eastAsia="fr-FR"/>
              </w:rPr>
            </w:pPr>
            <w:r w:rsidRPr="00F647C9">
              <w:rPr>
                <w:rFonts w:ascii="Helvetica" w:hAnsi="Helvetica" w:cs="Helvetica"/>
                <w:b/>
                <w:color w:val="000000"/>
                <w:sz w:val="22"/>
                <w:szCs w:val="22"/>
                <w:lang w:val="fr-FR" w:eastAsia="fr-FR"/>
              </w:rPr>
              <w:t>Attribute name</w:t>
            </w:r>
          </w:p>
        </w:tc>
        <w:tc>
          <w:tcPr>
            <w:tcW w:w="1513" w:type="dxa"/>
            <w:shd w:val="clear" w:color="auto" w:fill="B8CCE4" w:themeFill="accent1" w:themeFillTint="66"/>
          </w:tcPr>
          <w:p w14:paraId="052B14FC" w14:textId="77777777" w:rsidR="00D1529F" w:rsidRPr="00F647C9" w:rsidRDefault="00D1529F" w:rsidP="00C86062">
            <w:pPr>
              <w:jc w:val="center"/>
              <w:rPr>
                <w:rFonts w:ascii="Helvetica" w:hAnsi="Helvetica" w:cs="Helvetica"/>
                <w:b/>
                <w:color w:val="000000"/>
                <w:sz w:val="22"/>
                <w:szCs w:val="22"/>
                <w:lang w:val="fr-FR" w:eastAsia="fr-FR"/>
              </w:rPr>
            </w:pPr>
            <w:r w:rsidRPr="00F647C9">
              <w:rPr>
                <w:rFonts w:ascii="Helvetica" w:hAnsi="Helvetica" w:cs="Helvetica"/>
                <w:b/>
                <w:color w:val="000000"/>
                <w:sz w:val="22"/>
                <w:szCs w:val="22"/>
                <w:lang w:val="fr-FR" w:eastAsia="fr-FR"/>
              </w:rPr>
              <w:t>Mandatory</w:t>
            </w:r>
          </w:p>
        </w:tc>
        <w:tc>
          <w:tcPr>
            <w:tcW w:w="2929" w:type="dxa"/>
            <w:shd w:val="clear" w:color="auto" w:fill="B8CCE4" w:themeFill="accent1" w:themeFillTint="66"/>
          </w:tcPr>
          <w:p w14:paraId="60D0B6FA" w14:textId="77777777" w:rsidR="00D1529F" w:rsidRPr="00F647C9" w:rsidRDefault="00D1529F" w:rsidP="00C86062">
            <w:pPr>
              <w:jc w:val="center"/>
              <w:rPr>
                <w:rFonts w:ascii="Helvetica" w:hAnsi="Helvetica" w:cs="Helvetica"/>
                <w:b/>
                <w:color w:val="000000"/>
                <w:sz w:val="22"/>
                <w:szCs w:val="22"/>
                <w:lang w:val="fr-FR" w:eastAsia="fr-FR"/>
              </w:rPr>
            </w:pPr>
            <w:r w:rsidRPr="00F647C9">
              <w:rPr>
                <w:rFonts w:ascii="Helvetica" w:hAnsi="Helvetica" w:cs="Helvetica"/>
                <w:b/>
                <w:color w:val="000000"/>
                <w:sz w:val="22"/>
                <w:szCs w:val="22"/>
                <w:lang w:val="fr-FR" w:eastAsia="fr-FR"/>
              </w:rPr>
              <w:t>Default</w:t>
            </w:r>
          </w:p>
        </w:tc>
        <w:tc>
          <w:tcPr>
            <w:tcW w:w="3507" w:type="dxa"/>
            <w:shd w:val="clear" w:color="auto" w:fill="B8CCE4" w:themeFill="accent1" w:themeFillTint="66"/>
          </w:tcPr>
          <w:p w14:paraId="42086DD6" w14:textId="77777777" w:rsidR="00D1529F" w:rsidRPr="00F647C9" w:rsidRDefault="00D1529F" w:rsidP="00C86062">
            <w:pPr>
              <w:jc w:val="center"/>
              <w:rPr>
                <w:rFonts w:ascii="Helvetica" w:hAnsi="Helvetica" w:cs="Helvetica"/>
                <w:b/>
                <w:color w:val="000000"/>
                <w:sz w:val="22"/>
                <w:szCs w:val="22"/>
                <w:lang w:val="fr-FR" w:eastAsia="fr-FR"/>
              </w:rPr>
            </w:pPr>
            <w:r w:rsidRPr="00F647C9">
              <w:rPr>
                <w:rFonts w:ascii="Helvetica" w:hAnsi="Helvetica" w:cs="Helvetica"/>
                <w:b/>
                <w:color w:val="000000"/>
                <w:sz w:val="22"/>
                <w:szCs w:val="22"/>
                <w:lang w:val="fr-FR" w:eastAsia="fr-FR"/>
              </w:rPr>
              <w:t>Rule</w:t>
            </w:r>
          </w:p>
        </w:tc>
      </w:tr>
      <w:tr w:rsidR="00304609" w:rsidRPr="004B23A3" w14:paraId="7C197072" w14:textId="77777777" w:rsidTr="00C86062">
        <w:trPr>
          <w:ins w:id="4114" w:author="i0806927" w:date="2016-04-01T13:34:00Z"/>
        </w:trPr>
        <w:tc>
          <w:tcPr>
            <w:tcW w:w="2612" w:type="dxa"/>
          </w:tcPr>
          <w:p w14:paraId="2AC695F3" w14:textId="745BD3E3" w:rsidR="00304609" w:rsidRPr="003B3AB5" w:rsidRDefault="00304609" w:rsidP="00304609">
            <w:pPr>
              <w:keepNext/>
              <w:keepLines/>
              <w:suppressAutoHyphens/>
              <w:spacing w:before="140" w:line="220" w:lineRule="atLeast"/>
              <w:ind w:left="1080"/>
              <w:outlineLvl w:val="7"/>
              <w:rPr>
                <w:ins w:id="4115" w:author="i0806927" w:date="2016-04-01T13:34:00Z"/>
                <w:rFonts w:ascii="Helvetica" w:hAnsi="Helvetica" w:cs="Helvetica"/>
                <w:color w:val="000000"/>
                <w:sz w:val="22"/>
                <w:szCs w:val="22"/>
                <w:highlight w:val="yellow"/>
                <w:lang w:eastAsia="ja-JP"/>
                <w:rPrChange w:id="4116" w:author="i0806927" w:date="2016-04-04T14:16:00Z">
                  <w:rPr>
                    <w:ins w:id="4117" w:author="i0806927" w:date="2016-04-01T13:34:00Z"/>
                    <w:rFonts w:ascii="Helvetica" w:hAnsi="Helvetica" w:cs="Helvetica"/>
                    <w:i/>
                    <w:color w:val="000000"/>
                    <w:spacing w:val="-4"/>
                    <w:kern w:val="1"/>
                    <w:sz w:val="22"/>
                    <w:szCs w:val="22"/>
                    <w:lang w:eastAsia="ja-JP"/>
                  </w:rPr>
                </w:rPrChange>
              </w:rPr>
            </w:pPr>
            <w:ins w:id="4118" w:author="i0806927" w:date="2016-04-01T13:34:00Z">
              <w:r w:rsidRPr="003B3AB5">
                <w:rPr>
                  <w:rFonts w:ascii="Helvetica" w:hAnsi="Helvetica" w:cs="Helvetica"/>
                  <w:color w:val="000000"/>
                  <w:sz w:val="22"/>
                  <w:szCs w:val="22"/>
                  <w:highlight w:val="yellow"/>
                  <w:lang w:eastAsia="ja-JP"/>
                  <w:rPrChange w:id="4119" w:author="i0806927" w:date="2016-04-04T14:16:00Z">
                    <w:rPr>
                      <w:rFonts w:ascii="Helvetica" w:hAnsi="Helvetica" w:cs="Helvetica"/>
                      <w:color w:val="000000"/>
                      <w:sz w:val="22"/>
                      <w:szCs w:val="22"/>
                      <w:lang w:eastAsia="ja-JP"/>
                    </w:rPr>
                  </w:rPrChange>
                </w:rPr>
                <w:t>Id</w:t>
              </w:r>
            </w:ins>
          </w:p>
        </w:tc>
        <w:tc>
          <w:tcPr>
            <w:tcW w:w="1513" w:type="dxa"/>
          </w:tcPr>
          <w:p w14:paraId="1F734BB8" w14:textId="01DC9DCF" w:rsidR="00304609" w:rsidRPr="003B3AB5" w:rsidRDefault="00304609" w:rsidP="00C86062">
            <w:pPr>
              <w:keepNext/>
              <w:keepLines/>
              <w:suppressAutoHyphens/>
              <w:spacing w:before="140" w:line="220" w:lineRule="atLeast"/>
              <w:ind w:left="1080"/>
              <w:outlineLvl w:val="7"/>
              <w:rPr>
                <w:ins w:id="4120" w:author="i0806927" w:date="2016-04-01T13:34:00Z"/>
                <w:rFonts w:ascii="Helvetica" w:hAnsi="Helvetica" w:cs="Helvetica"/>
                <w:color w:val="000000"/>
                <w:sz w:val="22"/>
                <w:szCs w:val="22"/>
                <w:highlight w:val="yellow"/>
                <w:lang w:val="fr-FR" w:eastAsia="ja-JP"/>
                <w:rPrChange w:id="4121" w:author="i0806927" w:date="2016-04-04T14:16:00Z">
                  <w:rPr>
                    <w:ins w:id="4122" w:author="i0806927" w:date="2016-04-01T13:34:00Z"/>
                    <w:rFonts w:ascii="Helvetica" w:hAnsi="Helvetica" w:cs="Helvetica"/>
                    <w:i/>
                    <w:color w:val="000000"/>
                    <w:spacing w:val="-4"/>
                    <w:kern w:val="1"/>
                    <w:sz w:val="22"/>
                    <w:szCs w:val="22"/>
                    <w:lang w:val="fr-FR" w:eastAsia="ja-JP"/>
                  </w:rPr>
                </w:rPrChange>
              </w:rPr>
            </w:pPr>
            <w:ins w:id="4123" w:author="i0806927" w:date="2016-04-01T13:34:00Z">
              <w:r w:rsidRPr="003B3AB5">
                <w:rPr>
                  <w:rFonts w:ascii="Helvetica" w:hAnsi="Helvetica" w:cs="Helvetica"/>
                  <w:color w:val="000000"/>
                  <w:sz w:val="22"/>
                  <w:szCs w:val="22"/>
                  <w:highlight w:val="yellow"/>
                  <w:lang w:val="fr-FR" w:eastAsia="ja-JP"/>
                  <w:rPrChange w:id="4124" w:author="i0806927" w:date="2016-04-04T14:16:00Z">
                    <w:rPr>
                      <w:rFonts w:ascii="Helvetica" w:hAnsi="Helvetica" w:cs="Helvetica"/>
                      <w:color w:val="000000"/>
                      <w:sz w:val="22"/>
                      <w:szCs w:val="22"/>
                      <w:lang w:val="fr-FR" w:eastAsia="ja-JP"/>
                    </w:rPr>
                  </w:rPrChange>
                </w:rPr>
                <w:t>N</w:t>
              </w:r>
            </w:ins>
          </w:p>
        </w:tc>
        <w:tc>
          <w:tcPr>
            <w:tcW w:w="2929" w:type="dxa"/>
          </w:tcPr>
          <w:p w14:paraId="252C8D6A" w14:textId="7AA4BB52" w:rsidR="00304609" w:rsidRPr="003B3AB5" w:rsidRDefault="00304609" w:rsidP="00C86062">
            <w:pPr>
              <w:keepNext/>
              <w:keepLines/>
              <w:suppressAutoHyphens/>
              <w:spacing w:before="140" w:line="220" w:lineRule="atLeast"/>
              <w:ind w:left="1080"/>
              <w:outlineLvl w:val="7"/>
              <w:rPr>
                <w:ins w:id="4125" w:author="i0806927" w:date="2016-04-01T13:34:00Z"/>
                <w:rFonts w:ascii="Helvetica" w:hAnsi="Helvetica" w:cs="Helvetica"/>
                <w:color w:val="000000"/>
                <w:sz w:val="22"/>
                <w:szCs w:val="22"/>
                <w:highlight w:val="yellow"/>
                <w:lang w:val="fr-FR" w:eastAsia="ja-JP"/>
                <w:rPrChange w:id="4126" w:author="i0806927" w:date="2016-04-04T14:16:00Z">
                  <w:rPr>
                    <w:ins w:id="4127" w:author="i0806927" w:date="2016-04-01T13:34:00Z"/>
                    <w:rFonts w:ascii="Helvetica" w:hAnsi="Helvetica" w:cs="Helvetica"/>
                    <w:i/>
                    <w:color w:val="000000"/>
                    <w:spacing w:val="-4"/>
                    <w:kern w:val="1"/>
                    <w:sz w:val="22"/>
                    <w:szCs w:val="22"/>
                    <w:lang w:val="fr-FR" w:eastAsia="ja-JP"/>
                  </w:rPr>
                </w:rPrChange>
              </w:rPr>
            </w:pPr>
            <w:ins w:id="4128" w:author="i0806927" w:date="2016-04-01T13:34:00Z">
              <w:r w:rsidRPr="003B3AB5">
                <w:rPr>
                  <w:rFonts w:ascii="Helvetica" w:hAnsi="Helvetica" w:cs="Helvetica"/>
                  <w:color w:val="000000"/>
                  <w:sz w:val="22"/>
                  <w:szCs w:val="22"/>
                  <w:highlight w:val="yellow"/>
                  <w:lang w:val="fr-FR" w:eastAsia="ja-JP"/>
                  <w:rPrChange w:id="4129" w:author="i0806927" w:date="2016-04-04T14:16:00Z">
                    <w:rPr>
                      <w:rFonts w:ascii="Helvetica" w:hAnsi="Helvetica" w:cs="Helvetica"/>
                      <w:color w:val="000000"/>
                      <w:sz w:val="22"/>
                      <w:szCs w:val="22"/>
                      <w:lang w:val="fr-FR" w:eastAsia="ja-JP"/>
                    </w:rPr>
                  </w:rPrChange>
                </w:rPr>
                <w:t>Blank</w:t>
              </w:r>
            </w:ins>
          </w:p>
        </w:tc>
        <w:tc>
          <w:tcPr>
            <w:tcW w:w="3507" w:type="dxa"/>
          </w:tcPr>
          <w:p w14:paraId="3939DE7F" w14:textId="77777777" w:rsidR="00304609" w:rsidRPr="003B3AB5" w:rsidRDefault="00304609" w:rsidP="00C86062">
            <w:pPr>
              <w:spacing w:before="0"/>
              <w:rPr>
                <w:ins w:id="4130" w:author="i0806927" w:date="2016-04-01T13:34:00Z"/>
                <w:rFonts w:ascii="Helvetica" w:hAnsi="Helvetica" w:cs="Helvetica"/>
                <w:color w:val="000000"/>
                <w:sz w:val="22"/>
                <w:szCs w:val="22"/>
                <w:highlight w:val="yellow"/>
                <w:lang w:val="fr-FR" w:eastAsia="ja-JP"/>
                <w:rPrChange w:id="4131" w:author="i0806927" w:date="2016-04-04T14:16:00Z">
                  <w:rPr>
                    <w:ins w:id="4132" w:author="i0806927" w:date="2016-04-01T13:34:00Z"/>
                    <w:rFonts w:ascii="Helvetica" w:hAnsi="Helvetica" w:cs="Helvetica"/>
                    <w:color w:val="000000"/>
                    <w:sz w:val="22"/>
                    <w:szCs w:val="22"/>
                    <w:lang w:val="fr-FR" w:eastAsia="ja-JP"/>
                  </w:rPr>
                </w:rPrChange>
              </w:rPr>
            </w:pPr>
          </w:p>
        </w:tc>
      </w:tr>
      <w:tr w:rsidR="00C87A1F" w:rsidRPr="004B23A3" w14:paraId="5877E50D" w14:textId="77777777" w:rsidTr="00C86062">
        <w:tc>
          <w:tcPr>
            <w:tcW w:w="2612" w:type="dxa"/>
          </w:tcPr>
          <w:p w14:paraId="0836A7C6" w14:textId="19517AD2" w:rsidR="00C87A1F" w:rsidRPr="003B3AB5" w:rsidRDefault="00304609">
            <w:pPr>
              <w:keepNext/>
              <w:keepLines/>
              <w:suppressAutoHyphens/>
              <w:spacing w:before="140" w:line="220" w:lineRule="atLeast"/>
              <w:ind w:left="1080"/>
              <w:outlineLvl w:val="7"/>
              <w:rPr>
                <w:rFonts w:ascii="Helvetica" w:hAnsi="Helvetica" w:cs="Helvetica"/>
                <w:color w:val="000000"/>
                <w:sz w:val="22"/>
                <w:szCs w:val="22"/>
                <w:highlight w:val="yellow"/>
                <w:lang w:val="fr-FR" w:eastAsia="ja-JP"/>
                <w:rPrChange w:id="4133" w:author="i0806927" w:date="2016-04-04T14:16:00Z">
                  <w:rPr>
                    <w:rFonts w:ascii="Helvetica" w:hAnsi="Helvetica" w:cs="Helvetica"/>
                    <w:i/>
                    <w:color w:val="000000"/>
                    <w:spacing w:val="-4"/>
                    <w:kern w:val="1"/>
                    <w:sz w:val="22"/>
                    <w:szCs w:val="22"/>
                    <w:lang w:val="fr-FR" w:eastAsia="ja-JP"/>
                  </w:rPr>
                </w:rPrChange>
              </w:rPr>
            </w:pPr>
            <w:ins w:id="4134" w:author="i0806927" w:date="2016-04-01T13:33:00Z">
              <w:r w:rsidRPr="003B3AB5">
                <w:rPr>
                  <w:rFonts w:ascii="Helvetica" w:hAnsi="Helvetica" w:cs="Helvetica"/>
                  <w:color w:val="000000"/>
                  <w:sz w:val="22"/>
                  <w:szCs w:val="22"/>
                  <w:highlight w:val="yellow"/>
                  <w:lang w:eastAsia="fr-FR"/>
                  <w:rPrChange w:id="4135" w:author="i0806927" w:date="2016-04-04T14:16:00Z">
                    <w:rPr>
                      <w:rFonts w:ascii="Helvetica" w:hAnsi="Helvetica" w:cs="Helvetica"/>
                      <w:color w:val="000000"/>
                      <w:sz w:val="22"/>
                      <w:szCs w:val="22"/>
                      <w:lang w:eastAsia="fr-FR"/>
                    </w:rPr>
                  </w:rPrChange>
                </w:rPr>
                <w:t>eligibilityDate</w:t>
              </w:r>
            </w:ins>
            <w:del w:id="4136" w:author="i0806927" w:date="2016-04-01T13:33:00Z">
              <w:r w:rsidR="00C87A1F" w:rsidRPr="003B3AB5" w:rsidDel="00304609">
                <w:rPr>
                  <w:rFonts w:ascii="Helvetica" w:hAnsi="Helvetica" w:cs="Helvetica"/>
                  <w:color w:val="000000"/>
                  <w:sz w:val="22"/>
                  <w:szCs w:val="22"/>
                  <w:highlight w:val="yellow"/>
                  <w:lang w:val="fr-FR" w:eastAsia="fr-FR"/>
                  <w:rPrChange w:id="4137" w:author="i0806927" w:date="2016-04-04T14:16:00Z">
                    <w:rPr>
                      <w:rFonts w:ascii="Helvetica" w:hAnsi="Helvetica" w:cs="Helvetica"/>
                      <w:color w:val="000000"/>
                      <w:sz w:val="22"/>
                      <w:szCs w:val="22"/>
                      <w:lang w:val="fr-FR" w:eastAsia="fr-FR"/>
                    </w:rPr>
                  </w:rPrChange>
                </w:rPr>
                <w:delText>Location id</w:delText>
              </w:r>
            </w:del>
          </w:p>
        </w:tc>
        <w:tc>
          <w:tcPr>
            <w:tcW w:w="1513" w:type="dxa"/>
          </w:tcPr>
          <w:p w14:paraId="33CEFAAC" w14:textId="079EC8B9" w:rsidR="00C87A1F" w:rsidRPr="003B3AB5" w:rsidRDefault="00304609" w:rsidP="00C86062">
            <w:pPr>
              <w:keepNext/>
              <w:keepLines/>
              <w:suppressAutoHyphens/>
              <w:spacing w:before="140" w:line="220" w:lineRule="atLeast"/>
              <w:ind w:left="1080"/>
              <w:outlineLvl w:val="7"/>
              <w:rPr>
                <w:rFonts w:ascii="Helvetica" w:hAnsi="Helvetica" w:cs="Helvetica"/>
                <w:color w:val="000000"/>
                <w:sz w:val="22"/>
                <w:szCs w:val="22"/>
                <w:highlight w:val="yellow"/>
                <w:lang w:val="fr-FR" w:eastAsia="ja-JP"/>
                <w:rPrChange w:id="4138" w:author="i0806927" w:date="2016-04-04T14:16:00Z">
                  <w:rPr>
                    <w:rFonts w:ascii="Helvetica" w:hAnsi="Helvetica" w:cs="Helvetica"/>
                    <w:i/>
                    <w:color w:val="000000"/>
                    <w:spacing w:val="-4"/>
                    <w:kern w:val="1"/>
                    <w:sz w:val="22"/>
                    <w:szCs w:val="22"/>
                    <w:lang w:val="fr-FR" w:eastAsia="ja-JP"/>
                  </w:rPr>
                </w:rPrChange>
              </w:rPr>
            </w:pPr>
            <w:ins w:id="4139" w:author="i0806927" w:date="2016-04-01T13:34:00Z">
              <w:r w:rsidRPr="003B3AB5">
                <w:rPr>
                  <w:rFonts w:ascii="Helvetica" w:hAnsi="Helvetica" w:cs="Helvetica"/>
                  <w:color w:val="000000"/>
                  <w:sz w:val="22"/>
                  <w:szCs w:val="22"/>
                  <w:highlight w:val="yellow"/>
                  <w:lang w:val="fr-FR" w:eastAsia="ja-JP"/>
                  <w:rPrChange w:id="4140" w:author="i0806927" w:date="2016-04-04T14:16:00Z">
                    <w:rPr>
                      <w:rFonts w:ascii="Helvetica" w:hAnsi="Helvetica" w:cs="Helvetica"/>
                      <w:color w:val="000000"/>
                      <w:sz w:val="22"/>
                      <w:szCs w:val="22"/>
                      <w:lang w:val="fr-FR" w:eastAsia="ja-JP"/>
                    </w:rPr>
                  </w:rPrChange>
                </w:rPr>
                <w:t>N</w:t>
              </w:r>
            </w:ins>
            <w:del w:id="4141" w:author="i0806927" w:date="2016-04-01T13:34:00Z">
              <w:r w:rsidR="00C87A1F" w:rsidRPr="003B3AB5" w:rsidDel="00304609">
                <w:rPr>
                  <w:rFonts w:ascii="Helvetica" w:hAnsi="Helvetica" w:cs="Helvetica"/>
                  <w:color w:val="000000"/>
                  <w:sz w:val="22"/>
                  <w:szCs w:val="22"/>
                  <w:highlight w:val="yellow"/>
                  <w:lang w:val="fr-FR" w:eastAsia="ja-JP"/>
                  <w:rPrChange w:id="4142" w:author="i0806927" w:date="2016-04-04T14:16:00Z">
                    <w:rPr>
                      <w:rFonts w:ascii="Helvetica" w:hAnsi="Helvetica" w:cs="Helvetica"/>
                      <w:color w:val="000000"/>
                      <w:sz w:val="22"/>
                      <w:szCs w:val="22"/>
                      <w:lang w:val="fr-FR" w:eastAsia="ja-JP"/>
                    </w:rPr>
                  </w:rPrChange>
                </w:rPr>
                <w:delText>Y</w:delText>
              </w:r>
            </w:del>
          </w:p>
        </w:tc>
        <w:tc>
          <w:tcPr>
            <w:tcW w:w="2929" w:type="dxa"/>
          </w:tcPr>
          <w:p w14:paraId="2673649D" w14:textId="35019DF2" w:rsidR="00C87A1F" w:rsidRPr="003B3AB5" w:rsidRDefault="00304609" w:rsidP="00C86062">
            <w:pPr>
              <w:keepNext/>
              <w:keepLines/>
              <w:suppressAutoHyphens/>
              <w:spacing w:before="140" w:line="220" w:lineRule="atLeast"/>
              <w:ind w:left="1080"/>
              <w:outlineLvl w:val="7"/>
              <w:rPr>
                <w:rFonts w:ascii="Helvetica" w:hAnsi="Helvetica" w:cs="Helvetica"/>
                <w:color w:val="000000"/>
                <w:sz w:val="22"/>
                <w:szCs w:val="22"/>
                <w:highlight w:val="yellow"/>
                <w:lang w:val="fr-FR" w:eastAsia="ja-JP"/>
                <w:rPrChange w:id="4143" w:author="i0806927" w:date="2016-04-04T14:16:00Z">
                  <w:rPr>
                    <w:rFonts w:ascii="Helvetica" w:hAnsi="Helvetica" w:cs="Helvetica"/>
                    <w:i/>
                    <w:color w:val="000000"/>
                    <w:spacing w:val="-4"/>
                    <w:kern w:val="1"/>
                    <w:sz w:val="22"/>
                    <w:szCs w:val="22"/>
                    <w:lang w:val="fr-FR" w:eastAsia="ja-JP"/>
                  </w:rPr>
                </w:rPrChange>
              </w:rPr>
            </w:pPr>
            <w:ins w:id="4144" w:author="i0806927" w:date="2016-04-01T13:34:00Z">
              <w:r w:rsidRPr="003B3AB5">
                <w:rPr>
                  <w:rFonts w:ascii="Helvetica" w:hAnsi="Helvetica" w:cs="Helvetica"/>
                  <w:color w:val="000000"/>
                  <w:sz w:val="22"/>
                  <w:szCs w:val="22"/>
                  <w:highlight w:val="yellow"/>
                  <w:lang w:val="fr-FR" w:eastAsia="ja-JP"/>
                  <w:rPrChange w:id="4145" w:author="i0806927" w:date="2016-04-04T14:16:00Z">
                    <w:rPr>
                      <w:rFonts w:ascii="Helvetica" w:hAnsi="Helvetica" w:cs="Helvetica"/>
                      <w:color w:val="000000"/>
                      <w:sz w:val="22"/>
                      <w:szCs w:val="22"/>
                      <w:lang w:val="fr-FR" w:eastAsia="ja-JP"/>
                    </w:rPr>
                  </w:rPrChange>
                </w:rPr>
                <w:t xml:space="preserve">Today </w:t>
              </w:r>
            </w:ins>
          </w:p>
        </w:tc>
        <w:tc>
          <w:tcPr>
            <w:tcW w:w="3507" w:type="dxa"/>
          </w:tcPr>
          <w:p w14:paraId="33E7A37E" w14:textId="4A4F1A65" w:rsidR="00C87A1F" w:rsidRPr="003B3AB5" w:rsidRDefault="00C87A1F" w:rsidP="00C86062">
            <w:pPr>
              <w:keepNext/>
              <w:keepLines/>
              <w:suppressAutoHyphens/>
              <w:spacing w:before="140" w:line="220" w:lineRule="atLeast"/>
              <w:ind w:left="1080"/>
              <w:outlineLvl w:val="7"/>
              <w:rPr>
                <w:rFonts w:ascii="Helvetica" w:hAnsi="Helvetica" w:cs="Helvetica"/>
                <w:color w:val="000000"/>
                <w:sz w:val="22"/>
                <w:szCs w:val="22"/>
                <w:highlight w:val="yellow"/>
                <w:lang w:val="fr-FR" w:eastAsia="fr-FR"/>
                <w:rPrChange w:id="4146" w:author="i0806927" w:date="2016-04-04T14:16:00Z">
                  <w:rPr>
                    <w:rFonts w:ascii="Helvetica" w:hAnsi="Helvetica" w:cs="Helvetica"/>
                    <w:i/>
                    <w:color w:val="000000"/>
                    <w:spacing w:val="-4"/>
                    <w:kern w:val="1"/>
                    <w:sz w:val="22"/>
                    <w:szCs w:val="22"/>
                    <w:lang w:val="fr-FR" w:eastAsia="fr-FR"/>
                  </w:rPr>
                </w:rPrChange>
              </w:rPr>
            </w:pPr>
            <w:del w:id="4147" w:author="i0806927" w:date="2016-04-01T13:34:00Z">
              <w:r w:rsidRPr="003B3AB5" w:rsidDel="00304609">
                <w:rPr>
                  <w:rFonts w:ascii="Helvetica" w:hAnsi="Helvetica" w:cs="Helvetica"/>
                  <w:color w:val="000000"/>
                  <w:sz w:val="22"/>
                  <w:szCs w:val="22"/>
                  <w:highlight w:val="yellow"/>
                  <w:lang w:val="fr-FR" w:eastAsia="ja-JP"/>
                  <w:rPrChange w:id="4148" w:author="i0806927" w:date="2016-04-04T14:16:00Z">
                    <w:rPr>
                      <w:rFonts w:ascii="Helvetica" w:hAnsi="Helvetica" w:cs="Helvetica"/>
                      <w:color w:val="000000"/>
                      <w:sz w:val="22"/>
                      <w:szCs w:val="22"/>
                      <w:lang w:val="fr-FR" w:eastAsia="ja-JP"/>
                    </w:rPr>
                  </w:rPrChange>
                </w:rPr>
                <w:delText>Location id</w:delText>
              </w:r>
              <w:r w:rsidRPr="003B3AB5" w:rsidDel="00304609">
                <w:rPr>
                  <w:rFonts w:ascii="Helvetica" w:hAnsi="Helvetica" w:cs="Helvetica"/>
                  <w:color w:val="000000"/>
                  <w:sz w:val="22"/>
                  <w:szCs w:val="22"/>
                  <w:highlight w:val="yellow"/>
                  <w:lang w:val="fr-FR" w:eastAsia="fr-FR"/>
                  <w:rPrChange w:id="4149" w:author="i0806927" w:date="2016-04-04T14:16:00Z">
                    <w:rPr>
                      <w:rFonts w:ascii="Helvetica" w:hAnsi="Helvetica" w:cs="Helvetica"/>
                      <w:color w:val="000000"/>
                      <w:sz w:val="22"/>
                      <w:szCs w:val="22"/>
                      <w:lang w:val="fr-FR" w:eastAsia="fr-FR"/>
                    </w:rPr>
                  </w:rPrChange>
                </w:rPr>
                <w:delText xml:space="preserve"> is mandatory if </w:delText>
              </w:r>
              <w:r w:rsidRPr="003B3AB5" w:rsidDel="00304609">
                <w:rPr>
                  <w:rFonts w:ascii="Helvetica" w:hAnsi="Helvetica" w:cs="Helvetica"/>
                  <w:color w:val="000000"/>
                  <w:sz w:val="22"/>
                  <w:szCs w:val="22"/>
                  <w:highlight w:val="yellow"/>
                  <w:lang w:val="fr-FR" w:eastAsia="ja-JP"/>
                  <w:rPrChange w:id="4150" w:author="i0806927" w:date="2016-04-04T14:16:00Z">
                    <w:rPr>
                      <w:rFonts w:ascii="Helvetica" w:hAnsi="Helvetica" w:cs="Helvetica"/>
                      <w:color w:val="000000"/>
                      <w:sz w:val="22"/>
                      <w:szCs w:val="22"/>
                      <w:lang w:val="fr-FR" w:eastAsia="ja-JP"/>
                    </w:rPr>
                  </w:rPrChange>
                </w:rPr>
                <w:delText>Address info</w:delText>
              </w:r>
              <w:r w:rsidRPr="003B3AB5" w:rsidDel="00304609">
                <w:rPr>
                  <w:rFonts w:ascii="Helvetica" w:hAnsi="Helvetica" w:cs="Helvetica"/>
                  <w:color w:val="000000"/>
                  <w:sz w:val="22"/>
                  <w:szCs w:val="22"/>
                  <w:highlight w:val="yellow"/>
                  <w:lang w:val="fr-FR" w:eastAsia="fr-FR"/>
                  <w:rPrChange w:id="4151" w:author="i0806927" w:date="2016-04-04T14:16:00Z">
                    <w:rPr>
                      <w:rFonts w:ascii="Helvetica" w:hAnsi="Helvetica" w:cs="Helvetica"/>
                      <w:color w:val="000000"/>
                      <w:sz w:val="22"/>
                      <w:szCs w:val="22"/>
                      <w:lang w:val="fr-FR" w:eastAsia="fr-FR"/>
                    </w:rPr>
                  </w:rPrChange>
                </w:rPr>
                <w:delText xml:space="preserve"> is empty.</w:delText>
              </w:r>
            </w:del>
          </w:p>
        </w:tc>
      </w:tr>
      <w:tr w:rsidR="00C87A1F" w:rsidRPr="004B23A3" w14:paraId="6DFE6E28" w14:textId="77777777" w:rsidTr="00C86062">
        <w:tc>
          <w:tcPr>
            <w:tcW w:w="2612" w:type="dxa"/>
          </w:tcPr>
          <w:p w14:paraId="0A9AFA1E" w14:textId="6094355A" w:rsidR="00C87A1F" w:rsidRPr="003B3AB5" w:rsidRDefault="00C87A1F" w:rsidP="00C86062">
            <w:pPr>
              <w:spacing w:before="0"/>
              <w:rPr>
                <w:rFonts w:ascii="Helvetica" w:hAnsi="Helvetica" w:cs="Helvetica"/>
                <w:color w:val="000000"/>
                <w:sz w:val="22"/>
                <w:szCs w:val="22"/>
                <w:highlight w:val="yellow"/>
                <w:lang w:val="fr-FR" w:eastAsia="ja-JP"/>
                <w:rPrChange w:id="4152" w:author="i0806927" w:date="2016-04-04T14:16:00Z">
                  <w:rPr>
                    <w:rFonts w:ascii="Helvetica" w:hAnsi="Helvetica" w:cs="Helvetica"/>
                    <w:color w:val="000000"/>
                    <w:sz w:val="22"/>
                    <w:szCs w:val="22"/>
                    <w:lang w:val="fr-FR" w:eastAsia="ja-JP"/>
                  </w:rPr>
                </w:rPrChange>
              </w:rPr>
            </w:pPr>
            <w:r w:rsidRPr="003B3AB5">
              <w:rPr>
                <w:rFonts w:ascii="Helvetica" w:hAnsi="Helvetica" w:cs="Helvetica"/>
                <w:color w:val="000000"/>
                <w:sz w:val="22"/>
                <w:szCs w:val="22"/>
                <w:highlight w:val="yellow"/>
                <w:lang w:val="fr-FR" w:eastAsia="fr-FR"/>
                <w:rPrChange w:id="4153" w:author="i0806927" w:date="2016-04-04T14:16:00Z">
                  <w:rPr>
                    <w:rFonts w:ascii="Helvetica" w:hAnsi="Helvetica" w:cs="Helvetica"/>
                    <w:color w:val="000000"/>
                    <w:sz w:val="22"/>
                    <w:szCs w:val="22"/>
                    <w:lang w:val="fr-FR" w:eastAsia="fr-FR"/>
                  </w:rPr>
                </w:rPrChange>
              </w:rPr>
              <w:t>Address</w:t>
            </w:r>
            <w:del w:id="4154" w:author="i0806927" w:date="2016-04-01T13:35:00Z">
              <w:r w:rsidRPr="003B3AB5" w:rsidDel="00304609">
                <w:rPr>
                  <w:rFonts w:ascii="Helvetica" w:hAnsi="Helvetica" w:cs="Helvetica"/>
                  <w:color w:val="000000"/>
                  <w:sz w:val="22"/>
                  <w:szCs w:val="22"/>
                  <w:highlight w:val="yellow"/>
                  <w:lang w:val="fr-FR" w:eastAsia="fr-FR"/>
                  <w:rPrChange w:id="4155" w:author="i0806927" w:date="2016-04-04T14:16:00Z">
                    <w:rPr>
                      <w:rFonts w:ascii="Helvetica" w:hAnsi="Helvetica" w:cs="Helvetica"/>
                      <w:color w:val="000000"/>
                      <w:sz w:val="22"/>
                      <w:szCs w:val="22"/>
                      <w:lang w:val="fr-FR" w:eastAsia="fr-FR"/>
                    </w:rPr>
                  </w:rPrChange>
                </w:rPr>
                <w:delText xml:space="preserve"> info</w:delText>
              </w:r>
            </w:del>
          </w:p>
        </w:tc>
        <w:tc>
          <w:tcPr>
            <w:tcW w:w="1513" w:type="dxa"/>
          </w:tcPr>
          <w:p w14:paraId="767A14EE" w14:textId="69D50813" w:rsidR="00C87A1F" w:rsidRPr="003B3AB5" w:rsidRDefault="00C87A1F" w:rsidP="00C86062">
            <w:pPr>
              <w:keepNext/>
              <w:keepLines/>
              <w:suppressAutoHyphens/>
              <w:spacing w:before="140" w:line="220" w:lineRule="atLeast"/>
              <w:ind w:left="1080"/>
              <w:outlineLvl w:val="7"/>
              <w:rPr>
                <w:rFonts w:ascii="Helvetica" w:hAnsi="Helvetica" w:cs="Helvetica"/>
                <w:color w:val="000000"/>
                <w:sz w:val="22"/>
                <w:szCs w:val="22"/>
                <w:highlight w:val="green"/>
                <w:lang w:val="fr-FR" w:eastAsia="ja-JP"/>
                <w:rPrChange w:id="4156" w:author="i0806927" w:date="2016-04-04T14:16:00Z">
                  <w:rPr>
                    <w:rFonts w:ascii="Helvetica" w:hAnsi="Helvetica" w:cs="Helvetica"/>
                    <w:i/>
                    <w:color w:val="000000"/>
                    <w:spacing w:val="-4"/>
                    <w:kern w:val="1"/>
                    <w:sz w:val="22"/>
                    <w:szCs w:val="22"/>
                    <w:lang w:val="fr-FR" w:eastAsia="ja-JP"/>
                  </w:rPr>
                </w:rPrChange>
              </w:rPr>
            </w:pPr>
            <w:del w:id="4157" w:author="i0806927" w:date="2016-04-04T10:12:00Z">
              <w:r w:rsidRPr="003B3AB5" w:rsidDel="00F647C9">
                <w:rPr>
                  <w:rFonts w:ascii="Helvetica" w:hAnsi="Helvetica" w:cs="Helvetica"/>
                  <w:color w:val="000000"/>
                  <w:sz w:val="22"/>
                  <w:szCs w:val="22"/>
                  <w:highlight w:val="green"/>
                  <w:lang w:val="fr-FR" w:eastAsia="ja-JP"/>
                  <w:rPrChange w:id="4158" w:author="i0806927" w:date="2016-04-04T14:16:00Z">
                    <w:rPr>
                      <w:rFonts w:ascii="Helvetica" w:hAnsi="Helvetica" w:cs="Helvetica"/>
                      <w:color w:val="000000"/>
                      <w:sz w:val="22"/>
                      <w:szCs w:val="22"/>
                      <w:lang w:val="fr-FR" w:eastAsia="ja-JP"/>
                    </w:rPr>
                  </w:rPrChange>
                </w:rPr>
                <w:delText>Y</w:delText>
              </w:r>
            </w:del>
            <w:ins w:id="4159" w:author="i0806927" w:date="2016-04-04T10:12:00Z">
              <w:r w:rsidR="00F647C9" w:rsidRPr="003B3AB5">
                <w:rPr>
                  <w:rFonts w:ascii="Helvetica" w:hAnsi="Helvetica" w:cs="Helvetica"/>
                  <w:color w:val="000000"/>
                  <w:sz w:val="22"/>
                  <w:szCs w:val="22"/>
                  <w:highlight w:val="green"/>
                  <w:lang w:val="fr-FR" w:eastAsia="ja-JP"/>
                  <w:rPrChange w:id="4160" w:author="i0806927" w:date="2016-04-04T14:16:00Z">
                    <w:rPr>
                      <w:rFonts w:ascii="Helvetica" w:hAnsi="Helvetica" w:cs="Helvetica"/>
                      <w:color w:val="000000"/>
                      <w:sz w:val="22"/>
                      <w:szCs w:val="22"/>
                      <w:lang w:val="fr-FR" w:eastAsia="ja-JP"/>
                    </w:rPr>
                  </w:rPrChange>
                </w:rPr>
                <w:t>N</w:t>
              </w:r>
            </w:ins>
          </w:p>
        </w:tc>
        <w:tc>
          <w:tcPr>
            <w:tcW w:w="2929" w:type="dxa"/>
          </w:tcPr>
          <w:p w14:paraId="4481EBF7" w14:textId="77777777" w:rsidR="00C87A1F" w:rsidRPr="003B3AB5" w:rsidRDefault="00C87A1F" w:rsidP="00C86062">
            <w:pPr>
              <w:spacing w:before="0"/>
              <w:rPr>
                <w:rFonts w:ascii="Helvetica" w:hAnsi="Helvetica" w:cs="Helvetica"/>
                <w:color w:val="000000"/>
                <w:sz w:val="22"/>
                <w:szCs w:val="22"/>
                <w:highlight w:val="yellow"/>
                <w:lang w:val="fr-FR" w:eastAsia="fr-FR"/>
                <w:rPrChange w:id="4161" w:author="i0806927" w:date="2016-04-04T14:16:00Z">
                  <w:rPr>
                    <w:rFonts w:ascii="Helvetica" w:hAnsi="Helvetica" w:cs="Helvetica"/>
                    <w:color w:val="000000"/>
                    <w:sz w:val="22"/>
                    <w:szCs w:val="22"/>
                    <w:lang w:val="fr-FR" w:eastAsia="fr-FR"/>
                  </w:rPr>
                </w:rPrChange>
              </w:rPr>
            </w:pPr>
          </w:p>
        </w:tc>
        <w:tc>
          <w:tcPr>
            <w:tcW w:w="3507" w:type="dxa"/>
          </w:tcPr>
          <w:p w14:paraId="47464629" w14:textId="78A66CB2" w:rsidR="00C87A1F" w:rsidRPr="004C7D81" w:rsidRDefault="00C87A1F">
            <w:pPr>
              <w:spacing w:before="0"/>
              <w:rPr>
                <w:rFonts w:ascii="Helvetica" w:hAnsi="Helvetica" w:cs="Helvetica"/>
                <w:color w:val="000000"/>
                <w:sz w:val="22"/>
                <w:szCs w:val="22"/>
                <w:highlight w:val="yellow"/>
                <w:lang w:eastAsia="ja-JP"/>
                <w:rPrChange w:id="4162" w:author="Polz, Andreas" w:date="2016-04-19T09:53:00Z">
                  <w:rPr>
                    <w:rFonts w:ascii="Helvetica" w:hAnsi="Helvetica" w:cs="Helvetica"/>
                    <w:color w:val="000000"/>
                    <w:sz w:val="22"/>
                    <w:szCs w:val="22"/>
                    <w:lang w:val="fr-FR" w:eastAsia="ja-JP"/>
                  </w:rPr>
                </w:rPrChange>
              </w:rPr>
            </w:pPr>
            <w:r w:rsidRPr="004C7D81">
              <w:rPr>
                <w:rFonts w:ascii="Helvetica" w:hAnsi="Helvetica" w:cs="Helvetica"/>
                <w:color w:val="000000"/>
                <w:sz w:val="22"/>
                <w:szCs w:val="22"/>
                <w:highlight w:val="yellow"/>
                <w:lang w:eastAsia="ja-JP"/>
                <w:rPrChange w:id="4163" w:author="Polz, Andreas" w:date="2016-04-19T09:53:00Z">
                  <w:rPr>
                    <w:rFonts w:ascii="Helvetica" w:hAnsi="Helvetica" w:cs="Helvetica"/>
                    <w:color w:val="000000"/>
                    <w:sz w:val="22"/>
                    <w:szCs w:val="22"/>
                    <w:lang w:val="fr-FR" w:eastAsia="ja-JP"/>
                  </w:rPr>
                </w:rPrChange>
              </w:rPr>
              <w:t xml:space="preserve">Address info </w:t>
            </w:r>
            <w:ins w:id="4164" w:author="i0806927" w:date="2016-04-01T13:36:00Z">
              <w:r w:rsidR="00304609" w:rsidRPr="004C7D81">
                <w:rPr>
                  <w:rFonts w:ascii="Helvetica" w:hAnsi="Helvetica" w:cs="Helvetica"/>
                  <w:color w:val="000000"/>
                  <w:sz w:val="22"/>
                  <w:szCs w:val="22"/>
                  <w:highlight w:val="yellow"/>
                  <w:lang w:eastAsia="ja-JP"/>
                  <w:rPrChange w:id="4165" w:author="Polz, Andreas" w:date="2016-04-19T09:53:00Z">
                    <w:rPr>
                      <w:rFonts w:ascii="Helvetica" w:hAnsi="Helvetica" w:cs="Helvetica"/>
                      <w:color w:val="000000"/>
                      <w:sz w:val="22"/>
                      <w:szCs w:val="22"/>
                      <w:lang w:val="fr-FR" w:eastAsia="ja-JP"/>
                    </w:rPr>
                  </w:rPrChange>
                </w:rPr>
                <w:t xml:space="preserve">need </w:t>
              </w:r>
            </w:ins>
            <w:del w:id="4166" w:author="i0806927" w:date="2016-04-01T13:36:00Z">
              <w:r w:rsidRPr="004C7D81" w:rsidDel="00304609">
                <w:rPr>
                  <w:rFonts w:ascii="Helvetica" w:hAnsi="Helvetica" w:cs="Helvetica"/>
                  <w:color w:val="000000"/>
                  <w:sz w:val="22"/>
                  <w:szCs w:val="22"/>
                  <w:highlight w:val="yellow"/>
                  <w:lang w:eastAsia="fr-FR"/>
                  <w:rPrChange w:id="4167" w:author="Polz, Andreas" w:date="2016-04-19T09:53:00Z">
                    <w:rPr>
                      <w:rFonts w:ascii="Helvetica" w:hAnsi="Helvetica" w:cs="Helvetica"/>
                      <w:color w:val="000000"/>
                      <w:sz w:val="22"/>
                      <w:szCs w:val="22"/>
                      <w:lang w:val="fr-FR" w:eastAsia="fr-FR"/>
                    </w:rPr>
                  </w:rPrChange>
                </w:rPr>
                <w:delText xml:space="preserve">is </w:delText>
              </w:r>
            </w:del>
            <w:del w:id="4168" w:author="i0806927" w:date="2016-04-01T13:35:00Z">
              <w:r w:rsidRPr="004C7D81" w:rsidDel="00304609">
                <w:rPr>
                  <w:rFonts w:ascii="Helvetica" w:hAnsi="Helvetica" w:cs="Helvetica"/>
                  <w:color w:val="000000"/>
                  <w:sz w:val="22"/>
                  <w:szCs w:val="22"/>
                  <w:highlight w:val="yellow"/>
                  <w:lang w:eastAsia="fr-FR"/>
                  <w:rPrChange w:id="4169" w:author="Polz, Andreas" w:date="2016-04-19T09:53:00Z">
                    <w:rPr>
                      <w:rFonts w:ascii="Helvetica" w:hAnsi="Helvetica" w:cs="Helvetica"/>
                      <w:color w:val="000000"/>
                      <w:sz w:val="22"/>
                      <w:szCs w:val="22"/>
                      <w:lang w:val="fr-FR" w:eastAsia="fr-FR"/>
                    </w:rPr>
                  </w:rPrChange>
                </w:rPr>
                <w:delText xml:space="preserve">mandatory if </w:delText>
              </w:r>
              <w:r w:rsidRPr="004C7D81" w:rsidDel="00304609">
                <w:rPr>
                  <w:rFonts w:ascii="Helvetica" w:hAnsi="Helvetica" w:cs="Helvetica"/>
                  <w:color w:val="000000"/>
                  <w:sz w:val="22"/>
                  <w:szCs w:val="22"/>
                  <w:highlight w:val="yellow"/>
                  <w:lang w:eastAsia="ja-JP"/>
                  <w:rPrChange w:id="4170" w:author="Polz, Andreas" w:date="2016-04-19T09:53:00Z">
                    <w:rPr>
                      <w:rFonts w:ascii="Helvetica" w:hAnsi="Helvetica" w:cs="Helvetica"/>
                      <w:color w:val="000000"/>
                      <w:sz w:val="22"/>
                      <w:szCs w:val="22"/>
                      <w:lang w:val="fr-FR" w:eastAsia="ja-JP"/>
                    </w:rPr>
                  </w:rPrChange>
                </w:rPr>
                <w:delText>Location id</w:delText>
              </w:r>
              <w:r w:rsidRPr="004C7D81" w:rsidDel="00304609">
                <w:rPr>
                  <w:rFonts w:ascii="Helvetica" w:hAnsi="Helvetica" w:cs="Helvetica"/>
                  <w:color w:val="000000"/>
                  <w:sz w:val="22"/>
                  <w:szCs w:val="22"/>
                  <w:highlight w:val="yellow"/>
                  <w:lang w:eastAsia="fr-FR"/>
                  <w:rPrChange w:id="4171" w:author="Polz, Andreas" w:date="2016-04-19T09:53:00Z">
                    <w:rPr>
                      <w:rFonts w:ascii="Helvetica" w:hAnsi="Helvetica" w:cs="Helvetica"/>
                      <w:color w:val="000000"/>
                      <w:sz w:val="22"/>
                      <w:szCs w:val="22"/>
                      <w:lang w:val="fr-FR" w:eastAsia="fr-FR"/>
                    </w:rPr>
                  </w:rPrChange>
                </w:rPr>
                <w:delText xml:space="preserve"> is empty.</w:delText>
              </w:r>
            </w:del>
            <w:ins w:id="4172" w:author="i0806927" w:date="2016-04-01T13:35:00Z">
              <w:r w:rsidR="00304609" w:rsidRPr="004C7D81">
                <w:rPr>
                  <w:rFonts w:ascii="Helvetica" w:hAnsi="Helvetica" w:cs="Helvetica"/>
                  <w:color w:val="000000"/>
                  <w:sz w:val="22"/>
                  <w:szCs w:val="22"/>
                  <w:highlight w:val="yellow"/>
                  <w:lang w:eastAsia="ja-JP"/>
                  <w:rPrChange w:id="4173" w:author="Polz, Andreas" w:date="2016-04-19T09:53:00Z">
                    <w:rPr>
                      <w:rFonts w:ascii="Helvetica" w:hAnsi="Helvetica" w:cs="Helvetica"/>
                      <w:color w:val="000000"/>
                      <w:sz w:val="22"/>
                      <w:szCs w:val="22"/>
                      <w:lang w:val="fr-FR" w:eastAsia="ja-JP"/>
                    </w:rPr>
                  </w:rPrChange>
                </w:rPr>
                <w:t>one from any address representaions</w:t>
              </w:r>
            </w:ins>
          </w:p>
        </w:tc>
      </w:tr>
      <w:tr w:rsidR="00304609" w:rsidRPr="004B23A3" w14:paraId="572480D5" w14:textId="77777777" w:rsidTr="00C86062">
        <w:trPr>
          <w:ins w:id="4174" w:author="i0806927" w:date="2016-04-01T13:35:00Z"/>
        </w:trPr>
        <w:tc>
          <w:tcPr>
            <w:tcW w:w="2612" w:type="dxa"/>
          </w:tcPr>
          <w:p w14:paraId="0B67739A" w14:textId="63EAD7B1" w:rsidR="00304609" w:rsidRPr="003B3AB5" w:rsidRDefault="00304609" w:rsidP="00C86062">
            <w:pPr>
              <w:keepNext/>
              <w:keepLines/>
              <w:suppressAutoHyphens/>
              <w:spacing w:before="140" w:line="220" w:lineRule="atLeast"/>
              <w:ind w:left="1080"/>
              <w:outlineLvl w:val="7"/>
              <w:rPr>
                <w:ins w:id="4175" w:author="i0806927" w:date="2016-04-01T13:35:00Z"/>
                <w:rFonts w:ascii="Helvetica" w:hAnsi="Helvetica" w:cs="Helvetica"/>
                <w:color w:val="000000"/>
                <w:sz w:val="22"/>
                <w:szCs w:val="22"/>
                <w:highlight w:val="yellow"/>
                <w:lang w:val="fr-FR" w:eastAsia="ja-JP"/>
                <w:rPrChange w:id="4176" w:author="i0806927" w:date="2016-04-04T14:16:00Z">
                  <w:rPr>
                    <w:ins w:id="4177" w:author="i0806927" w:date="2016-04-01T13:35:00Z"/>
                    <w:rFonts w:ascii="Helvetica" w:hAnsi="Helvetica" w:cs="Helvetica"/>
                    <w:i/>
                    <w:color w:val="000000"/>
                    <w:spacing w:val="-4"/>
                    <w:kern w:val="1"/>
                    <w:sz w:val="22"/>
                    <w:szCs w:val="22"/>
                    <w:lang w:val="fr-FR" w:eastAsia="ja-JP"/>
                  </w:rPr>
                </w:rPrChange>
              </w:rPr>
            </w:pPr>
            <w:ins w:id="4178" w:author="i0806927" w:date="2016-04-01T13:35:00Z">
              <w:r w:rsidRPr="003B3AB5">
                <w:rPr>
                  <w:rFonts w:ascii="Helvetica" w:hAnsi="Helvetica" w:cs="Helvetica"/>
                  <w:color w:val="000000"/>
                  <w:sz w:val="22"/>
                  <w:szCs w:val="22"/>
                  <w:highlight w:val="yellow"/>
                  <w:lang w:val="fr-FR" w:eastAsia="ja-JP"/>
                  <w:rPrChange w:id="4179" w:author="i0806927" w:date="2016-04-04T14:16:00Z">
                    <w:rPr>
                      <w:rFonts w:ascii="Helvetica" w:hAnsi="Helvetica" w:cs="Helvetica"/>
                      <w:color w:val="000000"/>
                      <w:sz w:val="22"/>
                      <w:szCs w:val="22"/>
                      <w:lang w:val="fr-FR" w:eastAsia="ja-JP"/>
                    </w:rPr>
                  </w:rPrChange>
                </w:rPr>
                <w:t>Address description</w:t>
              </w:r>
            </w:ins>
          </w:p>
        </w:tc>
        <w:tc>
          <w:tcPr>
            <w:tcW w:w="1513" w:type="dxa"/>
          </w:tcPr>
          <w:p w14:paraId="1ACA8189" w14:textId="1E8AB922" w:rsidR="00304609" w:rsidRPr="003B3AB5" w:rsidRDefault="00F647C9" w:rsidP="00C86062">
            <w:pPr>
              <w:keepNext/>
              <w:keepLines/>
              <w:suppressAutoHyphens/>
              <w:spacing w:before="140" w:line="220" w:lineRule="atLeast"/>
              <w:ind w:left="1080"/>
              <w:outlineLvl w:val="7"/>
              <w:rPr>
                <w:ins w:id="4180" w:author="i0806927" w:date="2016-04-01T13:35:00Z"/>
                <w:rFonts w:ascii="Helvetica" w:hAnsi="Helvetica" w:cs="Helvetica"/>
                <w:color w:val="000000"/>
                <w:sz w:val="22"/>
                <w:szCs w:val="22"/>
                <w:highlight w:val="green"/>
                <w:lang w:eastAsia="ja-JP"/>
                <w:rPrChange w:id="4181" w:author="i0806927" w:date="2016-04-04T14:16:00Z">
                  <w:rPr>
                    <w:ins w:id="4182" w:author="i0806927" w:date="2016-04-01T13:35:00Z"/>
                    <w:rFonts w:ascii="Helvetica" w:hAnsi="Helvetica" w:cs="Helvetica"/>
                    <w:i/>
                    <w:color w:val="000000"/>
                    <w:spacing w:val="-4"/>
                    <w:kern w:val="1"/>
                    <w:sz w:val="22"/>
                    <w:szCs w:val="22"/>
                    <w:lang w:eastAsia="ja-JP"/>
                  </w:rPr>
                </w:rPrChange>
              </w:rPr>
            </w:pPr>
            <w:ins w:id="4183" w:author="i0806927" w:date="2016-04-04T10:12:00Z">
              <w:r w:rsidRPr="003B3AB5">
                <w:rPr>
                  <w:rFonts w:ascii="Helvetica" w:hAnsi="Helvetica" w:cs="Helvetica"/>
                  <w:color w:val="000000"/>
                  <w:sz w:val="22"/>
                  <w:szCs w:val="22"/>
                  <w:highlight w:val="green"/>
                  <w:lang w:eastAsia="ja-JP"/>
                  <w:rPrChange w:id="4184" w:author="i0806927" w:date="2016-04-04T14:16:00Z">
                    <w:rPr>
                      <w:rFonts w:ascii="Helvetica" w:hAnsi="Helvetica" w:cs="Helvetica"/>
                      <w:color w:val="000000"/>
                      <w:sz w:val="22"/>
                      <w:szCs w:val="22"/>
                      <w:lang w:eastAsia="ja-JP"/>
                    </w:rPr>
                  </w:rPrChange>
                </w:rPr>
                <w:t>N</w:t>
              </w:r>
            </w:ins>
          </w:p>
        </w:tc>
        <w:tc>
          <w:tcPr>
            <w:tcW w:w="2929" w:type="dxa"/>
          </w:tcPr>
          <w:p w14:paraId="65D82D26" w14:textId="77777777" w:rsidR="00304609" w:rsidRPr="003B3AB5" w:rsidRDefault="00304609" w:rsidP="00C86062">
            <w:pPr>
              <w:spacing w:before="0"/>
              <w:rPr>
                <w:ins w:id="4185" w:author="i0806927" w:date="2016-04-01T13:35:00Z"/>
                <w:rFonts w:ascii="Helvetica" w:hAnsi="Helvetica" w:cs="Helvetica"/>
                <w:color w:val="000000"/>
                <w:sz w:val="22"/>
                <w:szCs w:val="22"/>
                <w:highlight w:val="yellow"/>
                <w:lang w:eastAsia="fr-FR"/>
                <w:rPrChange w:id="4186" w:author="i0806927" w:date="2016-04-04T14:16:00Z">
                  <w:rPr>
                    <w:ins w:id="4187" w:author="i0806927" w:date="2016-04-01T13:35:00Z"/>
                    <w:rFonts w:ascii="Helvetica" w:hAnsi="Helvetica" w:cs="Helvetica"/>
                    <w:color w:val="000000"/>
                    <w:sz w:val="22"/>
                    <w:szCs w:val="22"/>
                    <w:lang w:eastAsia="fr-FR"/>
                  </w:rPr>
                </w:rPrChange>
              </w:rPr>
            </w:pPr>
          </w:p>
        </w:tc>
        <w:tc>
          <w:tcPr>
            <w:tcW w:w="3507" w:type="dxa"/>
          </w:tcPr>
          <w:p w14:paraId="3148F67A" w14:textId="3A123508" w:rsidR="00304609" w:rsidRPr="003B3AB5" w:rsidRDefault="00304609" w:rsidP="00C86062">
            <w:pPr>
              <w:keepNext/>
              <w:keepLines/>
              <w:suppressAutoHyphens/>
              <w:spacing w:before="140" w:line="220" w:lineRule="atLeast"/>
              <w:ind w:left="1080"/>
              <w:outlineLvl w:val="7"/>
              <w:rPr>
                <w:ins w:id="4188" w:author="i0806927" w:date="2016-04-01T13:35:00Z"/>
                <w:rFonts w:ascii="Helvetica" w:hAnsi="Helvetica" w:cs="Helvetica"/>
                <w:color w:val="000000"/>
                <w:sz w:val="22"/>
                <w:szCs w:val="22"/>
                <w:highlight w:val="yellow"/>
                <w:lang w:eastAsia="fr-FR"/>
                <w:rPrChange w:id="4189" w:author="i0806927" w:date="2016-04-04T14:16:00Z">
                  <w:rPr>
                    <w:ins w:id="4190" w:author="i0806927" w:date="2016-04-01T13:35:00Z"/>
                    <w:rFonts w:ascii="Helvetica" w:hAnsi="Helvetica" w:cs="Helvetica"/>
                    <w:i/>
                    <w:color w:val="000000"/>
                    <w:spacing w:val="-4"/>
                    <w:kern w:val="1"/>
                    <w:sz w:val="22"/>
                    <w:szCs w:val="22"/>
                    <w:lang w:eastAsia="fr-FR"/>
                  </w:rPr>
                </w:rPrChange>
              </w:rPr>
            </w:pPr>
            <w:ins w:id="4191" w:author="i0806927" w:date="2016-04-01T13:36:00Z">
              <w:r w:rsidRPr="004C7D81">
                <w:rPr>
                  <w:rFonts w:ascii="Helvetica" w:hAnsi="Helvetica" w:cs="Helvetica"/>
                  <w:color w:val="000000"/>
                  <w:sz w:val="22"/>
                  <w:szCs w:val="22"/>
                  <w:highlight w:val="yellow"/>
                  <w:lang w:eastAsia="ja-JP"/>
                  <w:rPrChange w:id="4192" w:author="Polz, Andreas" w:date="2016-04-19T09:53:00Z">
                    <w:rPr>
                      <w:rFonts w:ascii="Helvetica" w:hAnsi="Helvetica" w:cs="Helvetica"/>
                      <w:color w:val="000000"/>
                      <w:sz w:val="22"/>
                      <w:szCs w:val="22"/>
                      <w:lang w:val="fr-FR" w:eastAsia="ja-JP"/>
                    </w:rPr>
                  </w:rPrChange>
                </w:rPr>
                <w:t>Address info need one from any address representaions</w:t>
              </w:r>
            </w:ins>
          </w:p>
        </w:tc>
      </w:tr>
      <w:tr w:rsidR="00304609" w:rsidRPr="004B23A3" w14:paraId="68BB1F81" w14:textId="77777777" w:rsidTr="00C86062">
        <w:trPr>
          <w:ins w:id="4193" w:author="i0806927" w:date="2016-04-01T13:35:00Z"/>
        </w:trPr>
        <w:tc>
          <w:tcPr>
            <w:tcW w:w="2612" w:type="dxa"/>
          </w:tcPr>
          <w:p w14:paraId="2E6F5567" w14:textId="43617FA3" w:rsidR="00304609" w:rsidRPr="003B3AB5" w:rsidRDefault="00304609" w:rsidP="00C86062">
            <w:pPr>
              <w:keepNext/>
              <w:keepLines/>
              <w:suppressAutoHyphens/>
              <w:spacing w:before="140" w:line="220" w:lineRule="atLeast"/>
              <w:ind w:left="1080"/>
              <w:outlineLvl w:val="7"/>
              <w:rPr>
                <w:ins w:id="4194" w:author="i0806927" w:date="2016-04-01T13:35:00Z"/>
                <w:rFonts w:ascii="Helvetica" w:hAnsi="Helvetica" w:cs="Helvetica"/>
                <w:color w:val="000000"/>
                <w:sz w:val="22"/>
                <w:szCs w:val="22"/>
                <w:highlight w:val="yellow"/>
                <w:lang w:val="fr-FR" w:eastAsia="ja-JP"/>
                <w:rPrChange w:id="4195" w:author="i0806927" w:date="2016-04-04T14:16:00Z">
                  <w:rPr>
                    <w:ins w:id="4196" w:author="i0806927" w:date="2016-04-01T13:35:00Z"/>
                    <w:rFonts w:ascii="Helvetica" w:hAnsi="Helvetica" w:cs="Helvetica"/>
                    <w:i/>
                    <w:color w:val="000000"/>
                    <w:spacing w:val="-4"/>
                    <w:kern w:val="1"/>
                    <w:sz w:val="22"/>
                    <w:szCs w:val="22"/>
                    <w:lang w:val="fr-FR" w:eastAsia="ja-JP"/>
                  </w:rPr>
                </w:rPrChange>
              </w:rPr>
            </w:pPr>
            <w:ins w:id="4197" w:author="i0806927" w:date="2016-04-01T13:35:00Z">
              <w:r w:rsidRPr="003B3AB5">
                <w:rPr>
                  <w:rFonts w:ascii="Helvetica" w:hAnsi="Helvetica" w:cs="Helvetica"/>
                  <w:color w:val="000000"/>
                  <w:sz w:val="22"/>
                  <w:szCs w:val="22"/>
                  <w:highlight w:val="yellow"/>
                  <w:lang w:val="fr-FR" w:eastAsia="ja-JP"/>
                  <w:rPrChange w:id="4198" w:author="i0806927" w:date="2016-04-04T14:16:00Z">
                    <w:rPr>
                      <w:rFonts w:ascii="Helvetica" w:hAnsi="Helvetica" w:cs="Helvetica"/>
                      <w:color w:val="000000"/>
                      <w:sz w:val="22"/>
                      <w:szCs w:val="22"/>
                      <w:lang w:val="fr-FR" w:eastAsia="ja-JP"/>
                    </w:rPr>
                  </w:rPrChange>
                </w:rPr>
                <w:t>geoCode</w:t>
              </w:r>
            </w:ins>
          </w:p>
        </w:tc>
        <w:tc>
          <w:tcPr>
            <w:tcW w:w="1513" w:type="dxa"/>
          </w:tcPr>
          <w:p w14:paraId="002C2B16" w14:textId="03D7D913" w:rsidR="00304609" w:rsidRPr="003B3AB5" w:rsidRDefault="00F647C9" w:rsidP="00C86062">
            <w:pPr>
              <w:keepNext/>
              <w:keepLines/>
              <w:suppressAutoHyphens/>
              <w:spacing w:before="140" w:line="220" w:lineRule="atLeast"/>
              <w:ind w:left="1080"/>
              <w:outlineLvl w:val="7"/>
              <w:rPr>
                <w:ins w:id="4199" w:author="i0806927" w:date="2016-04-01T13:35:00Z"/>
                <w:rFonts w:ascii="Helvetica" w:hAnsi="Helvetica" w:cs="Helvetica"/>
                <w:color w:val="000000"/>
                <w:sz w:val="22"/>
                <w:szCs w:val="22"/>
                <w:highlight w:val="green"/>
                <w:lang w:eastAsia="ja-JP"/>
                <w:rPrChange w:id="4200" w:author="i0806927" w:date="2016-04-04T14:16:00Z">
                  <w:rPr>
                    <w:ins w:id="4201" w:author="i0806927" w:date="2016-04-01T13:35:00Z"/>
                    <w:rFonts w:ascii="Helvetica" w:hAnsi="Helvetica" w:cs="Helvetica"/>
                    <w:i/>
                    <w:color w:val="000000"/>
                    <w:spacing w:val="-4"/>
                    <w:kern w:val="1"/>
                    <w:sz w:val="22"/>
                    <w:szCs w:val="22"/>
                    <w:lang w:eastAsia="ja-JP"/>
                  </w:rPr>
                </w:rPrChange>
              </w:rPr>
            </w:pPr>
            <w:ins w:id="4202" w:author="i0806927" w:date="2016-04-04T10:12:00Z">
              <w:r w:rsidRPr="003B3AB5">
                <w:rPr>
                  <w:rFonts w:ascii="Helvetica" w:hAnsi="Helvetica" w:cs="Helvetica"/>
                  <w:color w:val="000000"/>
                  <w:sz w:val="22"/>
                  <w:szCs w:val="22"/>
                  <w:highlight w:val="green"/>
                  <w:lang w:eastAsia="ja-JP"/>
                  <w:rPrChange w:id="4203" w:author="i0806927" w:date="2016-04-04T14:16:00Z">
                    <w:rPr>
                      <w:rFonts w:ascii="Helvetica" w:hAnsi="Helvetica" w:cs="Helvetica"/>
                      <w:color w:val="000000"/>
                      <w:sz w:val="22"/>
                      <w:szCs w:val="22"/>
                      <w:lang w:eastAsia="ja-JP"/>
                    </w:rPr>
                  </w:rPrChange>
                </w:rPr>
                <w:t>N</w:t>
              </w:r>
            </w:ins>
          </w:p>
        </w:tc>
        <w:tc>
          <w:tcPr>
            <w:tcW w:w="2929" w:type="dxa"/>
          </w:tcPr>
          <w:p w14:paraId="397D963A" w14:textId="77777777" w:rsidR="00304609" w:rsidRPr="003B3AB5" w:rsidRDefault="00304609" w:rsidP="00C86062">
            <w:pPr>
              <w:spacing w:before="0"/>
              <w:rPr>
                <w:ins w:id="4204" w:author="i0806927" w:date="2016-04-01T13:35:00Z"/>
                <w:rFonts w:ascii="Helvetica" w:hAnsi="Helvetica" w:cs="Helvetica"/>
                <w:color w:val="000000"/>
                <w:sz w:val="22"/>
                <w:szCs w:val="22"/>
                <w:highlight w:val="yellow"/>
                <w:lang w:eastAsia="fr-FR"/>
                <w:rPrChange w:id="4205" w:author="i0806927" w:date="2016-04-04T14:16:00Z">
                  <w:rPr>
                    <w:ins w:id="4206" w:author="i0806927" w:date="2016-04-01T13:35:00Z"/>
                    <w:rFonts w:ascii="Helvetica" w:hAnsi="Helvetica" w:cs="Helvetica"/>
                    <w:color w:val="000000"/>
                    <w:sz w:val="22"/>
                    <w:szCs w:val="22"/>
                    <w:lang w:eastAsia="fr-FR"/>
                  </w:rPr>
                </w:rPrChange>
              </w:rPr>
            </w:pPr>
          </w:p>
        </w:tc>
        <w:tc>
          <w:tcPr>
            <w:tcW w:w="3507" w:type="dxa"/>
          </w:tcPr>
          <w:p w14:paraId="21F9017F" w14:textId="6789443A" w:rsidR="00304609" w:rsidRPr="003B3AB5" w:rsidRDefault="00304609" w:rsidP="00C86062">
            <w:pPr>
              <w:keepNext/>
              <w:keepLines/>
              <w:suppressAutoHyphens/>
              <w:spacing w:before="140" w:line="220" w:lineRule="atLeast"/>
              <w:ind w:left="1080"/>
              <w:outlineLvl w:val="7"/>
              <w:rPr>
                <w:ins w:id="4207" w:author="i0806927" w:date="2016-04-01T13:35:00Z"/>
                <w:rFonts w:ascii="Helvetica" w:hAnsi="Helvetica" w:cs="Helvetica"/>
                <w:color w:val="000000"/>
                <w:sz w:val="22"/>
                <w:szCs w:val="22"/>
                <w:highlight w:val="yellow"/>
                <w:lang w:eastAsia="fr-FR"/>
                <w:rPrChange w:id="4208" w:author="i0806927" w:date="2016-04-04T14:16:00Z">
                  <w:rPr>
                    <w:ins w:id="4209" w:author="i0806927" w:date="2016-04-01T13:35:00Z"/>
                    <w:rFonts w:ascii="Helvetica" w:hAnsi="Helvetica" w:cs="Helvetica"/>
                    <w:i/>
                    <w:color w:val="000000"/>
                    <w:spacing w:val="-4"/>
                    <w:kern w:val="1"/>
                    <w:sz w:val="22"/>
                    <w:szCs w:val="22"/>
                    <w:lang w:eastAsia="fr-FR"/>
                  </w:rPr>
                </w:rPrChange>
              </w:rPr>
            </w:pPr>
            <w:ins w:id="4210" w:author="i0806927" w:date="2016-04-01T13:36:00Z">
              <w:r w:rsidRPr="004C7D81">
                <w:rPr>
                  <w:rFonts w:ascii="Helvetica" w:hAnsi="Helvetica" w:cs="Helvetica"/>
                  <w:color w:val="000000"/>
                  <w:sz w:val="22"/>
                  <w:szCs w:val="22"/>
                  <w:highlight w:val="yellow"/>
                  <w:lang w:eastAsia="ja-JP"/>
                  <w:rPrChange w:id="4211" w:author="Polz, Andreas" w:date="2016-04-19T09:53:00Z">
                    <w:rPr>
                      <w:rFonts w:ascii="Helvetica" w:hAnsi="Helvetica" w:cs="Helvetica"/>
                      <w:color w:val="000000"/>
                      <w:sz w:val="22"/>
                      <w:szCs w:val="22"/>
                      <w:lang w:val="fr-FR" w:eastAsia="ja-JP"/>
                    </w:rPr>
                  </w:rPrChange>
                </w:rPr>
                <w:t>Address info need one from any address representaions</w:t>
              </w:r>
            </w:ins>
          </w:p>
        </w:tc>
      </w:tr>
      <w:tr w:rsidR="00304609" w:rsidRPr="004B23A3" w14:paraId="06E4C1C8" w14:textId="77777777" w:rsidTr="00C86062">
        <w:trPr>
          <w:ins w:id="4212" w:author="i0806927" w:date="2016-04-01T13:35:00Z"/>
        </w:trPr>
        <w:tc>
          <w:tcPr>
            <w:tcW w:w="2612" w:type="dxa"/>
          </w:tcPr>
          <w:p w14:paraId="237913B9" w14:textId="069B12BA" w:rsidR="00304609" w:rsidRPr="003B3AB5" w:rsidRDefault="00304609" w:rsidP="00C86062">
            <w:pPr>
              <w:keepNext/>
              <w:keepLines/>
              <w:suppressAutoHyphens/>
              <w:spacing w:before="140" w:line="220" w:lineRule="atLeast"/>
              <w:ind w:left="1080"/>
              <w:outlineLvl w:val="7"/>
              <w:rPr>
                <w:ins w:id="4213" w:author="i0806927" w:date="2016-04-01T13:35:00Z"/>
                <w:rFonts w:ascii="Helvetica" w:hAnsi="Helvetica" w:cs="Helvetica"/>
                <w:color w:val="000000"/>
                <w:sz w:val="22"/>
                <w:szCs w:val="22"/>
                <w:highlight w:val="yellow"/>
                <w:lang w:val="fr-FR" w:eastAsia="ja-JP"/>
                <w:rPrChange w:id="4214" w:author="i0806927" w:date="2016-04-04T14:16:00Z">
                  <w:rPr>
                    <w:ins w:id="4215" w:author="i0806927" w:date="2016-04-01T13:35:00Z"/>
                    <w:rFonts w:ascii="Helvetica" w:hAnsi="Helvetica" w:cs="Helvetica"/>
                    <w:i/>
                    <w:color w:val="000000"/>
                    <w:spacing w:val="-4"/>
                    <w:kern w:val="1"/>
                    <w:sz w:val="22"/>
                    <w:szCs w:val="22"/>
                    <w:lang w:val="fr-FR" w:eastAsia="ja-JP"/>
                  </w:rPr>
                </w:rPrChange>
              </w:rPr>
            </w:pPr>
            <w:ins w:id="4216" w:author="i0806927" w:date="2016-04-01T13:35:00Z">
              <w:r w:rsidRPr="003B3AB5">
                <w:rPr>
                  <w:rFonts w:ascii="Helvetica" w:hAnsi="Helvetica" w:cs="Helvetica"/>
                  <w:color w:val="000000"/>
                  <w:sz w:val="22"/>
                  <w:szCs w:val="22"/>
                  <w:highlight w:val="yellow"/>
                  <w:lang w:val="fr-FR" w:eastAsia="ja-JP"/>
                  <w:rPrChange w:id="4217" w:author="i0806927" w:date="2016-04-04T14:16:00Z">
                    <w:rPr>
                      <w:rFonts w:ascii="Helvetica" w:hAnsi="Helvetica" w:cs="Helvetica"/>
                      <w:color w:val="000000"/>
                      <w:sz w:val="22"/>
                      <w:szCs w:val="22"/>
                      <w:lang w:val="fr-FR" w:eastAsia="ja-JP"/>
                    </w:rPr>
                  </w:rPrChange>
                </w:rPr>
                <w:t>public</w:t>
              </w:r>
            </w:ins>
            <w:ins w:id="4218" w:author="i0806927" w:date="2016-04-01T13:36:00Z">
              <w:r w:rsidRPr="003B3AB5">
                <w:rPr>
                  <w:rFonts w:ascii="Helvetica" w:hAnsi="Helvetica" w:cs="Helvetica"/>
                  <w:color w:val="000000"/>
                  <w:sz w:val="22"/>
                  <w:szCs w:val="22"/>
                  <w:highlight w:val="yellow"/>
                  <w:lang w:val="fr-FR" w:eastAsia="ja-JP"/>
                  <w:rPrChange w:id="4219" w:author="i0806927" w:date="2016-04-04T14:16:00Z">
                    <w:rPr>
                      <w:rFonts w:ascii="Helvetica" w:hAnsi="Helvetica" w:cs="Helvetica"/>
                      <w:color w:val="000000"/>
                      <w:sz w:val="22"/>
                      <w:szCs w:val="22"/>
                      <w:lang w:val="fr-FR" w:eastAsia="ja-JP"/>
                    </w:rPr>
                  </w:rPrChange>
                </w:rPr>
                <w:t>Key</w:t>
              </w:r>
            </w:ins>
          </w:p>
        </w:tc>
        <w:tc>
          <w:tcPr>
            <w:tcW w:w="1513" w:type="dxa"/>
          </w:tcPr>
          <w:p w14:paraId="76F65807" w14:textId="07739E2E" w:rsidR="00304609" w:rsidRPr="003B3AB5" w:rsidRDefault="00F647C9" w:rsidP="00C86062">
            <w:pPr>
              <w:keepNext/>
              <w:keepLines/>
              <w:suppressAutoHyphens/>
              <w:spacing w:before="140" w:line="220" w:lineRule="atLeast"/>
              <w:ind w:left="1080"/>
              <w:outlineLvl w:val="7"/>
              <w:rPr>
                <w:ins w:id="4220" w:author="i0806927" w:date="2016-04-01T13:35:00Z"/>
                <w:rFonts w:ascii="Helvetica" w:hAnsi="Helvetica" w:cs="Helvetica"/>
                <w:color w:val="000000"/>
                <w:sz w:val="22"/>
                <w:szCs w:val="22"/>
                <w:highlight w:val="green"/>
                <w:lang w:eastAsia="ja-JP"/>
                <w:rPrChange w:id="4221" w:author="i0806927" w:date="2016-04-04T14:16:00Z">
                  <w:rPr>
                    <w:ins w:id="4222" w:author="i0806927" w:date="2016-04-01T13:35:00Z"/>
                    <w:rFonts w:ascii="Helvetica" w:hAnsi="Helvetica" w:cs="Helvetica"/>
                    <w:i/>
                    <w:color w:val="000000"/>
                    <w:spacing w:val="-4"/>
                    <w:kern w:val="1"/>
                    <w:sz w:val="22"/>
                    <w:szCs w:val="22"/>
                    <w:lang w:eastAsia="ja-JP"/>
                  </w:rPr>
                </w:rPrChange>
              </w:rPr>
            </w:pPr>
            <w:ins w:id="4223" w:author="i0806927" w:date="2016-04-04T10:12:00Z">
              <w:r w:rsidRPr="003B3AB5">
                <w:rPr>
                  <w:rFonts w:ascii="Helvetica" w:hAnsi="Helvetica" w:cs="Helvetica"/>
                  <w:color w:val="000000"/>
                  <w:sz w:val="22"/>
                  <w:szCs w:val="22"/>
                  <w:highlight w:val="green"/>
                  <w:lang w:eastAsia="ja-JP"/>
                  <w:rPrChange w:id="4224" w:author="i0806927" w:date="2016-04-04T14:16:00Z">
                    <w:rPr>
                      <w:rFonts w:ascii="Helvetica" w:hAnsi="Helvetica" w:cs="Helvetica"/>
                      <w:color w:val="000000"/>
                      <w:sz w:val="22"/>
                      <w:szCs w:val="22"/>
                      <w:lang w:eastAsia="ja-JP"/>
                    </w:rPr>
                  </w:rPrChange>
                </w:rPr>
                <w:t>N</w:t>
              </w:r>
            </w:ins>
          </w:p>
        </w:tc>
        <w:tc>
          <w:tcPr>
            <w:tcW w:w="2929" w:type="dxa"/>
          </w:tcPr>
          <w:p w14:paraId="639BEABE" w14:textId="77777777" w:rsidR="00304609" w:rsidRPr="003B3AB5" w:rsidRDefault="00304609" w:rsidP="00C86062">
            <w:pPr>
              <w:spacing w:before="0"/>
              <w:rPr>
                <w:ins w:id="4225" w:author="i0806927" w:date="2016-04-01T13:35:00Z"/>
                <w:rFonts w:ascii="Helvetica" w:hAnsi="Helvetica" w:cs="Helvetica"/>
                <w:color w:val="000000"/>
                <w:sz w:val="22"/>
                <w:szCs w:val="22"/>
                <w:highlight w:val="yellow"/>
                <w:lang w:eastAsia="fr-FR"/>
                <w:rPrChange w:id="4226" w:author="i0806927" w:date="2016-04-04T14:16:00Z">
                  <w:rPr>
                    <w:ins w:id="4227" w:author="i0806927" w:date="2016-04-01T13:35:00Z"/>
                    <w:rFonts w:ascii="Helvetica" w:hAnsi="Helvetica" w:cs="Helvetica"/>
                    <w:color w:val="000000"/>
                    <w:sz w:val="22"/>
                    <w:szCs w:val="22"/>
                    <w:lang w:eastAsia="fr-FR"/>
                  </w:rPr>
                </w:rPrChange>
              </w:rPr>
            </w:pPr>
          </w:p>
        </w:tc>
        <w:tc>
          <w:tcPr>
            <w:tcW w:w="3507" w:type="dxa"/>
          </w:tcPr>
          <w:p w14:paraId="6F8971EF" w14:textId="180B5A7C" w:rsidR="00304609" w:rsidRPr="003B3AB5" w:rsidRDefault="00304609" w:rsidP="00C86062">
            <w:pPr>
              <w:spacing w:before="0"/>
              <w:rPr>
                <w:ins w:id="4228" w:author="i0806927" w:date="2016-04-01T13:35:00Z"/>
                <w:rFonts w:ascii="Helvetica" w:hAnsi="Helvetica" w:cs="Helvetica"/>
                <w:color w:val="000000"/>
                <w:sz w:val="22"/>
                <w:szCs w:val="22"/>
                <w:highlight w:val="yellow"/>
                <w:lang w:eastAsia="fr-FR"/>
                <w:rPrChange w:id="4229" w:author="i0806927" w:date="2016-04-04T14:16:00Z">
                  <w:rPr>
                    <w:ins w:id="4230" w:author="i0806927" w:date="2016-04-01T13:35:00Z"/>
                    <w:rFonts w:ascii="Helvetica" w:hAnsi="Helvetica" w:cs="Helvetica"/>
                    <w:color w:val="000000"/>
                    <w:sz w:val="22"/>
                    <w:szCs w:val="22"/>
                    <w:lang w:eastAsia="fr-FR"/>
                  </w:rPr>
                </w:rPrChange>
              </w:rPr>
            </w:pPr>
            <w:ins w:id="4231" w:author="i0806927" w:date="2016-04-01T13:36:00Z">
              <w:r w:rsidRPr="004C7D81">
                <w:rPr>
                  <w:rFonts w:ascii="Helvetica" w:hAnsi="Helvetica" w:cs="Helvetica"/>
                  <w:color w:val="000000"/>
                  <w:sz w:val="22"/>
                  <w:szCs w:val="22"/>
                  <w:highlight w:val="yellow"/>
                  <w:lang w:eastAsia="ja-JP"/>
                  <w:rPrChange w:id="4232" w:author="Polz, Andreas" w:date="2016-04-19T09:53:00Z">
                    <w:rPr>
                      <w:rFonts w:ascii="Helvetica" w:hAnsi="Helvetica" w:cs="Helvetica"/>
                      <w:color w:val="000000"/>
                      <w:sz w:val="22"/>
                      <w:szCs w:val="22"/>
                      <w:lang w:val="fr-FR" w:eastAsia="ja-JP"/>
                    </w:rPr>
                  </w:rPrChange>
                </w:rPr>
                <w:t>Address info need one from any address representaions</w:t>
              </w:r>
            </w:ins>
          </w:p>
        </w:tc>
      </w:tr>
      <w:tr w:rsidR="00C87A1F" w:rsidRPr="004B23A3" w14:paraId="18DE60C8" w14:textId="77777777" w:rsidTr="00C86062">
        <w:tc>
          <w:tcPr>
            <w:tcW w:w="2612" w:type="dxa"/>
          </w:tcPr>
          <w:p w14:paraId="54D4D783" w14:textId="70EAB5D6" w:rsidR="00C87A1F" w:rsidRPr="003B3AB5" w:rsidRDefault="00C87A1F" w:rsidP="00C86062">
            <w:pPr>
              <w:keepNext/>
              <w:keepLines/>
              <w:suppressAutoHyphens/>
              <w:spacing w:before="140" w:line="220" w:lineRule="atLeast"/>
              <w:ind w:left="1080"/>
              <w:outlineLvl w:val="7"/>
              <w:rPr>
                <w:rFonts w:ascii="Helvetica" w:hAnsi="Helvetica" w:cs="Helvetica"/>
                <w:color w:val="000000"/>
                <w:sz w:val="22"/>
                <w:szCs w:val="22"/>
                <w:highlight w:val="yellow"/>
                <w:lang w:val="fr-FR" w:eastAsia="ja-JP"/>
                <w:rPrChange w:id="4233" w:author="i0806927" w:date="2016-04-04T14:16:00Z">
                  <w:rPr>
                    <w:rFonts w:ascii="Helvetica" w:hAnsi="Helvetica" w:cs="Helvetica"/>
                    <w:i/>
                    <w:color w:val="000000"/>
                    <w:spacing w:val="-4"/>
                    <w:kern w:val="1"/>
                    <w:sz w:val="22"/>
                    <w:szCs w:val="22"/>
                    <w:lang w:val="fr-FR" w:eastAsia="ja-JP"/>
                  </w:rPr>
                </w:rPrChange>
              </w:rPr>
            </w:pPr>
            <w:del w:id="4234" w:author="i0806927" w:date="2016-04-01T13:36:00Z">
              <w:r w:rsidRPr="003B3AB5" w:rsidDel="00304609">
                <w:rPr>
                  <w:rFonts w:ascii="Helvetica" w:hAnsi="Helvetica" w:cs="Helvetica"/>
                  <w:color w:val="000000"/>
                  <w:sz w:val="22"/>
                  <w:szCs w:val="22"/>
                  <w:highlight w:val="yellow"/>
                  <w:lang w:val="fr-FR" w:eastAsia="fr-FR"/>
                  <w:rPrChange w:id="4235" w:author="i0806927" w:date="2016-04-04T14:16:00Z">
                    <w:rPr>
                      <w:rFonts w:ascii="Helvetica" w:hAnsi="Helvetica" w:cs="Helvetica"/>
                      <w:color w:val="000000"/>
                      <w:sz w:val="22"/>
                      <w:szCs w:val="22"/>
                      <w:lang w:val="fr-FR" w:eastAsia="fr-FR"/>
                    </w:rPr>
                  </w:rPrChange>
                </w:rPr>
                <w:delText>Technical aspect</w:delText>
              </w:r>
            </w:del>
            <w:ins w:id="4236" w:author="i0806927" w:date="2016-04-01T13:36:00Z">
              <w:r w:rsidR="00304609" w:rsidRPr="003B3AB5">
                <w:rPr>
                  <w:rFonts w:ascii="Helvetica" w:hAnsi="Helvetica" w:cs="Helvetica"/>
                  <w:color w:val="000000"/>
                  <w:sz w:val="22"/>
                  <w:szCs w:val="22"/>
                  <w:highlight w:val="yellow"/>
                  <w:lang w:val="fr-FR" w:eastAsia="ja-JP"/>
                  <w:rPrChange w:id="4237" w:author="i0806927" w:date="2016-04-04T14:16:00Z">
                    <w:rPr>
                      <w:rFonts w:ascii="Helvetica" w:hAnsi="Helvetica" w:cs="Helvetica"/>
                      <w:color w:val="000000"/>
                      <w:sz w:val="22"/>
                      <w:szCs w:val="22"/>
                      <w:lang w:val="fr-FR" w:eastAsia="ja-JP"/>
                    </w:rPr>
                  </w:rPrChange>
                </w:rPr>
                <w:t>serviceSpecification</w:t>
              </w:r>
            </w:ins>
          </w:p>
        </w:tc>
        <w:tc>
          <w:tcPr>
            <w:tcW w:w="1513" w:type="dxa"/>
          </w:tcPr>
          <w:p w14:paraId="045C947C" w14:textId="0964D452" w:rsidR="00C87A1F" w:rsidRPr="003B3AB5" w:rsidRDefault="00C87A1F" w:rsidP="00C86062">
            <w:pPr>
              <w:spacing w:before="0"/>
              <w:rPr>
                <w:rFonts w:ascii="Helvetica" w:hAnsi="Helvetica" w:cs="Helvetica"/>
                <w:color w:val="000000"/>
                <w:sz w:val="22"/>
                <w:szCs w:val="22"/>
                <w:highlight w:val="yellow"/>
                <w:lang w:eastAsia="ja-JP"/>
                <w:rPrChange w:id="4238" w:author="i0806927" w:date="2016-04-04T14:16:00Z">
                  <w:rPr>
                    <w:rFonts w:ascii="Helvetica" w:hAnsi="Helvetica" w:cs="Helvetica"/>
                    <w:color w:val="000000"/>
                    <w:sz w:val="22"/>
                    <w:szCs w:val="22"/>
                    <w:lang w:eastAsia="ja-JP"/>
                  </w:rPr>
                </w:rPrChange>
              </w:rPr>
            </w:pPr>
            <w:r w:rsidRPr="003B3AB5">
              <w:rPr>
                <w:rFonts w:ascii="Helvetica" w:hAnsi="Helvetica" w:cs="Helvetica"/>
                <w:color w:val="000000"/>
                <w:sz w:val="22"/>
                <w:szCs w:val="22"/>
                <w:highlight w:val="yellow"/>
                <w:lang w:eastAsia="ja-JP"/>
                <w:rPrChange w:id="4239" w:author="i0806927" w:date="2016-04-04T14:16:00Z">
                  <w:rPr>
                    <w:rFonts w:ascii="Helvetica" w:hAnsi="Helvetica" w:cs="Helvetica"/>
                    <w:color w:val="000000"/>
                    <w:sz w:val="22"/>
                    <w:szCs w:val="22"/>
                    <w:lang w:eastAsia="ja-JP"/>
                  </w:rPr>
                </w:rPrChange>
              </w:rPr>
              <w:t>N</w:t>
            </w:r>
          </w:p>
        </w:tc>
        <w:tc>
          <w:tcPr>
            <w:tcW w:w="2929" w:type="dxa"/>
          </w:tcPr>
          <w:p w14:paraId="6EB90EFE" w14:textId="77777777" w:rsidR="00C87A1F" w:rsidRPr="003B3AB5" w:rsidRDefault="00C87A1F" w:rsidP="00C86062">
            <w:pPr>
              <w:spacing w:before="0"/>
              <w:rPr>
                <w:rFonts w:ascii="Helvetica" w:hAnsi="Helvetica" w:cs="Helvetica"/>
                <w:color w:val="000000"/>
                <w:sz w:val="22"/>
                <w:szCs w:val="22"/>
                <w:highlight w:val="yellow"/>
                <w:lang w:eastAsia="fr-FR"/>
                <w:rPrChange w:id="4240" w:author="i0806927" w:date="2016-04-04T14:16:00Z">
                  <w:rPr>
                    <w:rFonts w:ascii="Helvetica" w:hAnsi="Helvetica" w:cs="Helvetica"/>
                    <w:color w:val="000000"/>
                    <w:sz w:val="22"/>
                    <w:szCs w:val="22"/>
                    <w:lang w:eastAsia="fr-FR"/>
                  </w:rPr>
                </w:rPrChange>
              </w:rPr>
            </w:pPr>
          </w:p>
        </w:tc>
        <w:tc>
          <w:tcPr>
            <w:tcW w:w="3507" w:type="dxa"/>
          </w:tcPr>
          <w:p w14:paraId="106BF68E" w14:textId="004E7133" w:rsidR="00C87A1F" w:rsidRPr="003B3AB5" w:rsidRDefault="00C87A1F" w:rsidP="00C86062">
            <w:pPr>
              <w:spacing w:before="0"/>
              <w:rPr>
                <w:rFonts w:ascii="Helvetica" w:hAnsi="Helvetica" w:cs="Helvetica"/>
                <w:color w:val="000000"/>
                <w:sz w:val="22"/>
                <w:szCs w:val="22"/>
                <w:highlight w:val="yellow"/>
                <w:lang w:eastAsia="fr-FR"/>
                <w:rPrChange w:id="4241" w:author="i0806927" w:date="2016-04-04T14:16:00Z">
                  <w:rPr>
                    <w:rFonts w:ascii="Helvetica" w:hAnsi="Helvetica" w:cs="Helvetica"/>
                    <w:color w:val="000000"/>
                    <w:sz w:val="22"/>
                    <w:szCs w:val="22"/>
                    <w:lang w:eastAsia="fr-FR"/>
                  </w:rPr>
                </w:rPrChange>
              </w:rPr>
            </w:pPr>
          </w:p>
        </w:tc>
      </w:tr>
      <w:tr w:rsidR="00304609" w:rsidRPr="004B23A3" w14:paraId="6777B96C" w14:textId="77777777" w:rsidTr="00C86062">
        <w:trPr>
          <w:ins w:id="4242" w:author="i0806927" w:date="2016-04-01T13:37:00Z"/>
        </w:trPr>
        <w:tc>
          <w:tcPr>
            <w:tcW w:w="2612" w:type="dxa"/>
          </w:tcPr>
          <w:p w14:paraId="1BA0F4AD" w14:textId="0E0B7FC6" w:rsidR="00304609" w:rsidRPr="003B3AB5" w:rsidDel="00304609" w:rsidRDefault="00304609" w:rsidP="00C86062">
            <w:pPr>
              <w:keepNext/>
              <w:keepLines/>
              <w:suppressAutoHyphens/>
              <w:spacing w:before="140" w:line="220" w:lineRule="atLeast"/>
              <w:ind w:left="1080"/>
              <w:outlineLvl w:val="7"/>
              <w:rPr>
                <w:ins w:id="4243" w:author="i0806927" w:date="2016-04-01T13:37:00Z"/>
                <w:rFonts w:ascii="Helvetica" w:hAnsi="Helvetica" w:cs="Helvetica"/>
                <w:color w:val="000000"/>
                <w:sz w:val="22"/>
                <w:szCs w:val="22"/>
                <w:highlight w:val="yellow"/>
                <w:lang w:val="fr-FR" w:eastAsia="ja-JP"/>
                <w:rPrChange w:id="4244" w:author="i0806927" w:date="2016-04-04T14:16:00Z">
                  <w:rPr>
                    <w:ins w:id="4245" w:author="i0806927" w:date="2016-04-01T13:37:00Z"/>
                    <w:rFonts w:ascii="Helvetica" w:hAnsi="Helvetica" w:cs="Helvetica"/>
                    <w:i/>
                    <w:color w:val="000000"/>
                    <w:spacing w:val="-4"/>
                    <w:kern w:val="1"/>
                    <w:sz w:val="22"/>
                    <w:szCs w:val="22"/>
                    <w:lang w:val="fr-FR" w:eastAsia="ja-JP"/>
                  </w:rPr>
                </w:rPrChange>
              </w:rPr>
            </w:pPr>
            <w:ins w:id="4246" w:author="i0806927" w:date="2016-04-01T13:37:00Z">
              <w:r w:rsidRPr="003B3AB5">
                <w:rPr>
                  <w:rFonts w:ascii="Helvetica" w:hAnsi="Helvetica" w:cs="Helvetica"/>
                  <w:color w:val="000000"/>
                  <w:sz w:val="22"/>
                  <w:szCs w:val="22"/>
                  <w:highlight w:val="yellow"/>
                  <w:lang w:val="fr-FR" w:eastAsia="ja-JP"/>
                  <w:rPrChange w:id="4247" w:author="i0806927" w:date="2016-04-04T14:16:00Z">
                    <w:rPr>
                      <w:rFonts w:ascii="Helvetica" w:hAnsi="Helvetica" w:cs="Helvetica"/>
                      <w:color w:val="000000"/>
                      <w:sz w:val="22"/>
                      <w:szCs w:val="22"/>
                      <w:lang w:val="fr-FR" w:eastAsia="ja-JP"/>
                    </w:rPr>
                  </w:rPrChange>
                </w:rPr>
                <w:t>serviceCharacteristic</w:t>
              </w:r>
            </w:ins>
          </w:p>
        </w:tc>
        <w:tc>
          <w:tcPr>
            <w:tcW w:w="1513" w:type="dxa"/>
          </w:tcPr>
          <w:p w14:paraId="08D74467" w14:textId="6A319A88" w:rsidR="00304609" w:rsidRPr="003B3AB5" w:rsidRDefault="00304609" w:rsidP="00C86062">
            <w:pPr>
              <w:keepNext/>
              <w:keepLines/>
              <w:suppressAutoHyphens/>
              <w:spacing w:before="140" w:line="220" w:lineRule="atLeast"/>
              <w:ind w:left="1080"/>
              <w:outlineLvl w:val="7"/>
              <w:rPr>
                <w:ins w:id="4248" w:author="i0806927" w:date="2016-04-01T13:37:00Z"/>
                <w:rFonts w:ascii="Helvetica" w:hAnsi="Helvetica" w:cs="Helvetica"/>
                <w:color w:val="000000"/>
                <w:sz w:val="22"/>
                <w:szCs w:val="22"/>
                <w:highlight w:val="yellow"/>
                <w:lang w:eastAsia="ja-JP"/>
                <w:rPrChange w:id="4249" w:author="i0806927" w:date="2016-04-04T14:16:00Z">
                  <w:rPr>
                    <w:ins w:id="4250" w:author="i0806927" w:date="2016-04-01T13:37:00Z"/>
                    <w:rFonts w:ascii="Helvetica" w:hAnsi="Helvetica" w:cs="Helvetica"/>
                    <w:i/>
                    <w:color w:val="000000"/>
                    <w:spacing w:val="-4"/>
                    <w:kern w:val="1"/>
                    <w:sz w:val="22"/>
                    <w:szCs w:val="22"/>
                    <w:lang w:eastAsia="ja-JP"/>
                  </w:rPr>
                </w:rPrChange>
              </w:rPr>
            </w:pPr>
            <w:ins w:id="4251" w:author="i0806927" w:date="2016-04-01T13:37:00Z">
              <w:r w:rsidRPr="003B3AB5">
                <w:rPr>
                  <w:rFonts w:ascii="Helvetica" w:hAnsi="Helvetica" w:cs="Helvetica"/>
                  <w:color w:val="000000"/>
                  <w:sz w:val="22"/>
                  <w:szCs w:val="22"/>
                  <w:highlight w:val="yellow"/>
                  <w:lang w:eastAsia="ja-JP"/>
                  <w:rPrChange w:id="4252" w:author="i0806927" w:date="2016-04-04T14:16:00Z">
                    <w:rPr>
                      <w:rFonts w:ascii="Helvetica" w:hAnsi="Helvetica" w:cs="Helvetica"/>
                      <w:color w:val="000000"/>
                      <w:sz w:val="22"/>
                      <w:szCs w:val="22"/>
                      <w:lang w:eastAsia="ja-JP"/>
                    </w:rPr>
                  </w:rPrChange>
                </w:rPr>
                <w:t>N</w:t>
              </w:r>
            </w:ins>
          </w:p>
        </w:tc>
        <w:tc>
          <w:tcPr>
            <w:tcW w:w="2929" w:type="dxa"/>
          </w:tcPr>
          <w:p w14:paraId="4567D5B2" w14:textId="77777777" w:rsidR="00304609" w:rsidRPr="003B3AB5" w:rsidRDefault="00304609" w:rsidP="00C86062">
            <w:pPr>
              <w:spacing w:before="0"/>
              <w:rPr>
                <w:ins w:id="4253" w:author="i0806927" w:date="2016-04-01T13:37:00Z"/>
                <w:rFonts w:ascii="Helvetica" w:hAnsi="Helvetica" w:cs="Helvetica"/>
                <w:color w:val="000000"/>
                <w:sz w:val="22"/>
                <w:szCs w:val="22"/>
                <w:highlight w:val="yellow"/>
                <w:lang w:eastAsia="fr-FR"/>
                <w:rPrChange w:id="4254" w:author="i0806927" w:date="2016-04-04T14:16:00Z">
                  <w:rPr>
                    <w:ins w:id="4255" w:author="i0806927" w:date="2016-04-01T13:37:00Z"/>
                    <w:rFonts w:ascii="Helvetica" w:hAnsi="Helvetica" w:cs="Helvetica"/>
                    <w:color w:val="000000"/>
                    <w:sz w:val="22"/>
                    <w:szCs w:val="22"/>
                    <w:lang w:eastAsia="fr-FR"/>
                  </w:rPr>
                </w:rPrChange>
              </w:rPr>
            </w:pPr>
          </w:p>
        </w:tc>
        <w:tc>
          <w:tcPr>
            <w:tcW w:w="3507" w:type="dxa"/>
          </w:tcPr>
          <w:p w14:paraId="3B7DE2EF" w14:textId="77777777" w:rsidR="00304609" w:rsidRPr="003B3AB5" w:rsidRDefault="00304609" w:rsidP="00C86062">
            <w:pPr>
              <w:spacing w:before="0"/>
              <w:rPr>
                <w:ins w:id="4256" w:author="i0806927" w:date="2016-04-01T13:37:00Z"/>
                <w:rFonts w:ascii="Helvetica" w:hAnsi="Helvetica" w:cs="Helvetica"/>
                <w:color w:val="000000"/>
                <w:sz w:val="22"/>
                <w:szCs w:val="22"/>
                <w:highlight w:val="yellow"/>
                <w:lang w:eastAsia="fr-FR"/>
                <w:rPrChange w:id="4257" w:author="i0806927" w:date="2016-04-04T14:16:00Z">
                  <w:rPr>
                    <w:ins w:id="4258" w:author="i0806927" w:date="2016-04-01T13:37:00Z"/>
                    <w:rFonts w:ascii="Helvetica" w:hAnsi="Helvetica" w:cs="Helvetica"/>
                    <w:color w:val="000000"/>
                    <w:sz w:val="22"/>
                    <w:szCs w:val="22"/>
                    <w:lang w:eastAsia="fr-FR"/>
                  </w:rPr>
                </w:rPrChange>
              </w:rPr>
            </w:pPr>
          </w:p>
        </w:tc>
      </w:tr>
      <w:tr w:rsidR="00304609" w:rsidRPr="004B23A3" w14:paraId="7393F42E" w14:textId="77777777" w:rsidTr="00C86062">
        <w:trPr>
          <w:ins w:id="4259" w:author="i0806927" w:date="2016-04-01T13:37:00Z"/>
        </w:trPr>
        <w:tc>
          <w:tcPr>
            <w:tcW w:w="2612" w:type="dxa"/>
          </w:tcPr>
          <w:p w14:paraId="771152D3" w14:textId="0C0237D0" w:rsidR="00304609" w:rsidRPr="003B3AB5" w:rsidDel="00304609" w:rsidRDefault="00304609" w:rsidP="00C86062">
            <w:pPr>
              <w:keepNext/>
              <w:keepLines/>
              <w:suppressAutoHyphens/>
              <w:spacing w:before="140" w:line="220" w:lineRule="atLeast"/>
              <w:ind w:left="1080"/>
              <w:outlineLvl w:val="7"/>
              <w:rPr>
                <w:ins w:id="4260" w:author="i0806927" w:date="2016-04-01T13:37:00Z"/>
                <w:rFonts w:ascii="Helvetica" w:hAnsi="Helvetica" w:cs="Helvetica"/>
                <w:color w:val="000000"/>
                <w:sz w:val="22"/>
                <w:szCs w:val="22"/>
                <w:highlight w:val="yellow"/>
                <w:lang w:val="fr-FR" w:eastAsia="ja-JP"/>
                <w:rPrChange w:id="4261" w:author="i0806927" w:date="2016-04-04T14:16:00Z">
                  <w:rPr>
                    <w:ins w:id="4262" w:author="i0806927" w:date="2016-04-01T13:37:00Z"/>
                    <w:rFonts w:ascii="Helvetica" w:hAnsi="Helvetica" w:cs="Helvetica"/>
                    <w:i/>
                    <w:color w:val="000000"/>
                    <w:spacing w:val="-4"/>
                    <w:kern w:val="1"/>
                    <w:sz w:val="22"/>
                    <w:szCs w:val="22"/>
                    <w:lang w:val="fr-FR" w:eastAsia="ja-JP"/>
                  </w:rPr>
                </w:rPrChange>
              </w:rPr>
            </w:pPr>
            <w:ins w:id="4263" w:author="i0806927" w:date="2016-04-01T13:37:00Z">
              <w:r w:rsidRPr="003B3AB5">
                <w:rPr>
                  <w:rFonts w:ascii="Helvetica" w:hAnsi="Helvetica" w:cs="Helvetica"/>
                  <w:color w:val="000000"/>
                  <w:sz w:val="22"/>
                  <w:szCs w:val="22"/>
                  <w:highlight w:val="yellow"/>
                  <w:lang w:val="fr-FR" w:eastAsia="ja-JP"/>
                  <w:rPrChange w:id="4264" w:author="i0806927" w:date="2016-04-04T14:16:00Z">
                    <w:rPr>
                      <w:rFonts w:ascii="Helvetica" w:hAnsi="Helvetica" w:cs="Helvetica"/>
                      <w:color w:val="000000"/>
                      <w:sz w:val="22"/>
                      <w:szCs w:val="22"/>
                      <w:lang w:val="fr-FR" w:eastAsia="ja-JP"/>
                    </w:rPr>
                  </w:rPrChange>
                </w:rPr>
                <w:t>serviceCategory</w:t>
              </w:r>
            </w:ins>
          </w:p>
        </w:tc>
        <w:tc>
          <w:tcPr>
            <w:tcW w:w="1513" w:type="dxa"/>
          </w:tcPr>
          <w:p w14:paraId="6EA36CC0" w14:textId="4C23E953" w:rsidR="00304609" w:rsidRPr="003B3AB5" w:rsidRDefault="00304609" w:rsidP="00C86062">
            <w:pPr>
              <w:keepNext/>
              <w:keepLines/>
              <w:suppressAutoHyphens/>
              <w:spacing w:before="140" w:line="220" w:lineRule="atLeast"/>
              <w:ind w:left="1080"/>
              <w:outlineLvl w:val="7"/>
              <w:rPr>
                <w:ins w:id="4265" w:author="i0806927" w:date="2016-04-01T13:37:00Z"/>
                <w:rFonts w:ascii="Helvetica" w:hAnsi="Helvetica" w:cs="Helvetica"/>
                <w:color w:val="000000"/>
                <w:sz w:val="22"/>
                <w:szCs w:val="22"/>
                <w:highlight w:val="yellow"/>
                <w:lang w:eastAsia="ja-JP"/>
                <w:rPrChange w:id="4266" w:author="i0806927" w:date="2016-04-04T14:16:00Z">
                  <w:rPr>
                    <w:ins w:id="4267" w:author="i0806927" w:date="2016-04-01T13:37:00Z"/>
                    <w:rFonts w:ascii="Helvetica" w:hAnsi="Helvetica" w:cs="Helvetica"/>
                    <w:i/>
                    <w:color w:val="000000"/>
                    <w:spacing w:val="-4"/>
                    <w:kern w:val="1"/>
                    <w:sz w:val="22"/>
                    <w:szCs w:val="22"/>
                    <w:lang w:eastAsia="ja-JP"/>
                  </w:rPr>
                </w:rPrChange>
              </w:rPr>
            </w:pPr>
            <w:ins w:id="4268" w:author="i0806927" w:date="2016-04-01T13:37:00Z">
              <w:r w:rsidRPr="003B3AB5">
                <w:rPr>
                  <w:rFonts w:ascii="Helvetica" w:hAnsi="Helvetica" w:cs="Helvetica"/>
                  <w:color w:val="000000"/>
                  <w:sz w:val="22"/>
                  <w:szCs w:val="22"/>
                  <w:highlight w:val="yellow"/>
                  <w:lang w:eastAsia="ja-JP"/>
                  <w:rPrChange w:id="4269" w:author="i0806927" w:date="2016-04-04T14:16:00Z">
                    <w:rPr>
                      <w:rFonts w:ascii="Helvetica" w:hAnsi="Helvetica" w:cs="Helvetica"/>
                      <w:color w:val="000000"/>
                      <w:sz w:val="22"/>
                      <w:szCs w:val="22"/>
                      <w:lang w:eastAsia="ja-JP"/>
                    </w:rPr>
                  </w:rPrChange>
                </w:rPr>
                <w:t>N</w:t>
              </w:r>
            </w:ins>
          </w:p>
        </w:tc>
        <w:tc>
          <w:tcPr>
            <w:tcW w:w="2929" w:type="dxa"/>
          </w:tcPr>
          <w:p w14:paraId="0E8FE495" w14:textId="77777777" w:rsidR="00304609" w:rsidRPr="003B3AB5" w:rsidRDefault="00304609" w:rsidP="00C86062">
            <w:pPr>
              <w:spacing w:before="0"/>
              <w:rPr>
                <w:ins w:id="4270" w:author="i0806927" w:date="2016-04-01T13:37:00Z"/>
                <w:rFonts w:ascii="Helvetica" w:hAnsi="Helvetica" w:cs="Helvetica"/>
                <w:color w:val="000000"/>
                <w:sz w:val="22"/>
                <w:szCs w:val="22"/>
                <w:highlight w:val="yellow"/>
                <w:lang w:eastAsia="fr-FR"/>
                <w:rPrChange w:id="4271" w:author="i0806927" w:date="2016-04-04T14:16:00Z">
                  <w:rPr>
                    <w:ins w:id="4272" w:author="i0806927" w:date="2016-04-01T13:37:00Z"/>
                    <w:rFonts w:ascii="Helvetica" w:hAnsi="Helvetica" w:cs="Helvetica"/>
                    <w:color w:val="000000"/>
                    <w:sz w:val="22"/>
                    <w:szCs w:val="22"/>
                    <w:lang w:eastAsia="fr-FR"/>
                  </w:rPr>
                </w:rPrChange>
              </w:rPr>
            </w:pPr>
          </w:p>
        </w:tc>
        <w:tc>
          <w:tcPr>
            <w:tcW w:w="3507" w:type="dxa"/>
          </w:tcPr>
          <w:p w14:paraId="4140F215" w14:textId="77777777" w:rsidR="00304609" w:rsidRPr="003B3AB5" w:rsidRDefault="00304609" w:rsidP="00C86062">
            <w:pPr>
              <w:spacing w:before="0"/>
              <w:rPr>
                <w:ins w:id="4273" w:author="i0806927" w:date="2016-04-01T13:37:00Z"/>
                <w:rFonts w:ascii="Helvetica" w:hAnsi="Helvetica" w:cs="Helvetica"/>
                <w:color w:val="000000"/>
                <w:sz w:val="22"/>
                <w:szCs w:val="22"/>
                <w:highlight w:val="yellow"/>
                <w:lang w:eastAsia="fr-FR"/>
                <w:rPrChange w:id="4274" w:author="i0806927" w:date="2016-04-04T14:16:00Z">
                  <w:rPr>
                    <w:ins w:id="4275" w:author="i0806927" w:date="2016-04-01T13:37:00Z"/>
                    <w:rFonts w:ascii="Helvetica" w:hAnsi="Helvetica" w:cs="Helvetica"/>
                    <w:color w:val="000000"/>
                    <w:sz w:val="22"/>
                    <w:szCs w:val="22"/>
                    <w:lang w:eastAsia="fr-FR"/>
                  </w:rPr>
                </w:rPrChange>
              </w:rPr>
            </w:pPr>
          </w:p>
        </w:tc>
      </w:tr>
      <w:tr w:rsidR="00C87A1F" w:rsidRPr="004B23A3" w14:paraId="78B985C9" w14:textId="77777777" w:rsidTr="00C86062">
        <w:tc>
          <w:tcPr>
            <w:tcW w:w="2612" w:type="dxa"/>
          </w:tcPr>
          <w:p w14:paraId="764D29DD" w14:textId="18BAE8ED" w:rsidR="00C87A1F" w:rsidRPr="003B3AB5" w:rsidRDefault="00304609" w:rsidP="00C86062">
            <w:pPr>
              <w:keepNext/>
              <w:keepLines/>
              <w:suppressAutoHyphens/>
              <w:spacing w:before="140" w:line="220" w:lineRule="atLeast"/>
              <w:ind w:left="1080"/>
              <w:outlineLvl w:val="7"/>
              <w:rPr>
                <w:rFonts w:ascii="Helvetica" w:hAnsi="Helvetica" w:cs="Helvetica"/>
                <w:color w:val="000000"/>
                <w:sz w:val="22"/>
                <w:szCs w:val="22"/>
                <w:highlight w:val="yellow"/>
                <w:lang w:val="fr-FR" w:eastAsia="ja-JP"/>
                <w:rPrChange w:id="4276" w:author="i0806927" w:date="2016-04-04T14:16:00Z">
                  <w:rPr>
                    <w:rFonts w:ascii="Helvetica" w:hAnsi="Helvetica" w:cs="Helvetica"/>
                    <w:i/>
                    <w:color w:val="000000"/>
                    <w:spacing w:val="-4"/>
                    <w:kern w:val="1"/>
                    <w:sz w:val="22"/>
                    <w:szCs w:val="22"/>
                    <w:highlight w:val="magenta"/>
                    <w:lang w:val="fr-FR" w:eastAsia="ja-JP"/>
                  </w:rPr>
                </w:rPrChange>
              </w:rPr>
            </w:pPr>
            <w:ins w:id="4277" w:author="i0806927" w:date="2016-04-01T13:37:00Z">
              <w:r w:rsidRPr="003B3AB5">
                <w:rPr>
                  <w:rFonts w:ascii="Helvetica" w:hAnsi="Helvetica" w:cs="Helvetica"/>
                  <w:color w:val="000000"/>
                  <w:sz w:val="22"/>
                  <w:szCs w:val="22"/>
                  <w:highlight w:val="yellow"/>
                  <w:lang w:val="fr-FR" w:eastAsia="ja-JP"/>
                  <w:rPrChange w:id="4278" w:author="i0806927" w:date="2016-04-04T14:16:00Z">
                    <w:rPr>
                      <w:rFonts w:ascii="Helvetica" w:hAnsi="Helvetica" w:cs="Helvetica"/>
                      <w:color w:val="000000"/>
                      <w:sz w:val="22"/>
                      <w:szCs w:val="22"/>
                      <w:highlight w:val="magenta"/>
                      <w:lang w:val="fr-FR" w:eastAsia="ja-JP"/>
                    </w:rPr>
                  </w:rPrChange>
                </w:rPr>
                <w:t>provideAlternative</w:t>
              </w:r>
            </w:ins>
          </w:p>
        </w:tc>
        <w:tc>
          <w:tcPr>
            <w:tcW w:w="1513" w:type="dxa"/>
          </w:tcPr>
          <w:p w14:paraId="094BFA33" w14:textId="5586826B" w:rsidR="00C87A1F" w:rsidRPr="003B3AB5" w:rsidRDefault="00304609" w:rsidP="00C86062">
            <w:pPr>
              <w:keepNext/>
              <w:keepLines/>
              <w:suppressAutoHyphens/>
              <w:spacing w:before="140" w:line="220" w:lineRule="atLeast"/>
              <w:ind w:left="1080"/>
              <w:outlineLvl w:val="7"/>
              <w:rPr>
                <w:rFonts w:ascii="Helvetica" w:hAnsi="Helvetica" w:cs="Helvetica"/>
                <w:color w:val="000000"/>
                <w:sz w:val="22"/>
                <w:szCs w:val="22"/>
                <w:highlight w:val="yellow"/>
                <w:lang w:val="fr-FR" w:eastAsia="ja-JP"/>
                <w:rPrChange w:id="4279" w:author="i0806927" w:date="2016-04-04T14:16:00Z">
                  <w:rPr>
                    <w:rFonts w:ascii="Helvetica" w:hAnsi="Helvetica" w:cs="Helvetica"/>
                    <w:i/>
                    <w:color w:val="000000"/>
                    <w:spacing w:val="-4"/>
                    <w:kern w:val="1"/>
                    <w:sz w:val="22"/>
                    <w:szCs w:val="22"/>
                    <w:lang w:val="fr-FR" w:eastAsia="ja-JP"/>
                  </w:rPr>
                </w:rPrChange>
              </w:rPr>
            </w:pPr>
            <w:ins w:id="4280" w:author="i0806927" w:date="2016-04-01T13:37:00Z">
              <w:r w:rsidRPr="003B3AB5">
                <w:rPr>
                  <w:rFonts w:ascii="Helvetica" w:hAnsi="Helvetica" w:cs="Helvetica"/>
                  <w:color w:val="000000"/>
                  <w:sz w:val="22"/>
                  <w:szCs w:val="22"/>
                  <w:highlight w:val="yellow"/>
                  <w:lang w:val="fr-FR" w:eastAsia="ja-JP"/>
                  <w:rPrChange w:id="4281" w:author="i0806927" w:date="2016-04-04T14:16:00Z">
                    <w:rPr>
                      <w:rFonts w:ascii="Helvetica" w:hAnsi="Helvetica" w:cs="Helvetica"/>
                      <w:color w:val="000000"/>
                      <w:sz w:val="22"/>
                      <w:szCs w:val="22"/>
                      <w:lang w:val="fr-FR" w:eastAsia="ja-JP"/>
                    </w:rPr>
                  </w:rPrChange>
                </w:rPr>
                <w:t>N</w:t>
              </w:r>
            </w:ins>
          </w:p>
        </w:tc>
        <w:tc>
          <w:tcPr>
            <w:tcW w:w="2929" w:type="dxa"/>
          </w:tcPr>
          <w:p w14:paraId="42CA3432" w14:textId="582AAC8B" w:rsidR="00C87A1F" w:rsidRPr="003B3AB5" w:rsidRDefault="00304609" w:rsidP="00C86062">
            <w:pPr>
              <w:keepNext/>
              <w:keepLines/>
              <w:suppressAutoHyphens/>
              <w:spacing w:before="140" w:line="220" w:lineRule="atLeast"/>
              <w:ind w:left="1080"/>
              <w:outlineLvl w:val="7"/>
              <w:rPr>
                <w:rFonts w:ascii="Helvetica" w:hAnsi="Helvetica" w:cs="Helvetica"/>
                <w:color w:val="000000"/>
                <w:sz w:val="22"/>
                <w:szCs w:val="22"/>
                <w:highlight w:val="yellow"/>
                <w:lang w:eastAsia="ja-JP"/>
                <w:rPrChange w:id="4282" w:author="i0806927" w:date="2016-04-04T14:16:00Z">
                  <w:rPr>
                    <w:rFonts w:ascii="Helvetica" w:hAnsi="Helvetica" w:cs="Helvetica"/>
                    <w:i/>
                    <w:color w:val="000000"/>
                    <w:spacing w:val="-4"/>
                    <w:kern w:val="1"/>
                    <w:sz w:val="22"/>
                    <w:szCs w:val="22"/>
                    <w:lang w:eastAsia="ja-JP"/>
                  </w:rPr>
                </w:rPrChange>
              </w:rPr>
            </w:pPr>
            <w:ins w:id="4283" w:author="i0806927" w:date="2016-04-01T13:37:00Z">
              <w:r w:rsidRPr="003B3AB5">
                <w:rPr>
                  <w:rFonts w:ascii="Helvetica" w:hAnsi="Helvetica" w:cs="Helvetica"/>
                  <w:color w:val="000000"/>
                  <w:sz w:val="22"/>
                  <w:szCs w:val="22"/>
                  <w:highlight w:val="yellow"/>
                  <w:lang w:eastAsia="ja-JP"/>
                  <w:rPrChange w:id="4284" w:author="i0806927" w:date="2016-04-04T14:16:00Z">
                    <w:rPr>
                      <w:rFonts w:ascii="Helvetica" w:hAnsi="Helvetica" w:cs="Helvetica"/>
                      <w:color w:val="000000"/>
                      <w:sz w:val="22"/>
                      <w:szCs w:val="22"/>
                      <w:lang w:eastAsia="ja-JP"/>
                    </w:rPr>
                  </w:rPrChange>
                </w:rPr>
                <w:t>“No”</w:t>
              </w:r>
            </w:ins>
          </w:p>
        </w:tc>
        <w:tc>
          <w:tcPr>
            <w:tcW w:w="3507" w:type="dxa"/>
          </w:tcPr>
          <w:p w14:paraId="62412872" w14:textId="5C71D307" w:rsidR="00C87A1F" w:rsidRPr="003B3AB5" w:rsidRDefault="00162739" w:rsidP="00C86062">
            <w:pPr>
              <w:keepNext/>
              <w:keepLines/>
              <w:suppressAutoHyphens/>
              <w:spacing w:before="140" w:line="220" w:lineRule="atLeast"/>
              <w:ind w:left="1080"/>
              <w:outlineLvl w:val="7"/>
              <w:rPr>
                <w:rFonts w:ascii="Helvetica" w:hAnsi="Helvetica" w:cs="Helvetica"/>
                <w:color w:val="000000"/>
                <w:sz w:val="22"/>
                <w:szCs w:val="22"/>
                <w:highlight w:val="yellow"/>
                <w:lang w:eastAsia="fr-FR"/>
                <w:rPrChange w:id="4285" w:author="i0806927" w:date="2016-04-04T14:16:00Z">
                  <w:rPr>
                    <w:rFonts w:ascii="Helvetica" w:hAnsi="Helvetica" w:cs="Helvetica"/>
                    <w:i/>
                    <w:color w:val="000000"/>
                    <w:spacing w:val="-4"/>
                    <w:kern w:val="1"/>
                    <w:sz w:val="22"/>
                    <w:szCs w:val="22"/>
                    <w:lang w:eastAsia="fr-FR"/>
                  </w:rPr>
                </w:rPrChange>
              </w:rPr>
            </w:pPr>
            <w:ins w:id="4286" w:author="i0806927" w:date="2016-04-01T14:54:00Z">
              <w:r w:rsidRPr="003B3AB5">
                <w:rPr>
                  <w:rFonts w:ascii="Helvetica" w:hAnsi="Helvetica" w:cs="Helvetica"/>
                  <w:color w:val="000000"/>
                  <w:sz w:val="22"/>
                  <w:szCs w:val="22"/>
                  <w:highlight w:val="yellow"/>
                  <w:lang w:eastAsia="fr-FR"/>
                  <w:rPrChange w:id="4287" w:author="i0806927" w:date="2016-04-04T14:16:00Z">
                    <w:rPr>
                      <w:rFonts w:ascii="Helvetica" w:hAnsi="Helvetica" w:cs="Helvetica"/>
                      <w:color w:val="000000"/>
                      <w:sz w:val="22"/>
                      <w:szCs w:val="22"/>
                      <w:lang w:eastAsia="fr-FR"/>
                    </w:rPr>
                  </w:rPrChange>
                </w:rPr>
                <w:t>if this flag I set to Yes - the API will retrieve closest value available for this same service</w:t>
              </w:r>
            </w:ins>
          </w:p>
        </w:tc>
      </w:tr>
      <w:tr w:rsidR="00304609" w:rsidRPr="00394AD9" w14:paraId="6BB8A94A" w14:textId="77777777" w:rsidTr="00C86062">
        <w:trPr>
          <w:ins w:id="4288" w:author="i0806927" w:date="2016-04-01T13:37:00Z"/>
        </w:trPr>
        <w:tc>
          <w:tcPr>
            <w:tcW w:w="2612" w:type="dxa"/>
          </w:tcPr>
          <w:p w14:paraId="18047CA7" w14:textId="2643690E" w:rsidR="00304609" w:rsidRPr="003B3AB5" w:rsidRDefault="00304609" w:rsidP="00C86062">
            <w:pPr>
              <w:keepNext/>
              <w:keepLines/>
              <w:suppressAutoHyphens/>
              <w:spacing w:before="140" w:line="220" w:lineRule="atLeast"/>
              <w:ind w:left="1080"/>
              <w:outlineLvl w:val="7"/>
              <w:rPr>
                <w:ins w:id="4289" w:author="i0806927" w:date="2016-04-01T13:37:00Z"/>
                <w:rFonts w:ascii="Helvetica" w:hAnsi="Helvetica" w:cs="Helvetica"/>
                <w:color w:val="000000"/>
                <w:sz w:val="22"/>
                <w:szCs w:val="22"/>
                <w:highlight w:val="yellow"/>
                <w:lang w:val="fr-FR" w:eastAsia="ja-JP"/>
                <w:rPrChange w:id="4290" w:author="i0806927" w:date="2016-04-04T14:16:00Z">
                  <w:rPr>
                    <w:ins w:id="4291" w:author="i0806927" w:date="2016-04-01T13:37:00Z"/>
                    <w:rFonts w:ascii="Helvetica" w:hAnsi="Helvetica" w:cs="Helvetica"/>
                    <w:i/>
                    <w:color w:val="000000"/>
                    <w:spacing w:val="-4"/>
                    <w:kern w:val="1"/>
                    <w:sz w:val="22"/>
                    <w:szCs w:val="22"/>
                    <w:lang w:val="fr-FR" w:eastAsia="ja-JP"/>
                  </w:rPr>
                </w:rPrChange>
              </w:rPr>
            </w:pPr>
            <w:ins w:id="4292" w:author="i0806927" w:date="2016-04-01T13:38:00Z">
              <w:r w:rsidRPr="003B3AB5">
                <w:rPr>
                  <w:rFonts w:ascii="Helvetica" w:hAnsi="Helvetica" w:cs="Helvetica"/>
                  <w:color w:val="000000"/>
                  <w:sz w:val="22"/>
                  <w:szCs w:val="22"/>
                  <w:highlight w:val="yellow"/>
                  <w:lang w:val="fr-FR" w:eastAsia="ja-JP"/>
                  <w:rPrChange w:id="4293" w:author="i0806927" w:date="2016-04-04T14:16:00Z">
                    <w:rPr>
                      <w:rFonts w:ascii="Helvetica" w:hAnsi="Helvetica" w:cs="Helvetica"/>
                      <w:color w:val="000000"/>
                      <w:sz w:val="22"/>
                      <w:szCs w:val="22"/>
                      <w:lang w:val="fr-FR" w:eastAsia="ja-JP"/>
                    </w:rPr>
                  </w:rPrChange>
                </w:rPr>
                <w:t>provideOnlyEligible</w:t>
              </w:r>
            </w:ins>
          </w:p>
        </w:tc>
        <w:tc>
          <w:tcPr>
            <w:tcW w:w="1513" w:type="dxa"/>
          </w:tcPr>
          <w:p w14:paraId="7F2EE05D" w14:textId="03220A97" w:rsidR="00304609" w:rsidRPr="003B3AB5" w:rsidRDefault="00304609" w:rsidP="00C86062">
            <w:pPr>
              <w:keepNext/>
              <w:keepLines/>
              <w:suppressAutoHyphens/>
              <w:spacing w:before="140" w:line="220" w:lineRule="atLeast"/>
              <w:ind w:left="1080"/>
              <w:outlineLvl w:val="7"/>
              <w:rPr>
                <w:ins w:id="4294" w:author="i0806927" w:date="2016-04-01T13:37:00Z"/>
                <w:rFonts w:ascii="Helvetica" w:hAnsi="Helvetica" w:cs="Helvetica"/>
                <w:color w:val="000000"/>
                <w:sz w:val="22"/>
                <w:szCs w:val="22"/>
                <w:highlight w:val="yellow"/>
                <w:lang w:val="fr-FR" w:eastAsia="ja-JP"/>
                <w:rPrChange w:id="4295" w:author="i0806927" w:date="2016-04-04T14:16:00Z">
                  <w:rPr>
                    <w:ins w:id="4296" w:author="i0806927" w:date="2016-04-01T13:37:00Z"/>
                    <w:rFonts w:ascii="Helvetica" w:hAnsi="Helvetica" w:cs="Helvetica"/>
                    <w:i/>
                    <w:color w:val="000000"/>
                    <w:spacing w:val="-4"/>
                    <w:kern w:val="1"/>
                    <w:sz w:val="22"/>
                    <w:szCs w:val="22"/>
                    <w:lang w:val="fr-FR" w:eastAsia="ja-JP"/>
                  </w:rPr>
                </w:rPrChange>
              </w:rPr>
            </w:pPr>
            <w:ins w:id="4297" w:author="i0806927" w:date="2016-04-01T13:38:00Z">
              <w:r w:rsidRPr="003B3AB5">
                <w:rPr>
                  <w:rFonts w:ascii="Helvetica" w:hAnsi="Helvetica" w:cs="Helvetica"/>
                  <w:color w:val="000000"/>
                  <w:sz w:val="22"/>
                  <w:szCs w:val="22"/>
                  <w:highlight w:val="yellow"/>
                  <w:lang w:val="fr-FR" w:eastAsia="ja-JP"/>
                  <w:rPrChange w:id="4298" w:author="i0806927" w:date="2016-04-04T14:16:00Z">
                    <w:rPr>
                      <w:rFonts w:ascii="Helvetica" w:hAnsi="Helvetica" w:cs="Helvetica"/>
                      <w:color w:val="000000"/>
                      <w:sz w:val="22"/>
                      <w:szCs w:val="22"/>
                      <w:lang w:val="fr-FR" w:eastAsia="ja-JP"/>
                    </w:rPr>
                  </w:rPrChange>
                </w:rPr>
                <w:t>N</w:t>
              </w:r>
            </w:ins>
          </w:p>
        </w:tc>
        <w:tc>
          <w:tcPr>
            <w:tcW w:w="2929" w:type="dxa"/>
          </w:tcPr>
          <w:p w14:paraId="44625DD9" w14:textId="57CF8138" w:rsidR="00304609" w:rsidRPr="003B3AB5" w:rsidRDefault="00304609" w:rsidP="00C86062">
            <w:pPr>
              <w:keepNext/>
              <w:keepLines/>
              <w:suppressAutoHyphens/>
              <w:spacing w:before="140" w:line="220" w:lineRule="atLeast"/>
              <w:ind w:left="1080"/>
              <w:outlineLvl w:val="7"/>
              <w:rPr>
                <w:ins w:id="4299" w:author="i0806927" w:date="2016-04-01T13:37:00Z"/>
                <w:rFonts w:ascii="Helvetica" w:hAnsi="Helvetica" w:cs="Helvetica"/>
                <w:color w:val="000000"/>
                <w:sz w:val="22"/>
                <w:szCs w:val="22"/>
                <w:highlight w:val="yellow"/>
                <w:lang w:eastAsia="ja-JP"/>
                <w:rPrChange w:id="4300" w:author="i0806927" w:date="2016-04-04T14:16:00Z">
                  <w:rPr>
                    <w:ins w:id="4301" w:author="i0806927" w:date="2016-04-01T13:37:00Z"/>
                    <w:rFonts w:ascii="Helvetica" w:hAnsi="Helvetica" w:cs="Helvetica"/>
                    <w:i/>
                    <w:color w:val="000000"/>
                    <w:spacing w:val="-4"/>
                    <w:kern w:val="1"/>
                    <w:sz w:val="22"/>
                    <w:szCs w:val="22"/>
                    <w:lang w:eastAsia="ja-JP"/>
                  </w:rPr>
                </w:rPrChange>
              </w:rPr>
            </w:pPr>
            <w:ins w:id="4302" w:author="i0806927" w:date="2016-04-01T13:38:00Z">
              <w:r w:rsidRPr="003B3AB5">
                <w:rPr>
                  <w:rFonts w:ascii="Helvetica" w:hAnsi="Helvetica" w:cs="Helvetica"/>
                  <w:color w:val="000000"/>
                  <w:sz w:val="22"/>
                  <w:szCs w:val="22"/>
                  <w:highlight w:val="yellow"/>
                  <w:lang w:eastAsia="ja-JP"/>
                  <w:rPrChange w:id="4303" w:author="i0806927" w:date="2016-04-04T14:16:00Z">
                    <w:rPr>
                      <w:rFonts w:ascii="Helvetica" w:hAnsi="Helvetica" w:cs="Helvetica"/>
                      <w:color w:val="000000"/>
                      <w:sz w:val="22"/>
                      <w:szCs w:val="22"/>
                      <w:lang w:eastAsia="ja-JP"/>
                    </w:rPr>
                  </w:rPrChange>
                </w:rPr>
                <w:t>“Yes”</w:t>
              </w:r>
            </w:ins>
          </w:p>
        </w:tc>
        <w:tc>
          <w:tcPr>
            <w:tcW w:w="3507" w:type="dxa"/>
          </w:tcPr>
          <w:p w14:paraId="0CB736A9" w14:textId="393AB192" w:rsidR="00304609" w:rsidRPr="003B3AB5" w:rsidRDefault="00162739" w:rsidP="00C86062">
            <w:pPr>
              <w:keepNext/>
              <w:keepLines/>
              <w:suppressAutoHyphens/>
              <w:spacing w:before="140" w:line="220" w:lineRule="atLeast"/>
              <w:ind w:left="1080"/>
              <w:outlineLvl w:val="7"/>
              <w:rPr>
                <w:ins w:id="4304" w:author="i0806927" w:date="2016-04-01T13:37:00Z"/>
                <w:rFonts w:ascii="Helvetica" w:hAnsi="Helvetica" w:cs="Helvetica"/>
                <w:color w:val="000000"/>
                <w:sz w:val="22"/>
                <w:szCs w:val="22"/>
                <w:highlight w:val="yellow"/>
                <w:lang w:eastAsia="fr-FR"/>
                <w:rPrChange w:id="4305" w:author="i0806927" w:date="2016-04-04T14:16:00Z">
                  <w:rPr>
                    <w:ins w:id="4306" w:author="i0806927" w:date="2016-04-01T13:37:00Z"/>
                    <w:rFonts w:ascii="Helvetica" w:hAnsi="Helvetica" w:cs="Helvetica"/>
                    <w:i/>
                    <w:color w:val="000000"/>
                    <w:spacing w:val="-4"/>
                    <w:kern w:val="1"/>
                    <w:sz w:val="22"/>
                    <w:szCs w:val="22"/>
                    <w:lang w:eastAsia="fr-FR"/>
                  </w:rPr>
                </w:rPrChange>
              </w:rPr>
            </w:pPr>
            <w:ins w:id="4307" w:author="i0806927" w:date="2016-04-01T14:55:00Z">
              <w:r w:rsidRPr="003B3AB5">
                <w:rPr>
                  <w:rFonts w:ascii="Helvetica" w:hAnsi="Helvetica" w:cs="Helvetica"/>
                  <w:color w:val="000000"/>
                  <w:sz w:val="22"/>
                  <w:szCs w:val="22"/>
                  <w:highlight w:val="yellow"/>
                  <w:lang w:eastAsia="fr-FR"/>
                  <w:rPrChange w:id="4308" w:author="i0806927" w:date="2016-04-04T14:16:00Z">
                    <w:rPr>
                      <w:rFonts w:ascii="Helvetica" w:hAnsi="Helvetica" w:cs="Helvetica"/>
                      <w:color w:val="000000"/>
                      <w:sz w:val="22"/>
                      <w:szCs w:val="22"/>
                      <w:lang w:eastAsia="fr-FR"/>
                    </w:rPr>
                  </w:rPrChange>
                </w:rPr>
                <w:t>If this flag is set to No the API will provide both positive and negative eligibility results</w:t>
              </w:r>
            </w:ins>
          </w:p>
        </w:tc>
      </w:tr>
    </w:tbl>
    <w:p w14:paraId="0EF46B06" w14:textId="5667DFFB" w:rsidR="00002FE6" w:rsidRPr="00D1529F" w:rsidRDefault="00002FE6" w:rsidP="00D1529F">
      <w:pPr>
        <w:rPr>
          <w:rFonts w:ascii="Helvetica" w:hAnsi="Helvetica" w:cs="Helvetica"/>
          <w:sz w:val="24"/>
          <w:highlight w:val="yellow"/>
          <w:lang w:eastAsia="ja-JP"/>
        </w:rPr>
      </w:pPr>
    </w:p>
    <w:p w14:paraId="453A8692" w14:textId="29EB4255" w:rsidR="002B6E8C" w:rsidRPr="000559B2" w:rsidRDefault="002B6E8C" w:rsidP="002B6E8C">
      <w:pPr>
        <w:rPr>
          <w:rFonts w:ascii="Helvetica" w:hAnsi="Helvetica" w:cs="Helvetica"/>
          <w:sz w:val="24"/>
          <w:lang w:eastAsia="it-IT"/>
        </w:rPr>
      </w:pPr>
      <w:r w:rsidRPr="00776E61">
        <w:rPr>
          <w:rFonts w:ascii="Helvetica" w:hAnsi="Helvetica" w:cs="Helvetica"/>
          <w:sz w:val="24"/>
          <w:u w:val="single"/>
          <w:lang w:eastAsia="it-IT"/>
        </w:rPr>
        <w:t>Behavior</w:t>
      </w:r>
      <w:r w:rsidRPr="000559B2">
        <w:rPr>
          <w:rFonts w:ascii="Helvetica" w:hAnsi="Helvetica" w:cs="Helvetica"/>
          <w:sz w:val="24"/>
          <w:lang w:eastAsia="it-IT"/>
        </w:rPr>
        <w:t xml:space="preserve"> : </w:t>
      </w:r>
    </w:p>
    <w:p w14:paraId="326D8DC2" w14:textId="49629019" w:rsidR="00DB7F9F" w:rsidRPr="000559B2" w:rsidRDefault="000559B2" w:rsidP="009C269F">
      <w:pPr>
        <w:pStyle w:val="ListParagraph"/>
        <w:numPr>
          <w:ilvl w:val="0"/>
          <w:numId w:val="28"/>
        </w:numPr>
        <w:rPr>
          <w:rFonts w:ascii="Helvetica" w:hAnsi="Helvetica" w:cs="Helvetica"/>
          <w:sz w:val="24"/>
        </w:rPr>
      </w:pPr>
      <w:r w:rsidRPr="000559B2">
        <w:rPr>
          <w:rFonts w:ascii="Helvetica" w:eastAsiaTheme="minorEastAsia" w:hAnsi="Helvetica" w:cs="Helvetica"/>
          <w:sz w:val="24"/>
          <w:lang w:eastAsia="ja-JP"/>
        </w:rPr>
        <w:t>R</w:t>
      </w:r>
      <w:r w:rsidRPr="000559B2">
        <w:rPr>
          <w:rFonts w:ascii="Helvetica" w:eastAsiaTheme="minorEastAsia" w:hAnsi="Helvetica" w:cs="Helvetica" w:hint="eastAsia"/>
          <w:sz w:val="24"/>
          <w:lang w:eastAsia="ja-JP"/>
        </w:rPr>
        <w:t>eturn status codes</w:t>
      </w:r>
    </w:p>
    <w:p w14:paraId="5DB02404" w14:textId="67286AA1" w:rsidR="000559B2" w:rsidRPr="00776E61" w:rsidRDefault="000559B2" w:rsidP="000559B2">
      <w:pPr>
        <w:pStyle w:val="ListParagraph"/>
        <w:numPr>
          <w:ilvl w:val="1"/>
          <w:numId w:val="28"/>
        </w:numPr>
        <w:rPr>
          <w:rFonts w:ascii="Helvetica" w:hAnsi="Helvetica" w:cs="Helvetica"/>
          <w:sz w:val="24"/>
        </w:rPr>
      </w:pPr>
      <w:r w:rsidRPr="00776E61">
        <w:rPr>
          <w:rFonts w:ascii="Helvetica" w:eastAsiaTheme="minorEastAsia" w:hAnsi="Helvetica" w:cs="Helvetica"/>
          <w:sz w:val="24"/>
          <w:lang w:eastAsia="ja-JP"/>
        </w:rPr>
        <w:t>200 OK – the request was successful</w:t>
      </w:r>
    </w:p>
    <w:p w14:paraId="118CF1E4" w14:textId="4AD0F87F" w:rsidR="000559B2" w:rsidRPr="00776E61" w:rsidRDefault="000559B2" w:rsidP="000559B2">
      <w:pPr>
        <w:pStyle w:val="ListParagraph"/>
        <w:numPr>
          <w:ilvl w:val="1"/>
          <w:numId w:val="28"/>
        </w:numPr>
        <w:rPr>
          <w:rFonts w:ascii="Helvetica" w:hAnsi="Helvetica" w:cs="Helvetica"/>
          <w:sz w:val="24"/>
        </w:rPr>
      </w:pPr>
      <w:r w:rsidRPr="00776E61">
        <w:rPr>
          <w:rFonts w:ascii="Helvetica" w:eastAsiaTheme="minorEastAsia" w:hAnsi="Helvetica" w:cs="Helvetica"/>
          <w:sz w:val="24"/>
          <w:lang w:eastAsia="ja-JP"/>
        </w:rPr>
        <w:t>400 Bad Request – error, for example to cover these functional error cases:</w:t>
      </w:r>
    </w:p>
    <w:p w14:paraId="5C970E3D" w14:textId="14D82DC3" w:rsidR="000559B2" w:rsidRPr="00776E61" w:rsidRDefault="000559B2" w:rsidP="000559B2">
      <w:pPr>
        <w:pStyle w:val="ListParagraph"/>
        <w:numPr>
          <w:ilvl w:val="2"/>
          <w:numId w:val="28"/>
        </w:numPr>
        <w:rPr>
          <w:rFonts w:ascii="Helvetica" w:hAnsi="Helvetica" w:cs="Helvetica"/>
          <w:sz w:val="24"/>
        </w:rPr>
      </w:pPr>
      <w:r w:rsidRPr="00776E61">
        <w:rPr>
          <w:rFonts w:ascii="Helvetica" w:eastAsiaTheme="minorEastAsia" w:hAnsi="Helvetica" w:cs="Helvetica"/>
          <w:sz w:val="24"/>
          <w:lang w:eastAsia="ja-JP"/>
        </w:rPr>
        <w:t>Location is not exist</w:t>
      </w:r>
    </w:p>
    <w:p w14:paraId="1DA62315" w14:textId="77777777" w:rsidR="000179B2" w:rsidRDefault="000179B2" w:rsidP="002B6E8C">
      <w:pPr>
        <w:rPr>
          <w:rFonts w:ascii="Helvetica" w:hAnsi="Helvetica" w:cs="Helvetica"/>
          <w:sz w:val="24"/>
          <w:lang w:eastAsia="ja-JP"/>
        </w:rPr>
      </w:pPr>
    </w:p>
    <w:p w14:paraId="1CCBE914" w14:textId="61082E8D" w:rsidR="004D03F1" w:rsidRDefault="004D03F1" w:rsidP="002B6E8C">
      <w:pPr>
        <w:rPr>
          <w:rFonts w:ascii="Helvetica" w:hAnsi="Helvetica" w:cs="Helvetica"/>
          <w:sz w:val="24"/>
          <w:lang w:eastAsia="ja-JP"/>
        </w:rPr>
      </w:pPr>
      <w:r w:rsidRPr="00776E61">
        <w:rPr>
          <w:rFonts w:ascii="Helvetica" w:hAnsi="Helvetica" w:cs="Helvetica"/>
          <w:sz w:val="24"/>
          <w:u w:val="single"/>
          <w:lang w:eastAsia="ja-JP"/>
        </w:rPr>
        <w:t>Use case</w:t>
      </w:r>
      <w:r>
        <w:rPr>
          <w:rFonts w:ascii="Helvetica" w:hAnsi="Helvetica" w:cs="Helvetica" w:hint="eastAsia"/>
          <w:sz w:val="24"/>
          <w:lang w:eastAsia="ja-JP"/>
        </w:rPr>
        <w:t xml:space="preserve"> : Get access network service availability from location id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0179B2" w14:paraId="0AA7F71E" w14:textId="77777777" w:rsidTr="007A0606">
        <w:tc>
          <w:tcPr>
            <w:tcW w:w="9720" w:type="dxa"/>
            <w:shd w:val="clear" w:color="auto" w:fill="FFFFFF" w:themeFill="background1"/>
          </w:tcPr>
          <w:p w14:paraId="5964CA0B"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79B2" w14:paraId="07EECE5F" w14:textId="77777777" w:rsidTr="007A0606">
        <w:tc>
          <w:tcPr>
            <w:tcW w:w="9720" w:type="dxa"/>
            <w:shd w:val="clear" w:color="auto" w:fill="D9D9D9" w:themeFill="background1" w:themeFillShade="D9"/>
          </w:tcPr>
          <w:p w14:paraId="1A5D8091" w14:textId="7177D7B5" w:rsidR="005A1227" w:rsidRDefault="005A1227" w:rsidP="007A0606">
            <w:pPr>
              <w:spacing w:before="0" w:after="0" w:line="240" w:lineRule="auto"/>
              <w:rPr>
                <w:rFonts w:ascii="Helvetica" w:hAnsi="Helvetica"/>
                <w:szCs w:val="20"/>
                <w:lang w:eastAsia="ja-JP"/>
              </w:rPr>
            </w:pPr>
            <w:r w:rsidRPr="005A1227">
              <w:rPr>
                <w:rFonts w:ascii="Helvetica" w:hAnsi="Helvetica"/>
                <w:szCs w:val="20"/>
                <w:lang w:eastAsia="it-IT"/>
              </w:rPr>
              <w:t>GET /api/serviceQualificationRequest</w:t>
            </w:r>
            <w:r>
              <w:rPr>
                <w:rFonts w:ascii="Helvetica" w:hAnsi="Helvetica" w:hint="eastAsia"/>
                <w:szCs w:val="20"/>
                <w:lang w:eastAsia="ja-JP"/>
              </w:rPr>
              <w:t>?</w:t>
            </w:r>
            <w:r w:rsidR="002D3FA1">
              <w:rPr>
                <w:rFonts w:ascii="Helvetica" w:hAnsi="Helvetica" w:hint="eastAsia"/>
                <w:szCs w:val="20"/>
                <w:lang w:eastAsia="ja-JP"/>
              </w:rPr>
              <w:t>place.id</w:t>
            </w:r>
            <w:r>
              <w:rPr>
                <w:rFonts w:ascii="Helvetica" w:hAnsi="Helvetica" w:hint="eastAsia"/>
                <w:szCs w:val="20"/>
                <w:lang w:eastAsia="ja-JP"/>
              </w:rPr>
              <w:t>=12345678;</w:t>
            </w:r>
          </w:p>
          <w:p w14:paraId="050D5FD7" w14:textId="77777777" w:rsidR="000179B2" w:rsidRDefault="000179B2" w:rsidP="007A0606">
            <w:pPr>
              <w:spacing w:before="0" w:after="0" w:line="240" w:lineRule="auto"/>
              <w:rPr>
                <w:rFonts w:ascii="Helvetica" w:hAnsi="Helvetica"/>
                <w:szCs w:val="20"/>
                <w:lang w:eastAsia="ja-JP"/>
              </w:rPr>
            </w:pPr>
            <w:r w:rsidRPr="00682198">
              <w:rPr>
                <w:rFonts w:ascii="Helvetica" w:hAnsi="Helvetica"/>
                <w:szCs w:val="20"/>
                <w:lang w:eastAsia="it-IT"/>
              </w:rPr>
              <w:t>Accept: application/json</w:t>
            </w:r>
          </w:p>
          <w:p w14:paraId="282754D9" w14:textId="1019F3B3" w:rsidR="00345960" w:rsidRPr="008C13B2" w:rsidRDefault="00345960" w:rsidP="007A0606">
            <w:pPr>
              <w:spacing w:before="0" w:after="0" w:line="240" w:lineRule="auto"/>
              <w:rPr>
                <w:rFonts w:ascii="Helvetica" w:hAnsi="Helvetica"/>
                <w:szCs w:val="20"/>
                <w:lang w:eastAsia="ja-JP"/>
              </w:rPr>
            </w:pPr>
          </w:p>
        </w:tc>
      </w:tr>
      <w:tr w:rsidR="000179B2" w14:paraId="2B87698D" w14:textId="77777777" w:rsidTr="007A0606">
        <w:tc>
          <w:tcPr>
            <w:tcW w:w="9720" w:type="dxa"/>
            <w:shd w:val="clear" w:color="auto" w:fill="FFFFFF" w:themeFill="background1"/>
          </w:tcPr>
          <w:p w14:paraId="6F6FB533"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79B2" w14:paraId="322859F7" w14:textId="77777777" w:rsidTr="007A0606">
        <w:tc>
          <w:tcPr>
            <w:tcW w:w="9720" w:type="dxa"/>
            <w:shd w:val="clear" w:color="auto" w:fill="D9D9D9" w:themeFill="background1" w:themeFillShade="D9"/>
          </w:tcPr>
          <w:p w14:paraId="43CC6313" w14:textId="77777777" w:rsidR="001D5498" w:rsidRPr="004C7D81" w:rsidRDefault="001D5498" w:rsidP="001D5498">
            <w:pPr>
              <w:spacing w:before="0" w:after="0" w:line="240" w:lineRule="auto"/>
              <w:rPr>
                <w:ins w:id="4309" w:author="i0806927" w:date="2016-03-30T15:58:00Z"/>
                <w:rFonts w:ascii="Helvetica" w:hAnsi="Helvetica"/>
                <w:szCs w:val="20"/>
                <w:lang w:val="fr-FR" w:eastAsia="it-IT"/>
                <w:rPrChange w:id="4310" w:author="Polz, Andreas" w:date="2016-04-19T09:53:00Z">
                  <w:rPr>
                    <w:ins w:id="4311" w:author="i0806927" w:date="2016-03-30T15:58:00Z"/>
                    <w:rFonts w:ascii="Helvetica" w:hAnsi="Helvetica"/>
                    <w:szCs w:val="20"/>
                    <w:lang w:eastAsia="it-IT"/>
                  </w:rPr>
                </w:rPrChange>
              </w:rPr>
            </w:pPr>
          </w:p>
          <w:p w14:paraId="130197C3" w14:textId="77777777" w:rsidR="001D5498" w:rsidRPr="004C7D81" w:rsidRDefault="001D5498" w:rsidP="001D5498">
            <w:pPr>
              <w:keepNext/>
              <w:keepLines/>
              <w:suppressAutoHyphens/>
              <w:spacing w:before="140" w:after="0" w:line="240" w:lineRule="auto"/>
              <w:ind w:left="1080"/>
              <w:outlineLvl w:val="7"/>
              <w:rPr>
                <w:ins w:id="4312" w:author="i0806927" w:date="2016-03-30T15:58:00Z"/>
                <w:rFonts w:ascii="Helvetica" w:hAnsi="Helvetica"/>
                <w:szCs w:val="20"/>
                <w:lang w:val="fr-FR" w:eastAsia="it-IT"/>
                <w:rPrChange w:id="4313" w:author="Polz, Andreas" w:date="2016-04-19T09:53:00Z">
                  <w:rPr>
                    <w:ins w:id="4314" w:author="i0806927" w:date="2016-03-30T15:58:00Z"/>
                    <w:rFonts w:ascii="Helvetica" w:hAnsi="Helvetica"/>
                    <w:i/>
                    <w:spacing w:val="-4"/>
                    <w:kern w:val="1"/>
                    <w:sz w:val="18"/>
                    <w:szCs w:val="20"/>
                    <w:lang w:eastAsia="it-IT"/>
                  </w:rPr>
                </w:rPrChange>
              </w:rPr>
            </w:pPr>
            <w:ins w:id="4315" w:author="i0806927" w:date="2016-03-30T15:58:00Z">
              <w:r w:rsidRPr="004C7D81">
                <w:rPr>
                  <w:rFonts w:ascii="Helvetica" w:hAnsi="Helvetica"/>
                  <w:szCs w:val="20"/>
                  <w:lang w:val="fr-FR" w:eastAsia="it-IT"/>
                  <w:rPrChange w:id="4316" w:author="Polz, Andreas" w:date="2016-04-19T09:53:00Z">
                    <w:rPr>
                      <w:rFonts w:ascii="Helvetica" w:hAnsi="Helvetica"/>
                      <w:szCs w:val="20"/>
                      <w:lang w:eastAsia="it-IT"/>
                    </w:rPr>
                  </w:rPrChange>
                </w:rPr>
                <w:t>200</w:t>
              </w:r>
            </w:ins>
          </w:p>
          <w:p w14:paraId="3F27CEBC" w14:textId="77777777" w:rsidR="001D5498" w:rsidRPr="004C7D81" w:rsidRDefault="001D5498" w:rsidP="001D5498">
            <w:pPr>
              <w:keepNext/>
              <w:keepLines/>
              <w:suppressAutoHyphens/>
              <w:spacing w:before="140" w:after="0" w:line="240" w:lineRule="auto"/>
              <w:ind w:left="1080"/>
              <w:outlineLvl w:val="7"/>
              <w:rPr>
                <w:ins w:id="4317" w:author="i0806927" w:date="2016-03-30T15:58:00Z"/>
                <w:rFonts w:ascii="Helvetica" w:hAnsi="Helvetica"/>
                <w:szCs w:val="20"/>
                <w:lang w:val="fr-FR" w:eastAsia="it-IT"/>
                <w:rPrChange w:id="4318" w:author="Polz, Andreas" w:date="2016-04-19T09:53:00Z">
                  <w:rPr>
                    <w:ins w:id="4319" w:author="i0806927" w:date="2016-03-30T15:58:00Z"/>
                    <w:rFonts w:ascii="Helvetica" w:hAnsi="Helvetica"/>
                    <w:i/>
                    <w:spacing w:val="-4"/>
                    <w:kern w:val="1"/>
                    <w:sz w:val="18"/>
                    <w:szCs w:val="20"/>
                    <w:lang w:eastAsia="it-IT"/>
                  </w:rPr>
                </w:rPrChange>
              </w:rPr>
            </w:pPr>
            <w:ins w:id="4320" w:author="i0806927" w:date="2016-03-30T15:58:00Z">
              <w:r w:rsidRPr="004C7D81">
                <w:rPr>
                  <w:rFonts w:ascii="Helvetica" w:hAnsi="Helvetica"/>
                  <w:szCs w:val="20"/>
                  <w:lang w:val="fr-FR" w:eastAsia="it-IT"/>
                  <w:rPrChange w:id="4321" w:author="Polz, Andreas" w:date="2016-04-19T09:53:00Z">
                    <w:rPr>
                      <w:rFonts w:ascii="Helvetica" w:hAnsi="Helvetica"/>
                      <w:szCs w:val="20"/>
                      <w:lang w:eastAsia="it-IT"/>
                    </w:rPr>
                  </w:rPrChange>
                </w:rPr>
                <w:t>Content-Type: application/json</w:t>
              </w:r>
            </w:ins>
          </w:p>
          <w:p w14:paraId="7532D34B" w14:textId="77777777" w:rsidR="001D5498" w:rsidRPr="004C7D81" w:rsidRDefault="001D5498" w:rsidP="001D5498">
            <w:pPr>
              <w:spacing w:before="0" w:after="0" w:line="240" w:lineRule="auto"/>
              <w:rPr>
                <w:ins w:id="4322" w:author="i0806927" w:date="2016-03-30T15:58:00Z"/>
                <w:rFonts w:ascii="Helvetica" w:hAnsi="Helvetica"/>
                <w:szCs w:val="20"/>
                <w:lang w:val="fr-FR" w:eastAsia="it-IT"/>
                <w:rPrChange w:id="4323" w:author="Polz, Andreas" w:date="2016-04-19T09:53:00Z">
                  <w:rPr>
                    <w:ins w:id="4324" w:author="i0806927" w:date="2016-03-30T15:58:00Z"/>
                    <w:rFonts w:ascii="Helvetica" w:hAnsi="Helvetica"/>
                    <w:szCs w:val="20"/>
                    <w:lang w:eastAsia="it-IT"/>
                  </w:rPr>
                </w:rPrChange>
              </w:rPr>
            </w:pPr>
          </w:p>
          <w:p w14:paraId="39E0CBA6" w14:textId="77777777" w:rsidR="001D5498" w:rsidRPr="004C7D81" w:rsidRDefault="001D5498" w:rsidP="001D5498">
            <w:pPr>
              <w:keepNext/>
              <w:keepLines/>
              <w:suppressAutoHyphens/>
              <w:spacing w:before="140" w:after="0" w:line="240" w:lineRule="auto"/>
              <w:ind w:left="1080"/>
              <w:outlineLvl w:val="7"/>
              <w:rPr>
                <w:ins w:id="4325" w:author="i0806927" w:date="2016-03-30T15:58:00Z"/>
                <w:rFonts w:ascii="Helvetica" w:hAnsi="Helvetica"/>
                <w:szCs w:val="20"/>
                <w:lang w:val="fr-FR" w:eastAsia="it-IT"/>
                <w:rPrChange w:id="4326" w:author="Polz, Andreas" w:date="2016-04-19T09:53:00Z">
                  <w:rPr>
                    <w:ins w:id="4327" w:author="i0806927" w:date="2016-03-30T15:58:00Z"/>
                    <w:rFonts w:ascii="Helvetica" w:hAnsi="Helvetica"/>
                    <w:i/>
                    <w:spacing w:val="-4"/>
                    <w:kern w:val="1"/>
                    <w:sz w:val="18"/>
                    <w:szCs w:val="20"/>
                    <w:lang w:eastAsia="it-IT"/>
                  </w:rPr>
                </w:rPrChange>
              </w:rPr>
            </w:pPr>
            <w:ins w:id="4328" w:author="i0806927" w:date="2016-03-30T15:58:00Z">
              <w:r w:rsidRPr="004C7D81">
                <w:rPr>
                  <w:rFonts w:ascii="Helvetica" w:hAnsi="Helvetica"/>
                  <w:szCs w:val="20"/>
                  <w:lang w:val="fr-FR" w:eastAsia="it-IT"/>
                  <w:rPrChange w:id="4329" w:author="Polz, Andreas" w:date="2016-04-19T09:53:00Z">
                    <w:rPr>
                      <w:rFonts w:ascii="Helvetica" w:hAnsi="Helvetica"/>
                      <w:szCs w:val="20"/>
                      <w:lang w:eastAsia="it-IT"/>
                    </w:rPr>
                  </w:rPrChange>
                </w:rPr>
                <w:t>{</w:t>
              </w:r>
            </w:ins>
          </w:p>
          <w:p w14:paraId="7FF16C41" w14:textId="77777777" w:rsidR="001D5498" w:rsidRPr="004C7D81" w:rsidRDefault="001D5498" w:rsidP="001D5498">
            <w:pPr>
              <w:keepNext/>
              <w:keepLines/>
              <w:suppressAutoHyphens/>
              <w:spacing w:before="140" w:after="0" w:line="240" w:lineRule="auto"/>
              <w:ind w:left="1080"/>
              <w:outlineLvl w:val="7"/>
              <w:rPr>
                <w:ins w:id="4330" w:author="i0806927" w:date="2016-03-30T15:58:00Z"/>
                <w:rFonts w:ascii="Helvetica" w:hAnsi="Helvetica"/>
                <w:szCs w:val="20"/>
                <w:highlight w:val="yellow"/>
                <w:lang w:val="fr-FR" w:eastAsia="it-IT"/>
                <w:rPrChange w:id="4331" w:author="Polz, Andreas" w:date="2016-04-19T09:53:00Z">
                  <w:rPr>
                    <w:ins w:id="4332" w:author="i0806927" w:date="2016-03-30T15:58:00Z"/>
                    <w:rFonts w:ascii="Helvetica" w:hAnsi="Helvetica"/>
                    <w:i/>
                    <w:spacing w:val="-4"/>
                    <w:kern w:val="1"/>
                    <w:sz w:val="18"/>
                    <w:szCs w:val="20"/>
                    <w:lang w:eastAsia="it-IT"/>
                  </w:rPr>
                </w:rPrChange>
              </w:rPr>
            </w:pPr>
            <w:ins w:id="4333" w:author="i0806927" w:date="2016-03-30T15:58:00Z">
              <w:r w:rsidRPr="004C7D81">
                <w:rPr>
                  <w:rFonts w:ascii="Helvetica" w:hAnsi="Helvetica"/>
                  <w:szCs w:val="20"/>
                  <w:lang w:val="fr-FR" w:eastAsia="it-IT"/>
                  <w:rPrChange w:id="4334" w:author="Polz, Andreas" w:date="2016-04-19T09:53:00Z">
                    <w:rPr>
                      <w:rFonts w:ascii="Helvetica" w:hAnsi="Helvetica"/>
                      <w:szCs w:val="20"/>
                      <w:lang w:eastAsia="it-IT"/>
                    </w:rPr>
                  </w:rPrChange>
                </w:rPr>
                <w:t xml:space="preserve">  </w:t>
              </w:r>
              <w:r w:rsidRPr="004C7D81">
                <w:rPr>
                  <w:rFonts w:ascii="Helvetica" w:hAnsi="Helvetica"/>
                  <w:szCs w:val="20"/>
                  <w:highlight w:val="yellow"/>
                  <w:lang w:val="fr-FR" w:eastAsia="it-IT"/>
                  <w:rPrChange w:id="4335" w:author="Polz, Andreas" w:date="2016-04-19T09:53:00Z">
                    <w:rPr>
                      <w:rFonts w:ascii="Helvetica" w:hAnsi="Helvetica"/>
                      <w:szCs w:val="20"/>
                      <w:lang w:eastAsia="it-IT"/>
                    </w:rPr>
                  </w:rPrChange>
                </w:rPr>
                <w:t>"id" : "42",</w:t>
              </w:r>
            </w:ins>
          </w:p>
          <w:p w14:paraId="6BD2E85B" w14:textId="77777777" w:rsidR="001D5498" w:rsidRPr="004B23A3" w:rsidRDefault="001D5498" w:rsidP="001D5498">
            <w:pPr>
              <w:keepNext/>
              <w:keepLines/>
              <w:suppressAutoHyphens/>
              <w:spacing w:before="140" w:after="0" w:line="240" w:lineRule="auto"/>
              <w:ind w:left="1080"/>
              <w:outlineLvl w:val="7"/>
              <w:rPr>
                <w:ins w:id="4336" w:author="i0806927" w:date="2016-03-30T15:58:00Z"/>
                <w:rFonts w:ascii="Helvetica" w:hAnsi="Helvetica"/>
                <w:szCs w:val="20"/>
                <w:highlight w:val="yellow"/>
                <w:lang w:eastAsia="it-IT"/>
                <w:rPrChange w:id="4337" w:author="i0806927" w:date="2016-04-01T14:19:00Z">
                  <w:rPr>
                    <w:ins w:id="4338" w:author="i0806927" w:date="2016-03-30T15:58:00Z"/>
                    <w:rFonts w:ascii="Helvetica" w:hAnsi="Helvetica"/>
                    <w:i/>
                    <w:spacing w:val="-4"/>
                    <w:kern w:val="1"/>
                    <w:sz w:val="18"/>
                    <w:szCs w:val="20"/>
                    <w:lang w:eastAsia="it-IT"/>
                  </w:rPr>
                </w:rPrChange>
              </w:rPr>
            </w:pPr>
            <w:ins w:id="4339" w:author="i0806927" w:date="2016-03-30T15:58:00Z">
              <w:r w:rsidRPr="004C7D81">
                <w:rPr>
                  <w:rFonts w:ascii="Helvetica" w:hAnsi="Helvetica"/>
                  <w:szCs w:val="20"/>
                  <w:highlight w:val="yellow"/>
                  <w:lang w:val="fr-FR" w:eastAsia="it-IT"/>
                  <w:rPrChange w:id="4340" w:author="Polz, Andreas" w:date="2016-04-19T09:53:00Z">
                    <w:rPr>
                      <w:rFonts w:ascii="Helvetica" w:hAnsi="Helvetica"/>
                      <w:szCs w:val="20"/>
                      <w:lang w:eastAsia="it-IT"/>
                    </w:rPr>
                  </w:rPrChange>
                </w:rPr>
                <w:t xml:space="preserve">  </w:t>
              </w:r>
              <w:r w:rsidRPr="004B23A3">
                <w:rPr>
                  <w:rFonts w:ascii="Helvetica" w:hAnsi="Helvetica"/>
                  <w:szCs w:val="20"/>
                  <w:highlight w:val="yellow"/>
                  <w:lang w:eastAsia="it-IT"/>
                  <w:rPrChange w:id="4341" w:author="i0806927" w:date="2016-04-01T14:19:00Z">
                    <w:rPr>
                      <w:rFonts w:ascii="Helvetica" w:hAnsi="Helvetica"/>
                      <w:szCs w:val="20"/>
                      <w:lang w:eastAsia="it-IT"/>
                    </w:rPr>
                  </w:rPrChange>
                </w:rPr>
                <w:t>"eligibilityDate" : "20160201 10:00",</w:t>
              </w:r>
            </w:ins>
          </w:p>
          <w:p w14:paraId="1528D6BC" w14:textId="5EFA9C2B" w:rsidR="001D5498" w:rsidRPr="004B23A3" w:rsidRDefault="001D5498" w:rsidP="001D5498">
            <w:pPr>
              <w:keepNext/>
              <w:keepLines/>
              <w:suppressAutoHyphens/>
              <w:spacing w:before="140" w:after="0" w:line="240" w:lineRule="auto"/>
              <w:ind w:left="1080"/>
              <w:outlineLvl w:val="7"/>
              <w:rPr>
                <w:ins w:id="4342" w:author="i0806927" w:date="2016-03-30T15:58:00Z"/>
                <w:rFonts w:ascii="Helvetica" w:hAnsi="Helvetica"/>
                <w:szCs w:val="20"/>
                <w:highlight w:val="cyan"/>
                <w:lang w:eastAsia="it-IT"/>
                <w:rPrChange w:id="4343" w:author="i0806927" w:date="2016-04-01T14:19:00Z">
                  <w:rPr>
                    <w:ins w:id="4344" w:author="i0806927" w:date="2016-03-30T15:58:00Z"/>
                    <w:rFonts w:ascii="Helvetica" w:hAnsi="Helvetica"/>
                    <w:i/>
                    <w:spacing w:val="-4"/>
                    <w:kern w:val="1"/>
                    <w:sz w:val="18"/>
                    <w:szCs w:val="20"/>
                    <w:lang w:eastAsia="it-IT"/>
                  </w:rPr>
                </w:rPrChange>
              </w:rPr>
            </w:pPr>
            <w:ins w:id="4345" w:author="i0806927" w:date="2016-03-30T15:58:00Z">
              <w:r w:rsidRPr="004B23A3">
                <w:rPr>
                  <w:rFonts w:ascii="Helvetica" w:hAnsi="Helvetica"/>
                  <w:szCs w:val="20"/>
                  <w:highlight w:val="yellow"/>
                  <w:lang w:eastAsia="it-IT"/>
                  <w:rPrChange w:id="4346" w:author="i0806927" w:date="2016-04-01T14:19:00Z">
                    <w:rPr>
                      <w:rFonts w:ascii="Helvetica" w:hAnsi="Helvetica"/>
                      <w:szCs w:val="20"/>
                      <w:lang w:eastAsia="it-IT"/>
                    </w:rPr>
                  </w:rPrChange>
                </w:rPr>
                <w:t xml:space="preserve">  </w:t>
              </w:r>
              <w:r w:rsidRPr="004B23A3">
                <w:rPr>
                  <w:rFonts w:ascii="Helvetica" w:hAnsi="Helvetica"/>
                  <w:szCs w:val="20"/>
                  <w:highlight w:val="cyan"/>
                  <w:lang w:eastAsia="it-IT"/>
                  <w:rPrChange w:id="4347" w:author="i0806927" w:date="2016-04-01T14:19:00Z">
                    <w:rPr>
                      <w:rFonts w:ascii="Helvetica" w:hAnsi="Helvetica"/>
                      <w:szCs w:val="20"/>
                      <w:lang w:eastAsia="it-IT"/>
                    </w:rPr>
                  </w:rPrChange>
                </w:rPr>
                <w:t>"physica</w:t>
              </w:r>
              <w:r w:rsidRPr="004B23A3">
                <w:rPr>
                  <w:rFonts w:ascii="Helvetica" w:hAnsi="Helvetica"/>
                  <w:szCs w:val="20"/>
                  <w:highlight w:val="cyan"/>
                  <w:lang w:eastAsia="ja-JP"/>
                  <w:rPrChange w:id="4348" w:author="i0806927" w:date="2016-04-01T14:19:00Z">
                    <w:rPr>
                      <w:rFonts w:ascii="Helvetica" w:hAnsi="Helvetica"/>
                      <w:szCs w:val="20"/>
                      <w:lang w:eastAsia="ja-JP"/>
                    </w:rPr>
                  </w:rPrChange>
                </w:rPr>
                <w:t>l</w:t>
              </w:r>
              <w:r w:rsidRPr="004B23A3">
                <w:rPr>
                  <w:rFonts w:ascii="Helvetica" w:hAnsi="Helvetica"/>
                  <w:szCs w:val="20"/>
                  <w:highlight w:val="cyan"/>
                  <w:lang w:eastAsia="it-IT"/>
                  <w:rPrChange w:id="4349" w:author="i0806927" w:date="2016-04-01T14:19:00Z">
                    <w:rPr>
                      <w:rFonts w:ascii="Helvetica" w:hAnsi="Helvetica"/>
                      <w:szCs w:val="20"/>
                      <w:lang w:eastAsia="it-IT"/>
                    </w:rPr>
                  </w:rPrChange>
                </w:rPr>
                <w:t>TerminationPoint" : [</w:t>
              </w:r>
            </w:ins>
          </w:p>
          <w:p w14:paraId="5AC29E85" w14:textId="77777777" w:rsidR="001D5498" w:rsidRPr="004B23A3" w:rsidRDefault="001D5498" w:rsidP="001D5498">
            <w:pPr>
              <w:keepNext/>
              <w:keepLines/>
              <w:suppressAutoHyphens/>
              <w:spacing w:before="140" w:after="0" w:line="240" w:lineRule="auto"/>
              <w:ind w:left="1080"/>
              <w:outlineLvl w:val="7"/>
              <w:rPr>
                <w:ins w:id="4350" w:author="i0806927" w:date="2016-03-30T15:58:00Z"/>
                <w:rFonts w:ascii="Helvetica" w:hAnsi="Helvetica"/>
                <w:szCs w:val="20"/>
                <w:highlight w:val="cyan"/>
                <w:lang w:eastAsia="it-IT"/>
                <w:rPrChange w:id="4351" w:author="i0806927" w:date="2016-04-01T14:19:00Z">
                  <w:rPr>
                    <w:ins w:id="4352" w:author="i0806927" w:date="2016-03-30T15:58:00Z"/>
                    <w:rFonts w:ascii="Helvetica" w:hAnsi="Helvetica"/>
                    <w:i/>
                    <w:spacing w:val="-4"/>
                    <w:kern w:val="1"/>
                    <w:sz w:val="18"/>
                    <w:szCs w:val="20"/>
                    <w:lang w:eastAsia="it-IT"/>
                  </w:rPr>
                </w:rPrChange>
              </w:rPr>
            </w:pPr>
            <w:ins w:id="4353" w:author="i0806927" w:date="2016-03-30T15:58:00Z">
              <w:r w:rsidRPr="004B23A3">
                <w:rPr>
                  <w:rFonts w:ascii="Helvetica" w:hAnsi="Helvetica"/>
                  <w:szCs w:val="20"/>
                  <w:highlight w:val="cyan"/>
                  <w:lang w:eastAsia="it-IT"/>
                  <w:rPrChange w:id="4354" w:author="i0806927" w:date="2016-04-01T14:19:00Z">
                    <w:rPr>
                      <w:rFonts w:ascii="Helvetica" w:hAnsi="Helvetica"/>
                      <w:szCs w:val="20"/>
                      <w:lang w:eastAsia="it-IT"/>
                    </w:rPr>
                  </w:rPrChange>
                </w:rPr>
                <w:t xml:space="preserve">    {</w:t>
              </w:r>
            </w:ins>
          </w:p>
          <w:p w14:paraId="7748454E" w14:textId="77777777" w:rsidR="001D5498" w:rsidRPr="004B23A3" w:rsidRDefault="001D5498" w:rsidP="001D5498">
            <w:pPr>
              <w:keepNext/>
              <w:keepLines/>
              <w:suppressAutoHyphens/>
              <w:spacing w:before="140" w:after="0" w:line="240" w:lineRule="auto"/>
              <w:ind w:left="1080"/>
              <w:outlineLvl w:val="7"/>
              <w:rPr>
                <w:ins w:id="4355" w:author="i0806927" w:date="2016-03-30T15:58:00Z"/>
                <w:rFonts w:ascii="Helvetica" w:hAnsi="Helvetica"/>
                <w:szCs w:val="20"/>
                <w:highlight w:val="cyan"/>
                <w:lang w:eastAsia="it-IT"/>
                <w:rPrChange w:id="4356" w:author="i0806927" w:date="2016-04-01T14:19:00Z">
                  <w:rPr>
                    <w:ins w:id="4357" w:author="i0806927" w:date="2016-03-30T15:58:00Z"/>
                    <w:rFonts w:ascii="Helvetica" w:hAnsi="Helvetica"/>
                    <w:i/>
                    <w:spacing w:val="-4"/>
                    <w:kern w:val="1"/>
                    <w:sz w:val="18"/>
                    <w:szCs w:val="20"/>
                    <w:lang w:eastAsia="it-IT"/>
                  </w:rPr>
                </w:rPrChange>
              </w:rPr>
            </w:pPr>
            <w:ins w:id="4358" w:author="i0806927" w:date="2016-03-30T15:58:00Z">
              <w:r w:rsidRPr="004B23A3">
                <w:rPr>
                  <w:rFonts w:ascii="Helvetica" w:hAnsi="Helvetica"/>
                  <w:szCs w:val="20"/>
                  <w:highlight w:val="cyan"/>
                  <w:lang w:eastAsia="it-IT"/>
                  <w:rPrChange w:id="4359" w:author="i0806927" w:date="2016-04-01T14:19:00Z">
                    <w:rPr>
                      <w:rFonts w:ascii="Helvetica" w:hAnsi="Helvetica"/>
                      <w:szCs w:val="20"/>
                      <w:lang w:eastAsia="it-IT"/>
                    </w:rPr>
                  </w:rPrChange>
                </w:rPr>
                <w:t xml:space="preserve">      "accessType" : "ADSL",</w:t>
              </w:r>
            </w:ins>
          </w:p>
          <w:p w14:paraId="1A6A2293" w14:textId="77777777" w:rsidR="001D5498" w:rsidRPr="004B23A3" w:rsidRDefault="001D5498" w:rsidP="001D5498">
            <w:pPr>
              <w:keepNext/>
              <w:keepLines/>
              <w:suppressAutoHyphens/>
              <w:spacing w:before="140" w:after="0" w:line="240" w:lineRule="auto"/>
              <w:ind w:left="1080"/>
              <w:outlineLvl w:val="7"/>
              <w:rPr>
                <w:ins w:id="4360" w:author="i0806927" w:date="2016-03-30T15:58:00Z"/>
                <w:rFonts w:ascii="Helvetica" w:hAnsi="Helvetica"/>
                <w:szCs w:val="20"/>
                <w:highlight w:val="cyan"/>
                <w:lang w:eastAsia="it-IT"/>
                <w:rPrChange w:id="4361" w:author="i0806927" w:date="2016-04-01T14:19:00Z">
                  <w:rPr>
                    <w:ins w:id="4362" w:author="i0806927" w:date="2016-03-30T15:58:00Z"/>
                    <w:rFonts w:ascii="Helvetica" w:hAnsi="Helvetica"/>
                    <w:i/>
                    <w:spacing w:val="-4"/>
                    <w:kern w:val="1"/>
                    <w:sz w:val="18"/>
                    <w:szCs w:val="20"/>
                    <w:lang w:eastAsia="it-IT"/>
                  </w:rPr>
                </w:rPrChange>
              </w:rPr>
            </w:pPr>
            <w:ins w:id="4363" w:author="i0806927" w:date="2016-03-30T15:58:00Z">
              <w:r w:rsidRPr="004B23A3">
                <w:rPr>
                  <w:rFonts w:ascii="Helvetica" w:hAnsi="Helvetica"/>
                  <w:szCs w:val="20"/>
                  <w:highlight w:val="cyan"/>
                  <w:lang w:eastAsia="it-IT"/>
                  <w:rPrChange w:id="4364" w:author="i0806927" w:date="2016-04-01T14:19:00Z">
                    <w:rPr>
                      <w:rFonts w:ascii="Helvetica" w:hAnsi="Helvetica"/>
                      <w:szCs w:val="20"/>
                      <w:lang w:eastAsia="it-IT"/>
                    </w:rPr>
                  </w:rPrChange>
                </w:rPr>
                <w:t xml:space="preserve">    },</w:t>
              </w:r>
            </w:ins>
          </w:p>
          <w:p w14:paraId="74BD10E7" w14:textId="77777777" w:rsidR="001D5498" w:rsidRPr="004B23A3" w:rsidRDefault="001D5498" w:rsidP="001D5498">
            <w:pPr>
              <w:keepNext/>
              <w:keepLines/>
              <w:suppressAutoHyphens/>
              <w:spacing w:before="140" w:after="0" w:line="240" w:lineRule="auto"/>
              <w:ind w:left="1080"/>
              <w:outlineLvl w:val="7"/>
              <w:rPr>
                <w:ins w:id="4365" w:author="i0806927" w:date="2016-03-30T15:58:00Z"/>
                <w:rFonts w:ascii="Helvetica" w:hAnsi="Helvetica"/>
                <w:szCs w:val="20"/>
                <w:highlight w:val="cyan"/>
                <w:lang w:eastAsia="it-IT"/>
                <w:rPrChange w:id="4366" w:author="i0806927" w:date="2016-04-01T14:19:00Z">
                  <w:rPr>
                    <w:ins w:id="4367" w:author="i0806927" w:date="2016-03-30T15:58:00Z"/>
                    <w:rFonts w:ascii="Helvetica" w:hAnsi="Helvetica"/>
                    <w:i/>
                    <w:spacing w:val="-4"/>
                    <w:kern w:val="1"/>
                    <w:sz w:val="18"/>
                    <w:szCs w:val="20"/>
                    <w:lang w:eastAsia="it-IT"/>
                  </w:rPr>
                </w:rPrChange>
              </w:rPr>
            </w:pPr>
            <w:ins w:id="4368" w:author="i0806927" w:date="2016-03-30T15:58:00Z">
              <w:r w:rsidRPr="004B23A3">
                <w:rPr>
                  <w:rFonts w:ascii="Helvetica" w:hAnsi="Helvetica"/>
                  <w:szCs w:val="20"/>
                  <w:highlight w:val="cyan"/>
                  <w:lang w:eastAsia="it-IT"/>
                  <w:rPrChange w:id="4369" w:author="i0806927" w:date="2016-04-01T14:19:00Z">
                    <w:rPr>
                      <w:rFonts w:ascii="Helvetica" w:hAnsi="Helvetica"/>
                      <w:szCs w:val="20"/>
                      <w:lang w:eastAsia="it-IT"/>
                    </w:rPr>
                  </w:rPrChange>
                </w:rPr>
                <w:t xml:space="preserve">    {</w:t>
              </w:r>
            </w:ins>
          </w:p>
          <w:p w14:paraId="143E7444" w14:textId="77777777" w:rsidR="001D5498" w:rsidRPr="004B23A3" w:rsidRDefault="001D5498" w:rsidP="001D5498">
            <w:pPr>
              <w:spacing w:before="0" w:after="0" w:line="240" w:lineRule="auto"/>
              <w:rPr>
                <w:ins w:id="4370" w:author="i0806927" w:date="2016-03-30T15:58:00Z"/>
                <w:rFonts w:ascii="Helvetica" w:hAnsi="Helvetica"/>
                <w:szCs w:val="20"/>
                <w:highlight w:val="cyan"/>
                <w:lang w:eastAsia="it-IT"/>
                <w:rPrChange w:id="4371" w:author="i0806927" w:date="2016-04-01T14:19:00Z">
                  <w:rPr>
                    <w:ins w:id="4372" w:author="i0806927" w:date="2016-03-30T15:58:00Z"/>
                    <w:rFonts w:ascii="Helvetica" w:hAnsi="Helvetica"/>
                    <w:szCs w:val="20"/>
                    <w:lang w:eastAsia="it-IT"/>
                  </w:rPr>
                </w:rPrChange>
              </w:rPr>
            </w:pPr>
            <w:ins w:id="4373" w:author="i0806927" w:date="2016-03-30T15:58:00Z">
              <w:r w:rsidRPr="004B23A3">
                <w:rPr>
                  <w:rFonts w:ascii="Helvetica" w:hAnsi="Helvetica"/>
                  <w:szCs w:val="20"/>
                  <w:highlight w:val="cyan"/>
                  <w:lang w:eastAsia="it-IT"/>
                  <w:rPrChange w:id="4374" w:author="i0806927" w:date="2016-04-01T14:19:00Z">
                    <w:rPr>
                      <w:rFonts w:ascii="Helvetica" w:hAnsi="Helvetica"/>
                      <w:szCs w:val="20"/>
                      <w:lang w:eastAsia="it-IT"/>
                    </w:rPr>
                  </w:rPrChange>
                </w:rPr>
                <w:t xml:space="preserve">      "accessType" : "Fiber",</w:t>
              </w:r>
            </w:ins>
          </w:p>
          <w:p w14:paraId="68D7B11E" w14:textId="77777777" w:rsidR="001D5498" w:rsidRPr="004B23A3" w:rsidRDefault="001D5498" w:rsidP="001D5498">
            <w:pPr>
              <w:keepNext/>
              <w:keepLines/>
              <w:suppressAutoHyphens/>
              <w:spacing w:before="140" w:after="0" w:line="240" w:lineRule="auto"/>
              <w:ind w:left="1080"/>
              <w:outlineLvl w:val="7"/>
              <w:rPr>
                <w:ins w:id="4375" w:author="i0806927" w:date="2016-03-30T15:58:00Z"/>
                <w:rFonts w:ascii="Helvetica" w:hAnsi="Helvetica"/>
                <w:szCs w:val="20"/>
                <w:highlight w:val="cyan"/>
                <w:lang w:eastAsia="it-IT"/>
                <w:rPrChange w:id="4376" w:author="i0806927" w:date="2016-04-01T14:19:00Z">
                  <w:rPr>
                    <w:ins w:id="4377" w:author="i0806927" w:date="2016-03-30T15:58:00Z"/>
                    <w:rFonts w:ascii="Helvetica" w:hAnsi="Helvetica"/>
                    <w:i/>
                    <w:spacing w:val="-4"/>
                    <w:kern w:val="1"/>
                    <w:sz w:val="18"/>
                    <w:szCs w:val="20"/>
                    <w:lang w:eastAsia="it-IT"/>
                  </w:rPr>
                </w:rPrChange>
              </w:rPr>
            </w:pPr>
            <w:ins w:id="4378" w:author="i0806927" w:date="2016-03-30T15:58:00Z">
              <w:r w:rsidRPr="004B23A3">
                <w:rPr>
                  <w:rFonts w:ascii="Helvetica" w:hAnsi="Helvetica"/>
                  <w:szCs w:val="20"/>
                  <w:highlight w:val="cyan"/>
                  <w:lang w:eastAsia="it-IT"/>
                  <w:rPrChange w:id="4379" w:author="i0806927" w:date="2016-04-01T14:19:00Z">
                    <w:rPr>
                      <w:rFonts w:ascii="Helvetica" w:hAnsi="Helvetica"/>
                      <w:szCs w:val="20"/>
                      <w:lang w:eastAsia="it-IT"/>
                    </w:rPr>
                  </w:rPrChange>
                </w:rPr>
                <w:t xml:space="preserve">    }</w:t>
              </w:r>
            </w:ins>
          </w:p>
          <w:p w14:paraId="35B2B4B9" w14:textId="77777777" w:rsidR="001D5498" w:rsidRPr="004B23A3" w:rsidRDefault="001D5498" w:rsidP="001D5498">
            <w:pPr>
              <w:keepNext/>
              <w:keepLines/>
              <w:suppressAutoHyphens/>
              <w:spacing w:before="140" w:after="0" w:line="240" w:lineRule="auto"/>
              <w:ind w:left="1080"/>
              <w:outlineLvl w:val="7"/>
              <w:rPr>
                <w:ins w:id="4380" w:author="i0806927" w:date="2016-03-30T15:58:00Z"/>
                <w:rFonts w:ascii="Helvetica" w:hAnsi="Helvetica"/>
                <w:szCs w:val="20"/>
                <w:highlight w:val="cyan"/>
                <w:lang w:eastAsia="it-IT"/>
                <w:rPrChange w:id="4381" w:author="i0806927" w:date="2016-04-01T14:19:00Z">
                  <w:rPr>
                    <w:ins w:id="4382" w:author="i0806927" w:date="2016-03-30T15:58:00Z"/>
                    <w:rFonts w:ascii="Helvetica" w:hAnsi="Helvetica"/>
                    <w:i/>
                    <w:spacing w:val="-4"/>
                    <w:kern w:val="1"/>
                    <w:sz w:val="18"/>
                    <w:szCs w:val="20"/>
                    <w:lang w:eastAsia="it-IT"/>
                  </w:rPr>
                </w:rPrChange>
              </w:rPr>
            </w:pPr>
            <w:ins w:id="4383" w:author="i0806927" w:date="2016-03-30T15:58:00Z">
              <w:r w:rsidRPr="004B23A3">
                <w:rPr>
                  <w:rFonts w:ascii="Helvetica" w:hAnsi="Helvetica"/>
                  <w:szCs w:val="20"/>
                  <w:highlight w:val="cyan"/>
                  <w:lang w:eastAsia="it-IT"/>
                  <w:rPrChange w:id="4384" w:author="i0806927" w:date="2016-04-01T14:19:00Z">
                    <w:rPr>
                      <w:rFonts w:ascii="Helvetica" w:hAnsi="Helvetica"/>
                      <w:szCs w:val="20"/>
                      <w:lang w:eastAsia="it-IT"/>
                    </w:rPr>
                  </w:rPrChange>
                </w:rPr>
                <w:t xml:space="preserve">  ],</w:t>
              </w:r>
            </w:ins>
          </w:p>
          <w:p w14:paraId="23CBFB78" w14:textId="77777777" w:rsidR="001D5498" w:rsidRPr="003B3AB5" w:rsidRDefault="001D5498" w:rsidP="001D5498">
            <w:pPr>
              <w:keepNext/>
              <w:keepLines/>
              <w:suppressAutoHyphens/>
              <w:spacing w:before="140" w:after="0" w:line="240" w:lineRule="auto"/>
              <w:ind w:left="1080"/>
              <w:outlineLvl w:val="7"/>
              <w:rPr>
                <w:ins w:id="4385" w:author="i0806927" w:date="2016-03-30T15:58:00Z"/>
                <w:rFonts w:ascii="Helvetica" w:hAnsi="Helvetica"/>
                <w:szCs w:val="20"/>
                <w:highlight w:val="yellow"/>
                <w:lang w:eastAsia="it-IT"/>
                <w:rPrChange w:id="4386" w:author="i0806927" w:date="2016-04-04T14:16:00Z">
                  <w:rPr>
                    <w:ins w:id="4387" w:author="i0806927" w:date="2016-03-30T15:58:00Z"/>
                    <w:rFonts w:ascii="Helvetica" w:hAnsi="Helvetica"/>
                    <w:i/>
                    <w:spacing w:val="-4"/>
                    <w:kern w:val="1"/>
                    <w:sz w:val="18"/>
                    <w:szCs w:val="20"/>
                    <w:lang w:eastAsia="it-IT"/>
                  </w:rPr>
                </w:rPrChange>
              </w:rPr>
            </w:pPr>
            <w:ins w:id="4388" w:author="i0806927" w:date="2016-03-30T15:58:00Z">
              <w:r w:rsidRPr="00B866B0">
                <w:rPr>
                  <w:rFonts w:ascii="Helvetica" w:hAnsi="Helvetica"/>
                  <w:szCs w:val="20"/>
                  <w:lang w:eastAsia="it-IT"/>
                </w:rPr>
                <w:t xml:space="preserve">  </w:t>
              </w:r>
              <w:r w:rsidRPr="003B3AB5">
                <w:rPr>
                  <w:rFonts w:ascii="Helvetica" w:hAnsi="Helvetica"/>
                  <w:szCs w:val="20"/>
                  <w:highlight w:val="yellow"/>
                  <w:lang w:eastAsia="it-IT"/>
                  <w:rPrChange w:id="4389" w:author="i0806927" w:date="2016-04-04T14:16:00Z">
                    <w:rPr>
                      <w:rFonts w:ascii="Helvetica" w:hAnsi="Helvetica"/>
                      <w:szCs w:val="20"/>
                      <w:lang w:eastAsia="it-IT"/>
                    </w:rPr>
                  </w:rPrChange>
                </w:rPr>
                <w:t>"address" : {</w:t>
              </w:r>
            </w:ins>
          </w:p>
          <w:p w14:paraId="637AF166" w14:textId="77777777" w:rsidR="001D5498" w:rsidRPr="003B3AB5" w:rsidRDefault="001D5498" w:rsidP="001D5498">
            <w:pPr>
              <w:keepNext/>
              <w:keepLines/>
              <w:suppressAutoHyphens/>
              <w:spacing w:before="140" w:after="0" w:line="240" w:lineRule="auto"/>
              <w:ind w:left="1080"/>
              <w:outlineLvl w:val="7"/>
              <w:rPr>
                <w:ins w:id="4390" w:author="i0806927" w:date="2016-03-30T15:58:00Z"/>
                <w:rFonts w:ascii="Helvetica" w:hAnsi="Helvetica"/>
                <w:szCs w:val="20"/>
                <w:highlight w:val="yellow"/>
                <w:lang w:eastAsia="it-IT"/>
                <w:rPrChange w:id="4391" w:author="i0806927" w:date="2016-04-04T14:16:00Z">
                  <w:rPr>
                    <w:ins w:id="4392" w:author="i0806927" w:date="2016-03-30T15:58:00Z"/>
                    <w:rFonts w:ascii="Helvetica" w:hAnsi="Helvetica"/>
                    <w:i/>
                    <w:spacing w:val="-4"/>
                    <w:kern w:val="1"/>
                    <w:sz w:val="18"/>
                    <w:szCs w:val="20"/>
                    <w:lang w:eastAsia="it-IT"/>
                  </w:rPr>
                </w:rPrChange>
              </w:rPr>
            </w:pPr>
            <w:ins w:id="4393" w:author="i0806927" w:date="2016-03-30T15:58:00Z">
              <w:r w:rsidRPr="003B3AB5">
                <w:rPr>
                  <w:rFonts w:ascii="Helvetica" w:hAnsi="Helvetica"/>
                  <w:szCs w:val="20"/>
                  <w:highlight w:val="yellow"/>
                  <w:lang w:eastAsia="it-IT"/>
                  <w:rPrChange w:id="4394" w:author="i0806927" w:date="2016-04-04T14:16:00Z">
                    <w:rPr>
                      <w:rFonts w:ascii="Helvetica" w:hAnsi="Helvetica"/>
                      <w:szCs w:val="20"/>
                      <w:lang w:eastAsia="it-IT"/>
                    </w:rPr>
                  </w:rPrChange>
                </w:rPr>
                <w:t xml:space="preserve">    "id" : "12345678",</w:t>
              </w:r>
            </w:ins>
          </w:p>
          <w:p w14:paraId="7E8BC8D7" w14:textId="77777777" w:rsidR="001D5498" w:rsidRPr="003B3AB5" w:rsidRDefault="001D5498" w:rsidP="001D5498">
            <w:pPr>
              <w:spacing w:before="0" w:after="0" w:line="240" w:lineRule="auto"/>
              <w:rPr>
                <w:ins w:id="4395" w:author="i0806927" w:date="2016-03-30T15:58:00Z"/>
                <w:rFonts w:ascii="Helvetica" w:hAnsi="Helvetica"/>
                <w:szCs w:val="20"/>
                <w:highlight w:val="yellow"/>
                <w:lang w:eastAsia="it-IT"/>
                <w:rPrChange w:id="4396" w:author="i0806927" w:date="2016-04-04T14:16:00Z">
                  <w:rPr>
                    <w:ins w:id="4397" w:author="i0806927" w:date="2016-03-30T15:58:00Z"/>
                    <w:rFonts w:ascii="Helvetica" w:hAnsi="Helvetica"/>
                    <w:szCs w:val="20"/>
                    <w:lang w:eastAsia="it-IT"/>
                  </w:rPr>
                </w:rPrChange>
              </w:rPr>
            </w:pPr>
            <w:ins w:id="4398" w:author="i0806927" w:date="2016-03-30T15:58:00Z">
              <w:r w:rsidRPr="003B3AB5">
                <w:rPr>
                  <w:rFonts w:ascii="Helvetica" w:hAnsi="Helvetica"/>
                  <w:szCs w:val="20"/>
                  <w:highlight w:val="yellow"/>
                  <w:lang w:eastAsia="it-IT"/>
                  <w:rPrChange w:id="4399" w:author="i0806927" w:date="2016-04-04T14:16:00Z">
                    <w:rPr>
                      <w:rFonts w:ascii="Helvetica" w:hAnsi="Helvetica"/>
                      <w:szCs w:val="20"/>
                      <w:lang w:eastAsia="it-IT"/>
                    </w:rPr>
                  </w:rPrChange>
                </w:rPr>
                <w:t xml:space="preserve">    "href" : "https://www.google.ca/maps/dir/''/google+map+montreal+place+ville+marie/@45.5014452,-73.6393962,12z/data=!3m1!4b1!4m8!4m7!1m0!1m5!1m1!1s0x4cc91a4498f8f3db:0xa2760b4a779d61d3!2m2!1d-73.5693564!2d45.5014666",</w:t>
              </w:r>
            </w:ins>
          </w:p>
          <w:p w14:paraId="53A4EACC" w14:textId="77777777" w:rsidR="001D5498" w:rsidRPr="003B3AB5" w:rsidRDefault="001D5498" w:rsidP="001D5498">
            <w:pPr>
              <w:keepNext/>
              <w:keepLines/>
              <w:suppressAutoHyphens/>
              <w:spacing w:before="140" w:after="0" w:line="240" w:lineRule="auto"/>
              <w:ind w:left="1080"/>
              <w:outlineLvl w:val="7"/>
              <w:rPr>
                <w:ins w:id="4400" w:author="i0806927" w:date="2016-03-30T15:58:00Z"/>
                <w:rFonts w:ascii="Helvetica" w:hAnsi="Helvetica"/>
                <w:szCs w:val="20"/>
                <w:highlight w:val="yellow"/>
                <w:lang w:eastAsia="it-IT"/>
                <w:rPrChange w:id="4401" w:author="i0806927" w:date="2016-04-04T14:16:00Z">
                  <w:rPr>
                    <w:ins w:id="4402" w:author="i0806927" w:date="2016-03-30T15:58:00Z"/>
                    <w:rFonts w:ascii="Helvetica" w:hAnsi="Helvetica"/>
                    <w:i/>
                    <w:spacing w:val="-4"/>
                    <w:kern w:val="1"/>
                    <w:sz w:val="18"/>
                    <w:szCs w:val="20"/>
                    <w:lang w:eastAsia="it-IT"/>
                  </w:rPr>
                </w:rPrChange>
              </w:rPr>
            </w:pPr>
            <w:ins w:id="4403" w:author="i0806927" w:date="2016-03-30T15:58:00Z">
              <w:r w:rsidRPr="003B3AB5">
                <w:rPr>
                  <w:rFonts w:ascii="Helvetica" w:hAnsi="Helvetica"/>
                  <w:szCs w:val="20"/>
                  <w:highlight w:val="yellow"/>
                  <w:lang w:eastAsia="it-IT"/>
                  <w:rPrChange w:id="4404" w:author="i0806927" w:date="2016-04-04T14:16:00Z">
                    <w:rPr>
                      <w:rFonts w:ascii="Helvetica" w:hAnsi="Helvetica"/>
                      <w:szCs w:val="20"/>
                      <w:lang w:eastAsia="it-IT"/>
                    </w:rPr>
                  </w:rPrChange>
                </w:rPr>
                <w:t xml:space="preserve">  },</w:t>
              </w:r>
            </w:ins>
          </w:p>
          <w:p w14:paraId="78D07656" w14:textId="77777777" w:rsidR="001D5498" w:rsidRPr="003B3AB5" w:rsidRDefault="001D5498" w:rsidP="001D5498">
            <w:pPr>
              <w:spacing w:before="0" w:after="0" w:line="240" w:lineRule="auto"/>
              <w:rPr>
                <w:ins w:id="4405" w:author="i0806927" w:date="2016-03-30T15:58:00Z"/>
                <w:rFonts w:ascii="Helvetica" w:hAnsi="Helvetica"/>
                <w:szCs w:val="20"/>
                <w:highlight w:val="yellow"/>
                <w:lang w:eastAsia="it-IT"/>
                <w:rPrChange w:id="4406" w:author="i0806927" w:date="2016-04-04T14:16:00Z">
                  <w:rPr>
                    <w:ins w:id="4407" w:author="i0806927" w:date="2016-03-30T15:58:00Z"/>
                    <w:rFonts w:ascii="Helvetica" w:hAnsi="Helvetica"/>
                    <w:szCs w:val="20"/>
                    <w:lang w:eastAsia="it-IT"/>
                  </w:rPr>
                </w:rPrChange>
              </w:rPr>
            </w:pPr>
          </w:p>
          <w:p w14:paraId="7058C676" w14:textId="77777777" w:rsidR="001D5498" w:rsidRPr="003B3AB5" w:rsidRDefault="001D5498" w:rsidP="001D5498">
            <w:pPr>
              <w:keepNext/>
              <w:keepLines/>
              <w:suppressAutoHyphens/>
              <w:spacing w:before="140" w:after="0" w:line="240" w:lineRule="auto"/>
              <w:ind w:left="1080"/>
              <w:outlineLvl w:val="7"/>
              <w:rPr>
                <w:ins w:id="4408" w:author="i0806927" w:date="2016-03-30T15:58:00Z"/>
                <w:rFonts w:ascii="Helvetica" w:hAnsi="Helvetica"/>
                <w:szCs w:val="20"/>
                <w:highlight w:val="yellow"/>
                <w:lang w:eastAsia="it-IT"/>
                <w:rPrChange w:id="4409" w:author="i0806927" w:date="2016-04-04T14:16:00Z">
                  <w:rPr>
                    <w:ins w:id="4410" w:author="i0806927" w:date="2016-03-30T15:58:00Z"/>
                    <w:rFonts w:ascii="Helvetica" w:hAnsi="Helvetica"/>
                    <w:i/>
                    <w:spacing w:val="-4"/>
                    <w:kern w:val="1"/>
                    <w:sz w:val="18"/>
                    <w:szCs w:val="20"/>
                    <w:lang w:eastAsia="it-IT"/>
                  </w:rPr>
                </w:rPrChange>
              </w:rPr>
            </w:pPr>
            <w:ins w:id="4411" w:author="i0806927" w:date="2016-03-30T15:58:00Z">
              <w:r w:rsidRPr="003B3AB5">
                <w:rPr>
                  <w:rFonts w:ascii="Helvetica" w:hAnsi="Helvetica"/>
                  <w:szCs w:val="20"/>
                  <w:highlight w:val="yellow"/>
                  <w:lang w:eastAsia="it-IT"/>
                  <w:rPrChange w:id="4412" w:author="i0806927" w:date="2016-04-04T14:16:00Z">
                    <w:rPr>
                      <w:rFonts w:ascii="Helvetica" w:hAnsi="Helvetica"/>
                      <w:szCs w:val="20"/>
                      <w:lang w:eastAsia="it-IT"/>
                    </w:rPr>
                  </w:rPrChange>
                </w:rPr>
                <w:t xml:space="preserve">  "serviceSpecification" : [</w:t>
              </w:r>
            </w:ins>
          </w:p>
          <w:p w14:paraId="18C29B6C" w14:textId="77777777" w:rsidR="001D5498" w:rsidRPr="003B3AB5" w:rsidRDefault="001D5498" w:rsidP="001D5498">
            <w:pPr>
              <w:keepNext/>
              <w:keepLines/>
              <w:suppressAutoHyphens/>
              <w:spacing w:before="140" w:after="0" w:line="240" w:lineRule="auto"/>
              <w:ind w:left="1080"/>
              <w:outlineLvl w:val="7"/>
              <w:rPr>
                <w:ins w:id="4413" w:author="i0806927" w:date="2016-03-30T15:58:00Z"/>
                <w:rFonts w:ascii="Helvetica" w:hAnsi="Helvetica"/>
                <w:szCs w:val="20"/>
                <w:highlight w:val="yellow"/>
                <w:lang w:eastAsia="it-IT"/>
                <w:rPrChange w:id="4414" w:author="i0806927" w:date="2016-04-04T14:16:00Z">
                  <w:rPr>
                    <w:ins w:id="4415" w:author="i0806927" w:date="2016-03-30T15:58:00Z"/>
                    <w:rFonts w:ascii="Helvetica" w:hAnsi="Helvetica"/>
                    <w:i/>
                    <w:spacing w:val="-4"/>
                    <w:kern w:val="1"/>
                    <w:sz w:val="18"/>
                    <w:szCs w:val="20"/>
                    <w:lang w:eastAsia="it-IT"/>
                  </w:rPr>
                </w:rPrChange>
              </w:rPr>
            </w:pPr>
            <w:ins w:id="4416" w:author="i0806927" w:date="2016-03-30T15:58:00Z">
              <w:r w:rsidRPr="003B3AB5">
                <w:rPr>
                  <w:rFonts w:ascii="Helvetica" w:hAnsi="Helvetica"/>
                  <w:szCs w:val="20"/>
                  <w:highlight w:val="yellow"/>
                  <w:lang w:eastAsia="it-IT"/>
                  <w:rPrChange w:id="4417" w:author="i0806927" w:date="2016-04-04T14:16:00Z">
                    <w:rPr>
                      <w:rFonts w:ascii="Helvetica" w:hAnsi="Helvetica"/>
                      <w:szCs w:val="20"/>
                      <w:lang w:eastAsia="it-IT"/>
                    </w:rPr>
                  </w:rPrChange>
                </w:rPr>
                <w:t xml:space="preserve">    {</w:t>
              </w:r>
            </w:ins>
          </w:p>
          <w:p w14:paraId="7CD15021" w14:textId="77777777" w:rsidR="001D5498" w:rsidRPr="003B3AB5" w:rsidRDefault="001D5498" w:rsidP="001D5498">
            <w:pPr>
              <w:keepNext/>
              <w:keepLines/>
              <w:suppressAutoHyphens/>
              <w:spacing w:before="140" w:after="0" w:line="240" w:lineRule="auto"/>
              <w:ind w:left="1080"/>
              <w:outlineLvl w:val="7"/>
              <w:rPr>
                <w:ins w:id="4418" w:author="i0806927" w:date="2016-03-30T15:58:00Z"/>
                <w:rFonts w:ascii="Helvetica" w:hAnsi="Helvetica"/>
                <w:szCs w:val="20"/>
                <w:highlight w:val="yellow"/>
                <w:lang w:eastAsia="it-IT"/>
                <w:rPrChange w:id="4419" w:author="i0806927" w:date="2016-04-04T14:16:00Z">
                  <w:rPr>
                    <w:ins w:id="4420" w:author="i0806927" w:date="2016-03-30T15:58:00Z"/>
                    <w:rFonts w:ascii="Helvetica" w:hAnsi="Helvetica"/>
                    <w:i/>
                    <w:spacing w:val="-4"/>
                    <w:kern w:val="1"/>
                    <w:sz w:val="18"/>
                    <w:szCs w:val="20"/>
                    <w:lang w:eastAsia="it-IT"/>
                  </w:rPr>
                </w:rPrChange>
              </w:rPr>
            </w:pPr>
            <w:ins w:id="4421" w:author="i0806927" w:date="2016-03-30T15:58:00Z">
              <w:r w:rsidRPr="003B3AB5">
                <w:rPr>
                  <w:rFonts w:ascii="Helvetica" w:hAnsi="Helvetica"/>
                  <w:szCs w:val="20"/>
                  <w:highlight w:val="yellow"/>
                  <w:lang w:eastAsia="it-IT"/>
                  <w:rPrChange w:id="4422" w:author="i0806927" w:date="2016-04-04T14:16:00Z">
                    <w:rPr>
                      <w:rFonts w:ascii="Helvetica" w:hAnsi="Helvetica"/>
                      <w:szCs w:val="20"/>
                      <w:lang w:eastAsia="it-IT"/>
                    </w:rPr>
                  </w:rPrChange>
                </w:rPr>
                <w:t xml:space="preserve">      "id" : "2222",</w:t>
              </w:r>
            </w:ins>
          </w:p>
          <w:p w14:paraId="04FBF049" w14:textId="2A0AA531" w:rsidR="001D5498" w:rsidRPr="003B3AB5" w:rsidRDefault="001D5498" w:rsidP="001D5498">
            <w:pPr>
              <w:keepNext/>
              <w:keepLines/>
              <w:suppressAutoHyphens/>
              <w:spacing w:before="140" w:after="0" w:line="240" w:lineRule="auto"/>
              <w:ind w:left="1080"/>
              <w:outlineLvl w:val="7"/>
              <w:rPr>
                <w:ins w:id="4423" w:author="i0806927" w:date="2016-03-30T15:58:00Z"/>
                <w:rFonts w:ascii="Helvetica" w:hAnsi="Helvetica"/>
                <w:szCs w:val="20"/>
                <w:highlight w:val="yellow"/>
                <w:lang w:eastAsia="it-IT"/>
                <w:rPrChange w:id="4424" w:author="i0806927" w:date="2016-04-04T14:16:00Z">
                  <w:rPr>
                    <w:ins w:id="4425" w:author="i0806927" w:date="2016-03-30T15:58:00Z"/>
                    <w:rFonts w:ascii="Helvetica" w:hAnsi="Helvetica"/>
                    <w:i/>
                    <w:spacing w:val="-4"/>
                    <w:kern w:val="1"/>
                    <w:sz w:val="18"/>
                    <w:szCs w:val="20"/>
                    <w:lang w:eastAsia="it-IT"/>
                  </w:rPr>
                </w:rPrChange>
              </w:rPr>
            </w:pPr>
            <w:ins w:id="4426" w:author="i0806927" w:date="2016-03-30T15:58:00Z">
              <w:r w:rsidRPr="003B3AB5">
                <w:rPr>
                  <w:rFonts w:ascii="Helvetica" w:hAnsi="Helvetica"/>
                  <w:szCs w:val="20"/>
                  <w:highlight w:val="yellow"/>
                  <w:lang w:eastAsia="it-IT"/>
                  <w:rPrChange w:id="4427" w:author="i0806927" w:date="2016-04-04T14:16:00Z">
                    <w:rPr>
                      <w:rFonts w:ascii="Helvetica" w:hAnsi="Helvetica"/>
                      <w:szCs w:val="20"/>
                      <w:lang w:eastAsia="it-IT"/>
                    </w:rPr>
                  </w:rPrChange>
                </w:rPr>
                <w:t xml:space="preserve">      "href": "</w:t>
              </w:r>
            </w:ins>
            <w:ins w:id="4428" w:author="i0806927" w:date="2016-04-04T14:24:00Z">
              <w:r w:rsidR="000B7C4A">
                <w:rPr>
                  <w:rFonts w:ascii="Helvetica" w:hAnsi="Helvetica" w:hint="eastAsia"/>
                  <w:szCs w:val="20"/>
                  <w:highlight w:val="yellow"/>
                  <w:lang w:eastAsia="ja-JP"/>
                </w:rPr>
                <w:t>https:</w:t>
              </w:r>
            </w:ins>
            <w:ins w:id="4429" w:author="i0806927" w:date="2016-03-30T15:58:00Z">
              <w:r w:rsidRPr="003B3AB5">
                <w:rPr>
                  <w:rFonts w:ascii="Helvetica" w:hAnsi="Helvetica"/>
                  <w:szCs w:val="20"/>
                  <w:highlight w:val="yellow"/>
                  <w:lang w:eastAsia="it-IT"/>
                  <w:rPrChange w:id="4430" w:author="i0806927" w:date="2016-04-04T14:16:00Z">
                    <w:rPr>
                      <w:rFonts w:ascii="Helvetica" w:hAnsi="Helvetica"/>
                      <w:szCs w:val="20"/>
                      <w:lang w:eastAsia="it-IT"/>
                    </w:rPr>
                  </w:rPrChange>
                </w:rPr>
                <w:t>//serviceSpecification/ADSL",</w:t>
              </w:r>
            </w:ins>
          </w:p>
          <w:p w14:paraId="503DE261" w14:textId="77777777" w:rsidR="001D5498" w:rsidRPr="003B3AB5" w:rsidRDefault="001D5498" w:rsidP="001D5498">
            <w:pPr>
              <w:keepNext/>
              <w:keepLines/>
              <w:suppressAutoHyphens/>
              <w:spacing w:before="140" w:after="0" w:line="240" w:lineRule="auto"/>
              <w:ind w:left="1080"/>
              <w:outlineLvl w:val="7"/>
              <w:rPr>
                <w:ins w:id="4431" w:author="i0806927" w:date="2016-03-30T15:58:00Z"/>
                <w:rFonts w:ascii="Helvetica" w:hAnsi="Helvetica"/>
                <w:szCs w:val="20"/>
                <w:highlight w:val="yellow"/>
                <w:lang w:eastAsia="it-IT"/>
                <w:rPrChange w:id="4432" w:author="i0806927" w:date="2016-04-04T14:16:00Z">
                  <w:rPr>
                    <w:ins w:id="4433" w:author="i0806927" w:date="2016-03-30T15:58:00Z"/>
                    <w:rFonts w:ascii="Helvetica" w:hAnsi="Helvetica"/>
                    <w:i/>
                    <w:spacing w:val="-4"/>
                    <w:kern w:val="1"/>
                    <w:sz w:val="18"/>
                    <w:szCs w:val="20"/>
                    <w:lang w:eastAsia="it-IT"/>
                  </w:rPr>
                </w:rPrChange>
              </w:rPr>
            </w:pPr>
            <w:ins w:id="4434" w:author="i0806927" w:date="2016-03-30T15:58:00Z">
              <w:r w:rsidRPr="003B3AB5">
                <w:rPr>
                  <w:rFonts w:ascii="Helvetica" w:hAnsi="Helvetica"/>
                  <w:szCs w:val="20"/>
                  <w:highlight w:val="yellow"/>
                  <w:lang w:eastAsia="it-IT"/>
                  <w:rPrChange w:id="4435" w:author="i0806927" w:date="2016-04-04T14:16:00Z">
                    <w:rPr>
                      <w:rFonts w:ascii="Helvetica" w:hAnsi="Helvetica"/>
                      <w:szCs w:val="20"/>
                      <w:lang w:eastAsia="it-IT"/>
                    </w:rPr>
                  </w:rPrChange>
                </w:rPr>
                <w:t xml:space="preserve">      "serviceCategoryId" : "Internet",</w:t>
              </w:r>
            </w:ins>
          </w:p>
          <w:p w14:paraId="7122967A" w14:textId="77777777" w:rsidR="001D5498" w:rsidRPr="003B3AB5" w:rsidRDefault="001D5498" w:rsidP="001D5498">
            <w:pPr>
              <w:keepNext/>
              <w:keepLines/>
              <w:suppressAutoHyphens/>
              <w:spacing w:before="140" w:after="0" w:line="240" w:lineRule="auto"/>
              <w:ind w:left="1080"/>
              <w:outlineLvl w:val="7"/>
              <w:rPr>
                <w:ins w:id="4436" w:author="i0806927" w:date="2016-03-30T15:58:00Z"/>
                <w:rFonts w:ascii="Helvetica" w:hAnsi="Helvetica"/>
                <w:szCs w:val="20"/>
                <w:highlight w:val="yellow"/>
                <w:lang w:eastAsia="it-IT"/>
                <w:rPrChange w:id="4437" w:author="i0806927" w:date="2016-04-04T14:16:00Z">
                  <w:rPr>
                    <w:ins w:id="4438" w:author="i0806927" w:date="2016-03-30T15:58:00Z"/>
                    <w:rFonts w:ascii="Helvetica" w:hAnsi="Helvetica"/>
                    <w:i/>
                    <w:spacing w:val="-4"/>
                    <w:kern w:val="1"/>
                    <w:sz w:val="18"/>
                    <w:szCs w:val="20"/>
                    <w:lang w:eastAsia="it-IT"/>
                  </w:rPr>
                </w:rPrChange>
              </w:rPr>
            </w:pPr>
            <w:ins w:id="4439" w:author="i0806927" w:date="2016-03-30T15:58:00Z">
              <w:r w:rsidRPr="003B3AB5">
                <w:rPr>
                  <w:rFonts w:ascii="Helvetica" w:hAnsi="Helvetica"/>
                  <w:szCs w:val="20"/>
                  <w:highlight w:val="yellow"/>
                  <w:lang w:eastAsia="it-IT"/>
                  <w:rPrChange w:id="4440" w:author="i0806927" w:date="2016-04-04T14:16:00Z">
                    <w:rPr>
                      <w:rFonts w:ascii="Helvetica" w:hAnsi="Helvetica"/>
                      <w:szCs w:val="20"/>
                      <w:lang w:eastAsia="it-IT"/>
                    </w:rPr>
                  </w:rPrChange>
                </w:rPr>
                <w:t xml:space="preserve">      "ServiceSpecificationCharacteristic" : [</w:t>
              </w:r>
            </w:ins>
          </w:p>
          <w:p w14:paraId="56F3AE18" w14:textId="77777777" w:rsidR="001D5498" w:rsidRPr="003B3AB5" w:rsidRDefault="001D5498" w:rsidP="001D5498">
            <w:pPr>
              <w:keepNext/>
              <w:keepLines/>
              <w:suppressAutoHyphens/>
              <w:spacing w:before="140" w:after="0" w:line="240" w:lineRule="auto"/>
              <w:ind w:left="1080"/>
              <w:outlineLvl w:val="7"/>
              <w:rPr>
                <w:ins w:id="4441" w:author="i0806927" w:date="2016-03-30T15:58:00Z"/>
                <w:rFonts w:ascii="Helvetica" w:hAnsi="Helvetica"/>
                <w:szCs w:val="20"/>
                <w:highlight w:val="yellow"/>
                <w:lang w:eastAsia="it-IT"/>
                <w:rPrChange w:id="4442" w:author="i0806927" w:date="2016-04-04T14:16:00Z">
                  <w:rPr>
                    <w:ins w:id="4443" w:author="i0806927" w:date="2016-03-30T15:58:00Z"/>
                    <w:rFonts w:ascii="Helvetica" w:hAnsi="Helvetica"/>
                    <w:i/>
                    <w:spacing w:val="-4"/>
                    <w:kern w:val="1"/>
                    <w:sz w:val="18"/>
                    <w:szCs w:val="20"/>
                    <w:lang w:eastAsia="it-IT"/>
                  </w:rPr>
                </w:rPrChange>
              </w:rPr>
            </w:pPr>
            <w:ins w:id="4444" w:author="i0806927" w:date="2016-03-30T15:58:00Z">
              <w:r w:rsidRPr="003B3AB5">
                <w:rPr>
                  <w:rFonts w:ascii="Helvetica" w:hAnsi="Helvetica"/>
                  <w:szCs w:val="20"/>
                  <w:highlight w:val="yellow"/>
                  <w:lang w:eastAsia="it-IT"/>
                  <w:rPrChange w:id="4445" w:author="i0806927" w:date="2016-04-04T14:16:00Z">
                    <w:rPr>
                      <w:rFonts w:ascii="Helvetica" w:hAnsi="Helvetica"/>
                      <w:szCs w:val="20"/>
                      <w:lang w:eastAsia="it-IT"/>
                    </w:rPr>
                  </w:rPrChange>
                </w:rPr>
                <w:t xml:space="preserve">        {</w:t>
              </w:r>
            </w:ins>
          </w:p>
          <w:p w14:paraId="5D6ABE96" w14:textId="77777777" w:rsidR="001D5498" w:rsidRPr="003B3AB5" w:rsidRDefault="001D5498" w:rsidP="001D5498">
            <w:pPr>
              <w:keepNext/>
              <w:keepLines/>
              <w:suppressAutoHyphens/>
              <w:spacing w:before="140" w:after="0" w:line="240" w:lineRule="auto"/>
              <w:ind w:left="1080"/>
              <w:outlineLvl w:val="7"/>
              <w:rPr>
                <w:ins w:id="4446" w:author="i0806927" w:date="2016-03-30T15:58:00Z"/>
                <w:rFonts w:ascii="Helvetica" w:hAnsi="Helvetica"/>
                <w:szCs w:val="20"/>
                <w:highlight w:val="yellow"/>
                <w:lang w:eastAsia="it-IT"/>
                <w:rPrChange w:id="4447" w:author="i0806927" w:date="2016-04-04T14:16:00Z">
                  <w:rPr>
                    <w:ins w:id="4448" w:author="i0806927" w:date="2016-03-30T15:58:00Z"/>
                    <w:rFonts w:ascii="Helvetica" w:hAnsi="Helvetica"/>
                    <w:i/>
                    <w:spacing w:val="-4"/>
                    <w:kern w:val="1"/>
                    <w:sz w:val="18"/>
                    <w:szCs w:val="20"/>
                    <w:lang w:eastAsia="it-IT"/>
                  </w:rPr>
                </w:rPrChange>
              </w:rPr>
            </w:pPr>
            <w:ins w:id="4449" w:author="i0806927" w:date="2016-03-30T15:58:00Z">
              <w:r w:rsidRPr="003B3AB5">
                <w:rPr>
                  <w:rFonts w:ascii="Helvetica" w:hAnsi="Helvetica"/>
                  <w:szCs w:val="20"/>
                  <w:highlight w:val="yellow"/>
                  <w:lang w:eastAsia="it-IT"/>
                  <w:rPrChange w:id="4450" w:author="i0806927" w:date="2016-04-04T14:16:00Z">
                    <w:rPr>
                      <w:rFonts w:ascii="Helvetica" w:hAnsi="Helvetica"/>
                      <w:szCs w:val="20"/>
                      <w:lang w:eastAsia="it-IT"/>
                    </w:rPr>
                  </w:rPrChange>
                </w:rPr>
                <w:t xml:space="preserve">          "name" : "uploadSpeed",</w:t>
              </w:r>
            </w:ins>
          </w:p>
          <w:p w14:paraId="631E6199" w14:textId="77777777" w:rsidR="001D5498" w:rsidRPr="003B3AB5" w:rsidRDefault="001D5498" w:rsidP="001D5498">
            <w:pPr>
              <w:keepNext/>
              <w:keepLines/>
              <w:suppressAutoHyphens/>
              <w:spacing w:before="140" w:after="0" w:line="240" w:lineRule="auto"/>
              <w:ind w:left="1080"/>
              <w:outlineLvl w:val="7"/>
              <w:rPr>
                <w:ins w:id="4451" w:author="i0806927" w:date="2016-03-30T15:58:00Z"/>
                <w:rFonts w:ascii="Helvetica" w:hAnsi="Helvetica"/>
                <w:szCs w:val="20"/>
                <w:highlight w:val="yellow"/>
                <w:lang w:eastAsia="it-IT"/>
                <w:rPrChange w:id="4452" w:author="i0806927" w:date="2016-04-04T14:16:00Z">
                  <w:rPr>
                    <w:ins w:id="4453" w:author="i0806927" w:date="2016-03-30T15:58:00Z"/>
                    <w:rFonts w:ascii="Helvetica" w:hAnsi="Helvetica"/>
                    <w:i/>
                    <w:spacing w:val="-4"/>
                    <w:kern w:val="1"/>
                    <w:sz w:val="18"/>
                    <w:szCs w:val="20"/>
                    <w:lang w:eastAsia="it-IT"/>
                  </w:rPr>
                </w:rPrChange>
              </w:rPr>
            </w:pPr>
            <w:ins w:id="4454" w:author="i0806927" w:date="2016-03-30T15:58:00Z">
              <w:r w:rsidRPr="003B3AB5">
                <w:rPr>
                  <w:rFonts w:ascii="Helvetica" w:hAnsi="Helvetica"/>
                  <w:szCs w:val="20"/>
                  <w:highlight w:val="yellow"/>
                  <w:lang w:eastAsia="it-IT"/>
                  <w:rPrChange w:id="4455" w:author="i0806927" w:date="2016-04-04T14:16:00Z">
                    <w:rPr>
                      <w:rFonts w:ascii="Helvetica" w:hAnsi="Helvetica"/>
                      <w:szCs w:val="20"/>
                      <w:lang w:eastAsia="it-IT"/>
                    </w:rPr>
                  </w:rPrChange>
                </w:rPr>
                <w:t xml:space="preserve">          "valuefrom" : "10KBPS",</w:t>
              </w:r>
            </w:ins>
          </w:p>
          <w:p w14:paraId="1F931402" w14:textId="77777777" w:rsidR="001D5498" w:rsidRPr="003B3AB5" w:rsidRDefault="001D5498" w:rsidP="001D5498">
            <w:pPr>
              <w:keepNext/>
              <w:keepLines/>
              <w:suppressAutoHyphens/>
              <w:spacing w:before="140" w:after="0" w:line="240" w:lineRule="auto"/>
              <w:ind w:left="1080"/>
              <w:outlineLvl w:val="7"/>
              <w:rPr>
                <w:ins w:id="4456" w:author="i0806927" w:date="2016-03-30T15:58:00Z"/>
                <w:rFonts w:ascii="Helvetica" w:hAnsi="Helvetica"/>
                <w:szCs w:val="20"/>
                <w:highlight w:val="yellow"/>
                <w:lang w:eastAsia="it-IT"/>
                <w:rPrChange w:id="4457" w:author="i0806927" w:date="2016-04-04T14:16:00Z">
                  <w:rPr>
                    <w:ins w:id="4458" w:author="i0806927" w:date="2016-03-30T15:58:00Z"/>
                    <w:rFonts w:ascii="Helvetica" w:hAnsi="Helvetica"/>
                    <w:i/>
                    <w:spacing w:val="-4"/>
                    <w:kern w:val="1"/>
                    <w:sz w:val="18"/>
                    <w:szCs w:val="20"/>
                    <w:lang w:eastAsia="it-IT"/>
                  </w:rPr>
                </w:rPrChange>
              </w:rPr>
            </w:pPr>
            <w:ins w:id="4459" w:author="i0806927" w:date="2016-03-30T15:58:00Z">
              <w:r w:rsidRPr="003B3AB5">
                <w:rPr>
                  <w:rFonts w:ascii="Helvetica" w:hAnsi="Helvetica"/>
                  <w:szCs w:val="20"/>
                  <w:highlight w:val="yellow"/>
                  <w:lang w:eastAsia="it-IT"/>
                  <w:rPrChange w:id="4460" w:author="i0806927" w:date="2016-04-04T14:16:00Z">
                    <w:rPr>
                      <w:rFonts w:ascii="Helvetica" w:hAnsi="Helvetica"/>
                      <w:szCs w:val="20"/>
                      <w:lang w:eastAsia="it-IT"/>
                    </w:rPr>
                  </w:rPrChange>
                </w:rPr>
                <w:t xml:space="preserve">          "valueto" : "1MBPS"</w:t>
              </w:r>
            </w:ins>
          </w:p>
          <w:p w14:paraId="68735A01" w14:textId="77777777" w:rsidR="001D5498" w:rsidRPr="003B3AB5" w:rsidRDefault="001D5498" w:rsidP="001D5498">
            <w:pPr>
              <w:keepNext/>
              <w:keepLines/>
              <w:suppressAutoHyphens/>
              <w:spacing w:before="140" w:after="0" w:line="240" w:lineRule="auto"/>
              <w:ind w:left="1080"/>
              <w:outlineLvl w:val="7"/>
              <w:rPr>
                <w:ins w:id="4461" w:author="i0806927" w:date="2016-03-30T15:58:00Z"/>
                <w:rFonts w:ascii="Helvetica" w:hAnsi="Helvetica"/>
                <w:szCs w:val="20"/>
                <w:highlight w:val="yellow"/>
                <w:lang w:eastAsia="it-IT"/>
                <w:rPrChange w:id="4462" w:author="i0806927" w:date="2016-04-04T14:16:00Z">
                  <w:rPr>
                    <w:ins w:id="4463" w:author="i0806927" w:date="2016-03-30T15:58:00Z"/>
                    <w:rFonts w:ascii="Helvetica" w:hAnsi="Helvetica"/>
                    <w:i/>
                    <w:spacing w:val="-4"/>
                    <w:kern w:val="1"/>
                    <w:sz w:val="18"/>
                    <w:szCs w:val="20"/>
                    <w:lang w:eastAsia="it-IT"/>
                  </w:rPr>
                </w:rPrChange>
              </w:rPr>
            </w:pPr>
            <w:ins w:id="4464" w:author="i0806927" w:date="2016-03-30T15:58:00Z">
              <w:r w:rsidRPr="003B3AB5">
                <w:rPr>
                  <w:rFonts w:ascii="Helvetica" w:hAnsi="Helvetica"/>
                  <w:szCs w:val="20"/>
                  <w:highlight w:val="yellow"/>
                  <w:lang w:eastAsia="it-IT"/>
                  <w:rPrChange w:id="4465" w:author="i0806927" w:date="2016-04-04T14:16:00Z">
                    <w:rPr>
                      <w:rFonts w:ascii="Helvetica" w:hAnsi="Helvetica"/>
                      <w:szCs w:val="20"/>
                      <w:lang w:eastAsia="it-IT"/>
                    </w:rPr>
                  </w:rPrChange>
                </w:rPr>
                <w:t xml:space="preserve">        },</w:t>
              </w:r>
            </w:ins>
          </w:p>
          <w:p w14:paraId="2C50CAEE" w14:textId="77777777" w:rsidR="001D5498" w:rsidRPr="003B3AB5" w:rsidRDefault="001D5498" w:rsidP="001D5498">
            <w:pPr>
              <w:keepNext/>
              <w:keepLines/>
              <w:suppressAutoHyphens/>
              <w:spacing w:before="140" w:after="0" w:line="240" w:lineRule="auto"/>
              <w:ind w:left="1080"/>
              <w:outlineLvl w:val="7"/>
              <w:rPr>
                <w:ins w:id="4466" w:author="i0806927" w:date="2016-03-30T15:58:00Z"/>
                <w:rFonts w:ascii="Helvetica" w:hAnsi="Helvetica"/>
                <w:szCs w:val="20"/>
                <w:highlight w:val="yellow"/>
                <w:lang w:eastAsia="it-IT"/>
                <w:rPrChange w:id="4467" w:author="i0806927" w:date="2016-04-04T14:16:00Z">
                  <w:rPr>
                    <w:ins w:id="4468" w:author="i0806927" w:date="2016-03-30T15:58:00Z"/>
                    <w:rFonts w:ascii="Helvetica" w:hAnsi="Helvetica"/>
                    <w:i/>
                    <w:spacing w:val="-4"/>
                    <w:kern w:val="1"/>
                    <w:sz w:val="18"/>
                    <w:szCs w:val="20"/>
                    <w:lang w:eastAsia="it-IT"/>
                  </w:rPr>
                </w:rPrChange>
              </w:rPr>
            </w:pPr>
            <w:ins w:id="4469" w:author="i0806927" w:date="2016-03-30T15:58:00Z">
              <w:r w:rsidRPr="003B3AB5">
                <w:rPr>
                  <w:rFonts w:ascii="Helvetica" w:hAnsi="Helvetica"/>
                  <w:szCs w:val="20"/>
                  <w:highlight w:val="yellow"/>
                  <w:lang w:eastAsia="it-IT"/>
                  <w:rPrChange w:id="4470" w:author="i0806927" w:date="2016-04-04T14:16:00Z">
                    <w:rPr>
                      <w:rFonts w:ascii="Helvetica" w:hAnsi="Helvetica"/>
                      <w:szCs w:val="20"/>
                      <w:lang w:eastAsia="it-IT"/>
                    </w:rPr>
                  </w:rPrChange>
                </w:rPr>
                <w:t xml:space="preserve">        {</w:t>
              </w:r>
            </w:ins>
          </w:p>
          <w:p w14:paraId="3285DBE3" w14:textId="77777777" w:rsidR="001D5498" w:rsidRPr="003B3AB5" w:rsidRDefault="001D5498" w:rsidP="001D5498">
            <w:pPr>
              <w:keepNext/>
              <w:keepLines/>
              <w:suppressAutoHyphens/>
              <w:spacing w:before="140" w:after="0" w:line="240" w:lineRule="auto"/>
              <w:ind w:left="1080"/>
              <w:outlineLvl w:val="7"/>
              <w:rPr>
                <w:ins w:id="4471" w:author="i0806927" w:date="2016-03-30T15:58:00Z"/>
                <w:rFonts w:ascii="Helvetica" w:hAnsi="Helvetica"/>
                <w:szCs w:val="20"/>
                <w:highlight w:val="yellow"/>
                <w:lang w:eastAsia="it-IT"/>
                <w:rPrChange w:id="4472" w:author="i0806927" w:date="2016-04-04T14:16:00Z">
                  <w:rPr>
                    <w:ins w:id="4473" w:author="i0806927" w:date="2016-03-30T15:58:00Z"/>
                    <w:rFonts w:ascii="Helvetica" w:hAnsi="Helvetica"/>
                    <w:i/>
                    <w:spacing w:val="-4"/>
                    <w:kern w:val="1"/>
                    <w:sz w:val="18"/>
                    <w:szCs w:val="20"/>
                    <w:lang w:eastAsia="it-IT"/>
                  </w:rPr>
                </w:rPrChange>
              </w:rPr>
            </w:pPr>
            <w:ins w:id="4474" w:author="i0806927" w:date="2016-03-30T15:58:00Z">
              <w:r w:rsidRPr="003B3AB5">
                <w:rPr>
                  <w:rFonts w:ascii="Helvetica" w:hAnsi="Helvetica"/>
                  <w:szCs w:val="20"/>
                  <w:highlight w:val="yellow"/>
                  <w:lang w:eastAsia="it-IT"/>
                  <w:rPrChange w:id="4475" w:author="i0806927" w:date="2016-04-04T14:16:00Z">
                    <w:rPr>
                      <w:rFonts w:ascii="Helvetica" w:hAnsi="Helvetica"/>
                      <w:szCs w:val="20"/>
                      <w:lang w:eastAsia="it-IT"/>
                    </w:rPr>
                  </w:rPrChange>
                </w:rPr>
                <w:t xml:space="preserve">          "name" : "downloadSpeed"</w:t>
              </w:r>
            </w:ins>
          </w:p>
          <w:p w14:paraId="54515B9F" w14:textId="77777777" w:rsidR="001D5498" w:rsidRPr="003B3AB5" w:rsidRDefault="001D5498" w:rsidP="001D5498">
            <w:pPr>
              <w:keepNext/>
              <w:keepLines/>
              <w:suppressAutoHyphens/>
              <w:spacing w:before="140" w:after="0" w:line="240" w:lineRule="auto"/>
              <w:ind w:left="1080"/>
              <w:outlineLvl w:val="7"/>
              <w:rPr>
                <w:ins w:id="4476" w:author="i0806927" w:date="2016-03-30T15:58:00Z"/>
                <w:rFonts w:ascii="Helvetica" w:hAnsi="Helvetica"/>
                <w:szCs w:val="20"/>
                <w:highlight w:val="yellow"/>
                <w:lang w:eastAsia="it-IT"/>
                <w:rPrChange w:id="4477" w:author="i0806927" w:date="2016-04-04T14:16:00Z">
                  <w:rPr>
                    <w:ins w:id="4478" w:author="i0806927" w:date="2016-03-30T15:58:00Z"/>
                    <w:rFonts w:ascii="Helvetica" w:hAnsi="Helvetica"/>
                    <w:i/>
                    <w:spacing w:val="-4"/>
                    <w:kern w:val="1"/>
                    <w:sz w:val="18"/>
                    <w:szCs w:val="20"/>
                    <w:lang w:eastAsia="it-IT"/>
                  </w:rPr>
                </w:rPrChange>
              </w:rPr>
            </w:pPr>
            <w:ins w:id="4479" w:author="i0806927" w:date="2016-03-30T15:58:00Z">
              <w:r w:rsidRPr="003B3AB5">
                <w:rPr>
                  <w:rFonts w:ascii="Helvetica" w:hAnsi="Helvetica"/>
                  <w:szCs w:val="20"/>
                  <w:highlight w:val="yellow"/>
                  <w:lang w:eastAsia="it-IT"/>
                  <w:rPrChange w:id="4480" w:author="i0806927" w:date="2016-04-04T14:16:00Z">
                    <w:rPr>
                      <w:rFonts w:ascii="Helvetica" w:hAnsi="Helvetica"/>
                      <w:szCs w:val="20"/>
                      <w:lang w:eastAsia="it-IT"/>
                    </w:rPr>
                  </w:rPrChange>
                </w:rPr>
                <w:t xml:space="preserve">          "valuefrom" : "100KBPS",</w:t>
              </w:r>
            </w:ins>
          </w:p>
          <w:p w14:paraId="5034B987" w14:textId="77777777" w:rsidR="001D5498" w:rsidRPr="003B3AB5" w:rsidRDefault="001D5498" w:rsidP="001D5498">
            <w:pPr>
              <w:keepNext/>
              <w:keepLines/>
              <w:suppressAutoHyphens/>
              <w:spacing w:before="140" w:after="0" w:line="240" w:lineRule="auto"/>
              <w:ind w:left="1080"/>
              <w:outlineLvl w:val="7"/>
              <w:rPr>
                <w:ins w:id="4481" w:author="i0806927" w:date="2016-03-30T15:58:00Z"/>
                <w:rFonts w:ascii="Helvetica" w:hAnsi="Helvetica"/>
                <w:szCs w:val="20"/>
                <w:highlight w:val="yellow"/>
                <w:lang w:eastAsia="it-IT"/>
                <w:rPrChange w:id="4482" w:author="i0806927" w:date="2016-04-04T14:16:00Z">
                  <w:rPr>
                    <w:ins w:id="4483" w:author="i0806927" w:date="2016-03-30T15:58:00Z"/>
                    <w:rFonts w:ascii="Helvetica" w:hAnsi="Helvetica"/>
                    <w:i/>
                    <w:spacing w:val="-4"/>
                    <w:kern w:val="1"/>
                    <w:sz w:val="18"/>
                    <w:szCs w:val="20"/>
                    <w:lang w:eastAsia="it-IT"/>
                  </w:rPr>
                </w:rPrChange>
              </w:rPr>
            </w:pPr>
            <w:ins w:id="4484" w:author="i0806927" w:date="2016-03-30T15:58:00Z">
              <w:r w:rsidRPr="003B3AB5">
                <w:rPr>
                  <w:rFonts w:ascii="Helvetica" w:hAnsi="Helvetica"/>
                  <w:szCs w:val="20"/>
                  <w:highlight w:val="yellow"/>
                  <w:lang w:eastAsia="it-IT"/>
                  <w:rPrChange w:id="4485" w:author="i0806927" w:date="2016-04-04T14:16:00Z">
                    <w:rPr>
                      <w:rFonts w:ascii="Helvetica" w:hAnsi="Helvetica"/>
                      <w:szCs w:val="20"/>
                      <w:lang w:eastAsia="it-IT"/>
                    </w:rPr>
                  </w:rPrChange>
                </w:rPr>
                <w:t xml:space="preserve">          "valueto" : "6MBPS"</w:t>
              </w:r>
            </w:ins>
          </w:p>
          <w:p w14:paraId="11BE56EC" w14:textId="77777777" w:rsidR="001D5498" w:rsidRPr="003B3AB5" w:rsidRDefault="001D5498" w:rsidP="001D5498">
            <w:pPr>
              <w:keepNext/>
              <w:keepLines/>
              <w:suppressAutoHyphens/>
              <w:spacing w:before="140" w:after="0" w:line="240" w:lineRule="auto"/>
              <w:ind w:left="1080"/>
              <w:outlineLvl w:val="7"/>
              <w:rPr>
                <w:ins w:id="4486" w:author="i0806927" w:date="2016-03-30T15:58:00Z"/>
                <w:rFonts w:ascii="Helvetica" w:hAnsi="Helvetica"/>
                <w:szCs w:val="20"/>
                <w:highlight w:val="yellow"/>
                <w:lang w:eastAsia="it-IT"/>
                <w:rPrChange w:id="4487" w:author="i0806927" w:date="2016-04-04T14:16:00Z">
                  <w:rPr>
                    <w:ins w:id="4488" w:author="i0806927" w:date="2016-03-30T15:58:00Z"/>
                    <w:rFonts w:ascii="Helvetica" w:hAnsi="Helvetica"/>
                    <w:i/>
                    <w:spacing w:val="-4"/>
                    <w:kern w:val="1"/>
                    <w:sz w:val="18"/>
                    <w:szCs w:val="20"/>
                    <w:lang w:eastAsia="it-IT"/>
                  </w:rPr>
                </w:rPrChange>
              </w:rPr>
            </w:pPr>
            <w:ins w:id="4489" w:author="i0806927" w:date="2016-03-30T15:58:00Z">
              <w:r w:rsidRPr="003B3AB5">
                <w:rPr>
                  <w:rFonts w:ascii="Helvetica" w:hAnsi="Helvetica"/>
                  <w:szCs w:val="20"/>
                  <w:highlight w:val="yellow"/>
                  <w:lang w:eastAsia="it-IT"/>
                  <w:rPrChange w:id="4490" w:author="i0806927" w:date="2016-04-04T14:16:00Z">
                    <w:rPr>
                      <w:rFonts w:ascii="Helvetica" w:hAnsi="Helvetica"/>
                      <w:szCs w:val="20"/>
                      <w:lang w:eastAsia="it-IT"/>
                    </w:rPr>
                  </w:rPrChange>
                </w:rPr>
                <w:t xml:space="preserve">        }</w:t>
              </w:r>
            </w:ins>
          </w:p>
          <w:p w14:paraId="4E195E45" w14:textId="77777777" w:rsidR="001D5498" w:rsidRPr="003B3AB5" w:rsidRDefault="001D5498" w:rsidP="001D5498">
            <w:pPr>
              <w:keepNext/>
              <w:keepLines/>
              <w:suppressAutoHyphens/>
              <w:spacing w:before="140" w:after="0" w:line="240" w:lineRule="auto"/>
              <w:ind w:left="1080"/>
              <w:outlineLvl w:val="7"/>
              <w:rPr>
                <w:ins w:id="4491" w:author="i0806927" w:date="2016-03-30T15:58:00Z"/>
                <w:rFonts w:ascii="Helvetica" w:hAnsi="Helvetica"/>
                <w:szCs w:val="20"/>
                <w:highlight w:val="yellow"/>
                <w:lang w:eastAsia="it-IT"/>
                <w:rPrChange w:id="4492" w:author="i0806927" w:date="2016-04-04T14:16:00Z">
                  <w:rPr>
                    <w:ins w:id="4493" w:author="i0806927" w:date="2016-03-30T15:58:00Z"/>
                    <w:rFonts w:ascii="Helvetica" w:hAnsi="Helvetica"/>
                    <w:i/>
                    <w:spacing w:val="-4"/>
                    <w:kern w:val="1"/>
                    <w:sz w:val="18"/>
                    <w:szCs w:val="20"/>
                    <w:lang w:eastAsia="it-IT"/>
                  </w:rPr>
                </w:rPrChange>
              </w:rPr>
            </w:pPr>
            <w:ins w:id="4494" w:author="i0806927" w:date="2016-03-30T15:58:00Z">
              <w:r w:rsidRPr="003B3AB5">
                <w:rPr>
                  <w:rFonts w:ascii="Helvetica" w:hAnsi="Helvetica"/>
                  <w:szCs w:val="20"/>
                  <w:highlight w:val="yellow"/>
                  <w:lang w:eastAsia="it-IT"/>
                  <w:rPrChange w:id="4495" w:author="i0806927" w:date="2016-04-04T14:16:00Z">
                    <w:rPr>
                      <w:rFonts w:ascii="Helvetica" w:hAnsi="Helvetica"/>
                      <w:szCs w:val="20"/>
                      <w:lang w:eastAsia="it-IT"/>
                    </w:rPr>
                  </w:rPrChange>
                </w:rPr>
                <w:t xml:space="preserve">      ],</w:t>
              </w:r>
            </w:ins>
          </w:p>
          <w:p w14:paraId="3E42624C" w14:textId="77777777" w:rsidR="001D5498" w:rsidRPr="003B3AB5" w:rsidRDefault="001D5498" w:rsidP="001D5498">
            <w:pPr>
              <w:keepNext/>
              <w:keepLines/>
              <w:suppressAutoHyphens/>
              <w:spacing w:before="140" w:after="0" w:line="240" w:lineRule="auto"/>
              <w:ind w:left="1080"/>
              <w:outlineLvl w:val="7"/>
              <w:rPr>
                <w:ins w:id="4496" w:author="i0806927" w:date="2016-03-30T15:58:00Z"/>
                <w:rFonts w:ascii="Helvetica" w:hAnsi="Helvetica"/>
                <w:szCs w:val="20"/>
                <w:highlight w:val="yellow"/>
                <w:lang w:eastAsia="it-IT"/>
                <w:rPrChange w:id="4497" w:author="i0806927" w:date="2016-04-04T14:16:00Z">
                  <w:rPr>
                    <w:ins w:id="4498" w:author="i0806927" w:date="2016-03-30T15:58:00Z"/>
                    <w:rFonts w:ascii="Helvetica" w:hAnsi="Helvetica"/>
                    <w:i/>
                    <w:spacing w:val="-4"/>
                    <w:kern w:val="1"/>
                    <w:sz w:val="18"/>
                    <w:szCs w:val="20"/>
                    <w:lang w:eastAsia="it-IT"/>
                  </w:rPr>
                </w:rPrChange>
              </w:rPr>
            </w:pPr>
            <w:ins w:id="4499" w:author="i0806927" w:date="2016-03-30T15:58:00Z">
              <w:r w:rsidRPr="003B3AB5">
                <w:rPr>
                  <w:rFonts w:ascii="Helvetica" w:hAnsi="Helvetica"/>
                  <w:szCs w:val="20"/>
                  <w:highlight w:val="yellow"/>
                  <w:lang w:eastAsia="it-IT"/>
                  <w:rPrChange w:id="4500" w:author="i0806927" w:date="2016-04-04T14:16:00Z">
                    <w:rPr>
                      <w:rFonts w:ascii="Helvetica" w:hAnsi="Helvetica"/>
                      <w:szCs w:val="20"/>
                      <w:lang w:eastAsia="it-IT"/>
                    </w:rPr>
                  </w:rPrChange>
                </w:rPr>
                <w:t xml:space="preserve">      "serviceQualification" : {</w:t>
              </w:r>
            </w:ins>
          </w:p>
          <w:p w14:paraId="13C1C04C" w14:textId="77777777" w:rsidR="001D5498" w:rsidRPr="003B3AB5" w:rsidRDefault="001D5498" w:rsidP="001D5498">
            <w:pPr>
              <w:keepNext/>
              <w:keepLines/>
              <w:suppressAutoHyphens/>
              <w:spacing w:before="140" w:after="0" w:line="240" w:lineRule="auto"/>
              <w:ind w:left="1080"/>
              <w:outlineLvl w:val="7"/>
              <w:rPr>
                <w:ins w:id="4501" w:author="i0806927" w:date="2016-03-30T15:58:00Z"/>
                <w:rFonts w:ascii="Helvetica" w:hAnsi="Helvetica"/>
                <w:szCs w:val="20"/>
                <w:highlight w:val="yellow"/>
                <w:lang w:eastAsia="it-IT"/>
                <w:rPrChange w:id="4502" w:author="i0806927" w:date="2016-04-04T14:16:00Z">
                  <w:rPr>
                    <w:ins w:id="4503" w:author="i0806927" w:date="2016-03-30T15:58:00Z"/>
                    <w:rFonts w:ascii="Helvetica" w:hAnsi="Helvetica"/>
                    <w:i/>
                    <w:spacing w:val="-4"/>
                    <w:kern w:val="1"/>
                    <w:sz w:val="18"/>
                    <w:szCs w:val="20"/>
                    <w:lang w:eastAsia="it-IT"/>
                  </w:rPr>
                </w:rPrChange>
              </w:rPr>
            </w:pPr>
            <w:ins w:id="4504" w:author="i0806927" w:date="2016-03-30T15:58:00Z">
              <w:r w:rsidRPr="003B3AB5">
                <w:rPr>
                  <w:rFonts w:ascii="Helvetica" w:hAnsi="Helvetica"/>
                  <w:szCs w:val="20"/>
                  <w:highlight w:val="yellow"/>
                  <w:lang w:eastAsia="it-IT"/>
                  <w:rPrChange w:id="4505" w:author="i0806927" w:date="2016-04-04T14:16:00Z">
                    <w:rPr>
                      <w:rFonts w:ascii="Helvetica" w:hAnsi="Helvetica"/>
                      <w:szCs w:val="20"/>
                      <w:lang w:eastAsia="it-IT"/>
                    </w:rPr>
                  </w:rPrChange>
                </w:rPr>
                <w:t xml:space="preserve">        "qualificationResult" : "available"</w:t>
              </w:r>
            </w:ins>
          </w:p>
          <w:p w14:paraId="0AFAF06A" w14:textId="77777777" w:rsidR="001D5498" w:rsidRPr="003B3AB5" w:rsidRDefault="001D5498" w:rsidP="001D5498">
            <w:pPr>
              <w:keepNext/>
              <w:keepLines/>
              <w:suppressAutoHyphens/>
              <w:spacing w:before="140" w:after="0" w:line="240" w:lineRule="auto"/>
              <w:ind w:left="1080"/>
              <w:outlineLvl w:val="7"/>
              <w:rPr>
                <w:ins w:id="4506" w:author="i0806927" w:date="2016-03-30T15:58:00Z"/>
                <w:rFonts w:ascii="Helvetica" w:hAnsi="Helvetica"/>
                <w:szCs w:val="20"/>
                <w:highlight w:val="yellow"/>
                <w:lang w:eastAsia="it-IT"/>
                <w:rPrChange w:id="4507" w:author="i0806927" w:date="2016-04-04T14:16:00Z">
                  <w:rPr>
                    <w:ins w:id="4508" w:author="i0806927" w:date="2016-03-30T15:58:00Z"/>
                    <w:rFonts w:ascii="Helvetica" w:hAnsi="Helvetica"/>
                    <w:i/>
                    <w:spacing w:val="-4"/>
                    <w:kern w:val="1"/>
                    <w:sz w:val="18"/>
                    <w:szCs w:val="20"/>
                    <w:lang w:eastAsia="it-IT"/>
                  </w:rPr>
                </w:rPrChange>
              </w:rPr>
            </w:pPr>
            <w:ins w:id="4509" w:author="i0806927" w:date="2016-03-30T15:58:00Z">
              <w:r w:rsidRPr="003B3AB5">
                <w:rPr>
                  <w:rFonts w:ascii="Helvetica" w:hAnsi="Helvetica"/>
                  <w:szCs w:val="20"/>
                  <w:highlight w:val="yellow"/>
                  <w:lang w:eastAsia="it-IT"/>
                  <w:rPrChange w:id="4510" w:author="i0806927" w:date="2016-04-04T14:16:00Z">
                    <w:rPr>
                      <w:rFonts w:ascii="Helvetica" w:hAnsi="Helvetica"/>
                      <w:szCs w:val="20"/>
                      <w:lang w:eastAsia="it-IT"/>
                    </w:rPr>
                  </w:rPrChange>
                </w:rPr>
                <w:t xml:space="preserve">      }</w:t>
              </w:r>
            </w:ins>
          </w:p>
          <w:p w14:paraId="57E5CCF3" w14:textId="77777777" w:rsidR="001D5498" w:rsidRPr="003B3AB5" w:rsidRDefault="001D5498" w:rsidP="001D5498">
            <w:pPr>
              <w:keepNext/>
              <w:keepLines/>
              <w:suppressAutoHyphens/>
              <w:spacing w:before="140" w:after="0" w:line="240" w:lineRule="auto"/>
              <w:ind w:left="1080"/>
              <w:outlineLvl w:val="7"/>
              <w:rPr>
                <w:ins w:id="4511" w:author="i0806927" w:date="2016-03-30T15:58:00Z"/>
                <w:rFonts w:ascii="Helvetica" w:hAnsi="Helvetica"/>
                <w:szCs w:val="20"/>
                <w:highlight w:val="yellow"/>
                <w:lang w:eastAsia="it-IT"/>
                <w:rPrChange w:id="4512" w:author="i0806927" w:date="2016-04-04T14:16:00Z">
                  <w:rPr>
                    <w:ins w:id="4513" w:author="i0806927" w:date="2016-03-30T15:58:00Z"/>
                    <w:rFonts w:ascii="Helvetica" w:hAnsi="Helvetica"/>
                    <w:i/>
                    <w:spacing w:val="-4"/>
                    <w:kern w:val="1"/>
                    <w:sz w:val="18"/>
                    <w:szCs w:val="20"/>
                    <w:lang w:eastAsia="it-IT"/>
                  </w:rPr>
                </w:rPrChange>
              </w:rPr>
            </w:pPr>
            <w:ins w:id="4514" w:author="i0806927" w:date="2016-03-30T15:58:00Z">
              <w:r w:rsidRPr="003B3AB5">
                <w:rPr>
                  <w:rFonts w:ascii="Helvetica" w:hAnsi="Helvetica"/>
                  <w:szCs w:val="20"/>
                  <w:highlight w:val="yellow"/>
                  <w:lang w:eastAsia="it-IT"/>
                  <w:rPrChange w:id="4515" w:author="i0806927" w:date="2016-04-04T14:16:00Z">
                    <w:rPr>
                      <w:rFonts w:ascii="Helvetica" w:hAnsi="Helvetica"/>
                      <w:szCs w:val="20"/>
                      <w:lang w:eastAsia="it-IT"/>
                    </w:rPr>
                  </w:rPrChange>
                </w:rPr>
                <w:t xml:space="preserve">    },</w:t>
              </w:r>
            </w:ins>
          </w:p>
          <w:p w14:paraId="25F47A31" w14:textId="77777777" w:rsidR="001D5498" w:rsidRPr="003B3AB5" w:rsidRDefault="001D5498" w:rsidP="001D5498">
            <w:pPr>
              <w:keepNext/>
              <w:keepLines/>
              <w:suppressAutoHyphens/>
              <w:spacing w:before="140" w:after="0" w:line="240" w:lineRule="auto"/>
              <w:ind w:left="1080"/>
              <w:outlineLvl w:val="7"/>
              <w:rPr>
                <w:ins w:id="4516" w:author="i0806927" w:date="2016-03-30T15:58:00Z"/>
                <w:rFonts w:ascii="Helvetica" w:hAnsi="Helvetica"/>
                <w:szCs w:val="20"/>
                <w:highlight w:val="yellow"/>
                <w:lang w:eastAsia="it-IT"/>
                <w:rPrChange w:id="4517" w:author="i0806927" w:date="2016-04-04T14:16:00Z">
                  <w:rPr>
                    <w:ins w:id="4518" w:author="i0806927" w:date="2016-03-30T15:58:00Z"/>
                    <w:rFonts w:ascii="Helvetica" w:hAnsi="Helvetica"/>
                    <w:i/>
                    <w:spacing w:val="-4"/>
                    <w:kern w:val="1"/>
                    <w:sz w:val="18"/>
                    <w:szCs w:val="20"/>
                    <w:lang w:eastAsia="it-IT"/>
                  </w:rPr>
                </w:rPrChange>
              </w:rPr>
            </w:pPr>
            <w:ins w:id="4519" w:author="i0806927" w:date="2016-03-30T15:58:00Z">
              <w:r w:rsidRPr="003B3AB5">
                <w:rPr>
                  <w:rFonts w:ascii="Helvetica" w:hAnsi="Helvetica"/>
                  <w:szCs w:val="20"/>
                  <w:highlight w:val="yellow"/>
                  <w:lang w:eastAsia="it-IT"/>
                  <w:rPrChange w:id="4520" w:author="i0806927" w:date="2016-04-04T14:16:00Z">
                    <w:rPr>
                      <w:rFonts w:ascii="Helvetica" w:hAnsi="Helvetica"/>
                      <w:szCs w:val="20"/>
                      <w:lang w:eastAsia="it-IT"/>
                    </w:rPr>
                  </w:rPrChange>
                </w:rPr>
                <w:t xml:space="preserve">    {</w:t>
              </w:r>
            </w:ins>
          </w:p>
          <w:p w14:paraId="2F008391" w14:textId="77777777" w:rsidR="001D5498" w:rsidRPr="003B3AB5" w:rsidRDefault="001D5498" w:rsidP="001D5498">
            <w:pPr>
              <w:spacing w:before="0" w:after="0" w:line="240" w:lineRule="auto"/>
              <w:rPr>
                <w:ins w:id="4521" w:author="i0806927" w:date="2016-03-30T15:58:00Z"/>
                <w:rFonts w:ascii="Helvetica" w:hAnsi="Helvetica"/>
                <w:szCs w:val="20"/>
                <w:highlight w:val="yellow"/>
                <w:lang w:eastAsia="it-IT"/>
                <w:rPrChange w:id="4522" w:author="i0806927" w:date="2016-04-04T14:16:00Z">
                  <w:rPr>
                    <w:ins w:id="4523" w:author="i0806927" w:date="2016-03-30T15:58:00Z"/>
                    <w:rFonts w:ascii="Helvetica" w:hAnsi="Helvetica"/>
                    <w:szCs w:val="20"/>
                    <w:lang w:eastAsia="it-IT"/>
                  </w:rPr>
                </w:rPrChange>
              </w:rPr>
            </w:pPr>
            <w:ins w:id="4524" w:author="i0806927" w:date="2016-03-30T15:58:00Z">
              <w:r w:rsidRPr="003B3AB5">
                <w:rPr>
                  <w:rFonts w:ascii="Helvetica" w:hAnsi="Helvetica"/>
                  <w:szCs w:val="20"/>
                  <w:highlight w:val="yellow"/>
                  <w:lang w:eastAsia="it-IT"/>
                  <w:rPrChange w:id="4525" w:author="i0806927" w:date="2016-04-04T14:16:00Z">
                    <w:rPr>
                      <w:rFonts w:ascii="Helvetica" w:hAnsi="Helvetica"/>
                      <w:szCs w:val="20"/>
                      <w:lang w:eastAsia="it-IT"/>
                    </w:rPr>
                  </w:rPrChange>
                </w:rPr>
                <w:t xml:space="preserve">      "id" : "3333",</w:t>
              </w:r>
            </w:ins>
          </w:p>
          <w:p w14:paraId="41C41C61" w14:textId="75701812" w:rsidR="001D5498" w:rsidRPr="003B3AB5" w:rsidRDefault="001D5498" w:rsidP="001D5498">
            <w:pPr>
              <w:keepNext/>
              <w:keepLines/>
              <w:suppressAutoHyphens/>
              <w:spacing w:before="140" w:after="0" w:line="240" w:lineRule="auto"/>
              <w:ind w:left="1080"/>
              <w:outlineLvl w:val="7"/>
              <w:rPr>
                <w:ins w:id="4526" w:author="i0806927" w:date="2016-03-30T15:58:00Z"/>
                <w:rFonts w:ascii="Helvetica" w:hAnsi="Helvetica"/>
                <w:szCs w:val="20"/>
                <w:highlight w:val="yellow"/>
                <w:lang w:eastAsia="it-IT"/>
                <w:rPrChange w:id="4527" w:author="i0806927" w:date="2016-04-04T14:16:00Z">
                  <w:rPr>
                    <w:ins w:id="4528" w:author="i0806927" w:date="2016-03-30T15:58:00Z"/>
                    <w:rFonts w:ascii="Helvetica" w:hAnsi="Helvetica"/>
                    <w:i/>
                    <w:spacing w:val="-4"/>
                    <w:kern w:val="1"/>
                    <w:sz w:val="18"/>
                    <w:szCs w:val="20"/>
                    <w:lang w:eastAsia="it-IT"/>
                  </w:rPr>
                </w:rPrChange>
              </w:rPr>
            </w:pPr>
            <w:ins w:id="4529" w:author="i0806927" w:date="2016-03-30T15:58:00Z">
              <w:r w:rsidRPr="003B3AB5">
                <w:rPr>
                  <w:rFonts w:ascii="Helvetica" w:hAnsi="Helvetica"/>
                  <w:szCs w:val="20"/>
                  <w:highlight w:val="yellow"/>
                  <w:lang w:eastAsia="it-IT"/>
                  <w:rPrChange w:id="4530" w:author="i0806927" w:date="2016-04-04T14:16:00Z">
                    <w:rPr>
                      <w:rFonts w:ascii="Helvetica" w:hAnsi="Helvetica"/>
                      <w:szCs w:val="20"/>
                      <w:lang w:eastAsia="it-IT"/>
                    </w:rPr>
                  </w:rPrChange>
                </w:rPr>
                <w:t xml:space="preserve">      "href": "</w:t>
              </w:r>
            </w:ins>
            <w:ins w:id="4531" w:author="i0806927" w:date="2016-04-04T14:24:00Z">
              <w:r w:rsidR="000B7C4A">
                <w:rPr>
                  <w:rFonts w:ascii="Helvetica" w:hAnsi="Helvetica" w:hint="eastAsia"/>
                  <w:szCs w:val="20"/>
                  <w:highlight w:val="yellow"/>
                  <w:lang w:eastAsia="ja-JP"/>
                </w:rPr>
                <w:t>https:</w:t>
              </w:r>
            </w:ins>
            <w:ins w:id="4532" w:author="i0806927" w:date="2016-03-30T15:58:00Z">
              <w:r w:rsidRPr="003B3AB5">
                <w:rPr>
                  <w:rFonts w:ascii="Helvetica" w:hAnsi="Helvetica"/>
                  <w:szCs w:val="20"/>
                  <w:highlight w:val="yellow"/>
                  <w:lang w:eastAsia="it-IT"/>
                  <w:rPrChange w:id="4533" w:author="i0806927" w:date="2016-04-04T14:16:00Z">
                    <w:rPr>
                      <w:rFonts w:ascii="Helvetica" w:hAnsi="Helvetica"/>
                      <w:szCs w:val="20"/>
                      <w:lang w:eastAsia="it-IT"/>
                    </w:rPr>
                  </w:rPrChange>
                </w:rPr>
                <w:t>//serviceSpecification/TVservice",</w:t>
              </w:r>
            </w:ins>
          </w:p>
          <w:p w14:paraId="1B8192C0" w14:textId="77777777" w:rsidR="001D5498" w:rsidRPr="003B3AB5" w:rsidRDefault="001D5498" w:rsidP="001D5498">
            <w:pPr>
              <w:keepNext/>
              <w:keepLines/>
              <w:suppressAutoHyphens/>
              <w:spacing w:before="140" w:after="0" w:line="240" w:lineRule="auto"/>
              <w:ind w:left="1080"/>
              <w:outlineLvl w:val="7"/>
              <w:rPr>
                <w:ins w:id="4534" w:author="i0806927" w:date="2016-03-30T15:58:00Z"/>
                <w:rFonts w:ascii="Helvetica" w:hAnsi="Helvetica"/>
                <w:szCs w:val="20"/>
                <w:highlight w:val="yellow"/>
                <w:lang w:eastAsia="it-IT"/>
                <w:rPrChange w:id="4535" w:author="i0806927" w:date="2016-04-04T14:16:00Z">
                  <w:rPr>
                    <w:ins w:id="4536" w:author="i0806927" w:date="2016-03-30T15:58:00Z"/>
                    <w:rFonts w:ascii="Helvetica" w:hAnsi="Helvetica"/>
                    <w:i/>
                    <w:spacing w:val="-4"/>
                    <w:kern w:val="1"/>
                    <w:sz w:val="18"/>
                    <w:szCs w:val="20"/>
                    <w:lang w:eastAsia="it-IT"/>
                  </w:rPr>
                </w:rPrChange>
              </w:rPr>
            </w:pPr>
            <w:ins w:id="4537" w:author="i0806927" w:date="2016-03-30T15:58:00Z">
              <w:r w:rsidRPr="003B3AB5">
                <w:rPr>
                  <w:rFonts w:ascii="Helvetica" w:hAnsi="Helvetica"/>
                  <w:szCs w:val="20"/>
                  <w:highlight w:val="yellow"/>
                  <w:lang w:eastAsia="it-IT"/>
                  <w:rPrChange w:id="4538" w:author="i0806927" w:date="2016-04-04T14:16:00Z">
                    <w:rPr>
                      <w:rFonts w:ascii="Helvetica" w:hAnsi="Helvetica"/>
                      <w:szCs w:val="20"/>
                      <w:lang w:eastAsia="it-IT"/>
                    </w:rPr>
                  </w:rPrChange>
                </w:rPr>
                <w:t xml:space="preserve">      "serviceCategoryId" : "TV",</w:t>
              </w:r>
            </w:ins>
          </w:p>
          <w:p w14:paraId="54E79D99" w14:textId="77777777" w:rsidR="001D5498" w:rsidRPr="003B3AB5" w:rsidRDefault="001D5498" w:rsidP="001D5498">
            <w:pPr>
              <w:keepNext/>
              <w:keepLines/>
              <w:suppressAutoHyphens/>
              <w:spacing w:before="140" w:after="0" w:line="240" w:lineRule="auto"/>
              <w:ind w:left="1080"/>
              <w:outlineLvl w:val="7"/>
              <w:rPr>
                <w:ins w:id="4539" w:author="i0806927" w:date="2016-03-30T15:58:00Z"/>
                <w:rFonts w:ascii="Helvetica" w:hAnsi="Helvetica"/>
                <w:szCs w:val="20"/>
                <w:highlight w:val="yellow"/>
                <w:lang w:eastAsia="it-IT"/>
                <w:rPrChange w:id="4540" w:author="i0806927" w:date="2016-04-04T14:16:00Z">
                  <w:rPr>
                    <w:ins w:id="4541" w:author="i0806927" w:date="2016-03-30T15:58:00Z"/>
                    <w:rFonts w:ascii="Helvetica" w:hAnsi="Helvetica"/>
                    <w:i/>
                    <w:spacing w:val="-4"/>
                    <w:kern w:val="1"/>
                    <w:sz w:val="18"/>
                    <w:szCs w:val="20"/>
                    <w:lang w:eastAsia="it-IT"/>
                  </w:rPr>
                </w:rPrChange>
              </w:rPr>
            </w:pPr>
            <w:ins w:id="4542" w:author="i0806927" w:date="2016-03-30T15:58:00Z">
              <w:r w:rsidRPr="003B3AB5">
                <w:rPr>
                  <w:rFonts w:ascii="Helvetica" w:hAnsi="Helvetica"/>
                  <w:szCs w:val="20"/>
                  <w:highlight w:val="yellow"/>
                  <w:lang w:eastAsia="it-IT"/>
                  <w:rPrChange w:id="4543" w:author="i0806927" w:date="2016-04-04T14:16:00Z">
                    <w:rPr>
                      <w:rFonts w:ascii="Helvetica" w:hAnsi="Helvetica"/>
                      <w:szCs w:val="20"/>
                      <w:lang w:eastAsia="it-IT"/>
                    </w:rPr>
                  </w:rPrChange>
                </w:rPr>
                <w:t xml:space="preserve">      "serviceQualification" : {</w:t>
              </w:r>
            </w:ins>
          </w:p>
          <w:p w14:paraId="5495EC38" w14:textId="77777777" w:rsidR="001D5498" w:rsidRPr="003B3AB5" w:rsidRDefault="001D5498" w:rsidP="001D5498">
            <w:pPr>
              <w:keepNext/>
              <w:keepLines/>
              <w:suppressAutoHyphens/>
              <w:spacing w:before="140" w:after="0" w:line="240" w:lineRule="auto"/>
              <w:ind w:left="1080"/>
              <w:outlineLvl w:val="7"/>
              <w:rPr>
                <w:ins w:id="4544" w:author="i0806927" w:date="2016-03-30T15:58:00Z"/>
                <w:rFonts w:ascii="Helvetica" w:hAnsi="Helvetica"/>
                <w:szCs w:val="20"/>
                <w:highlight w:val="yellow"/>
                <w:lang w:eastAsia="it-IT"/>
                <w:rPrChange w:id="4545" w:author="i0806927" w:date="2016-04-04T14:16:00Z">
                  <w:rPr>
                    <w:ins w:id="4546" w:author="i0806927" w:date="2016-03-30T15:58:00Z"/>
                    <w:rFonts w:ascii="Helvetica" w:hAnsi="Helvetica"/>
                    <w:i/>
                    <w:spacing w:val="-4"/>
                    <w:kern w:val="1"/>
                    <w:sz w:val="18"/>
                    <w:szCs w:val="20"/>
                    <w:lang w:eastAsia="it-IT"/>
                  </w:rPr>
                </w:rPrChange>
              </w:rPr>
            </w:pPr>
            <w:ins w:id="4547" w:author="i0806927" w:date="2016-03-30T15:58:00Z">
              <w:r w:rsidRPr="003B3AB5">
                <w:rPr>
                  <w:rFonts w:ascii="Helvetica" w:hAnsi="Helvetica"/>
                  <w:szCs w:val="20"/>
                  <w:highlight w:val="yellow"/>
                  <w:lang w:eastAsia="it-IT"/>
                  <w:rPrChange w:id="4548" w:author="i0806927" w:date="2016-04-04T14:16:00Z">
                    <w:rPr>
                      <w:rFonts w:ascii="Helvetica" w:hAnsi="Helvetica"/>
                      <w:szCs w:val="20"/>
                      <w:lang w:eastAsia="it-IT"/>
                    </w:rPr>
                  </w:rPrChange>
                </w:rPr>
                <w:t xml:space="preserve">        "qualificationResult" : "available"</w:t>
              </w:r>
            </w:ins>
          </w:p>
          <w:p w14:paraId="169400EE" w14:textId="77777777" w:rsidR="001D5498" w:rsidRPr="003B3AB5" w:rsidRDefault="001D5498" w:rsidP="001D5498">
            <w:pPr>
              <w:keepNext/>
              <w:keepLines/>
              <w:suppressAutoHyphens/>
              <w:spacing w:before="140" w:after="0" w:line="240" w:lineRule="auto"/>
              <w:ind w:left="1080"/>
              <w:outlineLvl w:val="7"/>
              <w:rPr>
                <w:ins w:id="4549" w:author="i0806927" w:date="2016-03-30T15:58:00Z"/>
                <w:rFonts w:ascii="Helvetica" w:hAnsi="Helvetica"/>
                <w:szCs w:val="20"/>
                <w:highlight w:val="yellow"/>
                <w:lang w:eastAsia="it-IT"/>
                <w:rPrChange w:id="4550" w:author="i0806927" w:date="2016-04-04T14:16:00Z">
                  <w:rPr>
                    <w:ins w:id="4551" w:author="i0806927" w:date="2016-03-30T15:58:00Z"/>
                    <w:rFonts w:ascii="Helvetica" w:hAnsi="Helvetica"/>
                    <w:i/>
                    <w:spacing w:val="-4"/>
                    <w:kern w:val="1"/>
                    <w:sz w:val="18"/>
                    <w:szCs w:val="20"/>
                    <w:lang w:eastAsia="it-IT"/>
                  </w:rPr>
                </w:rPrChange>
              </w:rPr>
            </w:pPr>
            <w:ins w:id="4552" w:author="i0806927" w:date="2016-03-30T15:58:00Z">
              <w:r w:rsidRPr="003B3AB5">
                <w:rPr>
                  <w:rFonts w:ascii="Helvetica" w:hAnsi="Helvetica"/>
                  <w:szCs w:val="20"/>
                  <w:highlight w:val="yellow"/>
                  <w:lang w:eastAsia="it-IT"/>
                  <w:rPrChange w:id="4553" w:author="i0806927" w:date="2016-04-04T14:16:00Z">
                    <w:rPr>
                      <w:rFonts w:ascii="Helvetica" w:hAnsi="Helvetica"/>
                      <w:szCs w:val="20"/>
                      <w:lang w:eastAsia="it-IT"/>
                    </w:rPr>
                  </w:rPrChange>
                </w:rPr>
                <w:t xml:space="preserve">      }</w:t>
              </w:r>
            </w:ins>
          </w:p>
          <w:p w14:paraId="46F4631B" w14:textId="77777777" w:rsidR="001D5498" w:rsidRPr="003B3AB5" w:rsidRDefault="001D5498" w:rsidP="001D5498">
            <w:pPr>
              <w:keepNext/>
              <w:keepLines/>
              <w:suppressAutoHyphens/>
              <w:spacing w:before="140" w:after="0" w:line="240" w:lineRule="auto"/>
              <w:ind w:left="1080"/>
              <w:outlineLvl w:val="7"/>
              <w:rPr>
                <w:ins w:id="4554" w:author="i0806927" w:date="2016-03-30T15:58:00Z"/>
                <w:rFonts w:ascii="Helvetica" w:hAnsi="Helvetica"/>
                <w:szCs w:val="20"/>
                <w:highlight w:val="yellow"/>
                <w:lang w:eastAsia="it-IT"/>
                <w:rPrChange w:id="4555" w:author="i0806927" w:date="2016-04-04T14:16:00Z">
                  <w:rPr>
                    <w:ins w:id="4556" w:author="i0806927" w:date="2016-03-30T15:58:00Z"/>
                    <w:rFonts w:ascii="Helvetica" w:hAnsi="Helvetica"/>
                    <w:i/>
                    <w:spacing w:val="-4"/>
                    <w:kern w:val="1"/>
                    <w:sz w:val="18"/>
                    <w:szCs w:val="20"/>
                    <w:lang w:eastAsia="it-IT"/>
                  </w:rPr>
                </w:rPrChange>
              </w:rPr>
            </w:pPr>
            <w:ins w:id="4557" w:author="i0806927" w:date="2016-03-30T15:58:00Z">
              <w:r w:rsidRPr="003B3AB5">
                <w:rPr>
                  <w:rFonts w:ascii="Helvetica" w:hAnsi="Helvetica"/>
                  <w:szCs w:val="20"/>
                  <w:highlight w:val="yellow"/>
                  <w:lang w:eastAsia="it-IT"/>
                  <w:rPrChange w:id="4558" w:author="i0806927" w:date="2016-04-04T14:16:00Z">
                    <w:rPr>
                      <w:rFonts w:ascii="Helvetica" w:hAnsi="Helvetica"/>
                      <w:szCs w:val="20"/>
                      <w:lang w:eastAsia="it-IT"/>
                    </w:rPr>
                  </w:rPrChange>
                </w:rPr>
                <w:t xml:space="preserve">    }</w:t>
              </w:r>
            </w:ins>
          </w:p>
          <w:p w14:paraId="288AE8F0" w14:textId="77777777" w:rsidR="001D5498" w:rsidRPr="003B3AB5" w:rsidRDefault="001D5498" w:rsidP="001D5498">
            <w:pPr>
              <w:keepNext/>
              <w:keepLines/>
              <w:suppressAutoHyphens/>
              <w:spacing w:before="140" w:after="0" w:line="240" w:lineRule="auto"/>
              <w:ind w:left="1080"/>
              <w:outlineLvl w:val="7"/>
              <w:rPr>
                <w:ins w:id="4559" w:author="i0806927" w:date="2016-03-30T15:58:00Z"/>
                <w:rFonts w:ascii="Helvetica" w:hAnsi="Helvetica"/>
                <w:szCs w:val="20"/>
                <w:highlight w:val="yellow"/>
                <w:lang w:eastAsia="it-IT"/>
                <w:rPrChange w:id="4560" w:author="i0806927" w:date="2016-04-04T14:16:00Z">
                  <w:rPr>
                    <w:ins w:id="4561" w:author="i0806927" w:date="2016-03-30T15:58:00Z"/>
                    <w:rFonts w:ascii="Helvetica" w:hAnsi="Helvetica"/>
                    <w:i/>
                    <w:spacing w:val="-4"/>
                    <w:kern w:val="1"/>
                    <w:sz w:val="18"/>
                    <w:szCs w:val="20"/>
                    <w:lang w:eastAsia="it-IT"/>
                  </w:rPr>
                </w:rPrChange>
              </w:rPr>
            </w:pPr>
            <w:ins w:id="4562" w:author="i0806927" w:date="2016-03-30T15:58:00Z">
              <w:r w:rsidRPr="003B3AB5">
                <w:rPr>
                  <w:rFonts w:ascii="Helvetica" w:hAnsi="Helvetica"/>
                  <w:szCs w:val="20"/>
                  <w:highlight w:val="yellow"/>
                  <w:lang w:eastAsia="it-IT"/>
                  <w:rPrChange w:id="4563" w:author="i0806927" w:date="2016-04-04T14:16:00Z">
                    <w:rPr>
                      <w:rFonts w:ascii="Helvetica" w:hAnsi="Helvetica"/>
                      <w:szCs w:val="20"/>
                      <w:lang w:eastAsia="it-IT"/>
                    </w:rPr>
                  </w:rPrChange>
                </w:rPr>
                <w:t xml:space="preserve">  ]</w:t>
              </w:r>
            </w:ins>
          </w:p>
          <w:p w14:paraId="04E9222A" w14:textId="741708C4" w:rsidR="000179B2" w:rsidRPr="003B3AB5" w:rsidDel="001D5498" w:rsidRDefault="001D5498" w:rsidP="001D5498">
            <w:pPr>
              <w:keepNext/>
              <w:keepLines/>
              <w:suppressAutoHyphens/>
              <w:spacing w:before="0" w:after="0" w:line="240" w:lineRule="auto"/>
              <w:ind w:left="1080"/>
              <w:outlineLvl w:val="7"/>
              <w:rPr>
                <w:del w:id="4564" w:author="i0806927" w:date="2016-03-30T15:58:00Z"/>
                <w:rFonts w:ascii="Helvetica" w:hAnsi="Helvetica"/>
                <w:szCs w:val="20"/>
                <w:highlight w:val="yellow"/>
                <w:lang w:eastAsia="it-IT"/>
                <w:rPrChange w:id="4565" w:author="i0806927" w:date="2016-04-04T14:16:00Z">
                  <w:rPr>
                    <w:del w:id="4566" w:author="i0806927" w:date="2016-03-30T15:58:00Z"/>
                    <w:rFonts w:ascii="Helvetica" w:hAnsi="Helvetica"/>
                    <w:i/>
                    <w:spacing w:val="-4"/>
                    <w:kern w:val="1"/>
                    <w:sz w:val="18"/>
                    <w:szCs w:val="20"/>
                    <w:lang w:eastAsia="it-IT"/>
                  </w:rPr>
                </w:rPrChange>
              </w:rPr>
            </w:pPr>
            <w:ins w:id="4567" w:author="i0806927" w:date="2016-03-30T15:58:00Z">
              <w:r w:rsidRPr="003B3AB5">
                <w:rPr>
                  <w:rFonts w:ascii="Helvetica" w:hAnsi="Helvetica"/>
                  <w:szCs w:val="20"/>
                  <w:highlight w:val="yellow"/>
                  <w:lang w:eastAsia="it-IT"/>
                  <w:rPrChange w:id="4568" w:author="i0806927" w:date="2016-04-04T14:16:00Z">
                    <w:rPr>
                      <w:rFonts w:ascii="Helvetica" w:hAnsi="Helvetica"/>
                      <w:szCs w:val="20"/>
                      <w:lang w:eastAsia="it-IT"/>
                    </w:rPr>
                  </w:rPrChange>
                </w:rPr>
                <w:t>}</w:t>
              </w:r>
            </w:ins>
            <w:del w:id="4569" w:author="i0806927" w:date="2016-03-30T15:58:00Z">
              <w:r w:rsidR="000179B2" w:rsidRPr="003B3AB5" w:rsidDel="001D5498">
                <w:rPr>
                  <w:rFonts w:ascii="Helvetica" w:hAnsi="Helvetica"/>
                  <w:szCs w:val="20"/>
                  <w:highlight w:val="yellow"/>
                  <w:lang w:eastAsia="it-IT"/>
                  <w:rPrChange w:id="4570" w:author="i0806927" w:date="2016-04-04T14:16:00Z">
                    <w:rPr>
                      <w:rFonts w:ascii="Helvetica" w:hAnsi="Helvetica"/>
                      <w:szCs w:val="20"/>
                      <w:lang w:eastAsia="it-IT"/>
                    </w:rPr>
                  </w:rPrChange>
                </w:rPr>
                <w:delText>200</w:delText>
              </w:r>
            </w:del>
          </w:p>
          <w:p w14:paraId="7ED053DC" w14:textId="25F860FE" w:rsidR="000179B2" w:rsidRPr="003B3AB5" w:rsidDel="001D5498" w:rsidRDefault="000179B2" w:rsidP="007A0606">
            <w:pPr>
              <w:keepNext/>
              <w:keepLines/>
              <w:suppressAutoHyphens/>
              <w:spacing w:before="0" w:after="0" w:line="240" w:lineRule="auto"/>
              <w:ind w:left="1080"/>
              <w:outlineLvl w:val="7"/>
              <w:rPr>
                <w:del w:id="4571" w:author="i0806927" w:date="2016-03-30T15:58:00Z"/>
                <w:rFonts w:ascii="Helvetica" w:hAnsi="Helvetica"/>
                <w:szCs w:val="20"/>
                <w:highlight w:val="yellow"/>
                <w:lang w:eastAsia="it-IT"/>
                <w:rPrChange w:id="4572" w:author="i0806927" w:date="2016-04-04T14:16:00Z">
                  <w:rPr>
                    <w:del w:id="4573" w:author="i0806927" w:date="2016-03-30T15:58:00Z"/>
                    <w:rFonts w:ascii="Helvetica" w:hAnsi="Helvetica"/>
                    <w:i/>
                    <w:spacing w:val="-4"/>
                    <w:kern w:val="1"/>
                    <w:sz w:val="18"/>
                    <w:szCs w:val="20"/>
                    <w:lang w:eastAsia="it-IT"/>
                  </w:rPr>
                </w:rPrChange>
              </w:rPr>
            </w:pPr>
            <w:del w:id="4574" w:author="i0806927" w:date="2016-03-30T15:58:00Z">
              <w:r w:rsidRPr="003B3AB5" w:rsidDel="001D5498">
                <w:rPr>
                  <w:rFonts w:ascii="Helvetica" w:hAnsi="Helvetica"/>
                  <w:szCs w:val="20"/>
                  <w:highlight w:val="yellow"/>
                  <w:lang w:eastAsia="it-IT"/>
                  <w:rPrChange w:id="4575" w:author="i0806927" w:date="2016-04-04T14:16:00Z">
                    <w:rPr>
                      <w:rFonts w:ascii="Helvetica" w:hAnsi="Helvetica"/>
                      <w:szCs w:val="20"/>
                      <w:lang w:eastAsia="it-IT"/>
                    </w:rPr>
                  </w:rPrChange>
                </w:rPr>
                <w:delText>Content-Type: application/json</w:delText>
              </w:r>
            </w:del>
          </w:p>
          <w:p w14:paraId="192E1E61" w14:textId="44ADAF96" w:rsidR="000179B2" w:rsidRPr="003B3AB5" w:rsidDel="001D5498" w:rsidRDefault="000179B2" w:rsidP="007A0606">
            <w:pPr>
              <w:spacing w:before="0" w:after="0" w:line="240" w:lineRule="auto"/>
              <w:rPr>
                <w:del w:id="4576" w:author="i0806927" w:date="2016-03-30T15:58:00Z"/>
                <w:rFonts w:ascii="Helvetica" w:hAnsi="Helvetica"/>
                <w:szCs w:val="20"/>
                <w:highlight w:val="yellow"/>
                <w:lang w:eastAsia="it-IT"/>
                <w:rPrChange w:id="4577" w:author="i0806927" w:date="2016-04-04T14:16:00Z">
                  <w:rPr>
                    <w:del w:id="4578" w:author="i0806927" w:date="2016-03-30T15:58:00Z"/>
                    <w:rFonts w:ascii="Helvetica" w:hAnsi="Helvetica"/>
                    <w:szCs w:val="20"/>
                    <w:lang w:eastAsia="it-IT"/>
                  </w:rPr>
                </w:rPrChange>
              </w:rPr>
            </w:pPr>
          </w:p>
          <w:p w14:paraId="529D5CB8" w14:textId="5635F9FD" w:rsidR="001E0A5E" w:rsidRPr="003B3AB5" w:rsidDel="001D5498" w:rsidRDefault="001E0A5E" w:rsidP="001E0A5E">
            <w:pPr>
              <w:keepNext/>
              <w:keepLines/>
              <w:suppressAutoHyphens/>
              <w:spacing w:before="140" w:line="240" w:lineRule="auto"/>
              <w:ind w:left="1080"/>
              <w:outlineLvl w:val="7"/>
              <w:rPr>
                <w:del w:id="4579" w:author="i0806927" w:date="2016-03-30T15:58:00Z"/>
                <w:rFonts w:ascii="Consolas" w:hAnsi="Consolas" w:cs="Consolas"/>
                <w:szCs w:val="20"/>
                <w:highlight w:val="yellow"/>
                <w:lang w:eastAsia="it-IT"/>
                <w:rPrChange w:id="4580" w:author="i0806927" w:date="2016-04-04T14:16:00Z">
                  <w:rPr>
                    <w:del w:id="4581" w:author="i0806927" w:date="2016-03-30T15:58:00Z"/>
                    <w:rFonts w:ascii="Consolas" w:hAnsi="Consolas" w:cs="Consolas"/>
                    <w:i/>
                    <w:spacing w:val="-4"/>
                    <w:kern w:val="1"/>
                    <w:sz w:val="18"/>
                    <w:szCs w:val="20"/>
                    <w:lang w:eastAsia="it-IT"/>
                  </w:rPr>
                </w:rPrChange>
              </w:rPr>
            </w:pPr>
            <w:del w:id="4582" w:author="i0806927" w:date="2016-03-30T15:58:00Z">
              <w:r w:rsidRPr="003B3AB5" w:rsidDel="001D5498">
                <w:rPr>
                  <w:rFonts w:ascii="Consolas" w:hAnsi="Consolas" w:cs="Consolas"/>
                  <w:szCs w:val="20"/>
                  <w:highlight w:val="yellow"/>
                  <w:lang w:eastAsia="it-IT"/>
                  <w:rPrChange w:id="4583" w:author="i0806927" w:date="2016-04-04T14:16:00Z">
                    <w:rPr>
                      <w:rFonts w:ascii="Consolas" w:hAnsi="Consolas" w:cs="Consolas"/>
                      <w:szCs w:val="20"/>
                      <w:lang w:eastAsia="it-IT"/>
                    </w:rPr>
                  </w:rPrChange>
                </w:rPr>
                <w:delText xml:space="preserve">"serviceQualificationRequest" : </w:delText>
              </w:r>
            </w:del>
          </w:p>
          <w:p w14:paraId="79FAEF75" w14:textId="6FC43959" w:rsidR="001E0A5E" w:rsidRPr="003B3AB5" w:rsidDel="001D5498" w:rsidRDefault="001E0A5E" w:rsidP="001E0A5E">
            <w:pPr>
              <w:keepNext/>
              <w:keepLines/>
              <w:suppressAutoHyphens/>
              <w:spacing w:before="140" w:line="240" w:lineRule="auto"/>
              <w:ind w:left="1080"/>
              <w:outlineLvl w:val="7"/>
              <w:rPr>
                <w:del w:id="4584" w:author="i0806927" w:date="2016-03-30T15:58:00Z"/>
                <w:rFonts w:ascii="Consolas" w:hAnsi="Consolas" w:cs="Consolas"/>
                <w:szCs w:val="20"/>
                <w:highlight w:val="yellow"/>
                <w:lang w:eastAsia="it-IT"/>
                <w:rPrChange w:id="4585" w:author="i0806927" w:date="2016-04-04T14:16:00Z">
                  <w:rPr>
                    <w:del w:id="4586" w:author="i0806927" w:date="2016-03-30T15:58:00Z"/>
                    <w:rFonts w:ascii="Consolas" w:hAnsi="Consolas" w:cs="Consolas"/>
                    <w:i/>
                    <w:spacing w:val="-4"/>
                    <w:kern w:val="1"/>
                    <w:sz w:val="18"/>
                    <w:szCs w:val="20"/>
                    <w:lang w:eastAsia="it-IT"/>
                  </w:rPr>
                </w:rPrChange>
              </w:rPr>
            </w:pPr>
            <w:del w:id="4587" w:author="i0806927" w:date="2016-03-30T15:58:00Z">
              <w:r w:rsidRPr="003B3AB5" w:rsidDel="001D5498">
                <w:rPr>
                  <w:rFonts w:ascii="Consolas" w:hAnsi="Consolas" w:cs="Consolas"/>
                  <w:szCs w:val="20"/>
                  <w:highlight w:val="yellow"/>
                  <w:lang w:eastAsia="it-IT"/>
                  <w:rPrChange w:id="4588" w:author="i0806927" w:date="2016-04-04T14:16:00Z">
                    <w:rPr>
                      <w:rFonts w:ascii="Consolas" w:hAnsi="Consolas" w:cs="Consolas"/>
                      <w:szCs w:val="20"/>
                      <w:lang w:eastAsia="it-IT"/>
                    </w:rPr>
                  </w:rPrChange>
                </w:rPr>
                <w:delText>{</w:delText>
              </w:r>
            </w:del>
          </w:p>
          <w:p w14:paraId="2AC15BEF" w14:textId="55D8EE63" w:rsidR="001E0A5E" w:rsidRPr="003B3AB5" w:rsidDel="001D5498" w:rsidRDefault="001E0A5E" w:rsidP="001E0A5E">
            <w:pPr>
              <w:keepNext/>
              <w:keepLines/>
              <w:suppressAutoHyphens/>
              <w:spacing w:before="140" w:line="240" w:lineRule="auto"/>
              <w:ind w:left="1080"/>
              <w:outlineLvl w:val="7"/>
              <w:rPr>
                <w:del w:id="4589" w:author="i0806927" w:date="2016-03-30T15:58:00Z"/>
                <w:rFonts w:ascii="Consolas" w:hAnsi="Consolas" w:cs="Consolas"/>
                <w:szCs w:val="20"/>
                <w:highlight w:val="yellow"/>
                <w:lang w:eastAsia="it-IT"/>
                <w:rPrChange w:id="4590" w:author="i0806927" w:date="2016-04-04T14:16:00Z">
                  <w:rPr>
                    <w:del w:id="4591" w:author="i0806927" w:date="2016-03-30T15:58:00Z"/>
                    <w:rFonts w:ascii="Consolas" w:hAnsi="Consolas" w:cs="Consolas"/>
                    <w:i/>
                    <w:spacing w:val="-4"/>
                    <w:kern w:val="1"/>
                    <w:sz w:val="18"/>
                    <w:szCs w:val="20"/>
                    <w:lang w:eastAsia="it-IT"/>
                  </w:rPr>
                </w:rPrChange>
              </w:rPr>
            </w:pPr>
            <w:del w:id="4592" w:author="i0806927" w:date="2016-03-30T15:58:00Z">
              <w:r w:rsidRPr="003B3AB5" w:rsidDel="001D5498">
                <w:rPr>
                  <w:rFonts w:ascii="Consolas" w:hAnsi="Consolas" w:cs="Consolas"/>
                  <w:szCs w:val="20"/>
                  <w:highlight w:val="yellow"/>
                  <w:lang w:eastAsia="it-IT"/>
                  <w:rPrChange w:id="4593" w:author="i0806927" w:date="2016-04-04T14:16:00Z">
                    <w:rPr>
                      <w:rFonts w:ascii="Consolas" w:hAnsi="Consolas" w:cs="Consolas"/>
                      <w:szCs w:val="20"/>
                      <w:lang w:eastAsia="it-IT"/>
                    </w:rPr>
                  </w:rPrChange>
                </w:rPr>
                <w:delText xml:space="preserve">  "id" : "42",</w:delText>
              </w:r>
            </w:del>
          </w:p>
          <w:p w14:paraId="56F0A009" w14:textId="7E3E2ABF" w:rsidR="001E0A5E" w:rsidRPr="003B3AB5" w:rsidDel="001D5498" w:rsidRDefault="001E0A5E" w:rsidP="001E0A5E">
            <w:pPr>
              <w:keepNext/>
              <w:keepLines/>
              <w:suppressAutoHyphens/>
              <w:spacing w:before="140" w:line="240" w:lineRule="auto"/>
              <w:ind w:left="1080"/>
              <w:outlineLvl w:val="7"/>
              <w:rPr>
                <w:del w:id="4594" w:author="i0806927" w:date="2016-03-30T15:58:00Z"/>
                <w:rFonts w:ascii="Consolas" w:hAnsi="Consolas" w:cs="Consolas"/>
                <w:szCs w:val="20"/>
                <w:highlight w:val="yellow"/>
                <w:lang w:eastAsia="it-IT"/>
                <w:rPrChange w:id="4595" w:author="i0806927" w:date="2016-04-04T14:16:00Z">
                  <w:rPr>
                    <w:del w:id="4596" w:author="i0806927" w:date="2016-03-30T15:58:00Z"/>
                    <w:rFonts w:ascii="Consolas" w:hAnsi="Consolas" w:cs="Consolas"/>
                    <w:i/>
                    <w:spacing w:val="-4"/>
                    <w:kern w:val="1"/>
                    <w:sz w:val="18"/>
                    <w:szCs w:val="20"/>
                    <w:lang w:eastAsia="it-IT"/>
                  </w:rPr>
                </w:rPrChange>
              </w:rPr>
            </w:pPr>
            <w:del w:id="4597" w:author="i0806927" w:date="2016-03-30T15:58:00Z">
              <w:r w:rsidRPr="003B3AB5" w:rsidDel="001D5498">
                <w:rPr>
                  <w:rFonts w:ascii="Consolas" w:hAnsi="Consolas" w:cs="Consolas"/>
                  <w:szCs w:val="20"/>
                  <w:highlight w:val="yellow"/>
                  <w:lang w:eastAsia="it-IT"/>
                  <w:rPrChange w:id="4598" w:author="i0806927" w:date="2016-04-04T14:16:00Z">
                    <w:rPr>
                      <w:rFonts w:ascii="Consolas" w:hAnsi="Consolas" w:cs="Consolas"/>
                      <w:szCs w:val="20"/>
                      <w:lang w:eastAsia="it-IT"/>
                    </w:rPr>
                  </w:rPrChange>
                </w:rPr>
                <w:delText xml:space="preserve">  "interactionDate" : "20160201 10:00",</w:delText>
              </w:r>
            </w:del>
          </w:p>
          <w:p w14:paraId="68386CA8" w14:textId="31FAD8F9" w:rsidR="001E0A5E" w:rsidRPr="003B3AB5" w:rsidDel="001D5498" w:rsidRDefault="001E0A5E" w:rsidP="001E0A5E">
            <w:pPr>
              <w:keepNext/>
              <w:keepLines/>
              <w:suppressAutoHyphens/>
              <w:spacing w:before="140" w:line="240" w:lineRule="auto"/>
              <w:ind w:left="1080"/>
              <w:outlineLvl w:val="7"/>
              <w:rPr>
                <w:del w:id="4599" w:author="i0806927" w:date="2016-03-30T15:58:00Z"/>
                <w:rFonts w:ascii="Consolas" w:hAnsi="Consolas" w:cs="Consolas"/>
                <w:szCs w:val="20"/>
                <w:highlight w:val="yellow"/>
                <w:lang w:eastAsia="it-IT"/>
                <w:rPrChange w:id="4600" w:author="i0806927" w:date="2016-04-04T14:16:00Z">
                  <w:rPr>
                    <w:del w:id="4601" w:author="i0806927" w:date="2016-03-30T15:58:00Z"/>
                    <w:rFonts w:ascii="Consolas" w:hAnsi="Consolas" w:cs="Consolas"/>
                    <w:i/>
                    <w:spacing w:val="-4"/>
                    <w:kern w:val="1"/>
                    <w:sz w:val="18"/>
                    <w:szCs w:val="20"/>
                    <w:lang w:eastAsia="it-IT"/>
                  </w:rPr>
                </w:rPrChange>
              </w:rPr>
            </w:pPr>
            <w:del w:id="4602" w:author="i0806927" w:date="2016-03-30T15:58:00Z">
              <w:r w:rsidRPr="003B3AB5" w:rsidDel="001D5498">
                <w:rPr>
                  <w:rFonts w:ascii="Consolas" w:hAnsi="Consolas" w:cs="Consolas"/>
                  <w:szCs w:val="20"/>
                  <w:highlight w:val="yellow"/>
                  <w:lang w:eastAsia="it-IT"/>
                  <w:rPrChange w:id="4603" w:author="i0806927" w:date="2016-04-04T14:16:00Z">
                    <w:rPr>
                      <w:rFonts w:ascii="Consolas" w:hAnsi="Consolas" w:cs="Consolas"/>
                      <w:szCs w:val="20"/>
                      <w:lang w:eastAsia="it-IT"/>
                    </w:rPr>
                  </w:rPrChange>
                </w:rPr>
                <w:delText xml:space="preserve">  "description" : "service qualification check",</w:delText>
              </w:r>
            </w:del>
          </w:p>
          <w:p w14:paraId="57AD5EBE" w14:textId="7F629E65" w:rsidR="001E0A5E" w:rsidRPr="003B3AB5" w:rsidDel="001D5498" w:rsidRDefault="001E0A5E" w:rsidP="001E0A5E">
            <w:pPr>
              <w:keepNext/>
              <w:keepLines/>
              <w:suppressAutoHyphens/>
              <w:spacing w:before="140" w:line="240" w:lineRule="auto"/>
              <w:ind w:left="1080"/>
              <w:outlineLvl w:val="7"/>
              <w:rPr>
                <w:del w:id="4604" w:author="i0806927" w:date="2016-03-30T15:58:00Z"/>
                <w:rFonts w:ascii="Consolas" w:hAnsi="Consolas" w:cs="Consolas"/>
                <w:szCs w:val="20"/>
                <w:highlight w:val="yellow"/>
                <w:lang w:eastAsia="it-IT"/>
                <w:rPrChange w:id="4605" w:author="i0806927" w:date="2016-04-04T14:16:00Z">
                  <w:rPr>
                    <w:del w:id="4606" w:author="i0806927" w:date="2016-03-30T15:58:00Z"/>
                    <w:rFonts w:ascii="Consolas" w:hAnsi="Consolas" w:cs="Consolas"/>
                    <w:i/>
                    <w:spacing w:val="-4"/>
                    <w:kern w:val="1"/>
                    <w:sz w:val="18"/>
                    <w:szCs w:val="20"/>
                    <w:lang w:eastAsia="it-IT"/>
                  </w:rPr>
                </w:rPrChange>
              </w:rPr>
            </w:pPr>
            <w:del w:id="4607" w:author="i0806927" w:date="2016-03-30T15:58:00Z">
              <w:r w:rsidRPr="003B3AB5" w:rsidDel="001D5498">
                <w:rPr>
                  <w:rFonts w:ascii="Consolas" w:hAnsi="Consolas" w:cs="Consolas"/>
                  <w:szCs w:val="20"/>
                  <w:highlight w:val="yellow"/>
                  <w:lang w:eastAsia="it-IT"/>
                  <w:rPrChange w:id="4608" w:author="i0806927" w:date="2016-04-04T14:16:00Z">
                    <w:rPr>
                      <w:rFonts w:ascii="Consolas" w:hAnsi="Consolas" w:cs="Consolas"/>
                      <w:szCs w:val="20"/>
                      <w:lang w:eastAsia="it-IT"/>
                    </w:rPr>
                  </w:rPrChange>
                </w:rPr>
                <w:delText xml:space="preserve">  "interactionDateComplete" : "20160201 10:01",</w:delText>
              </w:r>
            </w:del>
          </w:p>
          <w:p w14:paraId="31188693" w14:textId="05639603" w:rsidR="001E0A5E" w:rsidRPr="003B3AB5" w:rsidDel="001D5498" w:rsidRDefault="001E0A5E" w:rsidP="001E0A5E">
            <w:pPr>
              <w:keepNext/>
              <w:keepLines/>
              <w:suppressAutoHyphens/>
              <w:spacing w:before="140" w:line="240" w:lineRule="auto"/>
              <w:ind w:left="1080"/>
              <w:outlineLvl w:val="7"/>
              <w:rPr>
                <w:del w:id="4609" w:author="i0806927" w:date="2016-03-30T15:58:00Z"/>
                <w:rFonts w:ascii="Consolas" w:hAnsi="Consolas" w:cs="Consolas"/>
                <w:szCs w:val="20"/>
                <w:highlight w:val="yellow"/>
                <w:lang w:eastAsia="it-IT"/>
                <w:rPrChange w:id="4610" w:author="i0806927" w:date="2016-04-04T14:16:00Z">
                  <w:rPr>
                    <w:del w:id="4611" w:author="i0806927" w:date="2016-03-30T15:58:00Z"/>
                    <w:rFonts w:ascii="Consolas" w:hAnsi="Consolas" w:cs="Consolas"/>
                    <w:i/>
                    <w:spacing w:val="-4"/>
                    <w:kern w:val="1"/>
                    <w:sz w:val="18"/>
                    <w:szCs w:val="20"/>
                    <w:lang w:eastAsia="it-IT"/>
                  </w:rPr>
                </w:rPrChange>
              </w:rPr>
            </w:pPr>
            <w:del w:id="4612" w:author="i0806927" w:date="2016-03-30T15:58:00Z">
              <w:r w:rsidRPr="003B3AB5" w:rsidDel="001D5498">
                <w:rPr>
                  <w:rFonts w:ascii="Consolas" w:hAnsi="Consolas" w:cs="Consolas"/>
                  <w:szCs w:val="20"/>
                  <w:highlight w:val="yellow"/>
                  <w:lang w:eastAsia="it-IT"/>
                  <w:rPrChange w:id="4613" w:author="i0806927" w:date="2016-04-04T14:16:00Z">
                    <w:rPr>
                      <w:rFonts w:ascii="Consolas" w:hAnsi="Consolas" w:cs="Consolas"/>
                      <w:szCs w:val="20"/>
                      <w:lang w:eastAsia="it-IT"/>
                    </w:rPr>
                  </w:rPrChange>
                </w:rPr>
                <w:delText xml:space="preserve">  "interactionStatus" : "close",</w:delText>
              </w:r>
            </w:del>
          </w:p>
          <w:p w14:paraId="14EF904B" w14:textId="587E943B" w:rsidR="001E0A5E" w:rsidRPr="003B3AB5" w:rsidDel="001D5498" w:rsidRDefault="001E0A5E" w:rsidP="001E0A5E">
            <w:pPr>
              <w:keepNext/>
              <w:keepLines/>
              <w:suppressAutoHyphens/>
              <w:spacing w:before="140" w:line="240" w:lineRule="auto"/>
              <w:ind w:left="1080"/>
              <w:outlineLvl w:val="7"/>
              <w:rPr>
                <w:del w:id="4614" w:author="i0806927" w:date="2016-03-30T15:58:00Z"/>
                <w:rFonts w:ascii="Consolas" w:hAnsi="Consolas" w:cs="Consolas"/>
                <w:szCs w:val="20"/>
                <w:highlight w:val="yellow"/>
                <w:lang w:eastAsia="it-IT"/>
                <w:rPrChange w:id="4615" w:author="i0806927" w:date="2016-04-04T14:16:00Z">
                  <w:rPr>
                    <w:del w:id="4616" w:author="i0806927" w:date="2016-03-30T15:58:00Z"/>
                    <w:rFonts w:ascii="Consolas" w:hAnsi="Consolas" w:cs="Consolas"/>
                    <w:i/>
                    <w:spacing w:val="-4"/>
                    <w:kern w:val="1"/>
                    <w:sz w:val="18"/>
                    <w:szCs w:val="20"/>
                    <w:lang w:eastAsia="it-IT"/>
                  </w:rPr>
                </w:rPrChange>
              </w:rPr>
            </w:pPr>
            <w:del w:id="4617" w:author="i0806927" w:date="2016-03-30T15:58:00Z">
              <w:r w:rsidRPr="003B3AB5" w:rsidDel="001D5498">
                <w:rPr>
                  <w:rFonts w:ascii="Consolas" w:hAnsi="Consolas" w:cs="Consolas"/>
                  <w:szCs w:val="20"/>
                  <w:highlight w:val="yellow"/>
                  <w:lang w:eastAsia="it-IT"/>
                  <w:rPrChange w:id="4618" w:author="i0806927" w:date="2016-04-04T14:16:00Z">
                    <w:rPr>
                      <w:rFonts w:ascii="Consolas" w:hAnsi="Consolas" w:cs="Consolas"/>
                      <w:szCs w:val="20"/>
                      <w:lang w:eastAsia="it-IT"/>
                    </w:rPr>
                  </w:rPrChange>
                </w:rPr>
                <w:delText xml:space="preserve">  "place" : {</w:delText>
              </w:r>
            </w:del>
          </w:p>
          <w:p w14:paraId="457F4D62" w14:textId="0B097C8B" w:rsidR="001E0A5E" w:rsidRPr="003B3AB5" w:rsidDel="001D5498" w:rsidRDefault="001E0A5E" w:rsidP="001E0A5E">
            <w:pPr>
              <w:keepNext/>
              <w:keepLines/>
              <w:suppressAutoHyphens/>
              <w:spacing w:before="140" w:line="240" w:lineRule="auto"/>
              <w:ind w:left="1080"/>
              <w:outlineLvl w:val="7"/>
              <w:rPr>
                <w:del w:id="4619" w:author="i0806927" w:date="2016-03-30T15:58:00Z"/>
                <w:rFonts w:ascii="Consolas" w:hAnsi="Consolas" w:cs="Consolas"/>
                <w:szCs w:val="20"/>
                <w:highlight w:val="yellow"/>
                <w:lang w:eastAsia="it-IT"/>
                <w:rPrChange w:id="4620" w:author="i0806927" w:date="2016-04-04T14:16:00Z">
                  <w:rPr>
                    <w:del w:id="4621" w:author="i0806927" w:date="2016-03-30T15:58:00Z"/>
                    <w:rFonts w:ascii="Consolas" w:hAnsi="Consolas" w:cs="Consolas"/>
                    <w:i/>
                    <w:spacing w:val="-4"/>
                    <w:kern w:val="1"/>
                    <w:sz w:val="18"/>
                    <w:szCs w:val="20"/>
                    <w:lang w:eastAsia="it-IT"/>
                  </w:rPr>
                </w:rPrChange>
              </w:rPr>
            </w:pPr>
            <w:del w:id="4622" w:author="i0806927" w:date="2016-03-30T15:58:00Z">
              <w:r w:rsidRPr="003B3AB5" w:rsidDel="001D5498">
                <w:rPr>
                  <w:rFonts w:ascii="Consolas" w:hAnsi="Consolas" w:cs="Consolas"/>
                  <w:szCs w:val="20"/>
                  <w:highlight w:val="yellow"/>
                  <w:lang w:eastAsia="it-IT"/>
                  <w:rPrChange w:id="4623" w:author="i0806927" w:date="2016-04-04T14:16:00Z">
                    <w:rPr>
                      <w:rFonts w:ascii="Consolas" w:hAnsi="Consolas" w:cs="Consolas"/>
                      <w:szCs w:val="20"/>
                      <w:lang w:eastAsia="it-IT"/>
                    </w:rPr>
                  </w:rPrChange>
                </w:rPr>
                <w:delText xml:space="preserve">    "type" : "link"</w:delText>
              </w:r>
            </w:del>
          </w:p>
          <w:p w14:paraId="3FC89506" w14:textId="05FBA390" w:rsidR="001E0A5E" w:rsidRPr="003B3AB5" w:rsidDel="001D5498" w:rsidRDefault="001E0A5E" w:rsidP="001E0A5E">
            <w:pPr>
              <w:keepNext/>
              <w:keepLines/>
              <w:suppressAutoHyphens/>
              <w:spacing w:before="140" w:line="240" w:lineRule="auto"/>
              <w:ind w:left="1080"/>
              <w:outlineLvl w:val="7"/>
              <w:rPr>
                <w:del w:id="4624" w:author="i0806927" w:date="2016-03-30T15:58:00Z"/>
                <w:rFonts w:ascii="Consolas" w:hAnsi="Consolas" w:cs="Consolas"/>
                <w:szCs w:val="20"/>
                <w:highlight w:val="yellow"/>
                <w:lang w:eastAsia="it-IT"/>
                <w:rPrChange w:id="4625" w:author="i0806927" w:date="2016-04-04T14:16:00Z">
                  <w:rPr>
                    <w:del w:id="4626" w:author="i0806927" w:date="2016-03-30T15:58:00Z"/>
                    <w:rFonts w:ascii="Consolas" w:hAnsi="Consolas" w:cs="Consolas"/>
                    <w:i/>
                    <w:spacing w:val="-4"/>
                    <w:kern w:val="1"/>
                    <w:sz w:val="18"/>
                    <w:szCs w:val="20"/>
                    <w:lang w:eastAsia="it-IT"/>
                  </w:rPr>
                </w:rPrChange>
              </w:rPr>
            </w:pPr>
            <w:del w:id="4627" w:author="i0806927" w:date="2016-03-30T15:58:00Z">
              <w:r w:rsidRPr="003B3AB5" w:rsidDel="001D5498">
                <w:rPr>
                  <w:rFonts w:ascii="Consolas" w:hAnsi="Consolas" w:cs="Consolas"/>
                  <w:szCs w:val="20"/>
                  <w:highlight w:val="yellow"/>
                  <w:lang w:eastAsia="it-IT"/>
                  <w:rPrChange w:id="4628" w:author="i0806927" w:date="2016-04-04T14:16:00Z">
                    <w:rPr>
                      <w:rFonts w:ascii="Consolas" w:hAnsi="Consolas" w:cs="Consolas"/>
                      <w:szCs w:val="20"/>
                      <w:lang w:eastAsia="it-IT"/>
                    </w:rPr>
                  </w:rPrChange>
                </w:rPr>
                <w:delText xml:space="preserve">    "id" : "12345678",</w:delText>
              </w:r>
            </w:del>
          </w:p>
          <w:p w14:paraId="0D09DAA7" w14:textId="219799A3" w:rsidR="001E0A5E" w:rsidRPr="003B3AB5" w:rsidDel="001D5498" w:rsidRDefault="001E0A5E" w:rsidP="001E0A5E">
            <w:pPr>
              <w:keepNext/>
              <w:keepLines/>
              <w:suppressAutoHyphens/>
              <w:spacing w:before="140" w:line="240" w:lineRule="auto"/>
              <w:ind w:left="1080"/>
              <w:outlineLvl w:val="7"/>
              <w:rPr>
                <w:del w:id="4629" w:author="i0806927" w:date="2016-03-30T15:58:00Z"/>
                <w:rFonts w:ascii="Consolas" w:hAnsi="Consolas" w:cs="Consolas"/>
                <w:szCs w:val="20"/>
                <w:highlight w:val="yellow"/>
                <w:lang w:eastAsia="it-IT"/>
                <w:rPrChange w:id="4630" w:author="i0806927" w:date="2016-04-04T14:16:00Z">
                  <w:rPr>
                    <w:del w:id="4631" w:author="i0806927" w:date="2016-03-30T15:58:00Z"/>
                    <w:rFonts w:ascii="Consolas" w:hAnsi="Consolas" w:cs="Consolas"/>
                    <w:i/>
                    <w:spacing w:val="-4"/>
                    <w:kern w:val="1"/>
                    <w:sz w:val="18"/>
                    <w:szCs w:val="20"/>
                    <w:lang w:eastAsia="it-IT"/>
                  </w:rPr>
                </w:rPrChange>
              </w:rPr>
            </w:pPr>
            <w:del w:id="4632" w:author="i0806927" w:date="2016-03-30T15:58:00Z">
              <w:r w:rsidRPr="003B3AB5" w:rsidDel="001D5498">
                <w:rPr>
                  <w:rFonts w:ascii="Consolas" w:hAnsi="Consolas" w:cs="Consolas"/>
                  <w:szCs w:val="20"/>
                  <w:highlight w:val="yellow"/>
                  <w:lang w:eastAsia="it-IT"/>
                  <w:rPrChange w:id="4633" w:author="i0806927" w:date="2016-04-04T14:16:00Z">
                    <w:rPr>
                      <w:rFonts w:ascii="Consolas" w:hAnsi="Consolas" w:cs="Consolas"/>
                      <w:szCs w:val="20"/>
                      <w:lang w:eastAsia="it-IT"/>
                    </w:rPr>
                  </w:rPrChange>
                </w:rPr>
                <w:delText xml:space="preserve">    "href" : "https://www.google.ca/maps/dir/''/google+map+montreal+place+ville+marie/@45.5014452,-73.6393962,12z/data=!3m1!4b1!4m8!4m7!1m0!1m5!1m1!1s0x4cc91a4498f8f3db:0xa2760b4a779d61d3!2m2!1d-73.5693564!2d45.5014666",</w:delText>
              </w:r>
            </w:del>
          </w:p>
          <w:p w14:paraId="4E15F97B" w14:textId="4FEDD1A3" w:rsidR="001E0A5E" w:rsidRPr="003B3AB5" w:rsidDel="001D5498" w:rsidRDefault="001E0A5E" w:rsidP="001E0A5E">
            <w:pPr>
              <w:keepNext/>
              <w:keepLines/>
              <w:suppressAutoHyphens/>
              <w:spacing w:before="140" w:line="240" w:lineRule="auto"/>
              <w:ind w:left="1080"/>
              <w:outlineLvl w:val="7"/>
              <w:rPr>
                <w:del w:id="4634" w:author="i0806927" w:date="2016-03-30T15:58:00Z"/>
                <w:rFonts w:ascii="Consolas" w:hAnsi="Consolas" w:cs="Consolas"/>
                <w:szCs w:val="20"/>
                <w:highlight w:val="yellow"/>
                <w:lang w:eastAsia="it-IT"/>
                <w:rPrChange w:id="4635" w:author="i0806927" w:date="2016-04-04T14:16:00Z">
                  <w:rPr>
                    <w:del w:id="4636" w:author="i0806927" w:date="2016-03-30T15:58:00Z"/>
                    <w:rFonts w:ascii="Consolas" w:hAnsi="Consolas" w:cs="Consolas"/>
                    <w:i/>
                    <w:spacing w:val="-4"/>
                    <w:kern w:val="1"/>
                    <w:sz w:val="18"/>
                    <w:szCs w:val="20"/>
                    <w:lang w:eastAsia="it-IT"/>
                  </w:rPr>
                </w:rPrChange>
              </w:rPr>
            </w:pPr>
            <w:del w:id="4637" w:author="i0806927" w:date="2016-03-30T15:58:00Z">
              <w:r w:rsidRPr="003B3AB5" w:rsidDel="001D5498">
                <w:rPr>
                  <w:rFonts w:ascii="Consolas" w:hAnsi="Consolas" w:cs="Consolas"/>
                  <w:szCs w:val="20"/>
                  <w:highlight w:val="yellow"/>
                  <w:lang w:eastAsia="it-IT"/>
                  <w:rPrChange w:id="4638" w:author="i0806927" w:date="2016-04-04T14:16:00Z">
                    <w:rPr>
                      <w:rFonts w:ascii="Consolas" w:hAnsi="Consolas" w:cs="Consolas"/>
                      <w:szCs w:val="20"/>
                      <w:lang w:eastAsia="it-IT"/>
                    </w:rPr>
                  </w:rPrChange>
                </w:rPr>
                <w:delText xml:space="preserve">  },</w:delText>
              </w:r>
            </w:del>
          </w:p>
          <w:p w14:paraId="3C10C218" w14:textId="719048BB" w:rsidR="001E0A5E" w:rsidRPr="003B3AB5" w:rsidDel="001D5498" w:rsidRDefault="001E0A5E" w:rsidP="001E0A5E">
            <w:pPr>
              <w:keepNext/>
              <w:keepLines/>
              <w:suppressAutoHyphens/>
              <w:spacing w:before="140" w:line="240" w:lineRule="auto"/>
              <w:ind w:left="1080"/>
              <w:outlineLvl w:val="7"/>
              <w:rPr>
                <w:del w:id="4639" w:author="i0806927" w:date="2016-03-30T15:58:00Z"/>
                <w:rFonts w:ascii="Consolas" w:hAnsi="Consolas" w:cs="Consolas"/>
                <w:szCs w:val="20"/>
                <w:highlight w:val="yellow"/>
                <w:lang w:eastAsia="it-IT"/>
                <w:rPrChange w:id="4640" w:author="i0806927" w:date="2016-04-04T14:16:00Z">
                  <w:rPr>
                    <w:del w:id="4641" w:author="i0806927" w:date="2016-03-30T15:58:00Z"/>
                    <w:rFonts w:ascii="Consolas" w:hAnsi="Consolas" w:cs="Consolas"/>
                    <w:i/>
                    <w:spacing w:val="-4"/>
                    <w:kern w:val="1"/>
                    <w:sz w:val="18"/>
                    <w:szCs w:val="20"/>
                    <w:lang w:eastAsia="it-IT"/>
                  </w:rPr>
                </w:rPrChange>
              </w:rPr>
            </w:pPr>
            <w:del w:id="4642" w:author="i0806927" w:date="2016-03-30T15:58:00Z">
              <w:r w:rsidRPr="003B3AB5" w:rsidDel="001D5498">
                <w:rPr>
                  <w:rFonts w:ascii="Consolas" w:hAnsi="Consolas" w:cs="Consolas"/>
                  <w:szCs w:val="20"/>
                  <w:highlight w:val="yellow"/>
                  <w:lang w:eastAsia="it-IT"/>
                  <w:rPrChange w:id="4643" w:author="i0806927" w:date="2016-04-04T14:16:00Z">
                    <w:rPr>
                      <w:rFonts w:ascii="Consolas" w:hAnsi="Consolas" w:cs="Consolas"/>
                      <w:szCs w:val="20"/>
                      <w:lang w:eastAsia="it-IT"/>
                    </w:rPr>
                  </w:rPrChange>
                </w:rPr>
                <w:delText xml:space="preserve">  "physicalResource" : {</w:delText>
              </w:r>
            </w:del>
          </w:p>
          <w:p w14:paraId="69F2E776" w14:textId="5A28A1F8" w:rsidR="001E0A5E" w:rsidRPr="003B3AB5" w:rsidDel="001D5498" w:rsidRDefault="001E0A5E" w:rsidP="001E0A5E">
            <w:pPr>
              <w:keepNext/>
              <w:keepLines/>
              <w:suppressAutoHyphens/>
              <w:spacing w:before="140" w:line="240" w:lineRule="auto"/>
              <w:ind w:left="1080"/>
              <w:outlineLvl w:val="7"/>
              <w:rPr>
                <w:del w:id="4644" w:author="i0806927" w:date="2016-03-30T15:58:00Z"/>
                <w:rFonts w:ascii="Consolas" w:hAnsi="Consolas" w:cs="Consolas"/>
                <w:szCs w:val="20"/>
                <w:highlight w:val="yellow"/>
                <w:lang w:eastAsia="it-IT"/>
                <w:rPrChange w:id="4645" w:author="i0806927" w:date="2016-04-04T14:16:00Z">
                  <w:rPr>
                    <w:del w:id="4646" w:author="i0806927" w:date="2016-03-30T15:58:00Z"/>
                    <w:rFonts w:ascii="Consolas" w:hAnsi="Consolas" w:cs="Consolas"/>
                    <w:i/>
                    <w:spacing w:val="-4"/>
                    <w:kern w:val="1"/>
                    <w:sz w:val="18"/>
                    <w:szCs w:val="20"/>
                    <w:lang w:eastAsia="it-IT"/>
                  </w:rPr>
                </w:rPrChange>
              </w:rPr>
            </w:pPr>
            <w:del w:id="4647" w:author="i0806927" w:date="2016-03-30T15:58:00Z">
              <w:r w:rsidRPr="003B3AB5" w:rsidDel="001D5498">
                <w:rPr>
                  <w:rFonts w:ascii="Consolas" w:hAnsi="Consolas" w:cs="Consolas"/>
                  <w:szCs w:val="20"/>
                  <w:highlight w:val="yellow"/>
                  <w:lang w:eastAsia="it-IT"/>
                  <w:rPrChange w:id="4648" w:author="i0806927" w:date="2016-04-04T14:16:00Z">
                    <w:rPr>
                      <w:rFonts w:ascii="Consolas" w:hAnsi="Consolas" w:cs="Consolas"/>
                      <w:szCs w:val="20"/>
                      <w:lang w:eastAsia="it-IT"/>
                    </w:rPr>
                  </w:rPrChange>
                </w:rPr>
                <w:delText xml:space="preserve">    "accessType" : "</w:delText>
              </w:r>
              <w:r w:rsidR="00CE2814" w:rsidRPr="003B3AB5" w:rsidDel="001D5498">
                <w:rPr>
                  <w:rFonts w:ascii="Consolas" w:hAnsi="Consolas" w:cs="Consolas"/>
                  <w:szCs w:val="20"/>
                  <w:highlight w:val="yellow"/>
                  <w:lang w:eastAsia="ja-JP"/>
                  <w:rPrChange w:id="4649" w:author="i0806927" w:date="2016-04-04T14:16:00Z">
                    <w:rPr>
                      <w:rFonts w:ascii="Consolas" w:hAnsi="Consolas" w:cs="Consolas"/>
                      <w:szCs w:val="20"/>
                      <w:lang w:eastAsia="ja-JP"/>
                    </w:rPr>
                  </w:rPrChange>
                </w:rPr>
                <w:delText>ADSL</w:delText>
              </w:r>
              <w:r w:rsidRPr="003B3AB5" w:rsidDel="001D5498">
                <w:rPr>
                  <w:rFonts w:ascii="Consolas" w:hAnsi="Consolas" w:cs="Consolas"/>
                  <w:szCs w:val="20"/>
                  <w:highlight w:val="yellow"/>
                  <w:lang w:eastAsia="it-IT"/>
                  <w:rPrChange w:id="4650" w:author="i0806927" w:date="2016-04-04T14:16:00Z">
                    <w:rPr>
                      <w:rFonts w:ascii="Consolas" w:hAnsi="Consolas" w:cs="Consolas"/>
                      <w:szCs w:val="20"/>
                      <w:lang w:eastAsia="it-IT"/>
                    </w:rPr>
                  </w:rPrChange>
                </w:rPr>
                <w:delText>",</w:delText>
              </w:r>
            </w:del>
          </w:p>
          <w:p w14:paraId="26A6846B" w14:textId="63DA9024" w:rsidR="001E0A5E" w:rsidRPr="003B3AB5" w:rsidDel="001D5498" w:rsidRDefault="001E0A5E" w:rsidP="001E0A5E">
            <w:pPr>
              <w:keepNext/>
              <w:keepLines/>
              <w:suppressAutoHyphens/>
              <w:spacing w:before="140" w:line="240" w:lineRule="auto"/>
              <w:ind w:left="1080"/>
              <w:outlineLvl w:val="7"/>
              <w:rPr>
                <w:del w:id="4651" w:author="i0806927" w:date="2016-03-30T15:58:00Z"/>
                <w:rFonts w:ascii="Consolas" w:hAnsi="Consolas" w:cs="Consolas"/>
                <w:szCs w:val="20"/>
                <w:highlight w:val="yellow"/>
                <w:lang w:eastAsia="it-IT"/>
                <w:rPrChange w:id="4652" w:author="i0806927" w:date="2016-04-04T14:16:00Z">
                  <w:rPr>
                    <w:del w:id="4653" w:author="i0806927" w:date="2016-03-30T15:58:00Z"/>
                    <w:rFonts w:ascii="Consolas" w:hAnsi="Consolas" w:cs="Consolas"/>
                    <w:i/>
                    <w:spacing w:val="-4"/>
                    <w:kern w:val="1"/>
                    <w:sz w:val="18"/>
                    <w:szCs w:val="20"/>
                    <w:lang w:eastAsia="it-IT"/>
                  </w:rPr>
                </w:rPrChange>
              </w:rPr>
            </w:pPr>
            <w:del w:id="4654" w:author="i0806927" w:date="2016-03-30T15:58:00Z">
              <w:r w:rsidRPr="003B3AB5" w:rsidDel="001D5498">
                <w:rPr>
                  <w:rFonts w:ascii="Consolas" w:hAnsi="Consolas" w:cs="Consolas"/>
                  <w:szCs w:val="20"/>
                  <w:highlight w:val="yellow"/>
                  <w:lang w:eastAsia="it-IT"/>
                  <w:rPrChange w:id="4655" w:author="i0806927" w:date="2016-04-04T14:16:00Z">
                    <w:rPr>
                      <w:rFonts w:ascii="Consolas" w:hAnsi="Consolas" w:cs="Consolas"/>
                      <w:szCs w:val="20"/>
                      <w:lang w:eastAsia="it-IT"/>
                    </w:rPr>
                  </w:rPrChange>
                </w:rPr>
                <w:delText xml:space="preserve">    "availability" : "serviceable" ,</w:delText>
              </w:r>
            </w:del>
          </w:p>
          <w:p w14:paraId="5D32BB96" w14:textId="52D8A83E" w:rsidR="001E0A5E" w:rsidRPr="003B3AB5" w:rsidDel="001D5498" w:rsidRDefault="001E0A5E" w:rsidP="001E0A5E">
            <w:pPr>
              <w:keepNext/>
              <w:keepLines/>
              <w:suppressAutoHyphens/>
              <w:spacing w:before="140" w:line="240" w:lineRule="auto"/>
              <w:ind w:left="1080"/>
              <w:outlineLvl w:val="7"/>
              <w:rPr>
                <w:del w:id="4656" w:author="i0806927" w:date="2016-03-30T15:58:00Z"/>
                <w:rFonts w:ascii="Consolas" w:hAnsi="Consolas" w:cs="Consolas"/>
                <w:szCs w:val="20"/>
                <w:highlight w:val="yellow"/>
                <w:lang w:eastAsia="it-IT"/>
                <w:rPrChange w:id="4657" w:author="i0806927" w:date="2016-04-04T14:16:00Z">
                  <w:rPr>
                    <w:del w:id="4658" w:author="i0806927" w:date="2016-03-30T15:58:00Z"/>
                    <w:rFonts w:ascii="Consolas" w:hAnsi="Consolas" w:cs="Consolas"/>
                    <w:i/>
                    <w:spacing w:val="-4"/>
                    <w:kern w:val="1"/>
                    <w:sz w:val="18"/>
                    <w:szCs w:val="20"/>
                    <w:lang w:eastAsia="it-IT"/>
                  </w:rPr>
                </w:rPrChange>
              </w:rPr>
            </w:pPr>
            <w:del w:id="4659" w:author="i0806927" w:date="2016-03-30T15:58:00Z">
              <w:r w:rsidRPr="003B3AB5" w:rsidDel="001D5498">
                <w:rPr>
                  <w:rFonts w:ascii="Consolas" w:hAnsi="Consolas" w:cs="Consolas"/>
                  <w:szCs w:val="20"/>
                  <w:highlight w:val="yellow"/>
                  <w:lang w:eastAsia="it-IT"/>
                  <w:rPrChange w:id="4660" w:author="i0806927" w:date="2016-04-04T14:16:00Z">
                    <w:rPr>
                      <w:rFonts w:ascii="Consolas" w:hAnsi="Consolas" w:cs="Consolas"/>
                      <w:szCs w:val="20"/>
                      <w:lang w:eastAsia="it-IT"/>
                    </w:rPr>
                  </w:rPrChange>
                </w:rPr>
                <w:delText xml:space="preserve">    "upstreamSpeed" : "1Mb",</w:delText>
              </w:r>
            </w:del>
          </w:p>
          <w:p w14:paraId="7E53449A" w14:textId="5CBB3354" w:rsidR="001E0A5E" w:rsidRPr="003B3AB5" w:rsidDel="001D5498" w:rsidRDefault="001E0A5E" w:rsidP="001E0A5E">
            <w:pPr>
              <w:keepNext/>
              <w:keepLines/>
              <w:suppressAutoHyphens/>
              <w:spacing w:before="140" w:line="240" w:lineRule="auto"/>
              <w:ind w:left="1080"/>
              <w:outlineLvl w:val="7"/>
              <w:rPr>
                <w:del w:id="4661" w:author="i0806927" w:date="2016-03-30T15:58:00Z"/>
                <w:rFonts w:ascii="Consolas" w:hAnsi="Consolas" w:cs="Consolas"/>
                <w:szCs w:val="20"/>
                <w:highlight w:val="yellow"/>
                <w:lang w:eastAsia="it-IT"/>
                <w:rPrChange w:id="4662" w:author="i0806927" w:date="2016-04-04T14:16:00Z">
                  <w:rPr>
                    <w:del w:id="4663" w:author="i0806927" w:date="2016-03-30T15:58:00Z"/>
                    <w:rFonts w:ascii="Consolas" w:hAnsi="Consolas" w:cs="Consolas"/>
                    <w:i/>
                    <w:spacing w:val="-4"/>
                    <w:kern w:val="1"/>
                    <w:sz w:val="18"/>
                    <w:szCs w:val="20"/>
                    <w:lang w:eastAsia="it-IT"/>
                  </w:rPr>
                </w:rPrChange>
              </w:rPr>
            </w:pPr>
            <w:del w:id="4664" w:author="i0806927" w:date="2016-03-30T15:58:00Z">
              <w:r w:rsidRPr="003B3AB5" w:rsidDel="001D5498">
                <w:rPr>
                  <w:rFonts w:ascii="Consolas" w:hAnsi="Consolas" w:cs="Consolas"/>
                  <w:szCs w:val="20"/>
                  <w:highlight w:val="yellow"/>
                  <w:lang w:eastAsia="it-IT"/>
                  <w:rPrChange w:id="4665" w:author="i0806927" w:date="2016-04-04T14:16:00Z">
                    <w:rPr>
                      <w:rFonts w:ascii="Consolas" w:hAnsi="Consolas" w:cs="Consolas"/>
                      <w:szCs w:val="20"/>
                      <w:lang w:eastAsia="it-IT"/>
                    </w:rPr>
                  </w:rPrChange>
                </w:rPr>
                <w:delText xml:space="preserve">    "downstreamSpeed" : "10Mb"</w:delText>
              </w:r>
            </w:del>
          </w:p>
          <w:p w14:paraId="5B7BC35A" w14:textId="14AD116F" w:rsidR="001E0A5E" w:rsidRPr="003B3AB5" w:rsidDel="001D5498" w:rsidRDefault="001E0A5E" w:rsidP="001E0A5E">
            <w:pPr>
              <w:keepNext/>
              <w:keepLines/>
              <w:suppressAutoHyphens/>
              <w:spacing w:before="140" w:line="240" w:lineRule="auto"/>
              <w:ind w:left="1080"/>
              <w:outlineLvl w:val="7"/>
              <w:rPr>
                <w:del w:id="4666" w:author="i0806927" w:date="2016-03-30T15:58:00Z"/>
                <w:rFonts w:ascii="Consolas" w:hAnsi="Consolas" w:cs="Consolas"/>
                <w:szCs w:val="20"/>
                <w:highlight w:val="yellow"/>
                <w:lang w:eastAsia="it-IT"/>
                <w:rPrChange w:id="4667" w:author="i0806927" w:date="2016-04-04T14:16:00Z">
                  <w:rPr>
                    <w:del w:id="4668" w:author="i0806927" w:date="2016-03-30T15:58:00Z"/>
                    <w:rFonts w:ascii="Consolas" w:hAnsi="Consolas" w:cs="Consolas"/>
                    <w:i/>
                    <w:spacing w:val="-4"/>
                    <w:kern w:val="1"/>
                    <w:sz w:val="18"/>
                    <w:szCs w:val="20"/>
                    <w:lang w:eastAsia="it-IT"/>
                  </w:rPr>
                </w:rPrChange>
              </w:rPr>
            </w:pPr>
            <w:del w:id="4669" w:author="i0806927" w:date="2016-03-30T15:58:00Z">
              <w:r w:rsidRPr="003B3AB5" w:rsidDel="001D5498">
                <w:rPr>
                  <w:rFonts w:ascii="Consolas" w:hAnsi="Consolas" w:cs="Consolas"/>
                  <w:szCs w:val="20"/>
                  <w:highlight w:val="yellow"/>
                  <w:lang w:eastAsia="it-IT"/>
                  <w:rPrChange w:id="4670" w:author="i0806927" w:date="2016-04-04T14:16:00Z">
                    <w:rPr>
                      <w:rFonts w:ascii="Consolas" w:hAnsi="Consolas" w:cs="Consolas"/>
                      <w:szCs w:val="20"/>
                      <w:lang w:eastAsia="it-IT"/>
                    </w:rPr>
                  </w:rPrChange>
                </w:rPr>
                <w:delText xml:space="preserve">  },</w:delText>
              </w:r>
            </w:del>
          </w:p>
          <w:p w14:paraId="360233D4" w14:textId="4E8282B9" w:rsidR="001E0A5E" w:rsidRPr="003B3AB5" w:rsidDel="001D5498" w:rsidRDefault="001E0A5E" w:rsidP="001E0A5E">
            <w:pPr>
              <w:spacing w:before="0" w:line="240" w:lineRule="auto"/>
              <w:rPr>
                <w:del w:id="4671" w:author="i0806927" w:date="2016-03-30T15:58:00Z"/>
                <w:rFonts w:ascii="Consolas" w:hAnsi="Consolas" w:cs="Consolas"/>
                <w:szCs w:val="20"/>
                <w:highlight w:val="yellow"/>
                <w:lang w:eastAsia="it-IT"/>
                <w:rPrChange w:id="4672" w:author="i0806927" w:date="2016-04-04T14:16:00Z">
                  <w:rPr>
                    <w:del w:id="4673" w:author="i0806927" w:date="2016-03-30T15:58:00Z"/>
                    <w:rFonts w:ascii="Consolas" w:hAnsi="Consolas" w:cs="Consolas"/>
                    <w:szCs w:val="20"/>
                    <w:lang w:eastAsia="it-IT"/>
                  </w:rPr>
                </w:rPrChange>
              </w:rPr>
            </w:pPr>
          </w:p>
          <w:p w14:paraId="0D8B2795" w14:textId="7FDDE445" w:rsidR="001E0A5E" w:rsidRPr="003B3AB5" w:rsidDel="001D5498" w:rsidRDefault="001E0A5E" w:rsidP="001E0A5E">
            <w:pPr>
              <w:keepNext/>
              <w:keepLines/>
              <w:suppressAutoHyphens/>
              <w:spacing w:before="140" w:line="240" w:lineRule="auto"/>
              <w:ind w:left="1080"/>
              <w:outlineLvl w:val="7"/>
              <w:rPr>
                <w:del w:id="4674" w:author="i0806927" w:date="2016-03-30T15:58:00Z"/>
                <w:rFonts w:ascii="Consolas" w:hAnsi="Consolas" w:cs="Consolas"/>
                <w:szCs w:val="20"/>
                <w:highlight w:val="yellow"/>
                <w:lang w:eastAsia="it-IT"/>
                <w:rPrChange w:id="4675" w:author="i0806927" w:date="2016-04-04T14:16:00Z">
                  <w:rPr>
                    <w:del w:id="4676" w:author="i0806927" w:date="2016-03-30T15:58:00Z"/>
                    <w:rFonts w:ascii="Consolas" w:hAnsi="Consolas" w:cs="Consolas"/>
                    <w:i/>
                    <w:spacing w:val="-4"/>
                    <w:kern w:val="1"/>
                    <w:sz w:val="18"/>
                    <w:szCs w:val="20"/>
                    <w:lang w:eastAsia="it-IT"/>
                  </w:rPr>
                </w:rPrChange>
              </w:rPr>
            </w:pPr>
            <w:del w:id="4677" w:author="i0806927" w:date="2016-03-30T15:58:00Z">
              <w:r w:rsidRPr="003B3AB5" w:rsidDel="001D5498">
                <w:rPr>
                  <w:rFonts w:ascii="Consolas" w:hAnsi="Consolas" w:cs="Consolas"/>
                  <w:szCs w:val="20"/>
                  <w:highlight w:val="yellow"/>
                  <w:lang w:eastAsia="it-IT"/>
                  <w:rPrChange w:id="4678" w:author="i0806927" w:date="2016-04-04T14:16:00Z">
                    <w:rPr>
                      <w:rFonts w:ascii="Consolas" w:hAnsi="Consolas" w:cs="Consolas"/>
                      <w:szCs w:val="20"/>
                      <w:lang w:eastAsia="it-IT"/>
                    </w:rPr>
                  </w:rPrChange>
                </w:rPr>
                <w:delText xml:space="preserve">  "serviceQualificationRequestItem" : {</w:delText>
              </w:r>
            </w:del>
          </w:p>
          <w:p w14:paraId="2E7A3142" w14:textId="7E8B2EF0" w:rsidR="001E0A5E" w:rsidRPr="003B3AB5" w:rsidDel="001D5498" w:rsidRDefault="001E0A5E" w:rsidP="001E0A5E">
            <w:pPr>
              <w:spacing w:before="0" w:line="240" w:lineRule="auto"/>
              <w:rPr>
                <w:del w:id="4679" w:author="i0806927" w:date="2016-03-30T15:58:00Z"/>
                <w:rFonts w:ascii="Consolas" w:hAnsi="Consolas" w:cs="Consolas"/>
                <w:szCs w:val="20"/>
                <w:highlight w:val="yellow"/>
                <w:lang w:eastAsia="it-IT"/>
                <w:rPrChange w:id="4680" w:author="i0806927" w:date="2016-04-04T14:16:00Z">
                  <w:rPr>
                    <w:del w:id="4681" w:author="i0806927" w:date="2016-03-30T15:58:00Z"/>
                    <w:rFonts w:ascii="Consolas" w:hAnsi="Consolas" w:cs="Consolas"/>
                    <w:szCs w:val="20"/>
                    <w:lang w:eastAsia="it-IT"/>
                  </w:rPr>
                </w:rPrChange>
              </w:rPr>
            </w:pPr>
            <w:del w:id="4682" w:author="i0806927" w:date="2016-03-30T15:58:00Z">
              <w:r w:rsidRPr="003B3AB5" w:rsidDel="001D5498">
                <w:rPr>
                  <w:rFonts w:ascii="Consolas" w:hAnsi="Consolas" w:cs="Consolas"/>
                  <w:szCs w:val="20"/>
                  <w:highlight w:val="yellow"/>
                  <w:lang w:eastAsia="it-IT"/>
                  <w:rPrChange w:id="4683" w:author="i0806927" w:date="2016-04-04T14:16:00Z">
                    <w:rPr>
                      <w:rFonts w:ascii="Consolas" w:hAnsi="Consolas" w:cs="Consolas"/>
                      <w:szCs w:val="20"/>
                      <w:lang w:eastAsia="it-IT"/>
                    </w:rPr>
                  </w:rPrChange>
                </w:rPr>
                <w:delText xml:space="preserve">   "serviceAvailability" : [</w:delText>
              </w:r>
            </w:del>
          </w:p>
          <w:p w14:paraId="20C0784F" w14:textId="3C94A167" w:rsidR="001E0A5E" w:rsidRPr="003B3AB5" w:rsidDel="001D5498" w:rsidRDefault="001E0A5E" w:rsidP="001E0A5E">
            <w:pPr>
              <w:keepNext/>
              <w:keepLines/>
              <w:suppressAutoHyphens/>
              <w:spacing w:before="140" w:line="240" w:lineRule="auto"/>
              <w:ind w:left="1080"/>
              <w:outlineLvl w:val="7"/>
              <w:rPr>
                <w:del w:id="4684" w:author="i0806927" w:date="2016-03-30T15:58:00Z"/>
                <w:rFonts w:ascii="Consolas" w:hAnsi="Consolas" w:cs="Consolas"/>
                <w:szCs w:val="20"/>
                <w:highlight w:val="yellow"/>
                <w:lang w:eastAsia="it-IT"/>
                <w:rPrChange w:id="4685" w:author="i0806927" w:date="2016-04-04T14:16:00Z">
                  <w:rPr>
                    <w:del w:id="4686" w:author="i0806927" w:date="2016-03-30T15:58:00Z"/>
                    <w:rFonts w:ascii="Consolas" w:hAnsi="Consolas" w:cs="Consolas"/>
                    <w:i/>
                    <w:spacing w:val="-4"/>
                    <w:kern w:val="1"/>
                    <w:sz w:val="18"/>
                    <w:szCs w:val="20"/>
                    <w:lang w:eastAsia="it-IT"/>
                  </w:rPr>
                </w:rPrChange>
              </w:rPr>
            </w:pPr>
            <w:del w:id="4687" w:author="i0806927" w:date="2016-03-30T15:58:00Z">
              <w:r w:rsidRPr="003B3AB5" w:rsidDel="001D5498">
                <w:rPr>
                  <w:rFonts w:ascii="Consolas" w:hAnsi="Consolas" w:cs="Consolas"/>
                  <w:szCs w:val="20"/>
                  <w:highlight w:val="yellow"/>
                  <w:lang w:eastAsia="it-IT"/>
                  <w:rPrChange w:id="4688" w:author="i0806927" w:date="2016-04-04T14:16:00Z">
                    <w:rPr>
                      <w:rFonts w:ascii="Consolas" w:hAnsi="Consolas" w:cs="Consolas"/>
                      <w:szCs w:val="20"/>
                      <w:lang w:eastAsia="it-IT"/>
                    </w:rPr>
                  </w:rPrChange>
                </w:rPr>
                <w:delText xml:space="preserve">    "service" : {</w:delText>
              </w:r>
            </w:del>
          </w:p>
          <w:p w14:paraId="12D4458B" w14:textId="2D00BBC5" w:rsidR="001E0A5E" w:rsidRPr="003B3AB5" w:rsidDel="001D5498" w:rsidRDefault="001E0A5E" w:rsidP="001E0A5E">
            <w:pPr>
              <w:keepNext/>
              <w:keepLines/>
              <w:suppressAutoHyphens/>
              <w:spacing w:before="140" w:line="240" w:lineRule="auto"/>
              <w:ind w:left="1080"/>
              <w:outlineLvl w:val="7"/>
              <w:rPr>
                <w:del w:id="4689" w:author="i0806927" w:date="2016-03-30T15:58:00Z"/>
                <w:rFonts w:ascii="Consolas" w:hAnsi="Consolas" w:cs="Consolas"/>
                <w:szCs w:val="20"/>
                <w:highlight w:val="yellow"/>
                <w:lang w:eastAsia="it-IT"/>
                <w:rPrChange w:id="4690" w:author="i0806927" w:date="2016-04-04T14:16:00Z">
                  <w:rPr>
                    <w:del w:id="4691" w:author="i0806927" w:date="2016-03-30T15:58:00Z"/>
                    <w:rFonts w:ascii="Consolas" w:hAnsi="Consolas" w:cs="Consolas"/>
                    <w:i/>
                    <w:spacing w:val="-4"/>
                    <w:kern w:val="1"/>
                    <w:sz w:val="18"/>
                    <w:szCs w:val="20"/>
                    <w:lang w:eastAsia="it-IT"/>
                  </w:rPr>
                </w:rPrChange>
              </w:rPr>
            </w:pPr>
            <w:del w:id="4692" w:author="i0806927" w:date="2016-03-30T15:58:00Z">
              <w:r w:rsidRPr="003B3AB5" w:rsidDel="001D5498">
                <w:rPr>
                  <w:rFonts w:ascii="Consolas" w:hAnsi="Consolas" w:cs="Consolas"/>
                  <w:szCs w:val="20"/>
                  <w:highlight w:val="yellow"/>
                  <w:lang w:eastAsia="it-IT"/>
                  <w:rPrChange w:id="4693" w:author="i0806927" w:date="2016-04-04T14:16:00Z">
                    <w:rPr>
                      <w:rFonts w:ascii="Consolas" w:hAnsi="Consolas" w:cs="Consolas"/>
                      <w:szCs w:val="20"/>
                      <w:lang w:eastAsia="it-IT"/>
                    </w:rPr>
                  </w:rPrChange>
                </w:rPr>
                <w:delText xml:space="preserve">      "id" : "service_id_0", </w:delText>
              </w:r>
            </w:del>
          </w:p>
          <w:p w14:paraId="747CACFA" w14:textId="248B0801" w:rsidR="001E0A5E" w:rsidRPr="003B3AB5" w:rsidDel="001D5498" w:rsidRDefault="001E0A5E" w:rsidP="001E0A5E">
            <w:pPr>
              <w:keepNext/>
              <w:keepLines/>
              <w:suppressAutoHyphens/>
              <w:spacing w:before="140" w:line="240" w:lineRule="auto"/>
              <w:ind w:left="1080"/>
              <w:outlineLvl w:val="7"/>
              <w:rPr>
                <w:del w:id="4694" w:author="i0806927" w:date="2016-03-30T15:58:00Z"/>
                <w:rFonts w:ascii="Consolas" w:hAnsi="Consolas" w:cs="Consolas"/>
                <w:szCs w:val="20"/>
                <w:highlight w:val="yellow"/>
                <w:lang w:eastAsia="it-IT"/>
                <w:rPrChange w:id="4695" w:author="i0806927" w:date="2016-04-04T14:16:00Z">
                  <w:rPr>
                    <w:del w:id="4696" w:author="i0806927" w:date="2016-03-30T15:58:00Z"/>
                    <w:rFonts w:ascii="Consolas" w:hAnsi="Consolas" w:cs="Consolas"/>
                    <w:i/>
                    <w:spacing w:val="-4"/>
                    <w:kern w:val="1"/>
                    <w:sz w:val="18"/>
                    <w:szCs w:val="20"/>
                    <w:lang w:eastAsia="it-IT"/>
                  </w:rPr>
                </w:rPrChange>
              </w:rPr>
            </w:pPr>
            <w:del w:id="4697" w:author="i0806927" w:date="2016-03-30T15:58:00Z">
              <w:r w:rsidRPr="003B3AB5" w:rsidDel="001D5498">
                <w:rPr>
                  <w:rFonts w:ascii="Consolas" w:hAnsi="Consolas" w:cs="Consolas"/>
                  <w:szCs w:val="20"/>
                  <w:highlight w:val="yellow"/>
                  <w:lang w:eastAsia="it-IT"/>
                  <w:rPrChange w:id="4698" w:author="i0806927" w:date="2016-04-04T14:16:00Z">
                    <w:rPr>
                      <w:rFonts w:ascii="Consolas" w:hAnsi="Consolas" w:cs="Consolas"/>
                      <w:szCs w:val="20"/>
                      <w:lang w:eastAsia="it-IT"/>
                    </w:rPr>
                  </w:rPrChange>
                </w:rPr>
                <w:delText xml:space="preserve">       "href" : "http://service/HDTV",</w:delText>
              </w:r>
            </w:del>
          </w:p>
          <w:p w14:paraId="6E04D799" w14:textId="04BECE81" w:rsidR="001E0A5E" w:rsidRPr="003B3AB5" w:rsidDel="001D5498" w:rsidRDefault="001E0A5E" w:rsidP="001E0A5E">
            <w:pPr>
              <w:keepNext/>
              <w:keepLines/>
              <w:suppressAutoHyphens/>
              <w:spacing w:before="140" w:line="240" w:lineRule="auto"/>
              <w:ind w:left="1080"/>
              <w:outlineLvl w:val="7"/>
              <w:rPr>
                <w:del w:id="4699" w:author="i0806927" w:date="2016-03-30T15:58:00Z"/>
                <w:rFonts w:ascii="Consolas" w:hAnsi="Consolas" w:cs="Consolas"/>
                <w:szCs w:val="20"/>
                <w:highlight w:val="yellow"/>
                <w:lang w:eastAsia="it-IT"/>
                <w:rPrChange w:id="4700" w:author="i0806927" w:date="2016-04-04T14:16:00Z">
                  <w:rPr>
                    <w:del w:id="4701" w:author="i0806927" w:date="2016-03-30T15:58:00Z"/>
                    <w:rFonts w:ascii="Consolas" w:hAnsi="Consolas" w:cs="Consolas"/>
                    <w:i/>
                    <w:spacing w:val="-4"/>
                    <w:kern w:val="1"/>
                    <w:sz w:val="18"/>
                    <w:szCs w:val="20"/>
                    <w:lang w:eastAsia="it-IT"/>
                  </w:rPr>
                </w:rPrChange>
              </w:rPr>
            </w:pPr>
            <w:del w:id="4702" w:author="i0806927" w:date="2016-03-30T15:58:00Z">
              <w:r w:rsidRPr="003B3AB5" w:rsidDel="001D5498">
                <w:rPr>
                  <w:rFonts w:ascii="Consolas" w:hAnsi="Consolas" w:cs="Consolas"/>
                  <w:szCs w:val="20"/>
                  <w:highlight w:val="yellow"/>
                  <w:lang w:eastAsia="it-IT"/>
                  <w:rPrChange w:id="4703" w:author="i0806927" w:date="2016-04-04T14:16:00Z">
                    <w:rPr>
                      <w:rFonts w:ascii="Consolas" w:hAnsi="Consolas" w:cs="Consolas"/>
                      <w:szCs w:val="20"/>
                      <w:lang w:eastAsia="it-IT"/>
                    </w:rPr>
                  </w:rPrChange>
                </w:rPr>
                <w:delText xml:space="preserve">       "serviceSpecification" {</w:delText>
              </w:r>
            </w:del>
          </w:p>
          <w:p w14:paraId="4ACFEE42" w14:textId="2704F0EC" w:rsidR="001E0A5E" w:rsidRPr="003B3AB5" w:rsidDel="001D5498" w:rsidRDefault="001E0A5E" w:rsidP="001E0A5E">
            <w:pPr>
              <w:keepNext/>
              <w:keepLines/>
              <w:suppressAutoHyphens/>
              <w:spacing w:before="140" w:line="240" w:lineRule="auto"/>
              <w:ind w:left="1080"/>
              <w:outlineLvl w:val="7"/>
              <w:rPr>
                <w:del w:id="4704" w:author="i0806927" w:date="2016-03-30T15:58:00Z"/>
                <w:rFonts w:ascii="Consolas" w:hAnsi="Consolas" w:cs="Consolas"/>
                <w:szCs w:val="20"/>
                <w:highlight w:val="yellow"/>
                <w:lang w:eastAsia="it-IT"/>
                <w:rPrChange w:id="4705" w:author="i0806927" w:date="2016-04-04T14:16:00Z">
                  <w:rPr>
                    <w:del w:id="4706" w:author="i0806927" w:date="2016-03-30T15:58:00Z"/>
                    <w:rFonts w:ascii="Consolas" w:hAnsi="Consolas" w:cs="Consolas"/>
                    <w:i/>
                    <w:spacing w:val="-4"/>
                    <w:kern w:val="1"/>
                    <w:sz w:val="18"/>
                    <w:szCs w:val="20"/>
                    <w:lang w:eastAsia="it-IT"/>
                  </w:rPr>
                </w:rPrChange>
              </w:rPr>
            </w:pPr>
            <w:del w:id="4707" w:author="i0806927" w:date="2016-03-30T15:58:00Z">
              <w:r w:rsidRPr="003B3AB5" w:rsidDel="001D5498">
                <w:rPr>
                  <w:rFonts w:ascii="Consolas" w:hAnsi="Consolas" w:cs="Consolas"/>
                  <w:szCs w:val="20"/>
                  <w:highlight w:val="yellow"/>
                  <w:lang w:eastAsia="it-IT"/>
                  <w:rPrChange w:id="4708" w:author="i0806927" w:date="2016-04-04T14:16:00Z">
                    <w:rPr>
                      <w:rFonts w:ascii="Consolas" w:hAnsi="Consolas" w:cs="Consolas"/>
                      <w:szCs w:val="20"/>
                      <w:lang w:eastAsia="it-IT"/>
                    </w:rPr>
                  </w:rPrChange>
                </w:rPr>
                <w:delText xml:space="preserve">         "id" : "3333",</w:delText>
              </w:r>
            </w:del>
          </w:p>
          <w:p w14:paraId="25F4468D" w14:textId="039B6135" w:rsidR="001E0A5E" w:rsidRPr="003B3AB5" w:rsidDel="001D5498" w:rsidRDefault="001E0A5E" w:rsidP="001E0A5E">
            <w:pPr>
              <w:keepNext/>
              <w:keepLines/>
              <w:suppressAutoHyphens/>
              <w:spacing w:before="140" w:line="240" w:lineRule="auto"/>
              <w:ind w:left="1080"/>
              <w:outlineLvl w:val="7"/>
              <w:rPr>
                <w:del w:id="4709" w:author="i0806927" w:date="2016-03-30T15:58:00Z"/>
                <w:rFonts w:ascii="Consolas" w:hAnsi="Consolas" w:cs="Consolas"/>
                <w:szCs w:val="20"/>
                <w:highlight w:val="yellow"/>
                <w:lang w:eastAsia="it-IT"/>
                <w:rPrChange w:id="4710" w:author="i0806927" w:date="2016-04-04T14:16:00Z">
                  <w:rPr>
                    <w:del w:id="4711" w:author="i0806927" w:date="2016-03-30T15:58:00Z"/>
                    <w:rFonts w:ascii="Consolas" w:hAnsi="Consolas" w:cs="Consolas"/>
                    <w:i/>
                    <w:spacing w:val="-4"/>
                    <w:kern w:val="1"/>
                    <w:sz w:val="18"/>
                    <w:szCs w:val="20"/>
                    <w:lang w:eastAsia="it-IT"/>
                  </w:rPr>
                </w:rPrChange>
              </w:rPr>
            </w:pPr>
            <w:del w:id="4712" w:author="i0806927" w:date="2016-03-30T15:58:00Z">
              <w:r w:rsidRPr="003B3AB5" w:rsidDel="001D5498">
                <w:rPr>
                  <w:rFonts w:ascii="Consolas" w:hAnsi="Consolas" w:cs="Consolas"/>
                  <w:szCs w:val="20"/>
                  <w:highlight w:val="yellow"/>
                  <w:lang w:eastAsia="it-IT"/>
                  <w:rPrChange w:id="4713" w:author="i0806927" w:date="2016-04-04T14:16:00Z">
                    <w:rPr>
                      <w:rFonts w:ascii="Consolas" w:hAnsi="Consolas" w:cs="Consolas"/>
                      <w:szCs w:val="20"/>
                      <w:lang w:eastAsia="it-IT"/>
                    </w:rPr>
                  </w:rPrChange>
                </w:rPr>
                <w:delText xml:space="preserve">         "href": "//serviceSpecification/HDTV-Premium"</w:delText>
              </w:r>
            </w:del>
          </w:p>
          <w:p w14:paraId="27434A45" w14:textId="7AECEF10" w:rsidR="001E0A5E" w:rsidRPr="003B3AB5" w:rsidDel="001D5498" w:rsidRDefault="001E0A5E" w:rsidP="001E0A5E">
            <w:pPr>
              <w:keepNext/>
              <w:keepLines/>
              <w:suppressAutoHyphens/>
              <w:spacing w:before="140" w:line="240" w:lineRule="auto"/>
              <w:ind w:left="1080"/>
              <w:outlineLvl w:val="7"/>
              <w:rPr>
                <w:del w:id="4714" w:author="i0806927" w:date="2016-03-30T15:58:00Z"/>
                <w:rFonts w:ascii="Consolas" w:hAnsi="Consolas" w:cs="Consolas"/>
                <w:szCs w:val="20"/>
                <w:highlight w:val="yellow"/>
                <w:lang w:eastAsia="it-IT"/>
                <w:rPrChange w:id="4715" w:author="i0806927" w:date="2016-04-04T14:16:00Z">
                  <w:rPr>
                    <w:del w:id="4716" w:author="i0806927" w:date="2016-03-30T15:58:00Z"/>
                    <w:rFonts w:ascii="Consolas" w:hAnsi="Consolas" w:cs="Consolas"/>
                    <w:i/>
                    <w:spacing w:val="-4"/>
                    <w:kern w:val="1"/>
                    <w:sz w:val="18"/>
                    <w:szCs w:val="20"/>
                    <w:lang w:eastAsia="it-IT"/>
                  </w:rPr>
                </w:rPrChange>
              </w:rPr>
            </w:pPr>
            <w:del w:id="4717" w:author="i0806927" w:date="2016-03-30T15:58:00Z">
              <w:r w:rsidRPr="003B3AB5" w:rsidDel="001D5498">
                <w:rPr>
                  <w:rFonts w:ascii="Consolas" w:hAnsi="Consolas" w:cs="Consolas"/>
                  <w:szCs w:val="20"/>
                  <w:highlight w:val="yellow"/>
                  <w:lang w:eastAsia="it-IT"/>
                  <w:rPrChange w:id="4718" w:author="i0806927" w:date="2016-04-04T14:16:00Z">
                    <w:rPr>
                      <w:rFonts w:ascii="Consolas" w:hAnsi="Consolas" w:cs="Consolas"/>
                      <w:szCs w:val="20"/>
                      <w:lang w:eastAsia="it-IT"/>
                    </w:rPr>
                  </w:rPrChange>
                </w:rPr>
                <w:delText xml:space="preserve">       },</w:delText>
              </w:r>
            </w:del>
          </w:p>
          <w:p w14:paraId="749E8E44" w14:textId="6E9C3D95" w:rsidR="001E0A5E" w:rsidRPr="003B3AB5" w:rsidDel="001D5498" w:rsidRDefault="001E0A5E" w:rsidP="001E0A5E">
            <w:pPr>
              <w:keepNext/>
              <w:keepLines/>
              <w:suppressAutoHyphens/>
              <w:spacing w:before="140" w:line="240" w:lineRule="auto"/>
              <w:ind w:left="1080"/>
              <w:outlineLvl w:val="7"/>
              <w:rPr>
                <w:del w:id="4719" w:author="i0806927" w:date="2016-03-30T15:58:00Z"/>
                <w:rFonts w:ascii="Consolas" w:hAnsi="Consolas" w:cs="Consolas"/>
                <w:szCs w:val="20"/>
                <w:highlight w:val="yellow"/>
                <w:lang w:eastAsia="it-IT"/>
                <w:rPrChange w:id="4720" w:author="i0806927" w:date="2016-04-04T14:16:00Z">
                  <w:rPr>
                    <w:del w:id="4721" w:author="i0806927" w:date="2016-03-30T15:58:00Z"/>
                    <w:rFonts w:ascii="Consolas" w:hAnsi="Consolas" w:cs="Consolas"/>
                    <w:i/>
                    <w:spacing w:val="-4"/>
                    <w:kern w:val="1"/>
                    <w:sz w:val="18"/>
                    <w:szCs w:val="20"/>
                    <w:lang w:eastAsia="it-IT"/>
                  </w:rPr>
                </w:rPrChange>
              </w:rPr>
            </w:pPr>
            <w:del w:id="4722" w:author="i0806927" w:date="2016-03-30T15:58:00Z">
              <w:r w:rsidRPr="003B3AB5" w:rsidDel="001D5498">
                <w:rPr>
                  <w:rFonts w:ascii="Consolas" w:hAnsi="Consolas" w:cs="Consolas"/>
                  <w:szCs w:val="20"/>
                  <w:highlight w:val="yellow"/>
                  <w:lang w:eastAsia="it-IT"/>
                  <w:rPrChange w:id="4723" w:author="i0806927" w:date="2016-04-04T14:16:00Z">
                    <w:rPr>
                      <w:rFonts w:ascii="Consolas" w:hAnsi="Consolas" w:cs="Consolas"/>
                      <w:szCs w:val="20"/>
                      <w:lang w:eastAsia="it-IT"/>
                    </w:rPr>
                  </w:rPrChange>
                </w:rPr>
                <w:delText xml:space="preserve">       "serviceCharacteristic" {</w:delText>
              </w:r>
            </w:del>
          </w:p>
          <w:p w14:paraId="01C4CB55" w14:textId="7AF3783C" w:rsidR="001E0A5E" w:rsidRPr="003B3AB5" w:rsidDel="001D5498" w:rsidRDefault="001E0A5E" w:rsidP="001E0A5E">
            <w:pPr>
              <w:keepNext/>
              <w:keepLines/>
              <w:suppressAutoHyphens/>
              <w:spacing w:before="140" w:line="240" w:lineRule="auto"/>
              <w:ind w:left="1080"/>
              <w:outlineLvl w:val="7"/>
              <w:rPr>
                <w:del w:id="4724" w:author="i0806927" w:date="2016-03-30T15:58:00Z"/>
                <w:rFonts w:ascii="Consolas" w:hAnsi="Consolas" w:cs="Consolas"/>
                <w:szCs w:val="20"/>
                <w:highlight w:val="yellow"/>
                <w:lang w:eastAsia="it-IT"/>
                <w:rPrChange w:id="4725" w:author="i0806927" w:date="2016-04-04T14:16:00Z">
                  <w:rPr>
                    <w:del w:id="4726" w:author="i0806927" w:date="2016-03-30T15:58:00Z"/>
                    <w:rFonts w:ascii="Consolas" w:hAnsi="Consolas" w:cs="Consolas"/>
                    <w:i/>
                    <w:spacing w:val="-4"/>
                    <w:kern w:val="1"/>
                    <w:sz w:val="18"/>
                    <w:szCs w:val="20"/>
                    <w:lang w:eastAsia="it-IT"/>
                  </w:rPr>
                </w:rPrChange>
              </w:rPr>
            </w:pPr>
            <w:del w:id="4727" w:author="i0806927" w:date="2016-03-30T15:58:00Z">
              <w:r w:rsidRPr="003B3AB5" w:rsidDel="001D5498">
                <w:rPr>
                  <w:rFonts w:ascii="Consolas" w:hAnsi="Consolas" w:cs="Consolas"/>
                  <w:szCs w:val="20"/>
                  <w:highlight w:val="yellow"/>
                  <w:lang w:eastAsia="it-IT"/>
                  <w:rPrChange w:id="4728" w:author="i0806927" w:date="2016-04-04T14:16:00Z">
                    <w:rPr>
                      <w:rFonts w:ascii="Consolas" w:hAnsi="Consolas" w:cs="Consolas"/>
                      <w:szCs w:val="20"/>
                      <w:lang w:eastAsia="it-IT"/>
                    </w:rPr>
                  </w:rPrChange>
                </w:rPr>
                <w:delText xml:space="preserve">         "name" : "Multi-Screen TV",</w:delText>
              </w:r>
            </w:del>
          </w:p>
          <w:p w14:paraId="75B91C52" w14:textId="6958806B" w:rsidR="001E0A5E" w:rsidRPr="003B3AB5" w:rsidDel="001D5498" w:rsidRDefault="001E0A5E" w:rsidP="001E0A5E">
            <w:pPr>
              <w:keepNext/>
              <w:keepLines/>
              <w:suppressAutoHyphens/>
              <w:spacing w:before="140" w:line="240" w:lineRule="auto"/>
              <w:ind w:left="1080"/>
              <w:outlineLvl w:val="7"/>
              <w:rPr>
                <w:del w:id="4729" w:author="i0806927" w:date="2016-03-30T15:58:00Z"/>
                <w:rFonts w:ascii="Consolas" w:hAnsi="Consolas" w:cs="Consolas"/>
                <w:szCs w:val="20"/>
                <w:highlight w:val="yellow"/>
                <w:lang w:eastAsia="it-IT"/>
                <w:rPrChange w:id="4730" w:author="i0806927" w:date="2016-04-04T14:16:00Z">
                  <w:rPr>
                    <w:del w:id="4731" w:author="i0806927" w:date="2016-03-30T15:58:00Z"/>
                    <w:rFonts w:ascii="Consolas" w:hAnsi="Consolas" w:cs="Consolas"/>
                    <w:i/>
                    <w:spacing w:val="-4"/>
                    <w:kern w:val="1"/>
                    <w:sz w:val="18"/>
                    <w:szCs w:val="20"/>
                    <w:lang w:eastAsia="it-IT"/>
                  </w:rPr>
                </w:rPrChange>
              </w:rPr>
            </w:pPr>
            <w:del w:id="4732" w:author="i0806927" w:date="2016-03-30T15:58:00Z">
              <w:r w:rsidRPr="003B3AB5" w:rsidDel="001D5498">
                <w:rPr>
                  <w:rFonts w:ascii="Consolas" w:hAnsi="Consolas" w:cs="Consolas"/>
                  <w:szCs w:val="20"/>
                  <w:highlight w:val="yellow"/>
                  <w:lang w:eastAsia="it-IT"/>
                  <w:rPrChange w:id="4733" w:author="i0806927" w:date="2016-04-04T14:16:00Z">
                    <w:rPr>
                      <w:rFonts w:ascii="Consolas" w:hAnsi="Consolas" w:cs="Consolas"/>
                      <w:szCs w:val="20"/>
                      <w:lang w:eastAsia="it-IT"/>
                    </w:rPr>
                  </w:rPrChange>
                </w:rPr>
                <w:delText xml:space="preserve">         "value" : "false"</w:delText>
              </w:r>
            </w:del>
          </w:p>
          <w:p w14:paraId="59806895" w14:textId="034374FF" w:rsidR="001E0A5E" w:rsidRPr="003B3AB5" w:rsidDel="001D5498" w:rsidRDefault="001E0A5E" w:rsidP="001E0A5E">
            <w:pPr>
              <w:spacing w:before="0" w:line="240" w:lineRule="auto"/>
              <w:rPr>
                <w:del w:id="4734" w:author="i0806927" w:date="2016-03-30T15:58:00Z"/>
                <w:rFonts w:ascii="Consolas" w:hAnsi="Consolas" w:cs="Consolas"/>
                <w:szCs w:val="20"/>
                <w:highlight w:val="yellow"/>
                <w:lang w:eastAsia="it-IT"/>
                <w:rPrChange w:id="4735" w:author="i0806927" w:date="2016-04-04T14:16:00Z">
                  <w:rPr>
                    <w:del w:id="4736" w:author="i0806927" w:date="2016-03-30T15:58:00Z"/>
                    <w:rFonts w:ascii="Consolas" w:hAnsi="Consolas" w:cs="Consolas"/>
                    <w:szCs w:val="20"/>
                    <w:lang w:eastAsia="it-IT"/>
                  </w:rPr>
                </w:rPrChange>
              </w:rPr>
            </w:pPr>
            <w:del w:id="4737" w:author="i0806927" w:date="2016-03-30T15:58:00Z">
              <w:r w:rsidRPr="003B3AB5" w:rsidDel="001D5498">
                <w:rPr>
                  <w:rFonts w:ascii="Consolas" w:hAnsi="Consolas" w:cs="Consolas"/>
                  <w:szCs w:val="20"/>
                  <w:highlight w:val="yellow"/>
                  <w:lang w:eastAsia="it-IT"/>
                  <w:rPrChange w:id="4738" w:author="i0806927" w:date="2016-04-04T14:16:00Z">
                    <w:rPr>
                      <w:rFonts w:ascii="Consolas" w:hAnsi="Consolas" w:cs="Consolas"/>
                      <w:szCs w:val="20"/>
                      <w:lang w:eastAsia="it-IT"/>
                    </w:rPr>
                  </w:rPrChange>
                </w:rPr>
                <w:delText xml:space="preserve">       },</w:delText>
              </w:r>
            </w:del>
          </w:p>
          <w:p w14:paraId="2E38F106" w14:textId="74845918" w:rsidR="001E0A5E" w:rsidRPr="003B3AB5" w:rsidDel="001D5498" w:rsidRDefault="001E0A5E" w:rsidP="001E0A5E">
            <w:pPr>
              <w:keepNext/>
              <w:keepLines/>
              <w:suppressAutoHyphens/>
              <w:spacing w:before="140" w:line="240" w:lineRule="auto"/>
              <w:ind w:left="1080"/>
              <w:outlineLvl w:val="7"/>
              <w:rPr>
                <w:del w:id="4739" w:author="i0806927" w:date="2016-03-30T15:58:00Z"/>
                <w:rFonts w:ascii="Consolas" w:hAnsi="Consolas" w:cs="Consolas"/>
                <w:szCs w:val="20"/>
                <w:highlight w:val="yellow"/>
                <w:lang w:eastAsia="it-IT"/>
                <w:rPrChange w:id="4740" w:author="i0806927" w:date="2016-04-04T14:16:00Z">
                  <w:rPr>
                    <w:del w:id="4741" w:author="i0806927" w:date="2016-03-30T15:58:00Z"/>
                    <w:rFonts w:ascii="Consolas" w:hAnsi="Consolas" w:cs="Consolas"/>
                    <w:i/>
                    <w:spacing w:val="-4"/>
                    <w:kern w:val="1"/>
                    <w:sz w:val="18"/>
                    <w:szCs w:val="20"/>
                    <w:lang w:eastAsia="it-IT"/>
                  </w:rPr>
                </w:rPrChange>
              </w:rPr>
            </w:pPr>
            <w:del w:id="4742" w:author="i0806927" w:date="2016-03-30T15:58:00Z">
              <w:r w:rsidRPr="003B3AB5" w:rsidDel="001D5498">
                <w:rPr>
                  <w:rFonts w:ascii="Consolas" w:hAnsi="Consolas" w:cs="Consolas"/>
                  <w:szCs w:val="20"/>
                  <w:highlight w:val="yellow"/>
                  <w:lang w:eastAsia="it-IT"/>
                  <w:rPrChange w:id="4743" w:author="i0806927" w:date="2016-04-04T14:16:00Z">
                    <w:rPr>
                      <w:rFonts w:ascii="Consolas" w:hAnsi="Consolas" w:cs="Consolas"/>
                      <w:szCs w:val="20"/>
                      <w:lang w:eastAsia="it-IT"/>
                    </w:rPr>
                  </w:rPrChange>
                </w:rPr>
                <w:delText xml:space="preserve">      "availability" : "serviceable",</w:delText>
              </w:r>
            </w:del>
          </w:p>
          <w:p w14:paraId="5983454D" w14:textId="145AE1A3" w:rsidR="001E0A5E" w:rsidRPr="003B3AB5" w:rsidDel="001D5498" w:rsidRDefault="001E0A5E" w:rsidP="001E0A5E">
            <w:pPr>
              <w:keepNext/>
              <w:keepLines/>
              <w:suppressAutoHyphens/>
              <w:spacing w:before="140" w:line="240" w:lineRule="auto"/>
              <w:ind w:left="1080"/>
              <w:outlineLvl w:val="7"/>
              <w:rPr>
                <w:del w:id="4744" w:author="i0806927" w:date="2016-03-30T15:58:00Z"/>
                <w:rFonts w:ascii="Consolas" w:hAnsi="Consolas" w:cs="Consolas"/>
                <w:szCs w:val="20"/>
                <w:highlight w:val="yellow"/>
                <w:lang w:eastAsia="it-IT"/>
                <w:rPrChange w:id="4745" w:author="i0806927" w:date="2016-04-04T14:16:00Z">
                  <w:rPr>
                    <w:del w:id="4746" w:author="i0806927" w:date="2016-03-30T15:58:00Z"/>
                    <w:rFonts w:ascii="Consolas" w:hAnsi="Consolas" w:cs="Consolas"/>
                    <w:i/>
                    <w:spacing w:val="-4"/>
                    <w:kern w:val="1"/>
                    <w:sz w:val="18"/>
                    <w:szCs w:val="20"/>
                    <w:lang w:eastAsia="it-IT"/>
                  </w:rPr>
                </w:rPrChange>
              </w:rPr>
            </w:pPr>
            <w:del w:id="4747" w:author="i0806927" w:date="2016-03-30T15:58:00Z">
              <w:r w:rsidRPr="003B3AB5" w:rsidDel="001D5498">
                <w:rPr>
                  <w:rFonts w:ascii="Consolas" w:hAnsi="Consolas" w:cs="Consolas"/>
                  <w:szCs w:val="20"/>
                  <w:highlight w:val="yellow"/>
                  <w:lang w:eastAsia="it-IT"/>
                  <w:rPrChange w:id="4748" w:author="i0806927" w:date="2016-04-04T14:16:00Z">
                    <w:rPr>
                      <w:rFonts w:ascii="Consolas" w:hAnsi="Consolas" w:cs="Consolas"/>
                      <w:szCs w:val="20"/>
                      <w:lang w:eastAsia="it-IT"/>
                    </w:rPr>
                  </w:rPrChange>
                </w:rPr>
                <w:delText xml:space="preserve">      "serviceabilityDate" : "20160201 00:00"</w:delText>
              </w:r>
            </w:del>
          </w:p>
          <w:p w14:paraId="1C0677D0" w14:textId="7D8EDDB0" w:rsidR="001E0A5E" w:rsidRPr="003B3AB5" w:rsidDel="001D5498" w:rsidRDefault="001E0A5E" w:rsidP="001E0A5E">
            <w:pPr>
              <w:keepNext/>
              <w:keepLines/>
              <w:suppressAutoHyphens/>
              <w:spacing w:before="140" w:line="240" w:lineRule="auto"/>
              <w:ind w:left="1080"/>
              <w:outlineLvl w:val="7"/>
              <w:rPr>
                <w:del w:id="4749" w:author="i0806927" w:date="2016-03-30T15:58:00Z"/>
                <w:rFonts w:ascii="Consolas" w:hAnsi="Consolas" w:cs="Consolas"/>
                <w:szCs w:val="20"/>
                <w:highlight w:val="yellow"/>
                <w:lang w:eastAsia="it-IT"/>
                <w:rPrChange w:id="4750" w:author="i0806927" w:date="2016-04-04T14:16:00Z">
                  <w:rPr>
                    <w:del w:id="4751" w:author="i0806927" w:date="2016-03-30T15:58:00Z"/>
                    <w:rFonts w:ascii="Consolas" w:hAnsi="Consolas" w:cs="Consolas"/>
                    <w:i/>
                    <w:spacing w:val="-4"/>
                    <w:kern w:val="1"/>
                    <w:sz w:val="18"/>
                    <w:szCs w:val="20"/>
                    <w:lang w:eastAsia="it-IT"/>
                  </w:rPr>
                </w:rPrChange>
              </w:rPr>
            </w:pPr>
            <w:del w:id="4752" w:author="i0806927" w:date="2016-03-30T15:58:00Z">
              <w:r w:rsidRPr="003B3AB5" w:rsidDel="001D5498">
                <w:rPr>
                  <w:rFonts w:ascii="Consolas" w:hAnsi="Consolas" w:cs="Consolas"/>
                  <w:szCs w:val="20"/>
                  <w:highlight w:val="yellow"/>
                  <w:lang w:eastAsia="it-IT"/>
                  <w:rPrChange w:id="4753" w:author="i0806927" w:date="2016-04-04T14:16:00Z">
                    <w:rPr>
                      <w:rFonts w:ascii="Consolas" w:hAnsi="Consolas" w:cs="Consolas"/>
                      <w:szCs w:val="20"/>
                      <w:lang w:eastAsia="it-IT"/>
                    </w:rPr>
                  </w:rPrChange>
                </w:rPr>
                <w:delText xml:space="preserve">    }</w:delText>
              </w:r>
            </w:del>
          </w:p>
          <w:p w14:paraId="3F2F1C10" w14:textId="6CDBA0F8" w:rsidR="001E0A5E" w:rsidRPr="003B3AB5" w:rsidDel="001D5498" w:rsidRDefault="001E0A5E" w:rsidP="001E0A5E">
            <w:pPr>
              <w:keepNext/>
              <w:keepLines/>
              <w:suppressAutoHyphens/>
              <w:spacing w:before="140" w:line="240" w:lineRule="auto"/>
              <w:ind w:left="1080"/>
              <w:outlineLvl w:val="7"/>
              <w:rPr>
                <w:del w:id="4754" w:author="i0806927" w:date="2016-03-30T15:58:00Z"/>
                <w:rFonts w:ascii="Consolas" w:hAnsi="Consolas" w:cs="Consolas"/>
                <w:szCs w:val="20"/>
                <w:highlight w:val="yellow"/>
                <w:lang w:eastAsia="it-IT"/>
                <w:rPrChange w:id="4755" w:author="i0806927" w:date="2016-04-04T14:16:00Z">
                  <w:rPr>
                    <w:del w:id="4756" w:author="i0806927" w:date="2016-03-30T15:58:00Z"/>
                    <w:rFonts w:ascii="Consolas" w:hAnsi="Consolas" w:cs="Consolas"/>
                    <w:i/>
                    <w:spacing w:val="-4"/>
                    <w:kern w:val="1"/>
                    <w:sz w:val="18"/>
                    <w:szCs w:val="20"/>
                    <w:lang w:eastAsia="it-IT"/>
                  </w:rPr>
                </w:rPrChange>
              </w:rPr>
            </w:pPr>
            <w:del w:id="4757" w:author="i0806927" w:date="2016-03-30T15:58:00Z">
              <w:r w:rsidRPr="003B3AB5" w:rsidDel="001D5498">
                <w:rPr>
                  <w:rFonts w:ascii="Consolas" w:hAnsi="Consolas" w:cs="Consolas"/>
                  <w:szCs w:val="20"/>
                  <w:highlight w:val="yellow"/>
                  <w:lang w:eastAsia="it-IT"/>
                  <w:rPrChange w:id="4758" w:author="i0806927" w:date="2016-04-04T14:16:00Z">
                    <w:rPr>
                      <w:rFonts w:ascii="Consolas" w:hAnsi="Consolas" w:cs="Consolas"/>
                      <w:szCs w:val="20"/>
                      <w:lang w:eastAsia="it-IT"/>
                    </w:rPr>
                  </w:rPrChange>
                </w:rPr>
                <w:delText xml:space="preserve">  }</w:delText>
              </w:r>
            </w:del>
          </w:p>
          <w:p w14:paraId="78EC8BC5" w14:textId="6C0CD821" w:rsidR="000179B2" w:rsidDel="001D5498" w:rsidRDefault="001E0A5E" w:rsidP="005A1227">
            <w:pPr>
              <w:spacing w:after="0" w:line="240" w:lineRule="auto"/>
              <w:rPr>
                <w:del w:id="4759" w:author="i0806927" w:date="2016-03-30T15:58:00Z"/>
                <w:rFonts w:ascii="Helvetica" w:hAnsi="Helvetica"/>
                <w:szCs w:val="20"/>
                <w:lang w:eastAsia="ja-JP"/>
              </w:rPr>
            </w:pPr>
            <w:del w:id="4760" w:author="i0806927" w:date="2016-03-30T15:58:00Z">
              <w:r w:rsidRPr="003B3AB5" w:rsidDel="001D5498">
                <w:rPr>
                  <w:rFonts w:ascii="Consolas" w:hAnsi="Consolas" w:cs="Consolas"/>
                  <w:szCs w:val="20"/>
                  <w:highlight w:val="yellow"/>
                  <w:lang w:eastAsia="it-IT"/>
                  <w:rPrChange w:id="4761" w:author="i0806927" w:date="2016-04-04T14:16:00Z">
                    <w:rPr>
                      <w:rFonts w:ascii="Consolas" w:hAnsi="Consolas" w:cs="Consolas"/>
                      <w:szCs w:val="20"/>
                      <w:lang w:eastAsia="it-IT"/>
                    </w:rPr>
                  </w:rPrChange>
                </w:rPr>
                <w:delText>}</w:delText>
              </w:r>
            </w:del>
          </w:p>
          <w:p w14:paraId="195021AB" w14:textId="4F6A6EDC" w:rsidR="001E0A5E" w:rsidRPr="00260C4A" w:rsidRDefault="001E0A5E" w:rsidP="005A1227">
            <w:pPr>
              <w:spacing w:after="0" w:line="240" w:lineRule="auto"/>
              <w:rPr>
                <w:rFonts w:ascii="Helvetica" w:hAnsi="Helvetica"/>
                <w:szCs w:val="20"/>
                <w:lang w:eastAsia="ja-JP"/>
              </w:rPr>
            </w:pPr>
          </w:p>
        </w:tc>
      </w:tr>
    </w:tbl>
    <w:p w14:paraId="099CA4A3" w14:textId="77777777" w:rsidR="000179B2" w:rsidRPr="00AF3767" w:rsidRDefault="000179B2" w:rsidP="002B6E8C">
      <w:pPr>
        <w:rPr>
          <w:rFonts w:ascii="Helvetica" w:hAnsi="Helvetica" w:cs="Helvetica"/>
          <w:sz w:val="24"/>
          <w:lang w:eastAsia="it-IT"/>
        </w:rPr>
      </w:pPr>
    </w:p>
    <w:p w14:paraId="760AC1B6" w14:textId="2F78A4CF" w:rsidR="001C3F58" w:rsidRDefault="001C3F58" w:rsidP="002B6E8C">
      <w:pPr>
        <w:tabs>
          <w:tab w:val="left" w:pos="476"/>
        </w:tabs>
      </w:pPr>
    </w:p>
    <w:p w14:paraId="5DCF01DE" w14:textId="77777777" w:rsidR="00002FE6" w:rsidRDefault="00002FE6" w:rsidP="00002FE6">
      <w:pPr>
        <w:spacing w:after="0" w:line="240" w:lineRule="auto"/>
        <w:rPr>
          <w:rFonts w:ascii="Helvetica" w:hAnsi="Helvetica"/>
          <w:szCs w:val="20"/>
          <w:lang w:eastAsia="it-IT"/>
        </w:rPr>
      </w:pPr>
    </w:p>
    <w:p w14:paraId="0B3602D9" w14:textId="77777777" w:rsidR="000B0D6A" w:rsidRDefault="000B0D6A" w:rsidP="000B0D6A">
      <w:pPr>
        <w:rPr>
          <w:rFonts w:ascii="Times New Roman" w:hAnsi="Times New Roman"/>
          <w:color w:val="FF0000"/>
          <w:sz w:val="24"/>
          <w:lang w:eastAsia="it-IT"/>
        </w:rPr>
      </w:pPr>
    </w:p>
    <w:p w14:paraId="749C83EE" w14:textId="77777777" w:rsidR="00B711C7" w:rsidRDefault="00B711C7" w:rsidP="00B711C7">
      <w:pPr>
        <w:rPr>
          <w:rFonts w:ascii="Times New Roman" w:hAnsi="Times New Roman"/>
          <w:color w:val="FF0000"/>
          <w:sz w:val="24"/>
          <w:lang w:eastAsia="it-IT"/>
        </w:rPr>
      </w:pPr>
      <w:bookmarkStart w:id="4762" w:name="_Ref234978967"/>
      <w:bookmarkStart w:id="4763" w:name="_Toc235288517"/>
      <w:bookmarkStart w:id="4764" w:name="_Toc236554611"/>
      <w:bookmarkStart w:id="4765" w:name="_Toc236554912"/>
      <w:bookmarkStart w:id="4766" w:name="_Toc236555375"/>
      <w:bookmarkStart w:id="4767" w:name="_Toc225613455"/>
      <w:bookmarkStart w:id="4768" w:name="_Toc225603244"/>
      <w:bookmarkStart w:id="4769" w:name="_Ref226733430"/>
      <w:bookmarkStart w:id="4770" w:name="_Ref230885009"/>
      <w:bookmarkStart w:id="4771" w:name="_Ref231980155"/>
      <w:bookmarkStart w:id="4772" w:name="_Ref232940733"/>
      <w:bookmarkStart w:id="4773" w:name="_Ref232940829"/>
      <w:bookmarkEnd w:id="4102"/>
      <w:bookmarkEnd w:id="4103"/>
      <w:bookmarkEnd w:id="4104"/>
      <w:bookmarkEnd w:id="4105"/>
      <w:bookmarkEnd w:id="4106"/>
      <w:bookmarkEnd w:id="4107"/>
      <w:bookmarkEnd w:id="4108"/>
      <w:bookmarkEnd w:id="4109"/>
      <w:bookmarkEnd w:id="4110"/>
      <w:bookmarkEnd w:id="4111"/>
    </w:p>
    <w:p w14:paraId="337E2A96" w14:textId="066DB262" w:rsidR="00B711C7" w:rsidRPr="001B7861" w:rsidRDefault="00B711C7" w:rsidP="00B711C7">
      <w:pPr>
        <w:pStyle w:val="Heading2"/>
        <w:tabs>
          <w:tab w:val="left" w:pos="1008"/>
        </w:tabs>
        <w:rPr>
          <w:rFonts w:ascii="Helvetica" w:eastAsia="Times New Roman" w:hAnsi="Helvetica" w:cs="Helvetica"/>
          <w:caps w:val="0"/>
          <w:spacing w:val="0"/>
          <w:sz w:val="24"/>
          <w:szCs w:val="24"/>
          <w:lang w:val="en-US" w:eastAsia="it-IT"/>
        </w:rPr>
      </w:pPr>
      <w:bookmarkStart w:id="4774" w:name="_Toc441522269"/>
      <w:r>
        <w:rPr>
          <w:rFonts w:ascii="Helvetica" w:hAnsi="Helvetica" w:cs="Helvetica" w:hint="eastAsia"/>
          <w:caps w:val="0"/>
          <w:spacing w:val="0"/>
          <w:sz w:val="24"/>
          <w:szCs w:val="24"/>
          <w:lang w:val="en-US" w:eastAsia="ja-JP"/>
        </w:rPr>
        <w:t>POST</w:t>
      </w:r>
      <w:r w:rsidRPr="000179B2">
        <w:rPr>
          <w:rFonts w:ascii="Helvetica" w:eastAsia="Times New Roman" w:hAnsi="Helvetica" w:cs="Helvetica"/>
          <w:caps w:val="0"/>
          <w:spacing w:val="0"/>
          <w:sz w:val="24"/>
          <w:szCs w:val="24"/>
          <w:lang w:val="en-US" w:eastAsia="it-IT"/>
        </w:rPr>
        <w:t xml:space="preserve"> /api/</w:t>
      </w:r>
      <w:r>
        <w:rPr>
          <w:rFonts w:ascii="Helvetica" w:hAnsi="Helvetica" w:cs="Helvetica" w:hint="eastAsia"/>
          <w:caps w:val="0"/>
          <w:spacing w:val="0"/>
          <w:sz w:val="24"/>
          <w:szCs w:val="24"/>
          <w:lang w:val="en-US" w:eastAsia="ja-JP"/>
        </w:rPr>
        <w:t>serviceQualificationRequest</w:t>
      </w:r>
      <w:bookmarkEnd w:id="4774"/>
    </w:p>
    <w:p w14:paraId="11EEB58F" w14:textId="77777777" w:rsidR="004D03F1" w:rsidRDefault="004D03F1" w:rsidP="004D03F1">
      <w:pPr>
        <w:rPr>
          <w:sz w:val="24"/>
          <w:lang w:eastAsia="it-IT"/>
        </w:rPr>
      </w:pPr>
      <w:r w:rsidRPr="009F731F">
        <w:rPr>
          <w:sz w:val="24"/>
          <w:u w:val="single"/>
          <w:lang w:eastAsia="it-IT"/>
        </w:rPr>
        <w:t>Description</w:t>
      </w:r>
      <w:r>
        <w:rPr>
          <w:sz w:val="24"/>
          <w:lang w:eastAsia="it-IT"/>
        </w:rPr>
        <w:t xml:space="preserve"> : </w:t>
      </w:r>
    </w:p>
    <w:p w14:paraId="0A349057" w14:textId="77777777" w:rsidR="00B711C7" w:rsidRPr="00BE41CD" w:rsidRDefault="00B711C7" w:rsidP="00B711C7">
      <w:pPr>
        <w:rPr>
          <w:rFonts w:ascii="Helvetica" w:hAnsi="Helvetica" w:cs="Helvetica"/>
          <w:sz w:val="24"/>
          <w:lang w:eastAsia="ja-JP"/>
        </w:rPr>
      </w:pPr>
      <w:r w:rsidRPr="00BE41CD">
        <w:rPr>
          <w:rFonts w:ascii="Helvetica" w:hAnsi="Helvetica" w:cs="Helvetica"/>
          <w:sz w:val="24"/>
          <w:lang w:eastAsia="ja-JP"/>
        </w:rPr>
        <w:t>This operation is used to provide technical Eligibility that is what service is available or when the service is available.</w:t>
      </w:r>
    </w:p>
    <w:p w14:paraId="1D9216E6" w14:textId="77777777" w:rsidR="00B711C7" w:rsidRDefault="00B711C7" w:rsidP="00B711C7">
      <w:pPr>
        <w:rPr>
          <w:rFonts w:ascii="Helvetica" w:hAnsi="Helvetica" w:cs="Helvetica"/>
          <w:sz w:val="24"/>
          <w:lang w:eastAsia="ja-JP"/>
        </w:rPr>
      </w:pPr>
      <w:r w:rsidRPr="00BE41CD">
        <w:rPr>
          <w:rFonts w:ascii="Helvetica" w:hAnsi="Helvetica" w:cs="Helvetica"/>
          <w:sz w:val="24"/>
          <w:lang w:eastAsia="ja-JP"/>
        </w:rPr>
        <w:t>Partner used this API to notice service availability Partner’s customer.</w:t>
      </w:r>
    </w:p>
    <w:p w14:paraId="08853F5D" w14:textId="79978255" w:rsidR="00B711C7" w:rsidRDefault="00342547" w:rsidP="00B711C7">
      <w:pPr>
        <w:rPr>
          <w:rFonts w:ascii="Helvetica" w:hAnsi="Helvetica" w:cs="Helvetica"/>
          <w:sz w:val="24"/>
          <w:lang w:eastAsia="ja-JP"/>
        </w:rPr>
      </w:pPr>
      <w:r>
        <w:rPr>
          <w:rFonts w:ascii="Helvetica" w:hAnsi="Helvetica" w:cs="Helvetica" w:hint="eastAsia"/>
          <w:sz w:val="24"/>
          <w:lang w:eastAsia="ja-JP"/>
        </w:rPr>
        <w:t>POST</w:t>
      </w:r>
      <w:r w:rsidRPr="00342547">
        <w:rPr>
          <w:rFonts w:ascii="Helvetica" w:hAnsi="Helvetica" w:cs="Helvetica"/>
          <w:sz w:val="24"/>
          <w:lang w:eastAsia="ja-JP"/>
        </w:rPr>
        <w:t xml:space="preserve"> operation use </w:t>
      </w:r>
      <w:r w:rsidR="005138B6" w:rsidRPr="00342547">
        <w:rPr>
          <w:rFonts w:ascii="Helvetica" w:hAnsi="Helvetica" w:cs="Helvetica"/>
          <w:sz w:val="24"/>
          <w:lang w:eastAsia="ja-JP"/>
        </w:rPr>
        <w:t>if</w:t>
      </w:r>
      <w:r w:rsidRPr="00342547">
        <w:rPr>
          <w:rFonts w:ascii="Helvetica" w:hAnsi="Helvetica" w:cs="Helvetica"/>
          <w:sz w:val="24"/>
          <w:lang w:eastAsia="ja-JP"/>
        </w:rPr>
        <w:t xml:space="preserve"> location id is create </w:t>
      </w:r>
      <w:r>
        <w:rPr>
          <w:rFonts w:ascii="Helvetica" w:hAnsi="Helvetica" w:cs="Helvetica" w:hint="eastAsia"/>
          <w:sz w:val="24"/>
          <w:lang w:eastAsia="ja-JP"/>
        </w:rPr>
        <w:t>at this operation</w:t>
      </w:r>
      <w:r w:rsidRPr="00342547">
        <w:rPr>
          <w:rFonts w:ascii="Helvetica" w:hAnsi="Helvetica" w:cs="Helvetica"/>
          <w:sz w:val="24"/>
          <w:lang w:eastAsia="ja-JP"/>
        </w:rPr>
        <w:t>.</w:t>
      </w:r>
    </w:p>
    <w:p w14:paraId="57A00A42" w14:textId="77777777" w:rsidR="00342547" w:rsidRDefault="00342547" w:rsidP="00B711C7">
      <w:pPr>
        <w:rPr>
          <w:rFonts w:ascii="Helvetica" w:hAnsi="Helvetica" w:cs="Helvetica"/>
          <w:sz w:val="24"/>
          <w:lang w:eastAsia="ja-JP"/>
        </w:rPr>
      </w:pPr>
    </w:p>
    <w:tbl>
      <w:tblPr>
        <w:tblStyle w:val="TableGrid"/>
        <w:tblW w:w="0" w:type="auto"/>
        <w:tblLook w:val="04A0" w:firstRow="1" w:lastRow="0" w:firstColumn="1" w:lastColumn="0" w:noHBand="0" w:noVBand="1"/>
      </w:tblPr>
      <w:tblGrid>
        <w:gridCol w:w="2949"/>
        <w:gridCol w:w="387"/>
        <w:gridCol w:w="2090"/>
        <w:gridCol w:w="188"/>
        <w:gridCol w:w="2054"/>
        <w:gridCol w:w="21"/>
        <w:gridCol w:w="2872"/>
      </w:tblGrid>
      <w:tr w:rsidR="00D1529F" w:rsidRPr="00FA02FB" w:rsidDel="00304609" w14:paraId="2C44749F" w14:textId="2A782E46" w:rsidTr="00C86062">
        <w:trPr>
          <w:del w:id="4775" w:author="i0806927" w:date="2016-04-01T13:38:00Z"/>
        </w:trPr>
        <w:tc>
          <w:tcPr>
            <w:tcW w:w="2612" w:type="dxa"/>
            <w:shd w:val="clear" w:color="auto" w:fill="B8CCE4" w:themeFill="accent1" w:themeFillTint="66"/>
          </w:tcPr>
          <w:p w14:paraId="23D7276F" w14:textId="6D2CCCC4" w:rsidR="00D1529F" w:rsidRPr="004C7D81" w:rsidDel="00304609" w:rsidRDefault="00D1529F" w:rsidP="00C86062">
            <w:pPr>
              <w:keepNext/>
              <w:keepLines/>
              <w:suppressAutoHyphens/>
              <w:spacing w:before="140" w:line="220" w:lineRule="atLeast"/>
              <w:ind w:left="1080"/>
              <w:jc w:val="center"/>
              <w:outlineLvl w:val="7"/>
              <w:rPr>
                <w:del w:id="4776" w:author="i0806927" w:date="2016-04-01T13:38:00Z"/>
                <w:rFonts w:ascii="Helvetica" w:hAnsi="Helvetica" w:cs="Helvetica"/>
                <w:b/>
                <w:color w:val="000000"/>
                <w:sz w:val="22"/>
                <w:szCs w:val="22"/>
                <w:lang w:eastAsia="fr-FR"/>
                <w:rPrChange w:id="4777" w:author="Polz, Andreas" w:date="2016-04-19T09:53:00Z">
                  <w:rPr>
                    <w:del w:id="4778" w:author="i0806927" w:date="2016-04-01T13:38:00Z"/>
                    <w:rFonts w:ascii="Helvetica" w:hAnsi="Helvetica" w:cs="Helvetica"/>
                    <w:b/>
                    <w:i/>
                    <w:color w:val="000000"/>
                    <w:spacing w:val="-4"/>
                    <w:kern w:val="1"/>
                    <w:sz w:val="22"/>
                    <w:szCs w:val="22"/>
                    <w:lang w:val="fr-FR" w:eastAsia="fr-FR"/>
                  </w:rPr>
                </w:rPrChange>
              </w:rPr>
            </w:pPr>
            <w:del w:id="4779" w:author="i0806927" w:date="2016-04-01T13:38:00Z">
              <w:r w:rsidRPr="004C7D81" w:rsidDel="00304609">
                <w:rPr>
                  <w:rFonts w:ascii="Helvetica" w:hAnsi="Helvetica" w:cs="Helvetica"/>
                  <w:b/>
                  <w:color w:val="000000"/>
                  <w:sz w:val="22"/>
                  <w:szCs w:val="22"/>
                  <w:lang w:eastAsia="fr-FR"/>
                  <w:rPrChange w:id="4780" w:author="Polz, Andreas" w:date="2016-04-19T09:53:00Z">
                    <w:rPr>
                      <w:rFonts w:ascii="Helvetica" w:hAnsi="Helvetica" w:cs="Helvetica"/>
                      <w:b/>
                      <w:color w:val="000000"/>
                      <w:sz w:val="22"/>
                      <w:szCs w:val="22"/>
                      <w:lang w:val="fr-FR" w:eastAsia="fr-FR"/>
                    </w:rPr>
                  </w:rPrChange>
                </w:rPr>
                <w:delText>Attribute name</w:delText>
              </w:r>
            </w:del>
          </w:p>
        </w:tc>
        <w:tc>
          <w:tcPr>
            <w:tcW w:w="1513" w:type="dxa"/>
            <w:gridSpan w:val="2"/>
            <w:shd w:val="clear" w:color="auto" w:fill="B8CCE4" w:themeFill="accent1" w:themeFillTint="66"/>
          </w:tcPr>
          <w:p w14:paraId="10109170" w14:textId="6AB86167" w:rsidR="00D1529F" w:rsidRPr="004C7D81" w:rsidDel="00304609" w:rsidRDefault="00D1529F" w:rsidP="00C86062">
            <w:pPr>
              <w:keepNext/>
              <w:keepLines/>
              <w:suppressAutoHyphens/>
              <w:spacing w:before="140" w:line="220" w:lineRule="atLeast"/>
              <w:ind w:left="1080"/>
              <w:jc w:val="center"/>
              <w:outlineLvl w:val="7"/>
              <w:rPr>
                <w:del w:id="4781" w:author="i0806927" w:date="2016-04-01T13:38:00Z"/>
                <w:rFonts w:ascii="Helvetica" w:hAnsi="Helvetica" w:cs="Helvetica"/>
                <w:b/>
                <w:color w:val="000000"/>
                <w:sz w:val="22"/>
                <w:szCs w:val="22"/>
                <w:lang w:eastAsia="fr-FR"/>
                <w:rPrChange w:id="4782" w:author="Polz, Andreas" w:date="2016-04-19T09:53:00Z">
                  <w:rPr>
                    <w:del w:id="4783" w:author="i0806927" w:date="2016-04-01T13:38:00Z"/>
                    <w:rFonts w:ascii="Helvetica" w:hAnsi="Helvetica" w:cs="Helvetica"/>
                    <w:b/>
                    <w:i/>
                    <w:color w:val="000000"/>
                    <w:spacing w:val="-4"/>
                    <w:kern w:val="1"/>
                    <w:sz w:val="22"/>
                    <w:szCs w:val="22"/>
                    <w:lang w:val="fr-FR" w:eastAsia="fr-FR"/>
                  </w:rPr>
                </w:rPrChange>
              </w:rPr>
            </w:pPr>
            <w:del w:id="4784" w:author="i0806927" w:date="2016-04-01T13:38:00Z">
              <w:r w:rsidRPr="004C7D81" w:rsidDel="00304609">
                <w:rPr>
                  <w:rFonts w:ascii="Helvetica" w:hAnsi="Helvetica" w:cs="Helvetica"/>
                  <w:b/>
                  <w:color w:val="000000"/>
                  <w:sz w:val="22"/>
                  <w:szCs w:val="22"/>
                  <w:lang w:eastAsia="fr-FR"/>
                  <w:rPrChange w:id="4785" w:author="Polz, Andreas" w:date="2016-04-19T09:53:00Z">
                    <w:rPr>
                      <w:rFonts w:ascii="Helvetica" w:hAnsi="Helvetica" w:cs="Helvetica"/>
                      <w:b/>
                      <w:color w:val="000000"/>
                      <w:sz w:val="22"/>
                      <w:szCs w:val="22"/>
                      <w:lang w:val="fr-FR" w:eastAsia="fr-FR"/>
                    </w:rPr>
                  </w:rPrChange>
                </w:rPr>
                <w:delText>Mandatory</w:delText>
              </w:r>
            </w:del>
          </w:p>
        </w:tc>
        <w:tc>
          <w:tcPr>
            <w:tcW w:w="2929" w:type="dxa"/>
            <w:gridSpan w:val="2"/>
            <w:shd w:val="clear" w:color="auto" w:fill="B8CCE4" w:themeFill="accent1" w:themeFillTint="66"/>
          </w:tcPr>
          <w:p w14:paraId="66A82D6F" w14:textId="3E7DA354" w:rsidR="00D1529F" w:rsidRPr="004C7D81" w:rsidDel="00304609" w:rsidRDefault="00D1529F" w:rsidP="00C86062">
            <w:pPr>
              <w:keepNext/>
              <w:keepLines/>
              <w:suppressAutoHyphens/>
              <w:spacing w:before="140" w:line="220" w:lineRule="atLeast"/>
              <w:ind w:left="1080"/>
              <w:jc w:val="center"/>
              <w:outlineLvl w:val="7"/>
              <w:rPr>
                <w:del w:id="4786" w:author="i0806927" w:date="2016-04-01T13:38:00Z"/>
                <w:rFonts w:ascii="Helvetica" w:hAnsi="Helvetica" w:cs="Helvetica"/>
                <w:b/>
                <w:color w:val="000000"/>
                <w:sz w:val="22"/>
                <w:szCs w:val="22"/>
                <w:lang w:eastAsia="fr-FR"/>
                <w:rPrChange w:id="4787" w:author="Polz, Andreas" w:date="2016-04-19T09:53:00Z">
                  <w:rPr>
                    <w:del w:id="4788" w:author="i0806927" w:date="2016-04-01T13:38:00Z"/>
                    <w:rFonts w:ascii="Helvetica" w:hAnsi="Helvetica" w:cs="Helvetica"/>
                    <w:b/>
                    <w:i/>
                    <w:color w:val="000000"/>
                    <w:spacing w:val="-4"/>
                    <w:kern w:val="1"/>
                    <w:sz w:val="22"/>
                    <w:szCs w:val="22"/>
                    <w:lang w:val="fr-FR" w:eastAsia="fr-FR"/>
                  </w:rPr>
                </w:rPrChange>
              </w:rPr>
            </w:pPr>
            <w:del w:id="4789" w:author="i0806927" w:date="2016-04-01T13:38:00Z">
              <w:r w:rsidRPr="004C7D81" w:rsidDel="00304609">
                <w:rPr>
                  <w:rFonts w:ascii="Helvetica" w:hAnsi="Helvetica" w:cs="Helvetica"/>
                  <w:b/>
                  <w:color w:val="000000"/>
                  <w:sz w:val="22"/>
                  <w:szCs w:val="22"/>
                  <w:lang w:eastAsia="fr-FR"/>
                  <w:rPrChange w:id="4790" w:author="Polz, Andreas" w:date="2016-04-19T09:53:00Z">
                    <w:rPr>
                      <w:rFonts w:ascii="Helvetica" w:hAnsi="Helvetica" w:cs="Helvetica"/>
                      <w:b/>
                      <w:color w:val="000000"/>
                      <w:sz w:val="22"/>
                      <w:szCs w:val="22"/>
                      <w:lang w:val="fr-FR" w:eastAsia="fr-FR"/>
                    </w:rPr>
                  </w:rPrChange>
                </w:rPr>
                <w:delText>Default</w:delText>
              </w:r>
            </w:del>
          </w:p>
        </w:tc>
        <w:tc>
          <w:tcPr>
            <w:tcW w:w="3507" w:type="dxa"/>
            <w:gridSpan w:val="2"/>
            <w:shd w:val="clear" w:color="auto" w:fill="B8CCE4" w:themeFill="accent1" w:themeFillTint="66"/>
          </w:tcPr>
          <w:p w14:paraId="5CE3DA8E" w14:textId="74EFB178" w:rsidR="00D1529F" w:rsidRPr="004C7D81" w:rsidDel="00304609" w:rsidRDefault="00D1529F" w:rsidP="00C86062">
            <w:pPr>
              <w:keepNext/>
              <w:keepLines/>
              <w:suppressAutoHyphens/>
              <w:spacing w:before="140" w:line="220" w:lineRule="atLeast"/>
              <w:ind w:left="1080"/>
              <w:jc w:val="center"/>
              <w:outlineLvl w:val="7"/>
              <w:rPr>
                <w:del w:id="4791" w:author="i0806927" w:date="2016-04-01T13:38:00Z"/>
                <w:rFonts w:ascii="Helvetica" w:hAnsi="Helvetica" w:cs="Helvetica"/>
                <w:b/>
                <w:color w:val="000000"/>
                <w:sz w:val="22"/>
                <w:szCs w:val="22"/>
                <w:lang w:eastAsia="fr-FR"/>
                <w:rPrChange w:id="4792" w:author="Polz, Andreas" w:date="2016-04-19T09:53:00Z">
                  <w:rPr>
                    <w:del w:id="4793" w:author="i0806927" w:date="2016-04-01T13:38:00Z"/>
                    <w:rFonts w:ascii="Helvetica" w:hAnsi="Helvetica" w:cs="Helvetica"/>
                    <w:b/>
                    <w:i/>
                    <w:color w:val="000000"/>
                    <w:spacing w:val="-4"/>
                    <w:kern w:val="1"/>
                    <w:sz w:val="22"/>
                    <w:szCs w:val="22"/>
                    <w:lang w:val="fr-FR" w:eastAsia="fr-FR"/>
                  </w:rPr>
                </w:rPrChange>
              </w:rPr>
            </w:pPr>
            <w:del w:id="4794" w:author="i0806927" w:date="2016-04-01T13:38:00Z">
              <w:r w:rsidRPr="004C7D81" w:rsidDel="00304609">
                <w:rPr>
                  <w:rFonts w:ascii="Helvetica" w:hAnsi="Helvetica" w:cs="Helvetica"/>
                  <w:b/>
                  <w:color w:val="000000"/>
                  <w:sz w:val="22"/>
                  <w:szCs w:val="22"/>
                  <w:lang w:eastAsia="fr-FR"/>
                  <w:rPrChange w:id="4795" w:author="Polz, Andreas" w:date="2016-04-19T09:53:00Z">
                    <w:rPr>
                      <w:rFonts w:ascii="Helvetica" w:hAnsi="Helvetica" w:cs="Helvetica"/>
                      <w:b/>
                      <w:color w:val="000000"/>
                      <w:sz w:val="22"/>
                      <w:szCs w:val="22"/>
                      <w:lang w:val="fr-FR" w:eastAsia="fr-FR"/>
                    </w:rPr>
                  </w:rPrChange>
                </w:rPr>
                <w:delText>Rule</w:delText>
              </w:r>
            </w:del>
          </w:p>
        </w:tc>
      </w:tr>
      <w:tr w:rsidR="00C87A1F" w:rsidRPr="00FA02FB" w:rsidDel="00304609" w14:paraId="2FED0478" w14:textId="393FD446" w:rsidTr="00C86062">
        <w:trPr>
          <w:del w:id="4796" w:author="i0806927" w:date="2016-04-01T13:38:00Z"/>
        </w:trPr>
        <w:tc>
          <w:tcPr>
            <w:tcW w:w="2612" w:type="dxa"/>
          </w:tcPr>
          <w:p w14:paraId="593AB4FA" w14:textId="4ADCC39F" w:rsidR="00C87A1F" w:rsidRPr="004C7D81" w:rsidDel="00304609" w:rsidRDefault="00C87A1F" w:rsidP="00C86062">
            <w:pPr>
              <w:keepNext/>
              <w:keepLines/>
              <w:suppressAutoHyphens/>
              <w:spacing w:before="140" w:line="220" w:lineRule="atLeast"/>
              <w:ind w:left="1080"/>
              <w:outlineLvl w:val="7"/>
              <w:rPr>
                <w:del w:id="4797" w:author="i0806927" w:date="2016-04-01T13:38:00Z"/>
                <w:rFonts w:ascii="Helvetica" w:hAnsi="Helvetica" w:cs="Helvetica"/>
                <w:color w:val="000000"/>
                <w:sz w:val="22"/>
                <w:szCs w:val="22"/>
                <w:lang w:eastAsia="ja-JP"/>
                <w:rPrChange w:id="4798" w:author="Polz, Andreas" w:date="2016-04-19T09:53:00Z">
                  <w:rPr>
                    <w:del w:id="4799" w:author="i0806927" w:date="2016-04-01T13:38:00Z"/>
                    <w:rFonts w:ascii="Helvetica" w:hAnsi="Helvetica" w:cs="Helvetica"/>
                    <w:i/>
                    <w:color w:val="000000"/>
                    <w:spacing w:val="-4"/>
                    <w:kern w:val="1"/>
                    <w:sz w:val="22"/>
                    <w:szCs w:val="22"/>
                    <w:lang w:val="fr-FR" w:eastAsia="ja-JP"/>
                  </w:rPr>
                </w:rPrChange>
              </w:rPr>
            </w:pPr>
            <w:del w:id="4800" w:author="i0806927" w:date="2016-04-01T13:38:00Z">
              <w:r w:rsidRPr="004C7D81" w:rsidDel="00304609">
                <w:rPr>
                  <w:rFonts w:ascii="Helvetica" w:hAnsi="Helvetica" w:cs="Helvetica"/>
                  <w:color w:val="000000"/>
                  <w:sz w:val="22"/>
                  <w:szCs w:val="22"/>
                  <w:lang w:eastAsia="fr-FR"/>
                  <w:rPrChange w:id="4801" w:author="Polz, Andreas" w:date="2016-04-19T09:53:00Z">
                    <w:rPr>
                      <w:rFonts w:ascii="Helvetica" w:hAnsi="Helvetica" w:cs="Helvetica"/>
                      <w:color w:val="000000"/>
                      <w:sz w:val="22"/>
                      <w:szCs w:val="22"/>
                      <w:lang w:val="fr-FR" w:eastAsia="fr-FR"/>
                    </w:rPr>
                  </w:rPrChange>
                </w:rPr>
                <w:delText>Location id</w:delText>
              </w:r>
            </w:del>
          </w:p>
        </w:tc>
        <w:tc>
          <w:tcPr>
            <w:tcW w:w="1513" w:type="dxa"/>
            <w:gridSpan w:val="2"/>
          </w:tcPr>
          <w:p w14:paraId="3C3DC405" w14:textId="2A3450D3" w:rsidR="00C87A1F" w:rsidRPr="004C7D81" w:rsidDel="00304609" w:rsidRDefault="00C87A1F" w:rsidP="00C86062">
            <w:pPr>
              <w:keepNext/>
              <w:keepLines/>
              <w:suppressAutoHyphens/>
              <w:spacing w:before="140" w:line="220" w:lineRule="atLeast"/>
              <w:ind w:left="1080"/>
              <w:outlineLvl w:val="7"/>
              <w:rPr>
                <w:del w:id="4802" w:author="i0806927" w:date="2016-04-01T13:38:00Z"/>
                <w:rFonts w:ascii="Helvetica" w:hAnsi="Helvetica" w:cs="Helvetica"/>
                <w:color w:val="000000"/>
                <w:sz w:val="22"/>
                <w:szCs w:val="22"/>
                <w:lang w:eastAsia="fr-FR"/>
                <w:rPrChange w:id="4803" w:author="Polz, Andreas" w:date="2016-04-19T09:53:00Z">
                  <w:rPr>
                    <w:del w:id="4804" w:author="i0806927" w:date="2016-04-01T13:38:00Z"/>
                    <w:rFonts w:ascii="Helvetica" w:hAnsi="Helvetica" w:cs="Helvetica"/>
                    <w:i/>
                    <w:color w:val="000000"/>
                    <w:spacing w:val="-4"/>
                    <w:kern w:val="1"/>
                    <w:sz w:val="22"/>
                    <w:szCs w:val="22"/>
                    <w:lang w:val="fr-FR" w:eastAsia="fr-FR"/>
                  </w:rPr>
                </w:rPrChange>
              </w:rPr>
            </w:pPr>
            <w:del w:id="4805" w:author="i0806927" w:date="2016-04-01T13:38:00Z">
              <w:r w:rsidRPr="004C7D81" w:rsidDel="00304609">
                <w:rPr>
                  <w:rFonts w:ascii="Helvetica" w:hAnsi="Helvetica" w:cs="Helvetica"/>
                  <w:color w:val="000000"/>
                  <w:sz w:val="22"/>
                  <w:szCs w:val="22"/>
                  <w:lang w:eastAsia="ja-JP"/>
                  <w:rPrChange w:id="4806" w:author="Polz, Andreas" w:date="2016-04-19T09:53:00Z">
                    <w:rPr>
                      <w:rFonts w:ascii="Helvetica" w:hAnsi="Helvetica" w:cs="Helvetica"/>
                      <w:color w:val="000000"/>
                      <w:sz w:val="22"/>
                      <w:szCs w:val="22"/>
                      <w:lang w:val="fr-FR" w:eastAsia="ja-JP"/>
                    </w:rPr>
                  </w:rPrChange>
                </w:rPr>
                <w:delText>Y</w:delText>
              </w:r>
            </w:del>
          </w:p>
        </w:tc>
        <w:tc>
          <w:tcPr>
            <w:tcW w:w="2929" w:type="dxa"/>
            <w:gridSpan w:val="2"/>
          </w:tcPr>
          <w:p w14:paraId="2895CE8E" w14:textId="340D7C5B" w:rsidR="00C87A1F" w:rsidRPr="004C7D81" w:rsidDel="00304609" w:rsidRDefault="00C87A1F" w:rsidP="00C86062">
            <w:pPr>
              <w:spacing w:before="0"/>
              <w:rPr>
                <w:del w:id="4807" w:author="i0806927" w:date="2016-04-01T13:38:00Z"/>
                <w:rFonts w:ascii="Helvetica" w:hAnsi="Helvetica" w:cs="Helvetica"/>
                <w:color w:val="000000"/>
                <w:sz w:val="22"/>
                <w:szCs w:val="22"/>
                <w:lang w:eastAsia="fr-FR"/>
                <w:rPrChange w:id="4808" w:author="Polz, Andreas" w:date="2016-04-19T09:53:00Z">
                  <w:rPr>
                    <w:del w:id="4809" w:author="i0806927" w:date="2016-04-01T13:38:00Z"/>
                    <w:rFonts w:ascii="Helvetica" w:hAnsi="Helvetica" w:cs="Helvetica"/>
                    <w:color w:val="000000"/>
                    <w:sz w:val="22"/>
                    <w:szCs w:val="22"/>
                    <w:lang w:val="fr-FR" w:eastAsia="fr-FR"/>
                  </w:rPr>
                </w:rPrChange>
              </w:rPr>
            </w:pPr>
          </w:p>
        </w:tc>
        <w:tc>
          <w:tcPr>
            <w:tcW w:w="3507" w:type="dxa"/>
            <w:gridSpan w:val="2"/>
          </w:tcPr>
          <w:p w14:paraId="1621F627" w14:textId="2E602388" w:rsidR="00C87A1F" w:rsidRPr="004C7D81" w:rsidDel="00304609" w:rsidRDefault="00C87A1F" w:rsidP="00C86062">
            <w:pPr>
              <w:keepNext/>
              <w:keepLines/>
              <w:suppressAutoHyphens/>
              <w:spacing w:before="140" w:line="220" w:lineRule="atLeast"/>
              <w:ind w:left="1080"/>
              <w:outlineLvl w:val="7"/>
              <w:rPr>
                <w:del w:id="4810" w:author="i0806927" w:date="2016-04-01T13:38:00Z"/>
                <w:rFonts w:ascii="Helvetica" w:hAnsi="Helvetica" w:cs="Helvetica"/>
                <w:color w:val="000000"/>
                <w:sz w:val="22"/>
                <w:szCs w:val="22"/>
                <w:lang w:eastAsia="fr-FR"/>
                <w:rPrChange w:id="4811" w:author="Polz, Andreas" w:date="2016-04-19T09:53:00Z">
                  <w:rPr>
                    <w:del w:id="4812" w:author="i0806927" w:date="2016-04-01T13:38:00Z"/>
                    <w:rFonts w:ascii="Helvetica" w:hAnsi="Helvetica" w:cs="Helvetica"/>
                    <w:i/>
                    <w:color w:val="000000"/>
                    <w:spacing w:val="-4"/>
                    <w:kern w:val="1"/>
                    <w:sz w:val="22"/>
                    <w:szCs w:val="22"/>
                    <w:lang w:val="fr-FR" w:eastAsia="fr-FR"/>
                  </w:rPr>
                </w:rPrChange>
              </w:rPr>
            </w:pPr>
            <w:del w:id="4813" w:author="i0806927" w:date="2016-04-01T13:38:00Z">
              <w:r w:rsidRPr="004C7D81" w:rsidDel="00304609">
                <w:rPr>
                  <w:rFonts w:ascii="Helvetica" w:hAnsi="Helvetica" w:cs="Helvetica"/>
                  <w:color w:val="000000"/>
                  <w:sz w:val="22"/>
                  <w:szCs w:val="22"/>
                  <w:lang w:eastAsia="ja-JP"/>
                  <w:rPrChange w:id="4814" w:author="Polz, Andreas" w:date="2016-04-19T09:53:00Z">
                    <w:rPr>
                      <w:rFonts w:ascii="Helvetica" w:hAnsi="Helvetica" w:cs="Helvetica"/>
                      <w:color w:val="000000"/>
                      <w:sz w:val="22"/>
                      <w:szCs w:val="22"/>
                      <w:lang w:val="fr-FR" w:eastAsia="ja-JP"/>
                    </w:rPr>
                  </w:rPrChange>
                </w:rPr>
                <w:delText>Location id</w:delText>
              </w:r>
              <w:r w:rsidRPr="004C7D81" w:rsidDel="00304609">
                <w:rPr>
                  <w:rFonts w:ascii="Helvetica" w:hAnsi="Helvetica" w:cs="Helvetica"/>
                  <w:color w:val="000000"/>
                  <w:sz w:val="22"/>
                  <w:szCs w:val="22"/>
                  <w:lang w:eastAsia="fr-FR"/>
                  <w:rPrChange w:id="4815" w:author="Polz, Andreas" w:date="2016-04-19T09:53:00Z">
                    <w:rPr>
                      <w:rFonts w:ascii="Helvetica" w:hAnsi="Helvetica" w:cs="Helvetica"/>
                      <w:color w:val="000000"/>
                      <w:sz w:val="22"/>
                      <w:szCs w:val="22"/>
                      <w:lang w:val="fr-FR" w:eastAsia="fr-FR"/>
                    </w:rPr>
                  </w:rPrChange>
                </w:rPr>
                <w:delText xml:space="preserve"> is mandatory if </w:delText>
              </w:r>
              <w:r w:rsidRPr="004C7D81" w:rsidDel="00304609">
                <w:rPr>
                  <w:rFonts w:ascii="Helvetica" w:hAnsi="Helvetica" w:cs="Helvetica"/>
                  <w:color w:val="000000"/>
                  <w:sz w:val="22"/>
                  <w:szCs w:val="22"/>
                  <w:lang w:eastAsia="ja-JP"/>
                  <w:rPrChange w:id="4816" w:author="Polz, Andreas" w:date="2016-04-19T09:53:00Z">
                    <w:rPr>
                      <w:rFonts w:ascii="Helvetica" w:hAnsi="Helvetica" w:cs="Helvetica"/>
                      <w:color w:val="000000"/>
                      <w:sz w:val="22"/>
                      <w:szCs w:val="22"/>
                      <w:lang w:val="fr-FR" w:eastAsia="ja-JP"/>
                    </w:rPr>
                  </w:rPrChange>
                </w:rPr>
                <w:delText>Address info</w:delText>
              </w:r>
              <w:r w:rsidRPr="004C7D81" w:rsidDel="00304609">
                <w:rPr>
                  <w:rFonts w:ascii="Helvetica" w:hAnsi="Helvetica" w:cs="Helvetica"/>
                  <w:color w:val="000000"/>
                  <w:sz w:val="22"/>
                  <w:szCs w:val="22"/>
                  <w:lang w:eastAsia="fr-FR"/>
                  <w:rPrChange w:id="4817" w:author="Polz, Andreas" w:date="2016-04-19T09:53:00Z">
                    <w:rPr>
                      <w:rFonts w:ascii="Helvetica" w:hAnsi="Helvetica" w:cs="Helvetica"/>
                      <w:color w:val="000000"/>
                      <w:sz w:val="22"/>
                      <w:szCs w:val="22"/>
                      <w:lang w:val="fr-FR" w:eastAsia="fr-FR"/>
                    </w:rPr>
                  </w:rPrChange>
                </w:rPr>
                <w:delText xml:space="preserve"> is empty.</w:delText>
              </w:r>
            </w:del>
          </w:p>
        </w:tc>
      </w:tr>
      <w:tr w:rsidR="00C87A1F" w:rsidRPr="00FA02FB" w:rsidDel="00304609" w14:paraId="296CFF44" w14:textId="752A848C" w:rsidTr="00C86062">
        <w:trPr>
          <w:del w:id="4818" w:author="i0806927" w:date="2016-04-01T13:38:00Z"/>
        </w:trPr>
        <w:tc>
          <w:tcPr>
            <w:tcW w:w="2612" w:type="dxa"/>
          </w:tcPr>
          <w:p w14:paraId="32D14251" w14:textId="28DDCF13" w:rsidR="00C87A1F" w:rsidRPr="004C7D81" w:rsidDel="00304609" w:rsidRDefault="00C87A1F" w:rsidP="00C86062">
            <w:pPr>
              <w:keepNext/>
              <w:keepLines/>
              <w:suppressAutoHyphens/>
              <w:spacing w:before="140" w:line="220" w:lineRule="atLeast"/>
              <w:ind w:left="1080"/>
              <w:outlineLvl w:val="7"/>
              <w:rPr>
                <w:del w:id="4819" w:author="i0806927" w:date="2016-04-01T13:38:00Z"/>
                <w:rFonts w:ascii="Helvetica" w:hAnsi="Helvetica" w:cs="Helvetica"/>
                <w:color w:val="000000"/>
                <w:sz w:val="22"/>
                <w:szCs w:val="22"/>
                <w:lang w:eastAsia="fr-FR"/>
                <w:rPrChange w:id="4820" w:author="Polz, Andreas" w:date="2016-04-19T09:53:00Z">
                  <w:rPr>
                    <w:del w:id="4821" w:author="i0806927" w:date="2016-04-01T13:38:00Z"/>
                    <w:rFonts w:ascii="Helvetica" w:hAnsi="Helvetica" w:cs="Helvetica"/>
                    <w:i/>
                    <w:color w:val="000000"/>
                    <w:spacing w:val="-4"/>
                    <w:kern w:val="1"/>
                    <w:sz w:val="22"/>
                    <w:szCs w:val="22"/>
                    <w:lang w:val="fr-FR" w:eastAsia="fr-FR"/>
                  </w:rPr>
                </w:rPrChange>
              </w:rPr>
            </w:pPr>
            <w:del w:id="4822" w:author="i0806927" w:date="2016-04-01T13:38:00Z">
              <w:r w:rsidRPr="004C7D81" w:rsidDel="00304609">
                <w:rPr>
                  <w:rFonts w:ascii="Helvetica" w:hAnsi="Helvetica" w:cs="Helvetica"/>
                  <w:color w:val="000000"/>
                  <w:sz w:val="22"/>
                  <w:szCs w:val="22"/>
                  <w:lang w:eastAsia="fr-FR"/>
                  <w:rPrChange w:id="4823" w:author="Polz, Andreas" w:date="2016-04-19T09:53:00Z">
                    <w:rPr>
                      <w:rFonts w:ascii="Helvetica" w:hAnsi="Helvetica" w:cs="Helvetica"/>
                      <w:color w:val="000000"/>
                      <w:sz w:val="22"/>
                      <w:szCs w:val="22"/>
                      <w:lang w:val="fr-FR" w:eastAsia="fr-FR"/>
                    </w:rPr>
                  </w:rPrChange>
                </w:rPr>
                <w:delText>Address info</w:delText>
              </w:r>
            </w:del>
          </w:p>
        </w:tc>
        <w:tc>
          <w:tcPr>
            <w:tcW w:w="1513" w:type="dxa"/>
            <w:gridSpan w:val="2"/>
          </w:tcPr>
          <w:p w14:paraId="20E9E549" w14:textId="0C0FE989" w:rsidR="00C87A1F" w:rsidRPr="004C7D81" w:rsidDel="00304609" w:rsidRDefault="00C87A1F" w:rsidP="00C86062">
            <w:pPr>
              <w:keepNext/>
              <w:keepLines/>
              <w:suppressAutoHyphens/>
              <w:spacing w:before="140" w:line="220" w:lineRule="atLeast"/>
              <w:ind w:left="1080"/>
              <w:outlineLvl w:val="7"/>
              <w:rPr>
                <w:del w:id="4824" w:author="i0806927" w:date="2016-04-01T13:38:00Z"/>
                <w:rFonts w:ascii="Helvetica" w:hAnsi="Helvetica" w:cs="Helvetica"/>
                <w:color w:val="000000"/>
                <w:sz w:val="22"/>
                <w:szCs w:val="22"/>
                <w:lang w:eastAsia="fr-FR"/>
                <w:rPrChange w:id="4825" w:author="Polz, Andreas" w:date="2016-04-19T09:53:00Z">
                  <w:rPr>
                    <w:del w:id="4826" w:author="i0806927" w:date="2016-04-01T13:38:00Z"/>
                    <w:rFonts w:ascii="Helvetica" w:hAnsi="Helvetica" w:cs="Helvetica"/>
                    <w:i/>
                    <w:color w:val="000000"/>
                    <w:spacing w:val="-4"/>
                    <w:kern w:val="1"/>
                    <w:sz w:val="22"/>
                    <w:szCs w:val="22"/>
                    <w:lang w:val="fr-FR" w:eastAsia="fr-FR"/>
                  </w:rPr>
                </w:rPrChange>
              </w:rPr>
            </w:pPr>
            <w:del w:id="4827" w:author="i0806927" w:date="2016-04-01T13:38:00Z">
              <w:r w:rsidRPr="004C7D81" w:rsidDel="00304609">
                <w:rPr>
                  <w:rFonts w:ascii="Helvetica" w:hAnsi="Helvetica" w:cs="Helvetica"/>
                  <w:color w:val="000000"/>
                  <w:sz w:val="22"/>
                  <w:szCs w:val="22"/>
                  <w:lang w:eastAsia="ja-JP"/>
                  <w:rPrChange w:id="4828" w:author="Polz, Andreas" w:date="2016-04-19T09:53:00Z">
                    <w:rPr>
                      <w:rFonts w:ascii="Helvetica" w:hAnsi="Helvetica" w:cs="Helvetica"/>
                      <w:color w:val="000000"/>
                      <w:sz w:val="22"/>
                      <w:szCs w:val="22"/>
                      <w:lang w:val="fr-FR" w:eastAsia="ja-JP"/>
                    </w:rPr>
                  </w:rPrChange>
                </w:rPr>
                <w:delText>Y</w:delText>
              </w:r>
            </w:del>
          </w:p>
        </w:tc>
        <w:tc>
          <w:tcPr>
            <w:tcW w:w="2929" w:type="dxa"/>
            <w:gridSpan w:val="2"/>
          </w:tcPr>
          <w:p w14:paraId="480DDC6A" w14:textId="597EF2C0" w:rsidR="00C87A1F" w:rsidRPr="004C7D81" w:rsidDel="00304609" w:rsidRDefault="00C87A1F" w:rsidP="00C86062">
            <w:pPr>
              <w:spacing w:before="0"/>
              <w:rPr>
                <w:del w:id="4829" w:author="i0806927" w:date="2016-04-01T13:38:00Z"/>
                <w:rFonts w:ascii="Helvetica" w:hAnsi="Helvetica" w:cs="Helvetica"/>
                <w:color w:val="000000"/>
                <w:sz w:val="22"/>
                <w:szCs w:val="22"/>
                <w:lang w:eastAsia="fr-FR"/>
                <w:rPrChange w:id="4830" w:author="Polz, Andreas" w:date="2016-04-19T09:53:00Z">
                  <w:rPr>
                    <w:del w:id="4831" w:author="i0806927" w:date="2016-04-01T13:38:00Z"/>
                    <w:rFonts w:ascii="Helvetica" w:hAnsi="Helvetica" w:cs="Helvetica"/>
                    <w:color w:val="000000"/>
                    <w:sz w:val="22"/>
                    <w:szCs w:val="22"/>
                    <w:lang w:val="fr-FR" w:eastAsia="fr-FR"/>
                  </w:rPr>
                </w:rPrChange>
              </w:rPr>
            </w:pPr>
          </w:p>
        </w:tc>
        <w:tc>
          <w:tcPr>
            <w:tcW w:w="3507" w:type="dxa"/>
            <w:gridSpan w:val="2"/>
          </w:tcPr>
          <w:p w14:paraId="56CD9F81" w14:textId="28FC6139" w:rsidR="00C87A1F" w:rsidRPr="004C7D81" w:rsidDel="00304609" w:rsidRDefault="00C87A1F" w:rsidP="00C86062">
            <w:pPr>
              <w:keepNext/>
              <w:keepLines/>
              <w:suppressAutoHyphens/>
              <w:spacing w:before="140" w:line="220" w:lineRule="atLeast"/>
              <w:ind w:left="1080"/>
              <w:outlineLvl w:val="7"/>
              <w:rPr>
                <w:del w:id="4832" w:author="i0806927" w:date="2016-04-01T13:38:00Z"/>
                <w:rFonts w:ascii="Helvetica" w:hAnsi="Helvetica" w:cs="Helvetica"/>
                <w:color w:val="000000"/>
                <w:sz w:val="22"/>
                <w:szCs w:val="22"/>
                <w:lang w:eastAsia="fr-FR"/>
                <w:rPrChange w:id="4833" w:author="Polz, Andreas" w:date="2016-04-19T09:53:00Z">
                  <w:rPr>
                    <w:del w:id="4834" w:author="i0806927" w:date="2016-04-01T13:38:00Z"/>
                    <w:rFonts w:ascii="Helvetica" w:hAnsi="Helvetica" w:cs="Helvetica"/>
                    <w:i/>
                    <w:color w:val="000000"/>
                    <w:spacing w:val="-4"/>
                    <w:kern w:val="1"/>
                    <w:sz w:val="22"/>
                    <w:szCs w:val="22"/>
                    <w:lang w:val="fr-FR" w:eastAsia="fr-FR"/>
                  </w:rPr>
                </w:rPrChange>
              </w:rPr>
            </w:pPr>
            <w:del w:id="4835" w:author="i0806927" w:date="2016-04-01T13:38:00Z">
              <w:r w:rsidRPr="004C7D81" w:rsidDel="00304609">
                <w:rPr>
                  <w:rFonts w:ascii="Helvetica" w:hAnsi="Helvetica" w:cs="Helvetica"/>
                  <w:color w:val="000000"/>
                  <w:sz w:val="22"/>
                  <w:szCs w:val="22"/>
                  <w:lang w:eastAsia="ja-JP"/>
                  <w:rPrChange w:id="4836" w:author="Polz, Andreas" w:date="2016-04-19T09:53:00Z">
                    <w:rPr>
                      <w:rFonts w:ascii="Helvetica" w:hAnsi="Helvetica" w:cs="Helvetica"/>
                      <w:color w:val="000000"/>
                      <w:sz w:val="22"/>
                      <w:szCs w:val="22"/>
                      <w:lang w:val="fr-FR" w:eastAsia="ja-JP"/>
                    </w:rPr>
                  </w:rPrChange>
                </w:rPr>
                <w:delText xml:space="preserve">Address info </w:delText>
              </w:r>
              <w:r w:rsidRPr="004C7D81" w:rsidDel="00304609">
                <w:rPr>
                  <w:rFonts w:ascii="Helvetica" w:hAnsi="Helvetica" w:cs="Helvetica"/>
                  <w:color w:val="000000"/>
                  <w:sz w:val="22"/>
                  <w:szCs w:val="22"/>
                  <w:lang w:eastAsia="fr-FR"/>
                  <w:rPrChange w:id="4837" w:author="Polz, Andreas" w:date="2016-04-19T09:53:00Z">
                    <w:rPr>
                      <w:rFonts w:ascii="Helvetica" w:hAnsi="Helvetica" w:cs="Helvetica"/>
                      <w:color w:val="000000"/>
                      <w:sz w:val="22"/>
                      <w:szCs w:val="22"/>
                      <w:lang w:val="fr-FR" w:eastAsia="fr-FR"/>
                    </w:rPr>
                  </w:rPrChange>
                </w:rPr>
                <w:delText xml:space="preserve">is mandatory if </w:delText>
              </w:r>
              <w:r w:rsidRPr="004C7D81" w:rsidDel="00304609">
                <w:rPr>
                  <w:rFonts w:ascii="Helvetica" w:hAnsi="Helvetica" w:cs="Helvetica"/>
                  <w:color w:val="000000"/>
                  <w:sz w:val="22"/>
                  <w:szCs w:val="22"/>
                  <w:lang w:eastAsia="ja-JP"/>
                  <w:rPrChange w:id="4838" w:author="Polz, Andreas" w:date="2016-04-19T09:53:00Z">
                    <w:rPr>
                      <w:rFonts w:ascii="Helvetica" w:hAnsi="Helvetica" w:cs="Helvetica"/>
                      <w:color w:val="000000"/>
                      <w:sz w:val="22"/>
                      <w:szCs w:val="22"/>
                      <w:lang w:val="fr-FR" w:eastAsia="ja-JP"/>
                    </w:rPr>
                  </w:rPrChange>
                </w:rPr>
                <w:delText>Location id</w:delText>
              </w:r>
              <w:r w:rsidRPr="004C7D81" w:rsidDel="00304609">
                <w:rPr>
                  <w:rFonts w:ascii="Helvetica" w:hAnsi="Helvetica" w:cs="Helvetica"/>
                  <w:color w:val="000000"/>
                  <w:sz w:val="22"/>
                  <w:szCs w:val="22"/>
                  <w:lang w:eastAsia="fr-FR"/>
                  <w:rPrChange w:id="4839" w:author="Polz, Andreas" w:date="2016-04-19T09:53:00Z">
                    <w:rPr>
                      <w:rFonts w:ascii="Helvetica" w:hAnsi="Helvetica" w:cs="Helvetica"/>
                      <w:color w:val="000000"/>
                      <w:sz w:val="22"/>
                      <w:szCs w:val="22"/>
                      <w:lang w:val="fr-FR" w:eastAsia="fr-FR"/>
                    </w:rPr>
                  </w:rPrChange>
                </w:rPr>
                <w:delText xml:space="preserve"> is empty.</w:delText>
              </w:r>
            </w:del>
          </w:p>
        </w:tc>
      </w:tr>
      <w:tr w:rsidR="00C87A1F" w:rsidRPr="00FA02FB" w:rsidDel="00304609" w14:paraId="655D36B6" w14:textId="26A132DF" w:rsidTr="00C86062">
        <w:trPr>
          <w:del w:id="4840" w:author="i0806927" w:date="2016-04-01T13:38:00Z"/>
        </w:trPr>
        <w:tc>
          <w:tcPr>
            <w:tcW w:w="2612" w:type="dxa"/>
          </w:tcPr>
          <w:p w14:paraId="5589A0A7" w14:textId="5C93AC2F" w:rsidR="00C87A1F" w:rsidRPr="004C7D81" w:rsidDel="00304609" w:rsidRDefault="00C87A1F" w:rsidP="00C86062">
            <w:pPr>
              <w:keepNext/>
              <w:keepLines/>
              <w:suppressAutoHyphens/>
              <w:spacing w:before="140" w:line="220" w:lineRule="atLeast"/>
              <w:ind w:left="1080"/>
              <w:outlineLvl w:val="7"/>
              <w:rPr>
                <w:del w:id="4841" w:author="i0806927" w:date="2016-04-01T13:38:00Z"/>
                <w:rFonts w:ascii="Helvetica" w:hAnsi="Helvetica" w:cs="Helvetica"/>
                <w:color w:val="000000"/>
                <w:sz w:val="22"/>
                <w:szCs w:val="22"/>
                <w:lang w:eastAsia="fr-FR"/>
                <w:rPrChange w:id="4842" w:author="Polz, Andreas" w:date="2016-04-19T09:53:00Z">
                  <w:rPr>
                    <w:del w:id="4843" w:author="i0806927" w:date="2016-04-01T13:38:00Z"/>
                    <w:rFonts w:ascii="Helvetica" w:hAnsi="Helvetica" w:cs="Helvetica"/>
                    <w:i/>
                    <w:color w:val="000000"/>
                    <w:spacing w:val="-4"/>
                    <w:kern w:val="1"/>
                    <w:sz w:val="22"/>
                    <w:szCs w:val="22"/>
                    <w:lang w:val="fr-FR" w:eastAsia="fr-FR"/>
                  </w:rPr>
                </w:rPrChange>
              </w:rPr>
            </w:pPr>
            <w:del w:id="4844" w:author="i0806927" w:date="2016-04-01T13:38:00Z">
              <w:r w:rsidRPr="004C7D81" w:rsidDel="00304609">
                <w:rPr>
                  <w:rFonts w:ascii="Helvetica" w:hAnsi="Helvetica" w:cs="Helvetica"/>
                  <w:color w:val="000000"/>
                  <w:sz w:val="22"/>
                  <w:szCs w:val="22"/>
                  <w:lang w:eastAsia="fr-FR"/>
                  <w:rPrChange w:id="4845" w:author="Polz, Andreas" w:date="2016-04-19T09:53:00Z">
                    <w:rPr>
                      <w:rFonts w:ascii="Helvetica" w:hAnsi="Helvetica" w:cs="Helvetica"/>
                      <w:color w:val="000000"/>
                      <w:sz w:val="22"/>
                      <w:szCs w:val="22"/>
                      <w:lang w:val="fr-FR" w:eastAsia="fr-FR"/>
                    </w:rPr>
                  </w:rPrChange>
                </w:rPr>
                <w:delText>Technical aspect</w:delText>
              </w:r>
            </w:del>
          </w:p>
        </w:tc>
        <w:tc>
          <w:tcPr>
            <w:tcW w:w="1513" w:type="dxa"/>
            <w:gridSpan w:val="2"/>
          </w:tcPr>
          <w:p w14:paraId="1BE5156A" w14:textId="6FC53BF4" w:rsidR="00C87A1F" w:rsidRPr="00FA02FB" w:rsidDel="00304609" w:rsidRDefault="00C87A1F" w:rsidP="00C86062">
            <w:pPr>
              <w:rPr>
                <w:del w:id="4846" w:author="i0806927" w:date="2016-04-01T13:38:00Z"/>
                <w:rFonts w:ascii="Helvetica" w:hAnsi="Helvetica" w:cs="Helvetica"/>
                <w:color w:val="000000"/>
                <w:sz w:val="22"/>
                <w:szCs w:val="22"/>
                <w:lang w:eastAsia="fr-FR"/>
              </w:rPr>
            </w:pPr>
            <w:del w:id="4847" w:author="i0806927" w:date="2016-04-01T13:38:00Z">
              <w:r w:rsidDel="00304609">
                <w:rPr>
                  <w:rFonts w:ascii="Helvetica" w:hAnsi="Helvetica" w:cs="Helvetica" w:hint="eastAsia"/>
                  <w:color w:val="000000"/>
                  <w:sz w:val="22"/>
                  <w:szCs w:val="22"/>
                  <w:lang w:eastAsia="ja-JP"/>
                </w:rPr>
                <w:delText>N</w:delText>
              </w:r>
            </w:del>
          </w:p>
        </w:tc>
        <w:tc>
          <w:tcPr>
            <w:tcW w:w="2929" w:type="dxa"/>
            <w:gridSpan w:val="2"/>
          </w:tcPr>
          <w:p w14:paraId="3E7348D1" w14:textId="7C99E8E9" w:rsidR="00C87A1F" w:rsidRPr="00FA02FB" w:rsidDel="00304609" w:rsidRDefault="00C87A1F" w:rsidP="00C86062">
            <w:pPr>
              <w:rPr>
                <w:del w:id="4848" w:author="i0806927" w:date="2016-04-01T13:38:00Z"/>
                <w:rFonts w:ascii="Helvetica" w:hAnsi="Helvetica" w:cs="Helvetica"/>
                <w:color w:val="000000"/>
                <w:sz w:val="22"/>
                <w:szCs w:val="22"/>
                <w:lang w:eastAsia="fr-FR"/>
              </w:rPr>
            </w:pPr>
          </w:p>
        </w:tc>
        <w:tc>
          <w:tcPr>
            <w:tcW w:w="3507" w:type="dxa"/>
            <w:gridSpan w:val="2"/>
          </w:tcPr>
          <w:p w14:paraId="67BD5470" w14:textId="37893ACA" w:rsidR="00C87A1F" w:rsidRPr="00FA02FB" w:rsidDel="00304609" w:rsidRDefault="00C87A1F" w:rsidP="00C86062">
            <w:pPr>
              <w:rPr>
                <w:del w:id="4849" w:author="i0806927" w:date="2016-04-01T13:38:00Z"/>
                <w:rFonts w:ascii="Helvetica" w:hAnsi="Helvetica" w:cs="Helvetica"/>
                <w:color w:val="000000"/>
                <w:sz w:val="22"/>
                <w:szCs w:val="22"/>
                <w:lang w:eastAsia="fr-FR"/>
              </w:rPr>
            </w:pPr>
          </w:p>
        </w:tc>
      </w:tr>
      <w:tr w:rsidR="00C87A1F" w:rsidRPr="00FA02FB" w:rsidDel="00304609" w14:paraId="29EE37DA" w14:textId="274422B8" w:rsidTr="00C86062">
        <w:trPr>
          <w:del w:id="4850" w:author="i0806927" w:date="2016-04-01T13:38:00Z"/>
        </w:trPr>
        <w:tc>
          <w:tcPr>
            <w:tcW w:w="2612" w:type="dxa"/>
          </w:tcPr>
          <w:p w14:paraId="4408BEC8" w14:textId="11296689" w:rsidR="00C87A1F" w:rsidRPr="004C7D81" w:rsidDel="00304609" w:rsidRDefault="00C87A1F" w:rsidP="00C86062">
            <w:pPr>
              <w:spacing w:before="0"/>
              <w:rPr>
                <w:del w:id="4851" w:author="i0806927" w:date="2016-04-01T13:38:00Z"/>
                <w:rFonts w:ascii="Helvetica" w:hAnsi="Helvetica" w:cs="Helvetica"/>
                <w:color w:val="000000"/>
                <w:sz w:val="22"/>
                <w:szCs w:val="22"/>
                <w:lang w:eastAsia="fr-FR"/>
                <w:rPrChange w:id="4852" w:author="Polz, Andreas" w:date="2016-04-19T09:53:00Z">
                  <w:rPr>
                    <w:del w:id="4853" w:author="i0806927" w:date="2016-04-01T13:38:00Z"/>
                    <w:rFonts w:ascii="Helvetica" w:hAnsi="Helvetica" w:cs="Helvetica"/>
                    <w:color w:val="000000"/>
                    <w:sz w:val="22"/>
                    <w:szCs w:val="22"/>
                    <w:lang w:val="fr-FR" w:eastAsia="fr-FR"/>
                  </w:rPr>
                </w:rPrChange>
              </w:rPr>
            </w:pPr>
          </w:p>
        </w:tc>
        <w:tc>
          <w:tcPr>
            <w:tcW w:w="1513" w:type="dxa"/>
            <w:gridSpan w:val="2"/>
          </w:tcPr>
          <w:p w14:paraId="1E8BD041" w14:textId="7C4F6138" w:rsidR="00C87A1F" w:rsidRPr="00FA02FB" w:rsidDel="00304609" w:rsidRDefault="00C87A1F" w:rsidP="00C86062">
            <w:pPr>
              <w:rPr>
                <w:del w:id="4854" w:author="i0806927" w:date="2016-04-01T13:38:00Z"/>
                <w:rFonts w:ascii="Helvetica" w:hAnsi="Helvetica" w:cs="Helvetica"/>
                <w:color w:val="000000"/>
                <w:sz w:val="22"/>
                <w:szCs w:val="22"/>
                <w:lang w:eastAsia="fr-FR"/>
              </w:rPr>
            </w:pPr>
          </w:p>
        </w:tc>
        <w:tc>
          <w:tcPr>
            <w:tcW w:w="2929" w:type="dxa"/>
            <w:gridSpan w:val="2"/>
          </w:tcPr>
          <w:p w14:paraId="74C12008" w14:textId="0C519E2E" w:rsidR="00C87A1F" w:rsidRPr="00FA02FB" w:rsidDel="00304609" w:rsidRDefault="00C87A1F" w:rsidP="00C86062">
            <w:pPr>
              <w:rPr>
                <w:del w:id="4855" w:author="i0806927" w:date="2016-04-01T13:38:00Z"/>
                <w:rFonts w:ascii="Helvetica" w:hAnsi="Helvetica" w:cs="Helvetica"/>
                <w:color w:val="000000"/>
                <w:sz w:val="22"/>
                <w:szCs w:val="22"/>
                <w:lang w:eastAsia="fr-FR"/>
              </w:rPr>
            </w:pPr>
          </w:p>
        </w:tc>
        <w:tc>
          <w:tcPr>
            <w:tcW w:w="3507" w:type="dxa"/>
            <w:gridSpan w:val="2"/>
          </w:tcPr>
          <w:p w14:paraId="2FF6CB9E" w14:textId="322DEF5A" w:rsidR="00C87A1F" w:rsidRPr="00FA02FB" w:rsidDel="00304609" w:rsidRDefault="00C87A1F" w:rsidP="00C86062">
            <w:pPr>
              <w:rPr>
                <w:del w:id="4856" w:author="i0806927" w:date="2016-04-01T13:38:00Z"/>
                <w:rFonts w:ascii="Helvetica" w:hAnsi="Helvetica" w:cs="Helvetica"/>
                <w:color w:val="000000"/>
                <w:sz w:val="22"/>
                <w:szCs w:val="22"/>
                <w:lang w:eastAsia="fr-FR"/>
              </w:rPr>
            </w:pPr>
          </w:p>
        </w:tc>
      </w:tr>
      <w:tr w:rsidR="00304609" w:rsidRPr="00FA02FB" w14:paraId="0DBE1C3A" w14:textId="77777777" w:rsidTr="00304609">
        <w:trPr>
          <w:ins w:id="4857" w:author="i0806927" w:date="2016-04-01T13:38:00Z"/>
        </w:trPr>
        <w:tc>
          <w:tcPr>
            <w:tcW w:w="2809" w:type="dxa"/>
            <w:gridSpan w:val="2"/>
            <w:shd w:val="clear" w:color="auto" w:fill="B8CCE4" w:themeFill="accent1" w:themeFillTint="66"/>
          </w:tcPr>
          <w:p w14:paraId="7BF4AA35" w14:textId="77777777" w:rsidR="00304609" w:rsidRPr="00F647C9" w:rsidRDefault="00304609" w:rsidP="00304609">
            <w:pPr>
              <w:jc w:val="center"/>
              <w:rPr>
                <w:ins w:id="4858" w:author="i0806927" w:date="2016-04-01T13:38:00Z"/>
                <w:rFonts w:ascii="Helvetica" w:hAnsi="Helvetica" w:cs="Helvetica"/>
                <w:b/>
                <w:color w:val="000000"/>
                <w:sz w:val="22"/>
                <w:szCs w:val="22"/>
                <w:lang w:val="fr-FR" w:eastAsia="fr-FR"/>
              </w:rPr>
            </w:pPr>
            <w:ins w:id="4859" w:author="i0806927" w:date="2016-04-01T13:38:00Z">
              <w:r w:rsidRPr="00F647C9">
                <w:rPr>
                  <w:rFonts w:ascii="Helvetica" w:hAnsi="Helvetica" w:cs="Helvetica"/>
                  <w:b/>
                  <w:color w:val="000000"/>
                  <w:sz w:val="22"/>
                  <w:szCs w:val="22"/>
                  <w:lang w:val="fr-FR" w:eastAsia="fr-FR"/>
                </w:rPr>
                <w:t>Attribute name</w:t>
              </w:r>
            </w:ins>
          </w:p>
        </w:tc>
        <w:tc>
          <w:tcPr>
            <w:tcW w:w="1504" w:type="dxa"/>
            <w:gridSpan w:val="2"/>
            <w:shd w:val="clear" w:color="auto" w:fill="B8CCE4" w:themeFill="accent1" w:themeFillTint="66"/>
          </w:tcPr>
          <w:p w14:paraId="7432AA63" w14:textId="77777777" w:rsidR="00304609" w:rsidRPr="00F647C9" w:rsidRDefault="00304609" w:rsidP="00304609">
            <w:pPr>
              <w:jc w:val="center"/>
              <w:rPr>
                <w:ins w:id="4860" w:author="i0806927" w:date="2016-04-01T13:38:00Z"/>
                <w:rFonts w:ascii="Helvetica" w:hAnsi="Helvetica" w:cs="Helvetica"/>
                <w:b/>
                <w:color w:val="000000"/>
                <w:sz w:val="22"/>
                <w:szCs w:val="22"/>
                <w:lang w:val="fr-FR" w:eastAsia="fr-FR"/>
              </w:rPr>
            </w:pPr>
            <w:ins w:id="4861" w:author="i0806927" w:date="2016-04-01T13:38:00Z">
              <w:r w:rsidRPr="00F647C9">
                <w:rPr>
                  <w:rFonts w:ascii="Helvetica" w:hAnsi="Helvetica" w:cs="Helvetica"/>
                  <w:b/>
                  <w:color w:val="000000"/>
                  <w:sz w:val="22"/>
                  <w:szCs w:val="22"/>
                  <w:lang w:val="fr-FR" w:eastAsia="fr-FR"/>
                </w:rPr>
                <w:t>Mandatory</w:t>
              </w:r>
            </w:ins>
          </w:p>
        </w:tc>
        <w:tc>
          <w:tcPr>
            <w:tcW w:w="2832" w:type="dxa"/>
            <w:gridSpan w:val="2"/>
            <w:shd w:val="clear" w:color="auto" w:fill="B8CCE4" w:themeFill="accent1" w:themeFillTint="66"/>
          </w:tcPr>
          <w:p w14:paraId="56BF90D3" w14:textId="77777777" w:rsidR="00304609" w:rsidRPr="00F647C9" w:rsidRDefault="00304609" w:rsidP="00304609">
            <w:pPr>
              <w:jc w:val="center"/>
              <w:rPr>
                <w:ins w:id="4862" w:author="i0806927" w:date="2016-04-01T13:38:00Z"/>
                <w:rFonts w:ascii="Helvetica" w:hAnsi="Helvetica" w:cs="Helvetica"/>
                <w:b/>
                <w:color w:val="000000"/>
                <w:sz w:val="22"/>
                <w:szCs w:val="22"/>
                <w:lang w:val="fr-FR" w:eastAsia="fr-FR"/>
              </w:rPr>
            </w:pPr>
            <w:ins w:id="4863" w:author="i0806927" w:date="2016-04-01T13:38:00Z">
              <w:r w:rsidRPr="00F647C9">
                <w:rPr>
                  <w:rFonts w:ascii="Helvetica" w:hAnsi="Helvetica" w:cs="Helvetica"/>
                  <w:b/>
                  <w:color w:val="000000"/>
                  <w:sz w:val="22"/>
                  <w:szCs w:val="22"/>
                  <w:lang w:val="fr-FR" w:eastAsia="fr-FR"/>
                </w:rPr>
                <w:t>Default</w:t>
              </w:r>
            </w:ins>
          </w:p>
        </w:tc>
        <w:tc>
          <w:tcPr>
            <w:tcW w:w="3416" w:type="dxa"/>
            <w:shd w:val="clear" w:color="auto" w:fill="B8CCE4" w:themeFill="accent1" w:themeFillTint="66"/>
          </w:tcPr>
          <w:p w14:paraId="0E23C80C" w14:textId="77777777" w:rsidR="00304609" w:rsidRPr="00F647C9" w:rsidRDefault="00304609" w:rsidP="00304609">
            <w:pPr>
              <w:jc w:val="center"/>
              <w:rPr>
                <w:ins w:id="4864" w:author="i0806927" w:date="2016-04-01T13:38:00Z"/>
                <w:rFonts w:ascii="Helvetica" w:hAnsi="Helvetica" w:cs="Helvetica"/>
                <w:b/>
                <w:color w:val="000000"/>
                <w:sz w:val="22"/>
                <w:szCs w:val="22"/>
                <w:lang w:val="fr-FR" w:eastAsia="fr-FR"/>
              </w:rPr>
            </w:pPr>
            <w:ins w:id="4865" w:author="i0806927" w:date="2016-04-01T13:38:00Z">
              <w:r w:rsidRPr="00F647C9">
                <w:rPr>
                  <w:rFonts w:ascii="Helvetica" w:hAnsi="Helvetica" w:cs="Helvetica"/>
                  <w:b/>
                  <w:color w:val="000000"/>
                  <w:sz w:val="22"/>
                  <w:szCs w:val="22"/>
                  <w:lang w:val="fr-FR" w:eastAsia="fr-FR"/>
                </w:rPr>
                <w:t>Rule</w:t>
              </w:r>
            </w:ins>
          </w:p>
        </w:tc>
      </w:tr>
      <w:tr w:rsidR="00304609" w:rsidRPr="00FA02FB" w14:paraId="4F317B9F" w14:textId="77777777" w:rsidTr="00304609">
        <w:trPr>
          <w:ins w:id="4866" w:author="i0806927" w:date="2016-04-01T13:38:00Z"/>
        </w:trPr>
        <w:tc>
          <w:tcPr>
            <w:tcW w:w="2809" w:type="dxa"/>
            <w:gridSpan w:val="2"/>
          </w:tcPr>
          <w:p w14:paraId="514D8275" w14:textId="77777777" w:rsidR="00304609" w:rsidRPr="003B3AB5" w:rsidRDefault="00304609" w:rsidP="00304609">
            <w:pPr>
              <w:keepNext/>
              <w:keepLines/>
              <w:suppressAutoHyphens/>
              <w:spacing w:before="140" w:line="220" w:lineRule="atLeast"/>
              <w:ind w:left="1080"/>
              <w:outlineLvl w:val="7"/>
              <w:rPr>
                <w:ins w:id="4867" w:author="i0806927" w:date="2016-04-01T13:38:00Z"/>
                <w:rFonts w:ascii="Helvetica" w:hAnsi="Helvetica" w:cs="Helvetica"/>
                <w:color w:val="000000"/>
                <w:sz w:val="22"/>
                <w:szCs w:val="22"/>
                <w:highlight w:val="yellow"/>
                <w:lang w:eastAsia="ja-JP"/>
                <w:rPrChange w:id="4868" w:author="i0806927" w:date="2016-04-04T14:17:00Z">
                  <w:rPr>
                    <w:ins w:id="4869" w:author="i0806927" w:date="2016-04-01T13:38:00Z"/>
                    <w:rFonts w:ascii="Helvetica" w:hAnsi="Helvetica" w:cs="Helvetica"/>
                    <w:i/>
                    <w:color w:val="000000"/>
                    <w:spacing w:val="-4"/>
                    <w:kern w:val="1"/>
                    <w:sz w:val="22"/>
                    <w:szCs w:val="22"/>
                    <w:lang w:eastAsia="ja-JP"/>
                  </w:rPr>
                </w:rPrChange>
              </w:rPr>
            </w:pPr>
            <w:ins w:id="4870" w:author="i0806927" w:date="2016-04-01T13:38:00Z">
              <w:r w:rsidRPr="003B3AB5">
                <w:rPr>
                  <w:rFonts w:ascii="Helvetica" w:hAnsi="Helvetica" w:cs="Helvetica"/>
                  <w:color w:val="000000"/>
                  <w:sz w:val="22"/>
                  <w:szCs w:val="22"/>
                  <w:highlight w:val="yellow"/>
                  <w:lang w:eastAsia="ja-JP"/>
                  <w:rPrChange w:id="4871" w:author="i0806927" w:date="2016-04-04T14:17:00Z">
                    <w:rPr>
                      <w:rFonts w:ascii="Helvetica" w:hAnsi="Helvetica" w:cs="Helvetica"/>
                      <w:color w:val="000000"/>
                      <w:sz w:val="22"/>
                      <w:szCs w:val="22"/>
                      <w:lang w:eastAsia="ja-JP"/>
                    </w:rPr>
                  </w:rPrChange>
                </w:rPr>
                <w:t>Id</w:t>
              </w:r>
            </w:ins>
          </w:p>
        </w:tc>
        <w:tc>
          <w:tcPr>
            <w:tcW w:w="1504" w:type="dxa"/>
            <w:gridSpan w:val="2"/>
          </w:tcPr>
          <w:p w14:paraId="2592B4D9" w14:textId="77777777" w:rsidR="00304609" w:rsidRPr="003B3AB5" w:rsidRDefault="00304609" w:rsidP="00304609">
            <w:pPr>
              <w:keepNext/>
              <w:keepLines/>
              <w:suppressAutoHyphens/>
              <w:spacing w:before="140" w:line="220" w:lineRule="atLeast"/>
              <w:ind w:left="1080"/>
              <w:outlineLvl w:val="7"/>
              <w:rPr>
                <w:ins w:id="4872" w:author="i0806927" w:date="2016-04-01T13:38:00Z"/>
                <w:rFonts w:ascii="Helvetica" w:hAnsi="Helvetica" w:cs="Helvetica"/>
                <w:color w:val="000000"/>
                <w:sz w:val="22"/>
                <w:szCs w:val="22"/>
                <w:highlight w:val="yellow"/>
                <w:lang w:val="fr-FR" w:eastAsia="ja-JP"/>
                <w:rPrChange w:id="4873" w:author="i0806927" w:date="2016-04-04T14:17:00Z">
                  <w:rPr>
                    <w:ins w:id="4874" w:author="i0806927" w:date="2016-04-01T13:38:00Z"/>
                    <w:rFonts w:ascii="Helvetica" w:hAnsi="Helvetica" w:cs="Helvetica"/>
                    <w:i/>
                    <w:color w:val="000000"/>
                    <w:spacing w:val="-4"/>
                    <w:kern w:val="1"/>
                    <w:sz w:val="22"/>
                    <w:szCs w:val="22"/>
                    <w:lang w:val="fr-FR" w:eastAsia="ja-JP"/>
                  </w:rPr>
                </w:rPrChange>
              </w:rPr>
            </w:pPr>
            <w:ins w:id="4875" w:author="i0806927" w:date="2016-04-01T13:38:00Z">
              <w:r w:rsidRPr="003B3AB5">
                <w:rPr>
                  <w:rFonts w:ascii="Helvetica" w:hAnsi="Helvetica" w:cs="Helvetica"/>
                  <w:color w:val="000000"/>
                  <w:sz w:val="22"/>
                  <w:szCs w:val="22"/>
                  <w:highlight w:val="yellow"/>
                  <w:lang w:val="fr-FR" w:eastAsia="ja-JP"/>
                  <w:rPrChange w:id="4876" w:author="i0806927" w:date="2016-04-04T14:17:00Z">
                    <w:rPr>
                      <w:rFonts w:ascii="Helvetica" w:hAnsi="Helvetica" w:cs="Helvetica"/>
                      <w:color w:val="000000"/>
                      <w:sz w:val="22"/>
                      <w:szCs w:val="22"/>
                      <w:lang w:val="fr-FR" w:eastAsia="ja-JP"/>
                    </w:rPr>
                  </w:rPrChange>
                </w:rPr>
                <w:t>N</w:t>
              </w:r>
            </w:ins>
          </w:p>
        </w:tc>
        <w:tc>
          <w:tcPr>
            <w:tcW w:w="2832" w:type="dxa"/>
            <w:gridSpan w:val="2"/>
          </w:tcPr>
          <w:p w14:paraId="0830A35B" w14:textId="77777777" w:rsidR="00304609" w:rsidRPr="003B3AB5" w:rsidRDefault="00304609" w:rsidP="00304609">
            <w:pPr>
              <w:keepNext/>
              <w:keepLines/>
              <w:suppressAutoHyphens/>
              <w:spacing w:before="140" w:line="220" w:lineRule="atLeast"/>
              <w:ind w:left="1080"/>
              <w:outlineLvl w:val="7"/>
              <w:rPr>
                <w:ins w:id="4877" w:author="i0806927" w:date="2016-04-01T13:38:00Z"/>
                <w:rFonts w:ascii="Helvetica" w:hAnsi="Helvetica" w:cs="Helvetica"/>
                <w:color w:val="000000"/>
                <w:sz w:val="22"/>
                <w:szCs w:val="22"/>
                <w:highlight w:val="yellow"/>
                <w:lang w:val="fr-FR" w:eastAsia="ja-JP"/>
                <w:rPrChange w:id="4878" w:author="i0806927" w:date="2016-04-04T14:17:00Z">
                  <w:rPr>
                    <w:ins w:id="4879" w:author="i0806927" w:date="2016-04-01T13:38:00Z"/>
                    <w:rFonts w:ascii="Helvetica" w:hAnsi="Helvetica" w:cs="Helvetica"/>
                    <w:i/>
                    <w:color w:val="000000"/>
                    <w:spacing w:val="-4"/>
                    <w:kern w:val="1"/>
                    <w:sz w:val="22"/>
                    <w:szCs w:val="22"/>
                    <w:lang w:val="fr-FR" w:eastAsia="ja-JP"/>
                  </w:rPr>
                </w:rPrChange>
              </w:rPr>
            </w:pPr>
            <w:ins w:id="4880" w:author="i0806927" w:date="2016-04-01T13:38:00Z">
              <w:r w:rsidRPr="003B3AB5">
                <w:rPr>
                  <w:rFonts w:ascii="Helvetica" w:hAnsi="Helvetica" w:cs="Helvetica"/>
                  <w:color w:val="000000"/>
                  <w:sz w:val="22"/>
                  <w:szCs w:val="22"/>
                  <w:highlight w:val="yellow"/>
                  <w:lang w:val="fr-FR" w:eastAsia="ja-JP"/>
                  <w:rPrChange w:id="4881" w:author="i0806927" w:date="2016-04-04T14:17:00Z">
                    <w:rPr>
                      <w:rFonts w:ascii="Helvetica" w:hAnsi="Helvetica" w:cs="Helvetica"/>
                      <w:color w:val="000000"/>
                      <w:sz w:val="22"/>
                      <w:szCs w:val="22"/>
                      <w:lang w:val="fr-FR" w:eastAsia="ja-JP"/>
                    </w:rPr>
                  </w:rPrChange>
                </w:rPr>
                <w:t>Blank</w:t>
              </w:r>
            </w:ins>
          </w:p>
        </w:tc>
        <w:tc>
          <w:tcPr>
            <w:tcW w:w="3416" w:type="dxa"/>
          </w:tcPr>
          <w:p w14:paraId="4CF78837" w14:textId="77777777" w:rsidR="00304609" w:rsidRPr="003B3AB5" w:rsidRDefault="00304609" w:rsidP="00304609">
            <w:pPr>
              <w:spacing w:before="0"/>
              <w:rPr>
                <w:ins w:id="4882" w:author="i0806927" w:date="2016-04-01T13:38:00Z"/>
                <w:rFonts w:ascii="Helvetica" w:hAnsi="Helvetica" w:cs="Helvetica"/>
                <w:color w:val="000000"/>
                <w:sz w:val="22"/>
                <w:szCs w:val="22"/>
                <w:highlight w:val="yellow"/>
                <w:lang w:val="fr-FR" w:eastAsia="ja-JP"/>
                <w:rPrChange w:id="4883" w:author="i0806927" w:date="2016-04-04T14:17:00Z">
                  <w:rPr>
                    <w:ins w:id="4884" w:author="i0806927" w:date="2016-04-01T13:38:00Z"/>
                    <w:rFonts w:ascii="Helvetica" w:hAnsi="Helvetica" w:cs="Helvetica"/>
                    <w:color w:val="000000"/>
                    <w:sz w:val="22"/>
                    <w:szCs w:val="22"/>
                    <w:lang w:val="fr-FR" w:eastAsia="ja-JP"/>
                  </w:rPr>
                </w:rPrChange>
              </w:rPr>
            </w:pPr>
          </w:p>
        </w:tc>
      </w:tr>
      <w:tr w:rsidR="00304609" w:rsidRPr="00FA02FB" w14:paraId="646ADFA8" w14:textId="77777777" w:rsidTr="00304609">
        <w:trPr>
          <w:ins w:id="4885" w:author="i0806927" w:date="2016-04-01T13:38:00Z"/>
        </w:trPr>
        <w:tc>
          <w:tcPr>
            <w:tcW w:w="2809" w:type="dxa"/>
            <w:gridSpan w:val="2"/>
          </w:tcPr>
          <w:p w14:paraId="38607434" w14:textId="77777777" w:rsidR="00304609" w:rsidRPr="003B3AB5" w:rsidRDefault="00304609" w:rsidP="00304609">
            <w:pPr>
              <w:keepNext/>
              <w:keepLines/>
              <w:suppressAutoHyphens/>
              <w:spacing w:before="140" w:line="220" w:lineRule="atLeast"/>
              <w:ind w:left="1080"/>
              <w:outlineLvl w:val="7"/>
              <w:rPr>
                <w:ins w:id="4886" w:author="i0806927" w:date="2016-04-01T13:38:00Z"/>
                <w:rFonts w:ascii="Helvetica" w:hAnsi="Helvetica" w:cs="Helvetica"/>
                <w:color w:val="000000"/>
                <w:sz w:val="22"/>
                <w:szCs w:val="22"/>
                <w:highlight w:val="yellow"/>
                <w:lang w:val="fr-FR" w:eastAsia="ja-JP"/>
                <w:rPrChange w:id="4887" w:author="i0806927" w:date="2016-04-04T14:17:00Z">
                  <w:rPr>
                    <w:ins w:id="4888" w:author="i0806927" w:date="2016-04-01T13:38:00Z"/>
                    <w:rFonts w:ascii="Helvetica" w:hAnsi="Helvetica" w:cs="Helvetica"/>
                    <w:i/>
                    <w:color w:val="000000"/>
                    <w:spacing w:val="-4"/>
                    <w:kern w:val="1"/>
                    <w:sz w:val="22"/>
                    <w:szCs w:val="22"/>
                    <w:lang w:val="fr-FR" w:eastAsia="ja-JP"/>
                  </w:rPr>
                </w:rPrChange>
              </w:rPr>
            </w:pPr>
            <w:ins w:id="4889" w:author="i0806927" w:date="2016-04-01T13:38:00Z">
              <w:r w:rsidRPr="003B3AB5">
                <w:rPr>
                  <w:rFonts w:ascii="Helvetica" w:hAnsi="Helvetica" w:cs="Helvetica"/>
                  <w:color w:val="000000"/>
                  <w:sz w:val="22"/>
                  <w:szCs w:val="22"/>
                  <w:highlight w:val="yellow"/>
                  <w:lang w:eastAsia="fr-FR"/>
                  <w:rPrChange w:id="4890" w:author="i0806927" w:date="2016-04-04T14:17:00Z">
                    <w:rPr>
                      <w:rFonts w:ascii="Helvetica" w:hAnsi="Helvetica" w:cs="Helvetica"/>
                      <w:color w:val="000000"/>
                      <w:sz w:val="22"/>
                      <w:szCs w:val="22"/>
                      <w:lang w:eastAsia="fr-FR"/>
                    </w:rPr>
                  </w:rPrChange>
                </w:rPr>
                <w:t>eligibilityDate</w:t>
              </w:r>
            </w:ins>
          </w:p>
        </w:tc>
        <w:tc>
          <w:tcPr>
            <w:tcW w:w="1504" w:type="dxa"/>
            <w:gridSpan w:val="2"/>
          </w:tcPr>
          <w:p w14:paraId="6756C8E1" w14:textId="77777777" w:rsidR="00304609" w:rsidRPr="003B3AB5" w:rsidRDefault="00304609" w:rsidP="00304609">
            <w:pPr>
              <w:keepNext/>
              <w:keepLines/>
              <w:suppressAutoHyphens/>
              <w:spacing w:before="140" w:line="220" w:lineRule="atLeast"/>
              <w:ind w:left="1080"/>
              <w:outlineLvl w:val="7"/>
              <w:rPr>
                <w:ins w:id="4891" w:author="i0806927" w:date="2016-04-01T13:38:00Z"/>
                <w:rFonts w:ascii="Helvetica" w:hAnsi="Helvetica" w:cs="Helvetica"/>
                <w:color w:val="000000"/>
                <w:sz w:val="22"/>
                <w:szCs w:val="22"/>
                <w:highlight w:val="yellow"/>
                <w:lang w:val="fr-FR" w:eastAsia="ja-JP"/>
                <w:rPrChange w:id="4892" w:author="i0806927" w:date="2016-04-04T14:17:00Z">
                  <w:rPr>
                    <w:ins w:id="4893" w:author="i0806927" w:date="2016-04-01T13:38:00Z"/>
                    <w:rFonts w:ascii="Helvetica" w:hAnsi="Helvetica" w:cs="Helvetica"/>
                    <w:i/>
                    <w:color w:val="000000"/>
                    <w:spacing w:val="-4"/>
                    <w:kern w:val="1"/>
                    <w:sz w:val="22"/>
                    <w:szCs w:val="22"/>
                    <w:lang w:val="fr-FR" w:eastAsia="ja-JP"/>
                  </w:rPr>
                </w:rPrChange>
              </w:rPr>
            </w:pPr>
            <w:ins w:id="4894" w:author="i0806927" w:date="2016-04-01T13:38:00Z">
              <w:r w:rsidRPr="003B3AB5">
                <w:rPr>
                  <w:rFonts w:ascii="Helvetica" w:hAnsi="Helvetica" w:cs="Helvetica"/>
                  <w:color w:val="000000"/>
                  <w:sz w:val="22"/>
                  <w:szCs w:val="22"/>
                  <w:highlight w:val="yellow"/>
                  <w:lang w:val="fr-FR" w:eastAsia="ja-JP"/>
                  <w:rPrChange w:id="4895" w:author="i0806927" w:date="2016-04-04T14:17:00Z">
                    <w:rPr>
                      <w:rFonts w:ascii="Helvetica" w:hAnsi="Helvetica" w:cs="Helvetica"/>
                      <w:color w:val="000000"/>
                      <w:sz w:val="22"/>
                      <w:szCs w:val="22"/>
                      <w:lang w:val="fr-FR" w:eastAsia="ja-JP"/>
                    </w:rPr>
                  </w:rPrChange>
                </w:rPr>
                <w:t>N</w:t>
              </w:r>
            </w:ins>
          </w:p>
        </w:tc>
        <w:tc>
          <w:tcPr>
            <w:tcW w:w="2832" w:type="dxa"/>
            <w:gridSpan w:val="2"/>
          </w:tcPr>
          <w:p w14:paraId="07653F5A" w14:textId="77777777" w:rsidR="00304609" w:rsidRPr="003B3AB5" w:rsidRDefault="00304609" w:rsidP="00304609">
            <w:pPr>
              <w:keepNext/>
              <w:keepLines/>
              <w:suppressAutoHyphens/>
              <w:spacing w:before="140" w:line="220" w:lineRule="atLeast"/>
              <w:ind w:left="1080"/>
              <w:outlineLvl w:val="7"/>
              <w:rPr>
                <w:ins w:id="4896" w:author="i0806927" w:date="2016-04-01T13:38:00Z"/>
                <w:rFonts w:ascii="Helvetica" w:hAnsi="Helvetica" w:cs="Helvetica"/>
                <w:color w:val="000000"/>
                <w:sz w:val="22"/>
                <w:szCs w:val="22"/>
                <w:highlight w:val="yellow"/>
                <w:lang w:val="fr-FR" w:eastAsia="ja-JP"/>
                <w:rPrChange w:id="4897" w:author="i0806927" w:date="2016-04-04T14:17:00Z">
                  <w:rPr>
                    <w:ins w:id="4898" w:author="i0806927" w:date="2016-04-01T13:38:00Z"/>
                    <w:rFonts w:ascii="Helvetica" w:hAnsi="Helvetica" w:cs="Helvetica"/>
                    <w:i/>
                    <w:color w:val="000000"/>
                    <w:spacing w:val="-4"/>
                    <w:kern w:val="1"/>
                    <w:sz w:val="22"/>
                    <w:szCs w:val="22"/>
                    <w:lang w:val="fr-FR" w:eastAsia="ja-JP"/>
                  </w:rPr>
                </w:rPrChange>
              </w:rPr>
            </w:pPr>
            <w:ins w:id="4899" w:author="i0806927" w:date="2016-04-01T13:38:00Z">
              <w:r w:rsidRPr="003B3AB5">
                <w:rPr>
                  <w:rFonts w:ascii="Helvetica" w:hAnsi="Helvetica" w:cs="Helvetica"/>
                  <w:color w:val="000000"/>
                  <w:sz w:val="22"/>
                  <w:szCs w:val="22"/>
                  <w:highlight w:val="yellow"/>
                  <w:lang w:val="fr-FR" w:eastAsia="ja-JP"/>
                  <w:rPrChange w:id="4900" w:author="i0806927" w:date="2016-04-04T14:17:00Z">
                    <w:rPr>
                      <w:rFonts w:ascii="Helvetica" w:hAnsi="Helvetica" w:cs="Helvetica"/>
                      <w:color w:val="000000"/>
                      <w:sz w:val="22"/>
                      <w:szCs w:val="22"/>
                      <w:lang w:val="fr-FR" w:eastAsia="ja-JP"/>
                    </w:rPr>
                  </w:rPrChange>
                </w:rPr>
                <w:t xml:space="preserve">Today </w:t>
              </w:r>
            </w:ins>
          </w:p>
        </w:tc>
        <w:tc>
          <w:tcPr>
            <w:tcW w:w="3416" w:type="dxa"/>
          </w:tcPr>
          <w:p w14:paraId="523C0A7B" w14:textId="77777777" w:rsidR="00304609" w:rsidRPr="003B3AB5" w:rsidRDefault="00304609" w:rsidP="00304609">
            <w:pPr>
              <w:spacing w:before="0"/>
              <w:rPr>
                <w:ins w:id="4901" w:author="i0806927" w:date="2016-04-01T13:38:00Z"/>
                <w:rFonts w:ascii="Helvetica" w:hAnsi="Helvetica" w:cs="Helvetica"/>
                <w:color w:val="000000"/>
                <w:sz w:val="22"/>
                <w:szCs w:val="22"/>
                <w:highlight w:val="yellow"/>
                <w:lang w:val="fr-FR" w:eastAsia="fr-FR"/>
                <w:rPrChange w:id="4902" w:author="i0806927" w:date="2016-04-04T14:17:00Z">
                  <w:rPr>
                    <w:ins w:id="4903" w:author="i0806927" w:date="2016-04-01T13:38:00Z"/>
                    <w:rFonts w:ascii="Helvetica" w:hAnsi="Helvetica" w:cs="Helvetica"/>
                    <w:color w:val="000000"/>
                    <w:sz w:val="22"/>
                    <w:szCs w:val="22"/>
                    <w:lang w:val="fr-FR" w:eastAsia="fr-FR"/>
                  </w:rPr>
                </w:rPrChange>
              </w:rPr>
            </w:pPr>
          </w:p>
        </w:tc>
      </w:tr>
      <w:tr w:rsidR="00304609" w:rsidRPr="00FA02FB" w14:paraId="43B995A0" w14:textId="77777777" w:rsidTr="00304609">
        <w:trPr>
          <w:ins w:id="4904" w:author="i0806927" w:date="2016-04-01T13:38:00Z"/>
        </w:trPr>
        <w:tc>
          <w:tcPr>
            <w:tcW w:w="2809" w:type="dxa"/>
            <w:gridSpan w:val="2"/>
          </w:tcPr>
          <w:p w14:paraId="73131B1A" w14:textId="77777777" w:rsidR="00304609" w:rsidRPr="003B3AB5" w:rsidRDefault="00304609" w:rsidP="00304609">
            <w:pPr>
              <w:keepNext/>
              <w:keepLines/>
              <w:suppressAutoHyphens/>
              <w:spacing w:before="140" w:line="220" w:lineRule="atLeast"/>
              <w:ind w:left="1080"/>
              <w:outlineLvl w:val="7"/>
              <w:rPr>
                <w:ins w:id="4905" w:author="i0806927" w:date="2016-04-01T13:38:00Z"/>
                <w:rFonts w:ascii="Helvetica" w:hAnsi="Helvetica" w:cs="Helvetica"/>
                <w:color w:val="000000"/>
                <w:sz w:val="22"/>
                <w:szCs w:val="22"/>
                <w:highlight w:val="yellow"/>
                <w:lang w:val="fr-FR" w:eastAsia="ja-JP"/>
                <w:rPrChange w:id="4906" w:author="i0806927" w:date="2016-04-04T14:17:00Z">
                  <w:rPr>
                    <w:ins w:id="4907" w:author="i0806927" w:date="2016-04-01T13:38:00Z"/>
                    <w:rFonts w:ascii="Helvetica" w:hAnsi="Helvetica" w:cs="Helvetica"/>
                    <w:i/>
                    <w:color w:val="000000"/>
                    <w:spacing w:val="-4"/>
                    <w:kern w:val="1"/>
                    <w:sz w:val="22"/>
                    <w:szCs w:val="22"/>
                    <w:lang w:val="fr-FR" w:eastAsia="ja-JP"/>
                  </w:rPr>
                </w:rPrChange>
              </w:rPr>
            </w:pPr>
            <w:ins w:id="4908" w:author="i0806927" w:date="2016-04-01T13:38:00Z">
              <w:r w:rsidRPr="003B3AB5">
                <w:rPr>
                  <w:rFonts w:ascii="Helvetica" w:hAnsi="Helvetica" w:cs="Helvetica"/>
                  <w:color w:val="000000"/>
                  <w:sz w:val="22"/>
                  <w:szCs w:val="22"/>
                  <w:highlight w:val="yellow"/>
                  <w:lang w:val="fr-FR" w:eastAsia="fr-FR"/>
                  <w:rPrChange w:id="4909" w:author="i0806927" w:date="2016-04-04T14:17:00Z">
                    <w:rPr>
                      <w:rFonts w:ascii="Helvetica" w:hAnsi="Helvetica" w:cs="Helvetica"/>
                      <w:color w:val="000000"/>
                      <w:sz w:val="22"/>
                      <w:szCs w:val="22"/>
                      <w:lang w:val="fr-FR" w:eastAsia="fr-FR"/>
                    </w:rPr>
                  </w:rPrChange>
                </w:rPr>
                <w:t>Address</w:t>
              </w:r>
            </w:ins>
          </w:p>
        </w:tc>
        <w:tc>
          <w:tcPr>
            <w:tcW w:w="1504" w:type="dxa"/>
            <w:gridSpan w:val="2"/>
          </w:tcPr>
          <w:p w14:paraId="3F03A3F0" w14:textId="6EF342D8" w:rsidR="00304609" w:rsidRPr="003B3AB5" w:rsidRDefault="00F647C9" w:rsidP="00304609">
            <w:pPr>
              <w:keepNext/>
              <w:keepLines/>
              <w:suppressAutoHyphens/>
              <w:spacing w:before="140" w:line="220" w:lineRule="atLeast"/>
              <w:ind w:left="1080"/>
              <w:outlineLvl w:val="7"/>
              <w:rPr>
                <w:ins w:id="4910" w:author="i0806927" w:date="2016-04-01T13:38:00Z"/>
                <w:rFonts w:ascii="Helvetica" w:hAnsi="Helvetica" w:cs="Helvetica"/>
                <w:color w:val="000000"/>
                <w:sz w:val="22"/>
                <w:szCs w:val="22"/>
                <w:highlight w:val="green"/>
                <w:lang w:val="fr-FR" w:eastAsia="ja-JP"/>
                <w:rPrChange w:id="4911" w:author="i0806927" w:date="2016-04-04T14:17:00Z">
                  <w:rPr>
                    <w:ins w:id="4912" w:author="i0806927" w:date="2016-04-01T13:38:00Z"/>
                    <w:rFonts w:ascii="Helvetica" w:hAnsi="Helvetica" w:cs="Helvetica"/>
                    <w:i/>
                    <w:color w:val="000000"/>
                    <w:spacing w:val="-4"/>
                    <w:kern w:val="1"/>
                    <w:sz w:val="22"/>
                    <w:szCs w:val="22"/>
                    <w:lang w:val="fr-FR" w:eastAsia="ja-JP"/>
                  </w:rPr>
                </w:rPrChange>
              </w:rPr>
            </w:pPr>
            <w:ins w:id="4913" w:author="i0806927" w:date="2016-04-04T10:13:00Z">
              <w:r w:rsidRPr="003B3AB5">
                <w:rPr>
                  <w:rFonts w:ascii="Helvetica" w:hAnsi="Helvetica" w:cs="Helvetica"/>
                  <w:color w:val="000000"/>
                  <w:sz w:val="22"/>
                  <w:szCs w:val="22"/>
                  <w:highlight w:val="green"/>
                  <w:lang w:val="fr-FR" w:eastAsia="ja-JP"/>
                  <w:rPrChange w:id="4914" w:author="i0806927" w:date="2016-04-04T14:17:00Z">
                    <w:rPr>
                      <w:rFonts w:ascii="Helvetica" w:hAnsi="Helvetica" w:cs="Helvetica"/>
                      <w:color w:val="000000"/>
                      <w:sz w:val="22"/>
                      <w:szCs w:val="22"/>
                      <w:lang w:val="fr-FR" w:eastAsia="ja-JP"/>
                    </w:rPr>
                  </w:rPrChange>
                </w:rPr>
                <w:t>N</w:t>
              </w:r>
            </w:ins>
          </w:p>
        </w:tc>
        <w:tc>
          <w:tcPr>
            <w:tcW w:w="2832" w:type="dxa"/>
            <w:gridSpan w:val="2"/>
          </w:tcPr>
          <w:p w14:paraId="09B512D2" w14:textId="77777777" w:rsidR="00304609" w:rsidRPr="003B3AB5" w:rsidRDefault="00304609" w:rsidP="00304609">
            <w:pPr>
              <w:spacing w:before="0"/>
              <w:rPr>
                <w:ins w:id="4915" w:author="i0806927" w:date="2016-04-01T13:38:00Z"/>
                <w:rFonts w:ascii="Helvetica" w:hAnsi="Helvetica" w:cs="Helvetica"/>
                <w:color w:val="000000"/>
                <w:sz w:val="22"/>
                <w:szCs w:val="22"/>
                <w:highlight w:val="yellow"/>
                <w:lang w:val="fr-FR" w:eastAsia="fr-FR"/>
                <w:rPrChange w:id="4916" w:author="i0806927" w:date="2016-04-04T14:17:00Z">
                  <w:rPr>
                    <w:ins w:id="4917" w:author="i0806927" w:date="2016-04-01T13:38:00Z"/>
                    <w:rFonts w:ascii="Helvetica" w:hAnsi="Helvetica" w:cs="Helvetica"/>
                    <w:color w:val="000000"/>
                    <w:sz w:val="22"/>
                    <w:szCs w:val="22"/>
                    <w:lang w:val="fr-FR" w:eastAsia="fr-FR"/>
                  </w:rPr>
                </w:rPrChange>
              </w:rPr>
            </w:pPr>
          </w:p>
        </w:tc>
        <w:tc>
          <w:tcPr>
            <w:tcW w:w="3416" w:type="dxa"/>
          </w:tcPr>
          <w:p w14:paraId="029FB399" w14:textId="77777777" w:rsidR="00304609" w:rsidRPr="004C7D81" w:rsidRDefault="00304609" w:rsidP="00304609">
            <w:pPr>
              <w:keepNext/>
              <w:keepLines/>
              <w:suppressAutoHyphens/>
              <w:spacing w:before="140" w:line="220" w:lineRule="atLeast"/>
              <w:ind w:left="1080"/>
              <w:outlineLvl w:val="7"/>
              <w:rPr>
                <w:ins w:id="4918" w:author="i0806927" w:date="2016-04-01T13:38:00Z"/>
                <w:rFonts w:ascii="Helvetica" w:hAnsi="Helvetica" w:cs="Helvetica"/>
                <w:color w:val="000000"/>
                <w:sz w:val="22"/>
                <w:szCs w:val="22"/>
                <w:highlight w:val="yellow"/>
                <w:lang w:eastAsia="ja-JP"/>
                <w:rPrChange w:id="4919" w:author="Polz, Andreas" w:date="2016-04-19T09:53:00Z">
                  <w:rPr>
                    <w:ins w:id="4920" w:author="i0806927" w:date="2016-04-01T13:38:00Z"/>
                    <w:rFonts w:ascii="Helvetica" w:hAnsi="Helvetica" w:cs="Helvetica"/>
                    <w:i/>
                    <w:color w:val="000000"/>
                    <w:spacing w:val="-4"/>
                    <w:kern w:val="1"/>
                    <w:sz w:val="22"/>
                    <w:szCs w:val="22"/>
                    <w:lang w:val="fr-FR" w:eastAsia="ja-JP"/>
                  </w:rPr>
                </w:rPrChange>
              </w:rPr>
            </w:pPr>
            <w:ins w:id="4921" w:author="i0806927" w:date="2016-04-01T13:38:00Z">
              <w:r w:rsidRPr="004C7D81">
                <w:rPr>
                  <w:rFonts w:ascii="Helvetica" w:hAnsi="Helvetica" w:cs="Helvetica"/>
                  <w:color w:val="000000"/>
                  <w:sz w:val="22"/>
                  <w:szCs w:val="22"/>
                  <w:highlight w:val="yellow"/>
                  <w:lang w:eastAsia="ja-JP"/>
                  <w:rPrChange w:id="4922" w:author="Polz, Andreas" w:date="2016-04-19T09:53:00Z">
                    <w:rPr>
                      <w:rFonts w:ascii="Helvetica" w:hAnsi="Helvetica" w:cs="Helvetica"/>
                      <w:color w:val="000000"/>
                      <w:sz w:val="22"/>
                      <w:szCs w:val="22"/>
                      <w:lang w:val="fr-FR" w:eastAsia="ja-JP"/>
                    </w:rPr>
                  </w:rPrChange>
                </w:rPr>
                <w:t>Address info need one from any address representaions</w:t>
              </w:r>
            </w:ins>
          </w:p>
        </w:tc>
      </w:tr>
      <w:tr w:rsidR="00304609" w:rsidRPr="00FA02FB" w14:paraId="53197228" w14:textId="77777777" w:rsidTr="00304609">
        <w:trPr>
          <w:ins w:id="4923" w:author="i0806927" w:date="2016-04-01T13:38:00Z"/>
        </w:trPr>
        <w:tc>
          <w:tcPr>
            <w:tcW w:w="2809" w:type="dxa"/>
            <w:gridSpan w:val="2"/>
          </w:tcPr>
          <w:p w14:paraId="41ADF8F0" w14:textId="77777777" w:rsidR="00304609" w:rsidRPr="003B3AB5" w:rsidRDefault="00304609" w:rsidP="00304609">
            <w:pPr>
              <w:keepNext/>
              <w:keepLines/>
              <w:suppressAutoHyphens/>
              <w:spacing w:before="140" w:line="220" w:lineRule="atLeast"/>
              <w:ind w:left="1080"/>
              <w:outlineLvl w:val="7"/>
              <w:rPr>
                <w:ins w:id="4924" w:author="i0806927" w:date="2016-04-01T13:38:00Z"/>
                <w:rFonts w:ascii="Helvetica" w:hAnsi="Helvetica" w:cs="Helvetica"/>
                <w:color w:val="000000"/>
                <w:sz w:val="22"/>
                <w:szCs w:val="22"/>
                <w:highlight w:val="yellow"/>
                <w:lang w:val="fr-FR" w:eastAsia="ja-JP"/>
                <w:rPrChange w:id="4925" w:author="i0806927" w:date="2016-04-04T14:17:00Z">
                  <w:rPr>
                    <w:ins w:id="4926" w:author="i0806927" w:date="2016-04-01T13:38:00Z"/>
                    <w:rFonts w:ascii="Helvetica" w:hAnsi="Helvetica" w:cs="Helvetica"/>
                    <w:i/>
                    <w:color w:val="000000"/>
                    <w:spacing w:val="-4"/>
                    <w:kern w:val="1"/>
                    <w:sz w:val="22"/>
                    <w:szCs w:val="22"/>
                    <w:lang w:val="fr-FR" w:eastAsia="ja-JP"/>
                  </w:rPr>
                </w:rPrChange>
              </w:rPr>
            </w:pPr>
            <w:ins w:id="4927" w:author="i0806927" w:date="2016-04-01T13:38:00Z">
              <w:r w:rsidRPr="003B3AB5">
                <w:rPr>
                  <w:rFonts w:ascii="Helvetica" w:hAnsi="Helvetica" w:cs="Helvetica"/>
                  <w:color w:val="000000"/>
                  <w:sz w:val="22"/>
                  <w:szCs w:val="22"/>
                  <w:highlight w:val="yellow"/>
                  <w:lang w:val="fr-FR" w:eastAsia="ja-JP"/>
                  <w:rPrChange w:id="4928" w:author="i0806927" w:date="2016-04-04T14:17:00Z">
                    <w:rPr>
                      <w:rFonts w:ascii="Helvetica" w:hAnsi="Helvetica" w:cs="Helvetica"/>
                      <w:color w:val="000000"/>
                      <w:sz w:val="22"/>
                      <w:szCs w:val="22"/>
                      <w:lang w:val="fr-FR" w:eastAsia="ja-JP"/>
                    </w:rPr>
                  </w:rPrChange>
                </w:rPr>
                <w:t>Address description</w:t>
              </w:r>
            </w:ins>
          </w:p>
        </w:tc>
        <w:tc>
          <w:tcPr>
            <w:tcW w:w="1504" w:type="dxa"/>
            <w:gridSpan w:val="2"/>
          </w:tcPr>
          <w:p w14:paraId="4A33E98D" w14:textId="25AB3A22" w:rsidR="00304609" w:rsidRPr="003B3AB5" w:rsidRDefault="00F647C9" w:rsidP="00304609">
            <w:pPr>
              <w:keepNext/>
              <w:keepLines/>
              <w:suppressAutoHyphens/>
              <w:spacing w:before="140" w:line="220" w:lineRule="atLeast"/>
              <w:ind w:left="1080"/>
              <w:outlineLvl w:val="7"/>
              <w:rPr>
                <w:ins w:id="4929" w:author="i0806927" w:date="2016-04-01T13:38:00Z"/>
                <w:rFonts w:ascii="Helvetica" w:hAnsi="Helvetica" w:cs="Helvetica"/>
                <w:color w:val="000000"/>
                <w:sz w:val="22"/>
                <w:szCs w:val="22"/>
                <w:highlight w:val="green"/>
                <w:lang w:eastAsia="ja-JP"/>
                <w:rPrChange w:id="4930" w:author="i0806927" w:date="2016-04-04T14:17:00Z">
                  <w:rPr>
                    <w:ins w:id="4931" w:author="i0806927" w:date="2016-04-01T13:38:00Z"/>
                    <w:rFonts w:ascii="Helvetica" w:hAnsi="Helvetica" w:cs="Helvetica"/>
                    <w:i/>
                    <w:color w:val="000000"/>
                    <w:spacing w:val="-4"/>
                    <w:kern w:val="1"/>
                    <w:sz w:val="22"/>
                    <w:szCs w:val="22"/>
                    <w:lang w:eastAsia="ja-JP"/>
                  </w:rPr>
                </w:rPrChange>
              </w:rPr>
            </w:pPr>
            <w:ins w:id="4932" w:author="i0806927" w:date="2016-04-04T10:13:00Z">
              <w:r w:rsidRPr="003B3AB5">
                <w:rPr>
                  <w:rFonts w:ascii="Helvetica" w:hAnsi="Helvetica" w:cs="Helvetica"/>
                  <w:color w:val="000000"/>
                  <w:sz w:val="22"/>
                  <w:szCs w:val="22"/>
                  <w:highlight w:val="green"/>
                  <w:lang w:eastAsia="ja-JP"/>
                  <w:rPrChange w:id="4933" w:author="i0806927" w:date="2016-04-04T14:17:00Z">
                    <w:rPr>
                      <w:rFonts w:ascii="Helvetica" w:hAnsi="Helvetica" w:cs="Helvetica"/>
                      <w:color w:val="000000"/>
                      <w:sz w:val="22"/>
                      <w:szCs w:val="22"/>
                      <w:lang w:eastAsia="ja-JP"/>
                    </w:rPr>
                  </w:rPrChange>
                </w:rPr>
                <w:t>N</w:t>
              </w:r>
            </w:ins>
          </w:p>
        </w:tc>
        <w:tc>
          <w:tcPr>
            <w:tcW w:w="2832" w:type="dxa"/>
            <w:gridSpan w:val="2"/>
          </w:tcPr>
          <w:p w14:paraId="4493A24F" w14:textId="77777777" w:rsidR="00304609" w:rsidRPr="003B3AB5" w:rsidRDefault="00304609" w:rsidP="00304609">
            <w:pPr>
              <w:spacing w:before="0"/>
              <w:rPr>
                <w:ins w:id="4934" w:author="i0806927" w:date="2016-04-01T13:38:00Z"/>
                <w:rFonts w:ascii="Helvetica" w:hAnsi="Helvetica" w:cs="Helvetica"/>
                <w:color w:val="000000"/>
                <w:sz w:val="22"/>
                <w:szCs w:val="22"/>
                <w:highlight w:val="yellow"/>
                <w:lang w:eastAsia="fr-FR"/>
                <w:rPrChange w:id="4935" w:author="i0806927" w:date="2016-04-04T14:17:00Z">
                  <w:rPr>
                    <w:ins w:id="4936" w:author="i0806927" w:date="2016-04-01T13:38:00Z"/>
                    <w:rFonts w:ascii="Helvetica" w:hAnsi="Helvetica" w:cs="Helvetica"/>
                    <w:color w:val="000000"/>
                    <w:sz w:val="22"/>
                    <w:szCs w:val="22"/>
                    <w:lang w:eastAsia="fr-FR"/>
                  </w:rPr>
                </w:rPrChange>
              </w:rPr>
            </w:pPr>
          </w:p>
        </w:tc>
        <w:tc>
          <w:tcPr>
            <w:tcW w:w="3416" w:type="dxa"/>
          </w:tcPr>
          <w:p w14:paraId="6EC6939A" w14:textId="77777777" w:rsidR="00304609" w:rsidRPr="003B3AB5" w:rsidRDefault="00304609" w:rsidP="00304609">
            <w:pPr>
              <w:keepNext/>
              <w:keepLines/>
              <w:suppressAutoHyphens/>
              <w:spacing w:before="140" w:line="220" w:lineRule="atLeast"/>
              <w:ind w:left="1080"/>
              <w:outlineLvl w:val="7"/>
              <w:rPr>
                <w:ins w:id="4937" w:author="i0806927" w:date="2016-04-01T13:38:00Z"/>
                <w:rFonts w:ascii="Helvetica" w:hAnsi="Helvetica" w:cs="Helvetica"/>
                <w:color w:val="000000"/>
                <w:sz w:val="22"/>
                <w:szCs w:val="22"/>
                <w:highlight w:val="yellow"/>
                <w:lang w:eastAsia="fr-FR"/>
                <w:rPrChange w:id="4938" w:author="i0806927" w:date="2016-04-04T14:17:00Z">
                  <w:rPr>
                    <w:ins w:id="4939" w:author="i0806927" w:date="2016-04-01T13:38:00Z"/>
                    <w:rFonts w:ascii="Helvetica" w:hAnsi="Helvetica" w:cs="Helvetica"/>
                    <w:i/>
                    <w:color w:val="000000"/>
                    <w:spacing w:val="-4"/>
                    <w:kern w:val="1"/>
                    <w:sz w:val="22"/>
                    <w:szCs w:val="22"/>
                    <w:lang w:eastAsia="fr-FR"/>
                  </w:rPr>
                </w:rPrChange>
              </w:rPr>
            </w:pPr>
            <w:ins w:id="4940" w:author="i0806927" w:date="2016-04-01T13:38:00Z">
              <w:r w:rsidRPr="004C7D81">
                <w:rPr>
                  <w:rFonts w:ascii="Helvetica" w:hAnsi="Helvetica" w:cs="Helvetica"/>
                  <w:color w:val="000000"/>
                  <w:sz w:val="22"/>
                  <w:szCs w:val="22"/>
                  <w:highlight w:val="yellow"/>
                  <w:lang w:eastAsia="ja-JP"/>
                  <w:rPrChange w:id="4941" w:author="Polz, Andreas" w:date="2016-04-19T09:53:00Z">
                    <w:rPr>
                      <w:rFonts w:ascii="Helvetica" w:hAnsi="Helvetica" w:cs="Helvetica"/>
                      <w:color w:val="000000"/>
                      <w:sz w:val="22"/>
                      <w:szCs w:val="22"/>
                      <w:lang w:val="fr-FR" w:eastAsia="ja-JP"/>
                    </w:rPr>
                  </w:rPrChange>
                </w:rPr>
                <w:t>Address info need one from any address representaions</w:t>
              </w:r>
            </w:ins>
          </w:p>
        </w:tc>
      </w:tr>
      <w:tr w:rsidR="00304609" w:rsidRPr="00FA02FB" w14:paraId="72E859C7" w14:textId="77777777" w:rsidTr="00304609">
        <w:trPr>
          <w:ins w:id="4942" w:author="i0806927" w:date="2016-04-01T13:38:00Z"/>
        </w:trPr>
        <w:tc>
          <w:tcPr>
            <w:tcW w:w="2809" w:type="dxa"/>
            <w:gridSpan w:val="2"/>
          </w:tcPr>
          <w:p w14:paraId="123D4213" w14:textId="77777777" w:rsidR="00304609" w:rsidRPr="003B3AB5" w:rsidRDefault="00304609" w:rsidP="00304609">
            <w:pPr>
              <w:keepNext/>
              <w:keepLines/>
              <w:suppressAutoHyphens/>
              <w:spacing w:before="140" w:line="220" w:lineRule="atLeast"/>
              <w:ind w:left="1080"/>
              <w:outlineLvl w:val="7"/>
              <w:rPr>
                <w:ins w:id="4943" w:author="i0806927" w:date="2016-04-01T13:38:00Z"/>
                <w:rFonts w:ascii="Helvetica" w:hAnsi="Helvetica" w:cs="Helvetica"/>
                <w:color w:val="000000"/>
                <w:sz w:val="22"/>
                <w:szCs w:val="22"/>
                <w:highlight w:val="yellow"/>
                <w:lang w:val="fr-FR" w:eastAsia="ja-JP"/>
                <w:rPrChange w:id="4944" w:author="i0806927" w:date="2016-04-04T14:17:00Z">
                  <w:rPr>
                    <w:ins w:id="4945" w:author="i0806927" w:date="2016-04-01T13:38:00Z"/>
                    <w:rFonts w:ascii="Helvetica" w:hAnsi="Helvetica" w:cs="Helvetica"/>
                    <w:i/>
                    <w:color w:val="000000"/>
                    <w:spacing w:val="-4"/>
                    <w:kern w:val="1"/>
                    <w:sz w:val="22"/>
                    <w:szCs w:val="22"/>
                    <w:lang w:val="fr-FR" w:eastAsia="ja-JP"/>
                  </w:rPr>
                </w:rPrChange>
              </w:rPr>
            </w:pPr>
            <w:ins w:id="4946" w:author="i0806927" w:date="2016-04-01T13:38:00Z">
              <w:r w:rsidRPr="003B3AB5">
                <w:rPr>
                  <w:rFonts w:ascii="Helvetica" w:hAnsi="Helvetica" w:cs="Helvetica"/>
                  <w:color w:val="000000"/>
                  <w:sz w:val="22"/>
                  <w:szCs w:val="22"/>
                  <w:highlight w:val="yellow"/>
                  <w:lang w:val="fr-FR" w:eastAsia="ja-JP"/>
                  <w:rPrChange w:id="4947" w:author="i0806927" w:date="2016-04-04T14:17:00Z">
                    <w:rPr>
                      <w:rFonts w:ascii="Helvetica" w:hAnsi="Helvetica" w:cs="Helvetica"/>
                      <w:color w:val="000000"/>
                      <w:sz w:val="22"/>
                      <w:szCs w:val="22"/>
                      <w:lang w:val="fr-FR" w:eastAsia="ja-JP"/>
                    </w:rPr>
                  </w:rPrChange>
                </w:rPr>
                <w:t>geoCode</w:t>
              </w:r>
            </w:ins>
          </w:p>
        </w:tc>
        <w:tc>
          <w:tcPr>
            <w:tcW w:w="1504" w:type="dxa"/>
            <w:gridSpan w:val="2"/>
          </w:tcPr>
          <w:p w14:paraId="531C88B3" w14:textId="5DA23F27" w:rsidR="00304609" w:rsidRPr="003B3AB5" w:rsidRDefault="00F647C9" w:rsidP="00304609">
            <w:pPr>
              <w:keepNext/>
              <w:keepLines/>
              <w:suppressAutoHyphens/>
              <w:spacing w:before="140" w:line="220" w:lineRule="atLeast"/>
              <w:ind w:left="1080"/>
              <w:outlineLvl w:val="7"/>
              <w:rPr>
                <w:ins w:id="4948" w:author="i0806927" w:date="2016-04-01T13:38:00Z"/>
                <w:rFonts w:ascii="Helvetica" w:hAnsi="Helvetica" w:cs="Helvetica"/>
                <w:color w:val="000000"/>
                <w:sz w:val="22"/>
                <w:szCs w:val="22"/>
                <w:highlight w:val="green"/>
                <w:lang w:eastAsia="ja-JP"/>
                <w:rPrChange w:id="4949" w:author="i0806927" w:date="2016-04-04T14:17:00Z">
                  <w:rPr>
                    <w:ins w:id="4950" w:author="i0806927" w:date="2016-04-01T13:38:00Z"/>
                    <w:rFonts w:ascii="Helvetica" w:hAnsi="Helvetica" w:cs="Helvetica"/>
                    <w:i/>
                    <w:color w:val="000000"/>
                    <w:spacing w:val="-4"/>
                    <w:kern w:val="1"/>
                    <w:sz w:val="22"/>
                    <w:szCs w:val="22"/>
                    <w:lang w:eastAsia="ja-JP"/>
                  </w:rPr>
                </w:rPrChange>
              </w:rPr>
            </w:pPr>
            <w:ins w:id="4951" w:author="i0806927" w:date="2016-04-04T10:13:00Z">
              <w:r w:rsidRPr="003B3AB5">
                <w:rPr>
                  <w:rFonts w:ascii="Helvetica" w:hAnsi="Helvetica" w:cs="Helvetica"/>
                  <w:color w:val="000000"/>
                  <w:sz w:val="22"/>
                  <w:szCs w:val="22"/>
                  <w:highlight w:val="green"/>
                  <w:lang w:eastAsia="ja-JP"/>
                  <w:rPrChange w:id="4952" w:author="i0806927" w:date="2016-04-04T14:17:00Z">
                    <w:rPr>
                      <w:rFonts w:ascii="Helvetica" w:hAnsi="Helvetica" w:cs="Helvetica"/>
                      <w:color w:val="000000"/>
                      <w:sz w:val="22"/>
                      <w:szCs w:val="22"/>
                      <w:lang w:eastAsia="ja-JP"/>
                    </w:rPr>
                  </w:rPrChange>
                </w:rPr>
                <w:t>N</w:t>
              </w:r>
            </w:ins>
          </w:p>
        </w:tc>
        <w:tc>
          <w:tcPr>
            <w:tcW w:w="2832" w:type="dxa"/>
            <w:gridSpan w:val="2"/>
          </w:tcPr>
          <w:p w14:paraId="08B524E8" w14:textId="77777777" w:rsidR="00304609" w:rsidRPr="003B3AB5" w:rsidRDefault="00304609" w:rsidP="00304609">
            <w:pPr>
              <w:spacing w:before="0"/>
              <w:rPr>
                <w:ins w:id="4953" w:author="i0806927" w:date="2016-04-01T13:38:00Z"/>
                <w:rFonts w:ascii="Helvetica" w:hAnsi="Helvetica" w:cs="Helvetica"/>
                <w:color w:val="000000"/>
                <w:sz w:val="22"/>
                <w:szCs w:val="22"/>
                <w:highlight w:val="yellow"/>
                <w:lang w:eastAsia="fr-FR"/>
                <w:rPrChange w:id="4954" w:author="i0806927" w:date="2016-04-04T14:17:00Z">
                  <w:rPr>
                    <w:ins w:id="4955" w:author="i0806927" w:date="2016-04-01T13:38:00Z"/>
                    <w:rFonts w:ascii="Helvetica" w:hAnsi="Helvetica" w:cs="Helvetica"/>
                    <w:color w:val="000000"/>
                    <w:sz w:val="22"/>
                    <w:szCs w:val="22"/>
                    <w:lang w:eastAsia="fr-FR"/>
                  </w:rPr>
                </w:rPrChange>
              </w:rPr>
            </w:pPr>
          </w:p>
        </w:tc>
        <w:tc>
          <w:tcPr>
            <w:tcW w:w="3416" w:type="dxa"/>
          </w:tcPr>
          <w:p w14:paraId="28557EA5" w14:textId="77777777" w:rsidR="00304609" w:rsidRPr="003B3AB5" w:rsidRDefault="00304609" w:rsidP="00304609">
            <w:pPr>
              <w:keepNext/>
              <w:keepLines/>
              <w:suppressAutoHyphens/>
              <w:spacing w:before="140" w:line="220" w:lineRule="atLeast"/>
              <w:ind w:left="1080"/>
              <w:outlineLvl w:val="7"/>
              <w:rPr>
                <w:ins w:id="4956" w:author="i0806927" w:date="2016-04-01T13:38:00Z"/>
                <w:rFonts w:ascii="Helvetica" w:hAnsi="Helvetica" w:cs="Helvetica"/>
                <w:color w:val="000000"/>
                <w:sz w:val="22"/>
                <w:szCs w:val="22"/>
                <w:highlight w:val="yellow"/>
                <w:lang w:eastAsia="fr-FR"/>
                <w:rPrChange w:id="4957" w:author="i0806927" w:date="2016-04-04T14:17:00Z">
                  <w:rPr>
                    <w:ins w:id="4958" w:author="i0806927" w:date="2016-04-01T13:38:00Z"/>
                    <w:rFonts w:ascii="Helvetica" w:hAnsi="Helvetica" w:cs="Helvetica"/>
                    <w:i/>
                    <w:color w:val="000000"/>
                    <w:spacing w:val="-4"/>
                    <w:kern w:val="1"/>
                    <w:sz w:val="22"/>
                    <w:szCs w:val="22"/>
                    <w:lang w:eastAsia="fr-FR"/>
                  </w:rPr>
                </w:rPrChange>
              </w:rPr>
            </w:pPr>
            <w:ins w:id="4959" w:author="i0806927" w:date="2016-04-01T13:38:00Z">
              <w:r w:rsidRPr="004C7D81">
                <w:rPr>
                  <w:rFonts w:ascii="Helvetica" w:hAnsi="Helvetica" w:cs="Helvetica"/>
                  <w:color w:val="000000"/>
                  <w:sz w:val="22"/>
                  <w:szCs w:val="22"/>
                  <w:highlight w:val="yellow"/>
                  <w:lang w:eastAsia="ja-JP"/>
                  <w:rPrChange w:id="4960" w:author="Polz, Andreas" w:date="2016-04-19T09:53:00Z">
                    <w:rPr>
                      <w:rFonts w:ascii="Helvetica" w:hAnsi="Helvetica" w:cs="Helvetica"/>
                      <w:color w:val="000000"/>
                      <w:sz w:val="22"/>
                      <w:szCs w:val="22"/>
                      <w:lang w:val="fr-FR" w:eastAsia="ja-JP"/>
                    </w:rPr>
                  </w:rPrChange>
                </w:rPr>
                <w:t>Address info need one from any address representaions</w:t>
              </w:r>
            </w:ins>
          </w:p>
        </w:tc>
      </w:tr>
      <w:tr w:rsidR="00304609" w:rsidRPr="00FA02FB" w14:paraId="2E55F33D" w14:textId="77777777" w:rsidTr="00304609">
        <w:trPr>
          <w:ins w:id="4961" w:author="i0806927" w:date="2016-04-01T13:38:00Z"/>
        </w:trPr>
        <w:tc>
          <w:tcPr>
            <w:tcW w:w="2809" w:type="dxa"/>
            <w:gridSpan w:val="2"/>
          </w:tcPr>
          <w:p w14:paraId="56C91F54" w14:textId="77777777" w:rsidR="00304609" w:rsidRPr="003B3AB5" w:rsidRDefault="00304609" w:rsidP="00304609">
            <w:pPr>
              <w:keepNext/>
              <w:keepLines/>
              <w:suppressAutoHyphens/>
              <w:spacing w:before="140" w:line="220" w:lineRule="atLeast"/>
              <w:ind w:left="1080"/>
              <w:outlineLvl w:val="7"/>
              <w:rPr>
                <w:ins w:id="4962" w:author="i0806927" w:date="2016-04-01T13:38:00Z"/>
                <w:rFonts w:ascii="Helvetica" w:hAnsi="Helvetica" w:cs="Helvetica"/>
                <w:color w:val="000000"/>
                <w:sz w:val="22"/>
                <w:szCs w:val="22"/>
                <w:highlight w:val="yellow"/>
                <w:lang w:val="fr-FR" w:eastAsia="ja-JP"/>
                <w:rPrChange w:id="4963" w:author="i0806927" w:date="2016-04-04T14:17:00Z">
                  <w:rPr>
                    <w:ins w:id="4964" w:author="i0806927" w:date="2016-04-01T13:38:00Z"/>
                    <w:rFonts w:ascii="Helvetica" w:hAnsi="Helvetica" w:cs="Helvetica"/>
                    <w:i/>
                    <w:color w:val="000000"/>
                    <w:spacing w:val="-4"/>
                    <w:kern w:val="1"/>
                    <w:sz w:val="22"/>
                    <w:szCs w:val="22"/>
                    <w:lang w:val="fr-FR" w:eastAsia="ja-JP"/>
                  </w:rPr>
                </w:rPrChange>
              </w:rPr>
            </w:pPr>
            <w:ins w:id="4965" w:author="i0806927" w:date="2016-04-01T13:38:00Z">
              <w:r w:rsidRPr="003B3AB5">
                <w:rPr>
                  <w:rFonts w:ascii="Helvetica" w:hAnsi="Helvetica" w:cs="Helvetica"/>
                  <w:color w:val="000000"/>
                  <w:sz w:val="22"/>
                  <w:szCs w:val="22"/>
                  <w:highlight w:val="yellow"/>
                  <w:lang w:val="fr-FR" w:eastAsia="ja-JP"/>
                  <w:rPrChange w:id="4966" w:author="i0806927" w:date="2016-04-04T14:17:00Z">
                    <w:rPr>
                      <w:rFonts w:ascii="Helvetica" w:hAnsi="Helvetica" w:cs="Helvetica"/>
                      <w:color w:val="000000"/>
                      <w:sz w:val="22"/>
                      <w:szCs w:val="22"/>
                      <w:lang w:val="fr-FR" w:eastAsia="ja-JP"/>
                    </w:rPr>
                  </w:rPrChange>
                </w:rPr>
                <w:t>publicKey</w:t>
              </w:r>
            </w:ins>
          </w:p>
        </w:tc>
        <w:tc>
          <w:tcPr>
            <w:tcW w:w="1504" w:type="dxa"/>
            <w:gridSpan w:val="2"/>
          </w:tcPr>
          <w:p w14:paraId="7CC3B2E7" w14:textId="076085ED" w:rsidR="00304609" w:rsidRPr="003B3AB5" w:rsidRDefault="00F647C9" w:rsidP="00304609">
            <w:pPr>
              <w:spacing w:before="0"/>
              <w:rPr>
                <w:ins w:id="4967" w:author="i0806927" w:date="2016-04-01T13:38:00Z"/>
                <w:rFonts w:ascii="Helvetica" w:hAnsi="Helvetica" w:cs="Helvetica"/>
                <w:color w:val="000000"/>
                <w:sz w:val="22"/>
                <w:szCs w:val="22"/>
                <w:highlight w:val="green"/>
                <w:lang w:eastAsia="ja-JP"/>
                <w:rPrChange w:id="4968" w:author="i0806927" w:date="2016-04-04T14:17:00Z">
                  <w:rPr>
                    <w:ins w:id="4969" w:author="i0806927" w:date="2016-04-01T13:38:00Z"/>
                    <w:rFonts w:ascii="Helvetica" w:hAnsi="Helvetica" w:cs="Helvetica"/>
                    <w:color w:val="000000"/>
                    <w:sz w:val="22"/>
                    <w:szCs w:val="22"/>
                    <w:lang w:eastAsia="ja-JP"/>
                  </w:rPr>
                </w:rPrChange>
              </w:rPr>
            </w:pPr>
            <w:ins w:id="4970" w:author="i0806927" w:date="2016-04-04T10:13:00Z">
              <w:r w:rsidRPr="003B3AB5">
                <w:rPr>
                  <w:rFonts w:ascii="Helvetica" w:hAnsi="Helvetica" w:cs="Helvetica"/>
                  <w:color w:val="000000"/>
                  <w:sz w:val="22"/>
                  <w:szCs w:val="22"/>
                  <w:highlight w:val="green"/>
                  <w:lang w:eastAsia="ja-JP"/>
                  <w:rPrChange w:id="4971" w:author="i0806927" w:date="2016-04-04T14:17:00Z">
                    <w:rPr>
                      <w:rFonts w:ascii="Helvetica" w:hAnsi="Helvetica" w:cs="Helvetica"/>
                      <w:color w:val="000000"/>
                      <w:sz w:val="22"/>
                      <w:szCs w:val="22"/>
                      <w:lang w:eastAsia="ja-JP"/>
                    </w:rPr>
                  </w:rPrChange>
                </w:rPr>
                <w:t>N</w:t>
              </w:r>
            </w:ins>
          </w:p>
        </w:tc>
        <w:tc>
          <w:tcPr>
            <w:tcW w:w="2832" w:type="dxa"/>
            <w:gridSpan w:val="2"/>
          </w:tcPr>
          <w:p w14:paraId="7AB33C81" w14:textId="77777777" w:rsidR="00304609" w:rsidRPr="003B3AB5" w:rsidRDefault="00304609" w:rsidP="00304609">
            <w:pPr>
              <w:spacing w:before="0"/>
              <w:rPr>
                <w:ins w:id="4972" w:author="i0806927" w:date="2016-04-01T13:38:00Z"/>
                <w:rFonts w:ascii="Helvetica" w:hAnsi="Helvetica" w:cs="Helvetica"/>
                <w:color w:val="000000"/>
                <w:sz w:val="22"/>
                <w:szCs w:val="22"/>
                <w:highlight w:val="yellow"/>
                <w:lang w:eastAsia="fr-FR"/>
                <w:rPrChange w:id="4973" w:author="i0806927" w:date="2016-04-04T14:17:00Z">
                  <w:rPr>
                    <w:ins w:id="4974" w:author="i0806927" w:date="2016-04-01T13:38:00Z"/>
                    <w:rFonts w:ascii="Helvetica" w:hAnsi="Helvetica" w:cs="Helvetica"/>
                    <w:color w:val="000000"/>
                    <w:sz w:val="22"/>
                    <w:szCs w:val="22"/>
                    <w:lang w:eastAsia="fr-FR"/>
                  </w:rPr>
                </w:rPrChange>
              </w:rPr>
            </w:pPr>
          </w:p>
        </w:tc>
        <w:tc>
          <w:tcPr>
            <w:tcW w:w="3416" w:type="dxa"/>
          </w:tcPr>
          <w:p w14:paraId="492512FB" w14:textId="77777777" w:rsidR="00304609" w:rsidRPr="003B3AB5" w:rsidRDefault="00304609" w:rsidP="00304609">
            <w:pPr>
              <w:keepNext/>
              <w:keepLines/>
              <w:suppressAutoHyphens/>
              <w:spacing w:before="140" w:line="220" w:lineRule="atLeast"/>
              <w:ind w:left="1080"/>
              <w:outlineLvl w:val="7"/>
              <w:rPr>
                <w:ins w:id="4975" w:author="i0806927" w:date="2016-04-01T13:38:00Z"/>
                <w:rFonts w:ascii="Helvetica" w:hAnsi="Helvetica" w:cs="Helvetica"/>
                <w:color w:val="000000"/>
                <w:sz w:val="22"/>
                <w:szCs w:val="22"/>
                <w:highlight w:val="yellow"/>
                <w:lang w:eastAsia="fr-FR"/>
                <w:rPrChange w:id="4976" w:author="i0806927" w:date="2016-04-04T14:17:00Z">
                  <w:rPr>
                    <w:ins w:id="4977" w:author="i0806927" w:date="2016-04-01T13:38:00Z"/>
                    <w:rFonts w:ascii="Helvetica" w:hAnsi="Helvetica" w:cs="Helvetica"/>
                    <w:i/>
                    <w:color w:val="000000"/>
                    <w:spacing w:val="-4"/>
                    <w:kern w:val="1"/>
                    <w:sz w:val="22"/>
                    <w:szCs w:val="22"/>
                    <w:lang w:eastAsia="fr-FR"/>
                  </w:rPr>
                </w:rPrChange>
              </w:rPr>
            </w:pPr>
            <w:ins w:id="4978" w:author="i0806927" w:date="2016-04-01T13:38:00Z">
              <w:r w:rsidRPr="004C7D81">
                <w:rPr>
                  <w:rFonts w:ascii="Helvetica" w:hAnsi="Helvetica" w:cs="Helvetica"/>
                  <w:color w:val="000000"/>
                  <w:sz w:val="22"/>
                  <w:szCs w:val="22"/>
                  <w:highlight w:val="yellow"/>
                  <w:lang w:eastAsia="ja-JP"/>
                  <w:rPrChange w:id="4979" w:author="Polz, Andreas" w:date="2016-04-19T09:53:00Z">
                    <w:rPr>
                      <w:rFonts w:ascii="Helvetica" w:hAnsi="Helvetica" w:cs="Helvetica"/>
                      <w:color w:val="000000"/>
                      <w:sz w:val="22"/>
                      <w:szCs w:val="22"/>
                      <w:lang w:val="fr-FR" w:eastAsia="ja-JP"/>
                    </w:rPr>
                  </w:rPrChange>
                </w:rPr>
                <w:t>Address info need one from any address representaions</w:t>
              </w:r>
            </w:ins>
          </w:p>
        </w:tc>
      </w:tr>
      <w:tr w:rsidR="00304609" w:rsidRPr="00FA02FB" w14:paraId="1A4F38C7" w14:textId="77777777" w:rsidTr="00304609">
        <w:trPr>
          <w:ins w:id="4980" w:author="i0806927" w:date="2016-04-01T13:38:00Z"/>
        </w:trPr>
        <w:tc>
          <w:tcPr>
            <w:tcW w:w="2809" w:type="dxa"/>
            <w:gridSpan w:val="2"/>
          </w:tcPr>
          <w:p w14:paraId="32612CA6" w14:textId="77777777" w:rsidR="00304609" w:rsidRPr="003B3AB5" w:rsidRDefault="00304609" w:rsidP="00304609">
            <w:pPr>
              <w:keepNext/>
              <w:keepLines/>
              <w:suppressAutoHyphens/>
              <w:spacing w:before="140" w:line="220" w:lineRule="atLeast"/>
              <w:ind w:left="1080"/>
              <w:outlineLvl w:val="7"/>
              <w:rPr>
                <w:ins w:id="4981" w:author="i0806927" w:date="2016-04-01T13:38:00Z"/>
                <w:rFonts w:ascii="Helvetica" w:hAnsi="Helvetica" w:cs="Helvetica"/>
                <w:color w:val="000000"/>
                <w:sz w:val="22"/>
                <w:szCs w:val="22"/>
                <w:highlight w:val="yellow"/>
                <w:lang w:val="fr-FR" w:eastAsia="ja-JP"/>
                <w:rPrChange w:id="4982" w:author="i0806927" w:date="2016-04-04T14:17:00Z">
                  <w:rPr>
                    <w:ins w:id="4983" w:author="i0806927" w:date="2016-04-01T13:38:00Z"/>
                    <w:rFonts w:ascii="Helvetica" w:hAnsi="Helvetica" w:cs="Helvetica"/>
                    <w:i/>
                    <w:color w:val="000000"/>
                    <w:spacing w:val="-4"/>
                    <w:kern w:val="1"/>
                    <w:sz w:val="22"/>
                    <w:szCs w:val="22"/>
                    <w:lang w:val="fr-FR" w:eastAsia="ja-JP"/>
                  </w:rPr>
                </w:rPrChange>
              </w:rPr>
            </w:pPr>
            <w:ins w:id="4984" w:author="i0806927" w:date="2016-04-01T13:38:00Z">
              <w:r w:rsidRPr="003B3AB5">
                <w:rPr>
                  <w:rFonts w:ascii="Helvetica" w:hAnsi="Helvetica" w:cs="Helvetica"/>
                  <w:color w:val="000000"/>
                  <w:sz w:val="22"/>
                  <w:szCs w:val="22"/>
                  <w:highlight w:val="yellow"/>
                  <w:lang w:val="fr-FR" w:eastAsia="ja-JP"/>
                  <w:rPrChange w:id="4985" w:author="i0806927" w:date="2016-04-04T14:17:00Z">
                    <w:rPr>
                      <w:rFonts w:ascii="Helvetica" w:hAnsi="Helvetica" w:cs="Helvetica"/>
                      <w:color w:val="000000"/>
                      <w:sz w:val="22"/>
                      <w:szCs w:val="22"/>
                      <w:lang w:val="fr-FR" w:eastAsia="ja-JP"/>
                    </w:rPr>
                  </w:rPrChange>
                </w:rPr>
                <w:t>serviceSpecification</w:t>
              </w:r>
            </w:ins>
          </w:p>
        </w:tc>
        <w:tc>
          <w:tcPr>
            <w:tcW w:w="1504" w:type="dxa"/>
            <w:gridSpan w:val="2"/>
          </w:tcPr>
          <w:p w14:paraId="54FAACB4" w14:textId="77777777" w:rsidR="00304609" w:rsidRPr="003B3AB5" w:rsidRDefault="00304609" w:rsidP="00304609">
            <w:pPr>
              <w:keepNext/>
              <w:keepLines/>
              <w:suppressAutoHyphens/>
              <w:spacing w:before="140" w:line="220" w:lineRule="atLeast"/>
              <w:ind w:left="1080"/>
              <w:outlineLvl w:val="7"/>
              <w:rPr>
                <w:ins w:id="4986" w:author="i0806927" w:date="2016-04-01T13:38:00Z"/>
                <w:rFonts w:ascii="Helvetica" w:hAnsi="Helvetica" w:cs="Helvetica"/>
                <w:color w:val="000000"/>
                <w:sz w:val="22"/>
                <w:szCs w:val="22"/>
                <w:highlight w:val="yellow"/>
                <w:lang w:eastAsia="ja-JP"/>
                <w:rPrChange w:id="4987" w:author="i0806927" w:date="2016-04-04T14:17:00Z">
                  <w:rPr>
                    <w:ins w:id="4988" w:author="i0806927" w:date="2016-04-01T13:38:00Z"/>
                    <w:rFonts w:ascii="Helvetica" w:hAnsi="Helvetica" w:cs="Helvetica"/>
                    <w:i/>
                    <w:color w:val="000000"/>
                    <w:spacing w:val="-4"/>
                    <w:kern w:val="1"/>
                    <w:sz w:val="22"/>
                    <w:szCs w:val="22"/>
                    <w:lang w:eastAsia="ja-JP"/>
                  </w:rPr>
                </w:rPrChange>
              </w:rPr>
            </w:pPr>
            <w:ins w:id="4989" w:author="i0806927" w:date="2016-04-01T13:38:00Z">
              <w:r w:rsidRPr="003B3AB5">
                <w:rPr>
                  <w:rFonts w:ascii="Helvetica" w:hAnsi="Helvetica" w:cs="Helvetica"/>
                  <w:color w:val="000000"/>
                  <w:sz w:val="22"/>
                  <w:szCs w:val="22"/>
                  <w:highlight w:val="yellow"/>
                  <w:lang w:eastAsia="ja-JP"/>
                  <w:rPrChange w:id="4990" w:author="i0806927" w:date="2016-04-04T14:17:00Z">
                    <w:rPr>
                      <w:rFonts w:ascii="Helvetica" w:hAnsi="Helvetica" w:cs="Helvetica"/>
                      <w:color w:val="000000"/>
                      <w:sz w:val="22"/>
                      <w:szCs w:val="22"/>
                      <w:lang w:eastAsia="ja-JP"/>
                    </w:rPr>
                  </w:rPrChange>
                </w:rPr>
                <w:t>N</w:t>
              </w:r>
            </w:ins>
          </w:p>
        </w:tc>
        <w:tc>
          <w:tcPr>
            <w:tcW w:w="2832" w:type="dxa"/>
            <w:gridSpan w:val="2"/>
          </w:tcPr>
          <w:p w14:paraId="2FC04B69" w14:textId="77777777" w:rsidR="00304609" w:rsidRPr="003B3AB5" w:rsidRDefault="00304609" w:rsidP="00304609">
            <w:pPr>
              <w:spacing w:before="0"/>
              <w:rPr>
                <w:ins w:id="4991" w:author="i0806927" w:date="2016-04-01T13:38:00Z"/>
                <w:rFonts w:ascii="Helvetica" w:hAnsi="Helvetica" w:cs="Helvetica"/>
                <w:color w:val="000000"/>
                <w:sz w:val="22"/>
                <w:szCs w:val="22"/>
                <w:highlight w:val="yellow"/>
                <w:lang w:eastAsia="fr-FR"/>
                <w:rPrChange w:id="4992" w:author="i0806927" w:date="2016-04-04T14:17:00Z">
                  <w:rPr>
                    <w:ins w:id="4993" w:author="i0806927" w:date="2016-04-01T13:38:00Z"/>
                    <w:rFonts w:ascii="Helvetica" w:hAnsi="Helvetica" w:cs="Helvetica"/>
                    <w:color w:val="000000"/>
                    <w:sz w:val="22"/>
                    <w:szCs w:val="22"/>
                    <w:lang w:eastAsia="fr-FR"/>
                  </w:rPr>
                </w:rPrChange>
              </w:rPr>
            </w:pPr>
          </w:p>
        </w:tc>
        <w:tc>
          <w:tcPr>
            <w:tcW w:w="3416" w:type="dxa"/>
          </w:tcPr>
          <w:p w14:paraId="7F19C2B3" w14:textId="77777777" w:rsidR="00304609" w:rsidRPr="003B3AB5" w:rsidRDefault="00304609" w:rsidP="00304609">
            <w:pPr>
              <w:spacing w:before="0"/>
              <w:rPr>
                <w:ins w:id="4994" w:author="i0806927" w:date="2016-04-01T13:38:00Z"/>
                <w:rFonts w:ascii="Helvetica" w:hAnsi="Helvetica" w:cs="Helvetica"/>
                <w:color w:val="000000"/>
                <w:sz w:val="22"/>
                <w:szCs w:val="22"/>
                <w:highlight w:val="yellow"/>
                <w:lang w:eastAsia="fr-FR"/>
                <w:rPrChange w:id="4995" w:author="i0806927" w:date="2016-04-04T14:17:00Z">
                  <w:rPr>
                    <w:ins w:id="4996" w:author="i0806927" w:date="2016-04-01T13:38:00Z"/>
                    <w:rFonts w:ascii="Helvetica" w:hAnsi="Helvetica" w:cs="Helvetica"/>
                    <w:color w:val="000000"/>
                    <w:sz w:val="22"/>
                    <w:szCs w:val="22"/>
                    <w:lang w:eastAsia="fr-FR"/>
                  </w:rPr>
                </w:rPrChange>
              </w:rPr>
            </w:pPr>
          </w:p>
        </w:tc>
      </w:tr>
      <w:tr w:rsidR="00304609" w:rsidRPr="00FA02FB" w14:paraId="398A6F2B" w14:textId="77777777" w:rsidTr="00304609">
        <w:trPr>
          <w:ins w:id="4997" w:author="i0806927" w:date="2016-04-01T13:38:00Z"/>
        </w:trPr>
        <w:tc>
          <w:tcPr>
            <w:tcW w:w="2809" w:type="dxa"/>
            <w:gridSpan w:val="2"/>
          </w:tcPr>
          <w:p w14:paraId="6C41E569" w14:textId="77777777" w:rsidR="00304609" w:rsidRPr="003B3AB5" w:rsidDel="00304609" w:rsidRDefault="00304609" w:rsidP="00304609">
            <w:pPr>
              <w:keepNext/>
              <w:keepLines/>
              <w:suppressAutoHyphens/>
              <w:spacing w:before="140" w:line="220" w:lineRule="atLeast"/>
              <w:ind w:left="1080"/>
              <w:outlineLvl w:val="7"/>
              <w:rPr>
                <w:ins w:id="4998" w:author="i0806927" w:date="2016-04-01T13:38:00Z"/>
                <w:rFonts w:ascii="Helvetica" w:hAnsi="Helvetica" w:cs="Helvetica"/>
                <w:color w:val="000000"/>
                <w:sz w:val="22"/>
                <w:szCs w:val="22"/>
                <w:highlight w:val="yellow"/>
                <w:lang w:val="fr-FR" w:eastAsia="ja-JP"/>
                <w:rPrChange w:id="4999" w:author="i0806927" w:date="2016-04-04T14:17:00Z">
                  <w:rPr>
                    <w:ins w:id="5000" w:author="i0806927" w:date="2016-04-01T13:38:00Z"/>
                    <w:rFonts w:ascii="Helvetica" w:hAnsi="Helvetica" w:cs="Helvetica"/>
                    <w:i/>
                    <w:color w:val="000000"/>
                    <w:spacing w:val="-4"/>
                    <w:kern w:val="1"/>
                    <w:sz w:val="22"/>
                    <w:szCs w:val="22"/>
                    <w:lang w:val="fr-FR" w:eastAsia="ja-JP"/>
                  </w:rPr>
                </w:rPrChange>
              </w:rPr>
            </w:pPr>
            <w:ins w:id="5001" w:author="i0806927" w:date="2016-04-01T13:38:00Z">
              <w:r w:rsidRPr="003B3AB5">
                <w:rPr>
                  <w:rFonts w:ascii="Helvetica" w:hAnsi="Helvetica" w:cs="Helvetica"/>
                  <w:color w:val="000000"/>
                  <w:sz w:val="22"/>
                  <w:szCs w:val="22"/>
                  <w:highlight w:val="yellow"/>
                  <w:lang w:val="fr-FR" w:eastAsia="ja-JP"/>
                  <w:rPrChange w:id="5002" w:author="i0806927" w:date="2016-04-04T14:17:00Z">
                    <w:rPr>
                      <w:rFonts w:ascii="Helvetica" w:hAnsi="Helvetica" w:cs="Helvetica"/>
                      <w:color w:val="000000"/>
                      <w:sz w:val="22"/>
                      <w:szCs w:val="22"/>
                      <w:lang w:val="fr-FR" w:eastAsia="ja-JP"/>
                    </w:rPr>
                  </w:rPrChange>
                </w:rPr>
                <w:t>serviceCharacteristic</w:t>
              </w:r>
            </w:ins>
          </w:p>
        </w:tc>
        <w:tc>
          <w:tcPr>
            <w:tcW w:w="1504" w:type="dxa"/>
            <w:gridSpan w:val="2"/>
          </w:tcPr>
          <w:p w14:paraId="370AD30C" w14:textId="77777777" w:rsidR="00304609" w:rsidRPr="003B3AB5" w:rsidRDefault="00304609" w:rsidP="00304609">
            <w:pPr>
              <w:spacing w:before="0"/>
              <w:rPr>
                <w:ins w:id="5003" w:author="i0806927" w:date="2016-04-01T13:38:00Z"/>
                <w:rFonts w:ascii="Helvetica" w:hAnsi="Helvetica" w:cs="Helvetica"/>
                <w:color w:val="000000"/>
                <w:sz w:val="22"/>
                <w:szCs w:val="22"/>
                <w:highlight w:val="yellow"/>
                <w:lang w:eastAsia="ja-JP"/>
                <w:rPrChange w:id="5004" w:author="i0806927" w:date="2016-04-04T14:17:00Z">
                  <w:rPr>
                    <w:ins w:id="5005" w:author="i0806927" w:date="2016-04-01T13:38:00Z"/>
                    <w:rFonts w:ascii="Helvetica" w:hAnsi="Helvetica" w:cs="Helvetica"/>
                    <w:color w:val="000000"/>
                    <w:sz w:val="22"/>
                    <w:szCs w:val="22"/>
                    <w:lang w:eastAsia="ja-JP"/>
                  </w:rPr>
                </w:rPrChange>
              </w:rPr>
            </w:pPr>
            <w:ins w:id="5006" w:author="i0806927" w:date="2016-04-01T13:38:00Z">
              <w:r w:rsidRPr="003B3AB5">
                <w:rPr>
                  <w:rFonts w:ascii="Helvetica" w:hAnsi="Helvetica" w:cs="Helvetica"/>
                  <w:color w:val="000000"/>
                  <w:sz w:val="22"/>
                  <w:szCs w:val="22"/>
                  <w:highlight w:val="yellow"/>
                  <w:lang w:eastAsia="ja-JP"/>
                  <w:rPrChange w:id="5007" w:author="i0806927" w:date="2016-04-04T14:17:00Z">
                    <w:rPr>
                      <w:rFonts w:ascii="Helvetica" w:hAnsi="Helvetica" w:cs="Helvetica"/>
                      <w:color w:val="000000"/>
                      <w:sz w:val="22"/>
                      <w:szCs w:val="22"/>
                      <w:lang w:eastAsia="ja-JP"/>
                    </w:rPr>
                  </w:rPrChange>
                </w:rPr>
                <w:t>N</w:t>
              </w:r>
            </w:ins>
          </w:p>
        </w:tc>
        <w:tc>
          <w:tcPr>
            <w:tcW w:w="2832" w:type="dxa"/>
            <w:gridSpan w:val="2"/>
          </w:tcPr>
          <w:p w14:paraId="354F4E66" w14:textId="77777777" w:rsidR="00304609" w:rsidRPr="003B3AB5" w:rsidRDefault="00304609" w:rsidP="00304609">
            <w:pPr>
              <w:spacing w:before="0"/>
              <w:rPr>
                <w:ins w:id="5008" w:author="i0806927" w:date="2016-04-01T13:38:00Z"/>
                <w:rFonts w:ascii="Helvetica" w:hAnsi="Helvetica" w:cs="Helvetica"/>
                <w:color w:val="000000"/>
                <w:sz w:val="22"/>
                <w:szCs w:val="22"/>
                <w:highlight w:val="yellow"/>
                <w:lang w:eastAsia="fr-FR"/>
                <w:rPrChange w:id="5009" w:author="i0806927" w:date="2016-04-04T14:17:00Z">
                  <w:rPr>
                    <w:ins w:id="5010" w:author="i0806927" w:date="2016-04-01T13:38:00Z"/>
                    <w:rFonts w:ascii="Helvetica" w:hAnsi="Helvetica" w:cs="Helvetica"/>
                    <w:color w:val="000000"/>
                    <w:sz w:val="22"/>
                    <w:szCs w:val="22"/>
                    <w:lang w:eastAsia="fr-FR"/>
                  </w:rPr>
                </w:rPrChange>
              </w:rPr>
            </w:pPr>
          </w:p>
        </w:tc>
        <w:tc>
          <w:tcPr>
            <w:tcW w:w="3416" w:type="dxa"/>
          </w:tcPr>
          <w:p w14:paraId="3E7F6D21" w14:textId="77777777" w:rsidR="00304609" w:rsidRPr="003B3AB5" w:rsidRDefault="00304609" w:rsidP="00304609">
            <w:pPr>
              <w:spacing w:before="0"/>
              <w:rPr>
                <w:ins w:id="5011" w:author="i0806927" w:date="2016-04-01T13:38:00Z"/>
                <w:rFonts w:ascii="Helvetica" w:hAnsi="Helvetica" w:cs="Helvetica"/>
                <w:color w:val="000000"/>
                <w:sz w:val="22"/>
                <w:szCs w:val="22"/>
                <w:highlight w:val="yellow"/>
                <w:lang w:eastAsia="fr-FR"/>
                <w:rPrChange w:id="5012" w:author="i0806927" w:date="2016-04-04T14:17:00Z">
                  <w:rPr>
                    <w:ins w:id="5013" w:author="i0806927" w:date="2016-04-01T13:38:00Z"/>
                    <w:rFonts w:ascii="Helvetica" w:hAnsi="Helvetica" w:cs="Helvetica"/>
                    <w:color w:val="000000"/>
                    <w:sz w:val="22"/>
                    <w:szCs w:val="22"/>
                    <w:lang w:eastAsia="fr-FR"/>
                  </w:rPr>
                </w:rPrChange>
              </w:rPr>
            </w:pPr>
          </w:p>
        </w:tc>
      </w:tr>
      <w:tr w:rsidR="00304609" w:rsidRPr="00FA02FB" w14:paraId="27BF1BFF" w14:textId="77777777" w:rsidTr="00304609">
        <w:trPr>
          <w:ins w:id="5014" w:author="i0806927" w:date="2016-04-01T13:38:00Z"/>
        </w:trPr>
        <w:tc>
          <w:tcPr>
            <w:tcW w:w="2809" w:type="dxa"/>
            <w:gridSpan w:val="2"/>
          </w:tcPr>
          <w:p w14:paraId="0ED798D8" w14:textId="77777777" w:rsidR="00304609" w:rsidRPr="003B3AB5" w:rsidDel="00304609" w:rsidRDefault="00304609" w:rsidP="00304609">
            <w:pPr>
              <w:keepNext/>
              <w:keepLines/>
              <w:suppressAutoHyphens/>
              <w:spacing w:before="140" w:line="220" w:lineRule="atLeast"/>
              <w:ind w:left="1080"/>
              <w:outlineLvl w:val="7"/>
              <w:rPr>
                <w:ins w:id="5015" w:author="i0806927" w:date="2016-04-01T13:38:00Z"/>
                <w:rFonts w:ascii="Helvetica" w:hAnsi="Helvetica" w:cs="Helvetica"/>
                <w:color w:val="000000"/>
                <w:sz w:val="22"/>
                <w:szCs w:val="22"/>
                <w:highlight w:val="yellow"/>
                <w:lang w:val="fr-FR" w:eastAsia="ja-JP"/>
                <w:rPrChange w:id="5016" w:author="i0806927" w:date="2016-04-04T14:17:00Z">
                  <w:rPr>
                    <w:ins w:id="5017" w:author="i0806927" w:date="2016-04-01T13:38:00Z"/>
                    <w:rFonts w:ascii="Helvetica" w:hAnsi="Helvetica" w:cs="Helvetica"/>
                    <w:i/>
                    <w:color w:val="000000"/>
                    <w:spacing w:val="-4"/>
                    <w:kern w:val="1"/>
                    <w:sz w:val="22"/>
                    <w:szCs w:val="22"/>
                    <w:lang w:val="fr-FR" w:eastAsia="ja-JP"/>
                  </w:rPr>
                </w:rPrChange>
              </w:rPr>
            </w:pPr>
            <w:ins w:id="5018" w:author="i0806927" w:date="2016-04-01T13:38:00Z">
              <w:r w:rsidRPr="003B3AB5">
                <w:rPr>
                  <w:rFonts w:ascii="Helvetica" w:hAnsi="Helvetica" w:cs="Helvetica"/>
                  <w:color w:val="000000"/>
                  <w:sz w:val="22"/>
                  <w:szCs w:val="22"/>
                  <w:highlight w:val="yellow"/>
                  <w:lang w:val="fr-FR" w:eastAsia="ja-JP"/>
                  <w:rPrChange w:id="5019" w:author="i0806927" w:date="2016-04-04T14:17:00Z">
                    <w:rPr>
                      <w:rFonts w:ascii="Helvetica" w:hAnsi="Helvetica" w:cs="Helvetica"/>
                      <w:color w:val="000000"/>
                      <w:sz w:val="22"/>
                      <w:szCs w:val="22"/>
                      <w:lang w:val="fr-FR" w:eastAsia="ja-JP"/>
                    </w:rPr>
                  </w:rPrChange>
                </w:rPr>
                <w:t>serviceCategory</w:t>
              </w:r>
            </w:ins>
          </w:p>
        </w:tc>
        <w:tc>
          <w:tcPr>
            <w:tcW w:w="1504" w:type="dxa"/>
            <w:gridSpan w:val="2"/>
          </w:tcPr>
          <w:p w14:paraId="000F503E" w14:textId="77777777" w:rsidR="00304609" w:rsidRPr="003B3AB5" w:rsidRDefault="00304609" w:rsidP="00304609">
            <w:pPr>
              <w:keepNext/>
              <w:keepLines/>
              <w:suppressAutoHyphens/>
              <w:spacing w:before="140" w:line="220" w:lineRule="atLeast"/>
              <w:ind w:left="1080"/>
              <w:outlineLvl w:val="7"/>
              <w:rPr>
                <w:ins w:id="5020" w:author="i0806927" w:date="2016-04-01T13:38:00Z"/>
                <w:rFonts w:ascii="Helvetica" w:hAnsi="Helvetica" w:cs="Helvetica"/>
                <w:color w:val="000000"/>
                <w:sz w:val="22"/>
                <w:szCs w:val="22"/>
                <w:highlight w:val="yellow"/>
                <w:lang w:eastAsia="ja-JP"/>
                <w:rPrChange w:id="5021" w:author="i0806927" w:date="2016-04-04T14:17:00Z">
                  <w:rPr>
                    <w:ins w:id="5022" w:author="i0806927" w:date="2016-04-01T13:38:00Z"/>
                    <w:rFonts w:ascii="Helvetica" w:hAnsi="Helvetica" w:cs="Helvetica"/>
                    <w:i/>
                    <w:color w:val="000000"/>
                    <w:spacing w:val="-4"/>
                    <w:kern w:val="1"/>
                    <w:sz w:val="22"/>
                    <w:szCs w:val="22"/>
                    <w:lang w:eastAsia="ja-JP"/>
                  </w:rPr>
                </w:rPrChange>
              </w:rPr>
            </w:pPr>
            <w:ins w:id="5023" w:author="i0806927" w:date="2016-04-01T13:38:00Z">
              <w:r w:rsidRPr="003B3AB5">
                <w:rPr>
                  <w:rFonts w:ascii="Helvetica" w:hAnsi="Helvetica" w:cs="Helvetica"/>
                  <w:color w:val="000000"/>
                  <w:sz w:val="22"/>
                  <w:szCs w:val="22"/>
                  <w:highlight w:val="yellow"/>
                  <w:lang w:eastAsia="ja-JP"/>
                  <w:rPrChange w:id="5024" w:author="i0806927" w:date="2016-04-04T14:17:00Z">
                    <w:rPr>
                      <w:rFonts w:ascii="Helvetica" w:hAnsi="Helvetica" w:cs="Helvetica"/>
                      <w:color w:val="000000"/>
                      <w:sz w:val="22"/>
                      <w:szCs w:val="22"/>
                      <w:lang w:eastAsia="ja-JP"/>
                    </w:rPr>
                  </w:rPrChange>
                </w:rPr>
                <w:t>N</w:t>
              </w:r>
            </w:ins>
          </w:p>
        </w:tc>
        <w:tc>
          <w:tcPr>
            <w:tcW w:w="2832" w:type="dxa"/>
            <w:gridSpan w:val="2"/>
          </w:tcPr>
          <w:p w14:paraId="66860FB8" w14:textId="77777777" w:rsidR="00304609" w:rsidRPr="003B3AB5" w:rsidRDefault="00304609" w:rsidP="00304609">
            <w:pPr>
              <w:spacing w:before="0"/>
              <w:rPr>
                <w:ins w:id="5025" w:author="i0806927" w:date="2016-04-01T13:38:00Z"/>
                <w:rFonts w:ascii="Helvetica" w:hAnsi="Helvetica" w:cs="Helvetica"/>
                <w:color w:val="000000"/>
                <w:sz w:val="22"/>
                <w:szCs w:val="22"/>
                <w:highlight w:val="yellow"/>
                <w:lang w:eastAsia="fr-FR"/>
                <w:rPrChange w:id="5026" w:author="i0806927" w:date="2016-04-04T14:17:00Z">
                  <w:rPr>
                    <w:ins w:id="5027" w:author="i0806927" w:date="2016-04-01T13:38:00Z"/>
                    <w:rFonts w:ascii="Helvetica" w:hAnsi="Helvetica" w:cs="Helvetica"/>
                    <w:color w:val="000000"/>
                    <w:sz w:val="22"/>
                    <w:szCs w:val="22"/>
                    <w:lang w:eastAsia="fr-FR"/>
                  </w:rPr>
                </w:rPrChange>
              </w:rPr>
            </w:pPr>
          </w:p>
        </w:tc>
        <w:tc>
          <w:tcPr>
            <w:tcW w:w="3416" w:type="dxa"/>
          </w:tcPr>
          <w:p w14:paraId="401604B3" w14:textId="77777777" w:rsidR="00304609" w:rsidRPr="003B3AB5" w:rsidRDefault="00304609" w:rsidP="00304609">
            <w:pPr>
              <w:spacing w:before="0"/>
              <w:rPr>
                <w:ins w:id="5028" w:author="i0806927" w:date="2016-04-01T13:38:00Z"/>
                <w:rFonts w:ascii="Helvetica" w:hAnsi="Helvetica" w:cs="Helvetica"/>
                <w:color w:val="000000"/>
                <w:sz w:val="22"/>
                <w:szCs w:val="22"/>
                <w:highlight w:val="yellow"/>
                <w:lang w:eastAsia="fr-FR"/>
                <w:rPrChange w:id="5029" w:author="i0806927" w:date="2016-04-04T14:17:00Z">
                  <w:rPr>
                    <w:ins w:id="5030" w:author="i0806927" w:date="2016-04-01T13:38:00Z"/>
                    <w:rFonts w:ascii="Helvetica" w:hAnsi="Helvetica" w:cs="Helvetica"/>
                    <w:color w:val="000000"/>
                    <w:sz w:val="22"/>
                    <w:szCs w:val="22"/>
                    <w:lang w:eastAsia="fr-FR"/>
                  </w:rPr>
                </w:rPrChange>
              </w:rPr>
            </w:pPr>
          </w:p>
        </w:tc>
      </w:tr>
      <w:tr w:rsidR="00304609" w:rsidRPr="00394AD9" w14:paraId="585D849C" w14:textId="77777777" w:rsidTr="00304609">
        <w:trPr>
          <w:ins w:id="5031" w:author="i0806927" w:date="2016-04-01T13:38:00Z"/>
        </w:trPr>
        <w:tc>
          <w:tcPr>
            <w:tcW w:w="2809" w:type="dxa"/>
            <w:gridSpan w:val="2"/>
          </w:tcPr>
          <w:p w14:paraId="69A1DEB9" w14:textId="77777777" w:rsidR="00304609" w:rsidRPr="003B3AB5" w:rsidRDefault="00304609" w:rsidP="00304609">
            <w:pPr>
              <w:keepNext/>
              <w:keepLines/>
              <w:suppressAutoHyphens/>
              <w:spacing w:before="140" w:line="220" w:lineRule="atLeast"/>
              <w:ind w:left="1080"/>
              <w:outlineLvl w:val="7"/>
              <w:rPr>
                <w:ins w:id="5032" w:author="i0806927" w:date="2016-04-01T13:38:00Z"/>
                <w:rFonts w:ascii="Helvetica" w:hAnsi="Helvetica" w:cs="Helvetica"/>
                <w:color w:val="000000"/>
                <w:sz w:val="22"/>
                <w:szCs w:val="22"/>
                <w:highlight w:val="yellow"/>
                <w:lang w:val="fr-FR" w:eastAsia="ja-JP"/>
                <w:rPrChange w:id="5033" w:author="i0806927" w:date="2016-04-04T14:17:00Z">
                  <w:rPr>
                    <w:ins w:id="5034" w:author="i0806927" w:date="2016-04-01T13:38:00Z"/>
                    <w:rFonts w:ascii="Helvetica" w:hAnsi="Helvetica" w:cs="Helvetica"/>
                    <w:i/>
                    <w:color w:val="000000"/>
                    <w:spacing w:val="-4"/>
                    <w:kern w:val="1"/>
                    <w:sz w:val="22"/>
                    <w:szCs w:val="22"/>
                    <w:highlight w:val="magenta"/>
                    <w:lang w:val="fr-FR" w:eastAsia="ja-JP"/>
                  </w:rPr>
                </w:rPrChange>
              </w:rPr>
            </w:pPr>
            <w:ins w:id="5035" w:author="i0806927" w:date="2016-04-01T13:38:00Z">
              <w:r w:rsidRPr="003B3AB5">
                <w:rPr>
                  <w:rFonts w:ascii="Helvetica" w:hAnsi="Helvetica" w:cs="Helvetica"/>
                  <w:color w:val="000000"/>
                  <w:sz w:val="22"/>
                  <w:szCs w:val="22"/>
                  <w:highlight w:val="yellow"/>
                  <w:lang w:val="fr-FR" w:eastAsia="ja-JP"/>
                  <w:rPrChange w:id="5036" w:author="i0806927" w:date="2016-04-04T14:17:00Z">
                    <w:rPr>
                      <w:rFonts w:ascii="Helvetica" w:hAnsi="Helvetica" w:cs="Helvetica"/>
                      <w:color w:val="000000"/>
                      <w:sz w:val="22"/>
                      <w:szCs w:val="22"/>
                      <w:lang w:val="fr-FR" w:eastAsia="ja-JP"/>
                    </w:rPr>
                  </w:rPrChange>
                </w:rPr>
                <w:t>provideAlternative</w:t>
              </w:r>
            </w:ins>
          </w:p>
        </w:tc>
        <w:tc>
          <w:tcPr>
            <w:tcW w:w="1504" w:type="dxa"/>
            <w:gridSpan w:val="2"/>
          </w:tcPr>
          <w:p w14:paraId="01EA5E4A" w14:textId="77777777" w:rsidR="00304609" w:rsidRPr="003B3AB5" w:rsidRDefault="00304609" w:rsidP="00304609">
            <w:pPr>
              <w:keepNext/>
              <w:keepLines/>
              <w:suppressAutoHyphens/>
              <w:spacing w:before="140" w:line="220" w:lineRule="atLeast"/>
              <w:ind w:left="1080"/>
              <w:outlineLvl w:val="7"/>
              <w:rPr>
                <w:ins w:id="5037" w:author="i0806927" w:date="2016-04-01T13:38:00Z"/>
                <w:rFonts w:ascii="Helvetica" w:hAnsi="Helvetica" w:cs="Helvetica"/>
                <w:color w:val="000000"/>
                <w:sz w:val="22"/>
                <w:szCs w:val="22"/>
                <w:highlight w:val="yellow"/>
                <w:lang w:val="fr-FR" w:eastAsia="ja-JP"/>
                <w:rPrChange w:id="5038" w:author="i0806927" w:date="2016-04-04T14:17:00Z">
                  <w:rPr>
                    <w:ins w:id="5039" w:author="i0806927" w:date="2016-04-01T13:38:00Z"/>
                    <w:rFonts w:ascii="Helvetica" w:hAnsi="Helvetica" w:cs="Helvetica"/>
                    <w:i/>
                    <w:color w:val="000000"/>
                    <w:spacing w:val="-4"/>
                    <w:kern w:val="1"/>
                    <w:sz w:val="22"/>
                    <w:szCs w:val="22"/>
                    <w:lang w:val="fr-FR" w:eastAsia="ja-JP"/>
                  </w:rPr>
                </w:rPrChange>
              </w:rPr>
            </w:pPr>
            <w:ins w:id="5040" w:author="i0806927" w:date="2016-04-01T13:38:00Z">
              <w:r w:rsidRPr="003B3AB5">
                <w:rPr>
                  <w:rFonts w:ascii="Helvetica" w:hAnsi="Helvetica" w:cs="Helvetica"/>
                  <w:color w:val="000000"/>
                  <w:sz w:val="22"/>
                  <w:szCs w:val="22"/>
                  <w:highlight w:val="yellow"/>
                  <w:lang w:val="fr-FR" w:eastAsia="ja-JP"/>
                  <w:rPrChange w:id="5041" w:author="i0806927" w:date="2016-04-04T14:17:00Z">
                    <w:rPr>
                      <w:rFonts w:ascii="Helvetica" w:hAnsi="Helvetica" w:cs="Helvetica"/>
                      <w:color w:val="000000"/>
                      <w:sz w:val="22"/>
                      <w:szCs w:val="22"/>
                      <w:lang w:val="fr-FR" w:eastAsia="ja-JP"/>
                    </w:rPr>
                  </w:rPrChange>
                </w:rPr>
                <w:t>N</w:t>
              </w:r>
            </w:ins>
          </w:p>
        </w:tc>
        <w:tc>
          <w:tcPr>
            <w:tcW w:w="2832" w:type="dxa"/>
            <w:gridSpan w:val="2"/>
          </w:tcPr>
          <w:p w14:paraId="172FF2C2" w14:textId="77777777" w:rsidR="00304609" w:rsidRPr="003B3AB5" w:rsidRDefault="00304609" w:rsidP="00304609">
            <w:pPr>
              <w:keepNext/>
              <w:keepLines/>
              <w:suppressAutoHyphens/>
              <w:spacing w:before="140" w:line="220" w:lineRule="atLeast"/>
              <w:ind w:left="1080"/>
              <w:outlineLvl w:val="7"/>
              <w:rPr>
                <w:ins w:id="5042" w:author="i0806927" w:date="2016-04-01T13:38:00Z"/>
                <w:rFonts w:ascii="Helvetica" w:hAnsi="Helvetica" w:cs="Helvetica"/>
                <w:color w:val="000000"/>
                <w:sz w:val="22"/>
                <w:szCs w:val="22"/>
                <w:highlight w:val="yellow"/>
                <w:lang w:eastAsia="ja-JP"/>
                <w:rPrChange w:id="5043" w:author="i0806927" w:date="2016-04-04T14:17:00Z">
                  <w:rPr>
                    <w:ins w:id="5044" w:author="i0806927" w:date="2016-04-01T13:38:00Z"/>
                    <w:rFonts w:ascii="Helvetica" w:hAnsi="Helvetica" w:cs="Helvetica"/>
                    <w:i/>
                    <w:color w:val="000000"/>
                    <w:spacing w:val="-4"/>
                    <w:kern w:val="1"/>
                    <w:sz w:val="22"/>
                    <w:szCs w:val="22"/>
                    <w:lang w:eastAsia="ja-JP"/>
                  </w:rPr>
                </w:rPrChange>
              </w:rPr>
            </w:pPr>
            <w:ins w:id="5045" w:author="i0806927" w:date="2016-04-01T13:38:00Z">
              <w:r w:rsidRPr="003B3AB5">
                <w:rPr>
                  <w:rFonts w:ascii="Helvetica" w:hAnsi="Helvetica" w:cs="Helvetica"/>
                  <w:color w:val="000000"/>
                  <w:sz w:val="22"/>
                  <w:szCs w:val="22"/>
                  <w:highlight w:val="yellow"/>
                  <w:lang w:eastAsia="ja-JP"/>
                  <w:rPrChange w:id="5046" w:author="i0806927" w:date="2016-04-04T14:17:00Z">
                    <w:rPr>
                      <w:rFonts w:ascii="Helvetica" w:hAnsi="Helvetica" w:cs="Helvetica"/>
                      <w:color w:val="000000"/>
                      <w:sz w:val="22"/>
                      <w:szCs w:val="22"/>
                      <w:lang w:eastAsia="ja-JP"/>
                    </w:rPr>
                  </w:rPrChange>
                </w:rPr>
                <w:t>“No”</w:t>
              </w:r>
            </w:ins>
          </w:p>
        </w:tc>
        <w:tc>
          <w:tcPr>
            <w:tcW w:w="3416" w:type="dxa"/>
          </w:tcPr>
          <w:p w14:paraId="2580C6F6" w14:textId="3D7FE852" w:rsidR="00304609" w:rsidRPr="003B3AB5" w:rsidRDefault="00162739" w:rsidP="00304609">
            <w:pPr>
              <w:keepNext/>
              <w:keepLines/>
              <w:suppressAutoHyphens/>
              <w:spacing w:before="140" w:line="220" w:lineRule="atLeast"/>
              <w:ind w:left="1080"/>
              <w:outlineLvl w:val="7"/>
              <w:rPr>
                <w:ins w:id="5047" w:author="i0806927" w:date="2016-04-01T13:38:00Z"/>
                <w:rFonts w:ascii="Helvetica" w:hAnsi="Helvetica" w:cs="Helvetica"/>
                <w:color w:val="000000"/>
                <w:sz w:val="22"/>
                <w:szCs w:val="22"/>
                <w:highlight w:val="yellow"/>
                <w:lang w:eastAsia="fr-FR"/>
                <w:rPrChange w:id="5048" w:author="i0806927" w:date="2016-04-04T14:17:00Z">
                  <w:rPr>
                    <w:ins w:id="5049" w:author="i0806927" w:date="2016-04-01T13:38:00Z"/>
                    <w:rFonts w:ascii="Helvetica" w:hAnsi="Helvetica" w:cs="Helvetica"/>
                    <w:i/>
                    <w:color w:val="000000"/>
                    <w:spacing w:val="-4"/>
                    <w:kern w:val="1"/>
                    <w:sz w:val="22"/>
                    <w:szCs w:val="22"/>
                    <w:lang w:eastAsia="fr-FR"/>
                  </w:rPr>
                </w:rPrChange>
              </w:rPr>
            </w:pPr>
            <w:ins w:id="5050" w:author="i0806927" w:date="2016-04-01T14:55:00Z">
              <w:r w:rsidRPr="003B3AB5">
                <w:rPr>
                  <w:rFonts w:ascii="Helvetica" w:hAnsi="Helvetica" w:cs="Helvetica"/>
                  <w:color w:val="000000"/>
                  <w:sz w:val="22"/>
                  <w:szCs w:val="22"/>
                  <w:highlight w:val="yellow"/>
                  <w:lang w:eastAsia="fr-FR"/>
                  <w:rPrChange w:id="5051" w:author="i0806927" w:date="2016-04-04T14:17:00Z">
                    <w:rPr>
                      <w:rFonts w:ascii="Helvetica" w:hAnsi="Helvetica" w:cs="Helvetica"/>
                      <w:color w:val="000000"/>
                      <w:sz w:val="22"/>
                      <w:szCs w:val="22"/>
                      <w:lang w:eastAsia="fr-FR"/>
                    </w:rPr>
                  </w:rPrChange>
                </w:rPr>
                <w:t>if this flag I set to Yes - the API will retrieve closest value available for this same service</w:t>
              </w:r>
            </w:ins>
          </w:p>
        </w:tc>
      </w:tr>
      <w:tr w:rsidR="00304609" w:rsidRPr="00394AD9" w14:paraId="2AA322C5" w14:textId="77777777" w:rsidTr="00304609">
        <w:trPr>
          <w:ins w:id="5052" w:author="i0806927" w:date="2016-04-01T13:38:00Z"/>
        </w:trPr>
        <w:tc>
          <w:tcPr>
            <w:tcW w:w="2809" w:type="dxa"/>
            <w:gridSpan w:val="2"/>
          </w:tcPr>
          <w:p w14:paraId="16B54C2F" w14:textId="77777777" w:rsidR="00304609" w:rsidRPr="003B3AB5" w:rsidRDefault="00304609" w:rsidP="00304609">
            <w:pPr>
              <w:keepNext/>
              <w:keepLines/>
              <w:suppressAutoHyphens/>
              <w:spacing w:before="140" w:line="220" w:lineRule="atLeast"/>
              <w:ind w:left="1080"/>
              <w:outlineLvl w:val="7"/>
              <w:rPr>
                <w:ins w:id="5053" w:author="i0806927" w:date="2016-04-01T13:38:00Z"/>
                <w:rFonts w:ascii="Helvetica" w:hAnsi="Helvetica" w:cs="Helvetica"/>
                <w:color w:val="000000"/>
                <w:sz w:val="22"/>
                <w:szCs w:val="22"/>
                <w:highlight w:val="yellow"/>
                <w:lang w:val="fr-FR" w:eastAsia="ja-JP"/>
                <w:rPrChange w:id="5054" w:author="i0806927" w:date="2016-04-04T14:17:00Z">
                  <w:rPr>
                    <w:ins w:id="5055" w:author="i0806927" w:date="2016-04-01T13:38:00Z"/>
                    <w:rFonts w:ascii="Helvetica" w:hAnsi="Helvetica" w:cs="Helvetica"/>
                    <w:i/>
                    <w:color w:val="000000"/>
                    <w:spacing w:val="-4"/>
                    <w:kern w:val="1"/>
                    <w:sz w:val="22"/>
                    <w:szCs w:val="22"/>
                    <w:lang w:val="fr-FR" w:eastAsia="ja-JP"/>
                  </w:rPr>
                </w:rPrChange>
              </w:rPr>
            </w:pPr>
            <w:ins w:id="5056" w:author="i0806927" w:date="2016-04-01T13:38:00Z">
              <w:r w:rsidRPr="003B3AB5">
                <w:rPr>
                  <w:rFonts w:ascii="Helvetica" w:hAnsi="Helvetica" w:cs="Helvetica"/>
                  <w:color w:val="000000"/>
                  <w:sz w:val="22"/>
                  <w:szCs w:val="22"/>
                  <w:highlight w:val="yellow"/>
                  <w:lang w:val="fr-FR" w:eastAsia="ja-JP"/>
                  <w:rPrChange w:id="5057" w:author="i0806927" w:date="2016-04-04T14:17:00Z">
                    <w:rPr>
                      <w:rFonts w:ascii="Helvetica" w:hAnsi="Helvetica" w:cs="Helvetica"/>
                      <w:color w:val="000000"/>
                      <w:sz w:val="22"/>
                      <w:szCs w:val="22"/>
                      <w:lang w:val="fr-FR" w:eastAsia="ja-JP"/>
                    </w:rPr>
                  </w:rPrChange>
                </w:rPr>
                <w:t>provideOnlyEligible</w:t>
              </w:r>
            </w:ins>
          </w:p>
        </w:tc>
        <w:tc>
          <w:tcPr>
            <w:tcW w:w="1504" w:type="dxa"/>
            <w:gridSpan w:val="2"/>
          </w:tcPr>
          <w:p w14:paraId="4438760C" w14:textId="77777777" w:rsidR="00304609" w:rsidRPr="003B3AB5" w:rsidRDefault="00304609" w:rsidP="00304609">
            <w:pPr>
              <w:keepNext/>
              <w:keepLines/>
              <w:suppressAutoHyphens/>
              <w:spacing w:before="140" w:line="220" w:lineRule="atLeast"/>
              <w:ind w:left="1080"/>
              <w:outlineLvl w:val="7"/>
              <w:rPr>
                <w:ins w:id="5058" w:author="i0806927" w:date="2016-04-01T13:38:00Z"/>
                <w:rFonts w:ascii="Helvetica" w:hAnsi="Helvetica" w:cs="Helvetica"/>
                <w:color w:val="000000"/>
                <w:sz w:val="22"/>
                <w:szCs w:val="22"/>
                <w:highlight w:val="yellow"/>
                <w:lang w:val="fr-FR" w:eastAsia="ja-JP"/>
                <w:rPrChange w:id="5059" w:author="i0806927" w:date="2016-04-04T14:17:00Z">
                  <w:rPr>
                    <w:ins w:id="5060" w:author="i0806927" w:date="2016-04-01T13:38:00Z"/>
                    <w:rFonts w:ascii="Helvetica" w:hAnsi="Helvetica" w:cs="Helvetica"/>
                    <w:i/>
                    <w:color w:val="000000"/>
                    <w:spacing w:val="-4"/>
                    <w:kern w:val="1"/>
                    <w:sz w:val="22"/>
                    <w:szCs w:val="22"/>
                    <w:lang w:val="fr-FR" w:eastAsia="ja-JP"/>
                  </w:rPr>
                </w:rPrChange>
              </w:rPr>
            </w:pPr>
            <w:ins w:id="5061" w:author="i0806927" w:date="2016-04-01T13:38:00Z">
              <w:r w:rsidRPr="003B3AB5">
                <w:rPr>
                  <w:rFonts w:ascii="Helvetica" w:hAnsi="Helvetica" w:cs="Helvetica"/>
                  <w:color w:val="000000"/>
                  <w:sz w:val="22"/>
                  <w:szCs w:val="22"/>
                  <w:highlight w:val="yellow"/>
                  <w:lang w:val="fr-FR" w:eastAsia="ja-JP"/>
                  <w:rPrChange w:id="5062" w:author="i0806927" w:date="2016-04-04T14:17:00Z">
                    <w:rPr>
                      <w:rFonts w:ascii="Helvetica" w:hAnsi="Helvetica" w:cs="Helvetica"/>
                      <w:color w:val="000000"/>
                      <w:sz w:val="22"/>
                      <w:szCs w:val="22"/>
                      <w:lang w:val="fr-FR" w:eastAsia="ja-JP"/>
                    </w:rPr>
                  </w:rPrChange>
                </w:rPr>
                <w:t>N</w:t>
              </w:r>
            </w:ins>
          </w:p>
        </w:tc>
        <w:tc>
          <w:tcPr>
            <w:tcW w:w="2832" w:type="dxa"/>
            <w:gridSpan w:val="2"/>
          </w:tcPr>
          <w:p w14:paraId="4515956F" w14:textId="77777777" w:rsidR="00304609" w:rsidRPr="003B3AB5" w:rsidRDefault="00304609" w:rsidP="00304609">
            <w:pPr>
              <w:keepNext/>
              <w:keepLines/>
              <w:suppressAutoHyphens/>
              <w:spacing w:before="140" w:line="220" w:lineRule="atLeast"/>
              <w:ind w:left="1080"/>
              <w:outlineLvl w:val="7"/>
              <w:rPr>
                <w:ins w:id="5063" w:author="i0806927" w:date="2016-04-01T13:38:00Z"/>
                <w:rFonts w:ascii="Helvetica" w:hAnsi="Helvetica" w:cs="Helvetica"/>
                <w:color w:val="000000"/>
                <w:sz w:val="22"/>
                <w:szCs w:val="22"/>
                <w:highlight w:val="yellow"/>
                <w:lang w:eastAsia="ja-JP"/>
                <w:rPrChange w:id="5064" w:author="i0806927" w:date="2016-04-04T14:17:00Z">
                  <w:rPr>
                    <w:ins w:id="5065" w:author="i0806927" w:date="2016-04-01T13:38:00Z"/>
                    <w:rFonts w:ascii="Helvetica" w:hAnsi="Helvetica" w:cs="Helvetica"/>
                    <w:i/>
                    <w:color w:val="000000"/>
                    <w:spacing w:val="-4"/>
                    <w:kern w:val="1"/>
                    <w:sz w:val="22"/>
                    <w:szCs w:val="22"/>
                    <w:lang w:eastAsia="ja-JP"/>
                  </w:rPr>
                </w:rPrChange>
              </w:rPr>
            </w:pPr>
            <w:ins w:id="5066" w:author="i0806927" w:date="2016-04-01T13:38:00Z">
              <w:r w:rsidRPr="003B3AB5">
                <w:rPr>
                  <w:rFonts w:ascii="Helvetica" w:hAnsi="Helvetica" w:cs="Helvetica"/>
                  <w:color w:val="000000"/>
                  <w:sz w:val="22"/>
                  <w:szCs w:val="22"/>
                  <w:highlight w:val="yellow"/>
                  <w:lang w:eastAsia="ja-JP"/>
                  <w:rPrChange w:id="5067" w:author="i0806927" w:date="2016-04-04T14:17:00Z">
                    <w:rPr>
                      <w:rFonts w:ascii="Helvetica" w:hAnsi="Helvetica" w:cs="Helvetica"/>
                      <w:color w:val="000000"/>
                      <w:sz w:val="22"/>
                      <w:szCs w:val="22"/>
                      <w:lang w:eastAsia="ja-JP"/>
                    </w:rPr>
                  </w:rPrChange>
                </w:rPr>
                <w:t>“Yes”</w:t>
              </w:r>
            </w:ins>
          </w:p>
        </w:tc>
        <w:tc>
          <w:tcPr>
            <w:tcW w:w="3416" w:type="dxa"/>
          </w:tcPr>
          <w:p w14:paraId="68128C74" w14:textId="4F260850" w:rsidR="00304609" w:rsidRPr="003B3AB5" w:rsidRDefault="00162739" w:rsidP="00304609">
            <w:pPr>
              <w:keepNext/>
              <w:keepLines/>
              <w:suppressAutoHyphens/>
              <w:spacing w:before="140" w:line="220" w:lineRule="atLeast"/>
              <w:ind w:left="1080"/>
              <w:outlineLvl w:val="7"/>
              <w:rPr>
                <w:ins w:id="5068" w:author="i0806927" w:date="2016-04-01T13:38:00Z"/>
                <w:rFonts w:ascii="Helvetica" w:hAnsi="Helvetica" w:cs="Helvetica"/>
                <w:color w:val="000000"/>
                <w:sz w:val="22"/>
                <w:szCs w:val="22"/>
                <w:highlight w:val="yellow"/>
                <w:lang w:eastAsia="fr-FR"/>
                <w:rPrChange w:id="5069" w:author="i0806927" w:date="2016-04-04T14:17:00Z">
                  <w:rPr>
                    <w:ins w:id="5070" w:author="i0806927" w:date="2016-04-01T13:38:00Z"/>
                    <w:rFonts w:ascii="Helvetica" w:hAnsi="Helvetica" w:cs="Helvetica"/>
                    <w:i/>
                    <w:color w:val="000000"/>
                    <w:spacing w:val="-4"/>
                    <w:kern w:val="1"/>
                    <w:sz w:val="22"/>
                    <w:szCs w:val="22"/>
                    <w:lang w:eastAsia="fr-FR"/>
                  </w:rPr>
                </w:rPrChange>
              </w:rPr>
            </w:pPr>
            <w:ins w:id="5071" w:author="i0806927" w:date="2016-04-01T14:55:00Z">
              <w:r w:rsidRPr="003B3AB5">
                <w:rPr>
                  <w:rFonts w:ascii="Helvetica" w:hAnsi="Helvetica" w:cs="Helvetica"/>
                  <w:color w:val="000000"/>
                  <w:sz w:val="22"/>
                  <w:szCs w:val="22"/>
                  <w:highlight w:val="yellow"/>
                  <w:lang w:eastAsia="fr-FR"/>
                  <w:rPrChange w:id="5072" w:author="i0806927" w:date="2016-04-04T14:17:00Z">
                    <w:rPr>
                      <w:rFonts w:ascii="Helvetica" w:hAnsi="Helvetica" w:cs="Helvetica"/>
                      <w:color w:val="000000"/>
                      <w:sz w:val="22"/>
                      <w:szCs w:val="22"/>
                      <w:lang w:eastAsia="fr-FR"/>
                    </w:rPr>
                  </w:rPrChange>
                </w:rPr>
                <w:t>If this flag is set to No the API will provide both positive and negative eligibility results</w:t>
              </w:r>
            </w:ins>
          </w:p>
        </w:tc>
      </w:tr>
    </w:tbl>
    <w:p w14:paraId="2C892181" w14:textId="77777777" w:rsidR="00D1529F" w:rsidRDefault="00D1529F" w:rsidP="00B711C7">
      <w:pPr>
        <w:rPr>
          <w:rFonts w:ascii="Helvetica" w:hAnsi="Helvetica" w:cs="Helvetica"/>
          <w:sz w:val="24"/>
          <w:lang w:eastAsia="ja-JP"/>
        </w:rPr>
      </w:pPr>
    </w:p>
    <w:p w14:paraId="2C18D3E5" w14:textId="77777777" w:rsidR="004D03F1" w:rsidRPr="000559B2" w:rsidRDefault="004D03F1" w:rsidP="004D03F1">
      <w:pPr>
        <w:rPr>
          <w:rFonts w:ascii="Helvetica" w:hAnsi="Helvetica" w:cs="Helvetica"/>
          <w:sz w:val="24"/>
          <w:lang w:eastAsia="it-IT"/>
        </w:rPr>
      </w:pPr>
      <w:r w:rsidRPr="00323740">
        <w:rPr>
          <w:rFonts w:ascii="Helvetica" w:hAnsi="Helvetica" w:cs="Helvetica"/>
          <w:sz w:val="24"/>
          <w:u w:val="single"/>
          <w:lang w:eastAsia="it-IT"/>
        </w:rPr>
        <w:t>Behavior</w:t>
      </w:r>
      <w:r w:rsidRPr="000559B2">
        <w:rPr>
          <w:rFonts w:ascii="Helvetica" w:hAnsi="Helvetica" w:cs="Helvetica"/>
          <w:sz w:val="24"/>
          <w:lang w:eastAsia="it-IT"/>
        </w:rPr>
        <w:t xml:space="preserve"> : </w:t>
      </w:r>
    </w:p>
    <w:p w14:paraId="4F85B0B0" w14:textId="77777777" w:rsidR="004D03F1" w:rsidRPr="000559B2" w:rsidRDefault="004D03F1" w:rsidP="004D03F1">
      <w:pPr>
        <w:pStyle w:val="ListParagraph"/>
        <w:numPr>
          <w:ilvl w:val="0"/>
          <w:numId w:val="28"/>
        </w:numPr>
        <w:rPr>
          <w:rFonts w:ascii="Helvetica" w:hAnsi="Helvetica" w:cs="Helvetica"/>
          <w:sz w:val="24"/>
        </w:rPr>
      </w:pPr>
      <w:r w:rsidRPr="000559B2">
        <w:rPr>
          <w:rFonts w:ascii="Helvetica" w:eastAsiaTheme="minorEastAsia" w:hAnsi="Helvetica" w:cs="Helvetica"/>
          <w:sz w:val="24"/>
          <w:lang w:eastAsia="ja-JP"/>
        </w:rPr>
        <w:t>R</w:t>
      </w:r>
      <w:r w:rsidRPr="000559B2">
        <w:rPr>
          <w:rFonts w:ascii="Helvetica" w:eastAsiaTheme="minorEastAsia" w:hAnsi="Helvetica" w:cs="Helvetica" w:hint="eastAsia"/>
          <w:sz w:val="24"/>
          <w:lang w:eastAsia="ja-JP"/>
        </w:rPr>
        <w:t>eturn status codes</w:t>
      </w:r>
    </w:p>
    <w:p w14:paraId="56D82821" w14:textId="77777777" w:rsidR="004D03F1" w:rsidRPr="00323740" w:rsidRDefault="004D03F1" w:rsidP="004D03F1">
      <w:pPr>
        <w:pStyle w:val="ListParagraph"/>
        <w:numPr>
          <w:ilvl w:val="1"/>
          <w:numId w:val="28"/>
        </w:numPr>
        <w:rPr>
          <w:rFonts w:ascii="Helvetica" w:hAnsi="Helvetica" w:cs="Helvetica"/>
          <w:sz w:val="24"/>
        </w:rPr>
      </w:pPr>
      <w:r w:rsidRPr="00323740">
        <w:rPr>
          <w:rFonts w:ascii="Helvetica" w:eastAsiaTheme="minorEastAsia" w:hAnsi="Helvetica" w:cs="Helvetica"/>
          <w:sz w:val="24"/>
          <w:lang w:eastAsia="ja-JP"/>
        </w:rPr>
        <w:t>200 OK – the request was successful</w:t>
      </w:r>
    </w:p>
    <w:p w14:paraId="3D884BCF" w14:textId="77777777" w:rsidR="004D03F1" w:rsidRPr="00323740" w:rsidRDefault="004D03F1" w:rsidP="004D03F1">
      <w:pPr>
        <w:pStyle w:val="ListParagraph"/>
        <w:numPr>
          <w:ilvl w:val="1"/>
          <w:numId w:val="28"/>
        </w:numPr>
        <w:rPr>
          <w:rFonts w:ascii="Helvetica" w:hAnsi="Helvetica" w:cs="Helvetica"/>
          <w:sz w:val="24"/>
        </w:rPr>
      </w:pPr>
      <w:r w:rsidRPr="00323740">
        <w:rPr>
          <w:rFonts w:ascii="Helvetica" w:eastAsiaTheme="minorEastAsia" w:hAnsi="Helvetica" w:cs="Helvetica"/>
          <w:sz w:val="24"/>
          <w:lang w:eastAsia="ja-JP"/>
        </w:rPr>
        <w:t>400 Bad Request – error, for example to cover these functional error cases:</w:t>
      </w:r>
    </w:p>
    <w:p w14:paraId="30D12B87" w14:textId="77777777" w:rsidR="004D03F1" w:rsidRPr="00323740" w:rsidRDefault="004D03F1" w:rsidP="004D03F1">
      <w:pPr>
        <w:pStyle w:val="ListParagraph"/>
        <w:numPr>
          <w:ilvl w:val="2"/>
          <w:numId w:val="28"/>
        </w:numPr>
        <w:rPr>
          <w:rFonts w:ascii="Helvetica" w:hAnsi="Helvetica" w:cs="Helvetica"/>
          <w:sz w:val="24"/>
        </w:rPr>
      </w:pPr>
      <w:r w:rsidRPr="00323740">
        <w:rPr>
          <w:rFonts w:ascii="Helvetica" w:eastAsiaTheme="minorEastAsia" w:hAnsi="Helvetica" w:cs="Helvetica"/>
          <w:sz w:val="24"/>
          <w:lang w:eastAsia="ja-JP"/>
        </w:rPr>
        <w:t>Location is not exist</w:t>
      </w:r>
    </w:p>
    <w:p w14:paraId="637FA006" w14:textId="77777777" w:rsidR="004D03F1" w:rsidRDefault="004D03F1" w:rsidP="004D03F1">
      <w:pPr>
        <w:rPr>
          <w:rFonts w:ascii="Helvetica" w:hAnsi="Helvetica" w:cs="Helvetica"/>
          <w:sz w:val="24"/>
          <w:lang w:eastAsia="ja-JP"/>
        </w:rPr>
      </w:pPr>
    </w:p>
    <w:p w14:paraId="544A1277" w14:textId="322AF90C" w:rsidR="004D03F1" w:rsidRPr="00014AEA" w:rsidRDefault="004D03F1" w:rsidP="00B711C7">
      <w:pPr>
        <w:rPr>
          <w:rFonts w:ascii="Helvetica" w:hAnsi="Helvetica" w:cs="Helvetica"/>
          <w:sz w:val="24"/>
          <w:lang w:eastAsia="ja-JP"/>
        </w:rPr>
      </w:pPr>
      <w:r w:rsidRPr="00776E61">
        <w:rPr>
          <w:rFonts w:ascii="Helvetica" w:hAnsi="Helvetica" w:cs="Helvetica"/>
          <w:sz w:val="24"/>
          <w:u w:val="single"/>
          <w:lang w:eastAsia="ja-JP"/>
        </w:rPr>
        <w:t>Use case</w:t>
      </w:r>
      <w:r>
        <w:rPr>
          <w:rFonts w:ascii="Helvetica" w:hAnsi="Helvetica" w:cs="Helvetica" w:hint="eastAsia"/>
          <w:sz w:val="24"/>
          <w:lang w:eastAsia="ja-JP"/>
        </w:rPr>
        <w:t xml:space="preserve"> :</w:t>
      </w:r>
    </w:p>
    <w:p w14:paraId="6546C49D" w14:textId="25BF7620" w:rsidR="00107F95" w:rsidRDefault="009F6141" w:rsidP="00B711C7">
      <w:pPr>
        <w:rPr>
          <w:rFonts w:ascii="Helvetica" w:hAnsi="Helvetica" w:cs="Helvetica"/>
          <w:sz w:val="24"/>
          <w:lang w:eastAsia="ja-JP"/>
        </w:rPr>
      </w:pPr>
      <w:ins w:id="5073" w:author="i0806927" w:date="2016-03-31T19:48:00Z">
        <w:r>
          <w:rPr>
            <w:rFonts w:ascii="Helvetica" w:hAnsi="Helvetica" w:cs="Helvetica" w:hint="eastAsia"/>
            <w:sz w:val="24"/>
            <w:lang w:eastAsia="ja-JP"/>
          </w:rPr>
          <w:t>3</w:t>
        </w:r>
      </w:ins>
      <w:del w:id="5074" w:author="i0806927" w:date="2016-03-31T19:48:00Z">
        <w:r w:rsidR="004D03F1" w:rsidDel="009F6141">
          <w:rPr>
            <w:rFonts w:ascii="Helvetica" w:hAnsi="Helvetica" w:cs="Helvetica"/>
            <w:sz w:val="24"/>
            <w:lang w:eastAsia="ja-JP"/>
          </w:rPr>
          <w:delText>4</w:delText>
        </w:r>
      </w:del>
      <w:r w:rsidR="004D03F1">
        <w:rPr>
          <w:rFonts w:ascii="Helvetica" w:hAnsi="Helvetica" w:cs="Helvetica"/>
          <w:sz w:val="24"/>
          <w:lang w:eastAsia="ja-JP"/>
        </w:rPr>
        <w:t xml:space="preserve"> Examples</w:t>
      </w:r>
      <w:r w:rsidR="00107F95">
        <w:rPr>
          <w:rFonts w:ascii="Helvetica" w:hAnsi="Helvetica" w:cs="Helvetica"/>
          <w:sz w:val="24"/>
          <w:lang w:eastAsia="ja-JP"/>
        </w:rPr>
        <w:t xml:space="preserve"> </w:t>
      </w:r>
      <w:del w:id="5075" w:author="i0806927" w:date="2016-03-31T19:48:00Z">
        <w:r w:rsidR="00107F95" w:rsidDel="009F6141">
          <w:rPr>
            <w:rFonts w:ascii="Helvetica" w:hAnsi="Helvetica" w:cs="Helvetica"/>
            <w:sz w:val="24"/>
            <w:lang w:eastAsia="ja-JP"/>
          </w:rPr>
          <w:delText xml:space="preserve">one </w:delText>
        </w:r>
      </w:del>
      <w:r w:rsidR="00107F95">
        <w:rPr>
          <w:rFonts w:ascii="Helvetica" w:hAnsi="Helvetica" w:cs="Helvetica"/>
          <w:sz w:val="24"/>
          <w:lang w:eastAsia="ja-JP"/>
        </w:rPr>
        <w:t xml:space="preserve">for a Specific Service </w:t>
      </w:r>
    </w:p>
    <w:p w14:paraId="198E76DE" w14:textId="2BCEAF13" w:rsidR="00107F95" w:rsidRPr="00776E61" w:rsidRDefault="00B60AB2" w:rsidP="00776E61">
      <w:pPr>
        <w:pStyle w:val="ListParagraph"/>
        <w:numPr>
          <w:ilvl w:val="0"/>
          <w:numId w:val="33"/>
        </w:numPr>
        <w:rPr>
          <w:rFonts w:ascii="Helvetica" w:hAnsi="Helvetica" w:cs="Helvetica"/>
          <w:sz w:val="24"/>
          <w:lang w:eastAsia="ja-JP"/>
        </w:rPr>
      </w:pPr>
      <w:r w:rsidRPr="00776E61">
        <w:rPr>
          <w:rFonts w:ascii="Helvetica" w:hAnsi="Helvetica" w:cs="Helvetica"/>
          <w:sz w:val="24"/>
          <w:lang w:eastAsia="ja-JP"/>
        </w:rPr>
        <w:t xml:space="preserve">with </w:t>
      </w:r>
      <w:r w:rsidR="00107F95" w:rsidRPr="00776E61">
        <w:rPr>
          <w:rFonts w:ascii="Helvetica" w:hAnsi="Helvetica" w:cs="Helvetica"/>
          <w:sz w:val="24"/>
          <w:lang w:eastAsia="ja-JP"/>
        </w:rPr>
        <w:t>Location</w:t>
      </w:r>
    </w:p>
    <w:p w14:paraId="0972E2F1" w14:textId="331F2539" w:rsidR="00107F95" w:rsidRPr="00776E61" w:rsidRDefault="00107F95" w:rsidP="00776E61">
      <w:pPr>
        <w:pStyle w:val="ListParagraph"/>
        <w:numPr>
          <w:ilvl w:val="0"/>
          <w:numId w:val="33"/>
        </w:numPr>
        <w:rPr>
          <w:rFonts w:ascii="Helvetica" w:hAnsi="Helvetica" w:cs="Helvetica"/>
          <w:sz w:val="24"/>
          <w:lang w:eastAsia="ja-JP"/>
        </w:rPr>
      </w:pPr>
      <w:r w:rsidRPr="00776E61">
        <w:rPr>
          <w:rFonts w:ascii="Helvetica" w:hAnsi="Helvetica" w:cs="Helvetica"/>
          <w:sz w:val="24"/>
          <w:lang w:eastAsia="ja-JP"/>
        </w:rPr>
        <w:t>with Location and Physical Characteristics</w:t>
      </w:r>
    </w:p>
    <w:p w14:paraId="2009487E" w14:textId="4CE3D3D2" w:rsidR="00107F95" w:rsidRPr="00776E61" w:rsidRDefault="00107F95" w:rsidP="00776E61">
      <w:pPr>
        <w:pStyle w:val="ListParagraph"/>
        <w:numPr>
          <w:ilvl w:val="0"/>
          <w:numId w:val="33"/>
        </w:numPr>
        <w:rPr>
          <w:rFonts w:ascii="Helvetica" w:hAnsi="Helvetica" w:cs="Helvetica"/>
          <w:sz w:val="24"/>
          <w:lang w:eastAsia="ja-JP"/>
        </w:rPr>
      </w:pPr>
      <w:r w:rsidRPr="00776E61">
        <w:rPr>
          <w:rFonts w:ascii="Helvetica" w:hAnsi="Helvetica" w:cs="Helvetica"/>
          <w:sz w:val="24"/>
          <w:lang w:eastAsia="ja-JP"/>
        </w:rPr>
        <w:t xml:space="preserve">with </w:t>
      </w:r>
      <w:r w:rsidR="00B60AB2" w:rsidRPr="00776E61">
        <w:rPr>
          <w:rFonts w:ascii="Helvetica" w:hAnsi="Helvetica" w:cs="Helvetica"/>
          <w:sz w:val="24"/>
          <w:lang w:eastAsia="ja-JP"/>
        </w:rPr>
        <w:t>Service Specification and Characteristics</w:t>
      </w:r>
    </w:p>
    <w:p w14:paraId="51053C99" w14:textId="62D6CE82" w:rsidR="00B60AB2" w:rsidRPr="00776E61" w:rsidDel="009F6141" w:rsidRDefault="00B60AB2" w:rsidP="00776E61">
      <w:pPr>
        <w:pStyle w:val="ListParagraph"/>
        <w:numPr>
          <w:ilvl w:val="0"/>
          <w:numId w:val="33"/>
        </w:numPr>
        <w:rPr>
          <w:del w:id="5076" w:author="i0806927" w:date="2016-03-31T19:48:00Z"/>
          <w:rFonts w:ascii="Helvetica" w:hAnsi="Helvetica" w:cs="Helvetica"/>
          <w:sz w:val="24"/>
          <w:highlight w:val="yellow"/>
          <w:lang w:eastAsia="ja-JP"/>
        </w:rPr>
      </w:pPr>
      <w:del w:id="5077" w:author="i0806927" w:date="2016-03-31T19:48:00Z">
        <w:r w:rsidRPr="00776E61" w:rsidDel="009F6141">
          <w:rPr>
            <w:rFonts w:ascii="Helvetica" w:hAnsi="Helvetica" w:cs="Helvetica"/>
            <w:sz w:val="24"/>
            <w:highlight w:val="yellow"/>
            <w:lang w:eastAsia="ja-JP"/>
          </w:rPr>
          <w:delText>with Service Characteristics and Service Specification Characteristics</w:delText>
        </w:r>
      </w:del>
    </w:p>
    <w:p w14:paraId="43437AC6" w14:textId="77777777" w:rsidR="00445E49" w:rsidRDefault="00445E49" w:rsidP="00B711C7">
      <w:pPr>
        <w:rPr>
          <w:rFonts w:ascii="Helvetica" w:hAnsi="Helvetica" w:cs="Helvetica"/>
          <w:sz w:val="24"/>
          <w:lang w:eastAsia="ja-JP"/>
        </w:rPr>
      </w:pPr>
    </w:p>
    <w:p w14:paraId="7263F9D4" w14:textId="10801050" w:rsidR="00445E49" w:rsidRDefault="00445E49" w:rsidP="00B711C7">
      <w:pPr>
        <w:rPr>
          <w:rFonts w:ascii="Helvetica" w:hAnsi="Helvetica" w:cs="Helvetica"/>
          <w:sz w:val="24"/>
          <w:lang w:eastAsia="ja-JP"/>
        </w:rPr>
      </w:pPr>
      <w:r w:rsidRPr="004D03F1">
        <w:rPr>
          <w:rFonts w:ascii="Helvetica" w:hAnsi="Helvetica" w:cs="Helvetica"/>
          <w:sz w:val="24"/>
          <w:lang w:eastAsia="ja-JP"/>
        </w:rPr>
        <w:t>We assume requests are synchronous (</w:t>
      </w:r>
      <w:r w:rsidR="004D03F1" w:rsidRPr="00776E61">
        <w:rPr>
          <w:rFonts w:ascii="Helvetica" w:hAnsi="Helvetica" w:cs="Helvetica"/>
          <w:sz w:val="24"/>
          <w:lang w:eastAsia="ja-JP"/>
        </w:rPr>
        <w:t>i.e.</w:t>
      </w:r>
      <w:r w:rsidRPr="00014AEA">
        <w:rPr>
          <w:rFonts w:ascii="Helvetica" w:hAnsi="Helvetica" w:cs="Helvetica"/>
          <w:sz w:val="24"/>
          <w:lang w:eastAsia="ja-JP"/>
        </w:rPr>
        <w:t xml:space="preserve"> responses are sent synchronously)</w:t>
      </w:r>
    </w:p>
    <w:p w14:paraId="1F2EDE25" w14:textId="288CDF90" w:rsidR="00107F95" w:rsidRDefault="00107F95" w:rsidP="00B711C7">
      <w:pPr>
        <w:rPr>
          <w:rFonts w:ascii="Helvetica" w:hAnsi="Helvetica" w:cs="Helvetica"/>
          <w:sz w:val="24"/>
          <w:lang w:eastAsia="ja-JP"/>
        </w:rPr>
      </w:pPr>
    </w:p>
    <w:p w14:paraId="5B9909F2" w14:textId="32E0F58C" w:rsidR="00445E49" w:rsidRDefault="00445E49" w:rsidP="00B711C7">
      <w:pPr>
        <w:rPr>
          <w:rFonts w:ascii="Helvetica" w:hAnsi="Helvetica" w:cs="Helvetica"/>
          <w:sz w:val="24"/>
          <w:lang w:eastAsia="ja-JP"/>
        </w:rPr>
      </w:pPr>
      <w:r>
        <w:rPr>
          <w:rFonts w:ascii="Helvetica" w:hAnsi="Helvetica" w:cs="Helvetica"/>
          <w:sz w:val="24"/>
          <w:lang w:eastAsia="ja-JP"/>
        </w:rPr>
        <w:t xml:space="preserve">1) </w:t>
      </w:r>
      <w:del w:id="5078" w:author="i0806927" w:date="2016-04-01T14:56:00Z">
        <w:r w:rsidDel="00162739">
          <w:rPr>
            <w:rFonts w:ascii="Helvetica" w:hAnsi="Helvetica" w:cs="Helvetica"/>
            <w:sz w:val="24"/>
            <w:lang w:eastAsia="ja-JP"/>
          </w:rPr>
          <w:delText xml:space="preserve">What </w:delText>
        </w:r>
      </w:del>
      <w:ins w:id="5079" w:author="i0806927" w:date="2016-04-01T14:56:00Z">
        <w:r w:rsidR="00162739">
          <w:rPr>
            <w:rFonts w:ascii="Helvetica" w:hAnsi="Helvetica" w:cs="Helvetica" w:hint="eastAsia"/>
            <w:sz w:val="24"/>
            <w:lang w:eastAsia="ja-JP"/>
          </w:rPr>
          <w:t>Which</w:t>
        </w:r>
        <w:r w:rsidR="00162739">
          <w:rPr>
            <w:rFonts w:ascii="Helvetica" w:hAnsi="Helvetica" w:cs="Helvetica"/>
            <w:sz w:val="24"/>
            <w:lang w:eastAsia="ja-JP"/>
          </w:rPr>
          <w:t xml:space="preserve"> </w:t>
        </w:r>
      </w:ins>
      <w:r>
        <w:rPr>
          <w:rFonts w:ascii="Helvetica" w:hAnsi="Helvetica" w:cs="Helvetica"/>
          <w:sz w:val="24"/>
          <w:lang w:eastAsia="ja-JP"/>
        </w:rPr>
        <w:t xml:space="preserve">services can </w:t>
      </w:r>
      <w:del w:id="5080" w:author="i0806927" w:date="2016-04-01T14:56:00Z">
        <w:r w:rsidDel="00162739">
          <w:rPr>
            <w:rFonts w:ascii="Helvetica" w:hAnsi="Helvetica" w:cs="Helvetica"/>
            <w:sz w:val="24"/>
            <w:lang w:eastAsia="ja-JP"/>
          </w:rPr>
          <w:delText xml:space="preserve">run </w:delText>
        </w:r>
      </w:del>
      <w:ins w:id="5081" w:author="i0806927" w:date="2016-04-01T14:56:00Z">
        <w:r w:rsidR="00162739">
          <w:rPr>
            <w:rFonts w:ascii="Helvetica" w:hAnsi="Helvetica" w:cs="Helvetica" w:hint="eastAsia"/>
            <w:sz w:val="24"/>
            <w:lang w:eastAsia="ja-JP"/>
          </w:rPr>
          <w:t>be provided</w:t>
        </w:r>
        <w:r w:rsidR="00162739">
          <w:rPr>
            <w:rFonts w:ascii="Helvetica" w:hAnsi="Helvetica" w:cs="Helvetica"/>
            <w:sz w:val="24"/>
            <w:lang w:eastAsia="ja-JP"/>
          </w:rPr>
          <w:t xml:space="preserve"> </w:t>
        </w:r>
      </w:ins>
      <w:r>
        <w:rPr>
          <w:rFonts w:ascii="Helvetica" w:hAnsi="Helvetica" w:cs="Helvetica"/>
          <w:sz w:val="24"/>
          <w:lang w:eastAsia="ja-JP"/>
        </w:rPr>
        <w:t xml:space="preserve">at a specific </w:t>
      </w:r>
      <w:r w:rsidR="004D03F1">
        <w:rPr>
          <w:rFonts w:ascii="Helvetica" w:hAnsi="Helvetica" w:cs="Helvetica"/>
          <w:sz w:val="24"/>
          <w:lang w:eastAsia="ja-JP"/>
        </w:rPr>
        <w:t>location?</w:t>
      </w:r>
    </w:p>
    <w:p w14:paraId="1CA45597" w14:textId="77777777" w:rsidR="00B711C7" w:rsidRDefault="00B711C7" w:rsidP="00B711C7">
      <w:pPr>
        <w:rPr>
          <w:rFonts w:ascii="Helvetica" w:hAnsi="Helvetica"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B711C7" w14:paraId="738A48E1" w14:textId="77777777" w:rsidTr="00B711C7">
        <w:tc>
          <w:tcPr>
            <w:tcW w:w="9720" w:type="dxa"/>
            <w:shd w:val="clear" w:color="auto" w:fill="FFFFFF" w:themeFill="background1"/>
          </w:tcPr>
          <w:p w14:paraId="67744BBC" w14:textId="77777777" w:rsidR="00B711C7" w:rsidRPr="008C13B2" w:rsidRDefault="00B711C7" w:rsidP="00B711C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B711C7" w14:paraId="62A4976C" w14:textId="77777777" w:rsidTr="00B711C7">
        <w:tc>
          <w:tcPr>
            <w:tcW w:w="9720" w:type="dxa"/>
            <w:shd w:val="clear" w:color="auto" w:fill="D9D9D9" w:themeFill="background1" w:themeFillShade="D9"/>
          </w:tcPr>
          <w:p w14:paraId="1B1ADAEC" w14:textId="04E1F99F" w:rsidR="00B711C7" w:rsidRPr="004C7D81" w:rsidRDefault="005E43FD" w:rsidP="00776E61">
            <w:pPr>
              <w:spacing w:before="0" w:after="0" w:line="360" w:lineRule="auto"/>
              <w:rPr>
                <w:rFonts w:ascii="Helvetica" w:hAnsi="Helvetica"/>
                <w:szCs w:val="20"/>
                <w:lang w:val="fr-FR" w:eastAsia="it-IT"/>
                <w:rPrChange w:id="5082" w:author="Polz, Andreas" w:date="2016-04-19T09:53:00Z">
                  <w:rPr>
                    <w:rFonts w:ascii="Helvetica" w:hAnsi="Helvetica"/>
                    <w:szCs w:val="20"/>
                    <w:lang w:eastAsia="it-IT"/>
                  </w:rPr>
                </w:rPrChange>
              </w:rPr>
            </w:pPr>
            <w:r w:rsidRPr="004C7D81">
              <w:rPr>
                <w:rFonts w:ascii="Helvetica" w:hAnsi="Helvetica"/>
                <w:szCs w:val="20"/>
                <w:lang w:val="fr-FR" w:eastAsia="it-IT"/>
                <w:rPrChange w:id="5083" w:author="Polz, Andreas" w:date="2016-04-19T09:53:00Z">
                  <w:rPr>
                    <w:rFonts w:ascii="Helvetica" w:hAnsi="Helvetica"/>
                    <w:szCs w:val="20"/>
                    <w:lang w:eastAsia="it-IT"/>
                  </w:rPr>
                </w:rPrChange>
              </w:rPr>
              <w:t>POST</w:t>
            </w:r>
            <w:r w:rsidR="00B711C7" w:rsidRPr="004C7D81">
              <w:rPr>
                <w:rFonts w:ascii="Helvetica" w:hAnsi="Helvetica"/>
                <w:szCs w:val="20"/>
                <w:lang w:val="fr-FR" w:eastAsia="it-IT"/>
                <w:rPrChange w:id="5084" w:author="Polz, Andreas" w:date="2016-04-19T09:53:00Z">
                  <w:rPr>
                    <w:rFonts w:ascii="Helvetica" w:hAnsi="Helvetica"/>
                    <w:szCs w:val="20"/>
                    <w:lang w:eastAsia="it-IT"/>
                  </w:rPr>
                </w:rPrChange>
              </w:rPr>
              <w:t xml:space="preserve"> /api/serviceQualificationRequest</w:t>
            </w:r>
          </w:p>
          <w:p w14:paraId="7E869A28" w14:textId="77777777" w:rsidR="00B711C7" w:rsidRPr="004C7D81" w:rsidRDefault="00B711C7" w:rsidP="00776E61">
            <w:pPr>
              <w:spacing w:before="0" w:after="0" w:line="360" w:lineRule="auto"/>
              <w:rPr>
                <w:rFonts w:ascii="Helvetica" w:hAnsi="Helvetica"/>
                <w:szCs w:val="20"/>
                <w:lang w:val="fr-FR" w:eastAsia="it-IT"/>
                <w:rPrChange w:id="5085" w:author="Polz, Andreas" w:date="2016-04-19T09:53:00Z">
                  <w:rPr>
                    <w:rFonts w:ascii="Helvetica" w:hAnsi="Helvetica"/>
                    <w:szCs w:val="20"/>
                    <w:lang w:eastAsia="it-IT"/>
                  </w:rPr>
                </w:rPrChange>
              </w:rPr>
            </w:pPr>
            <w:r w:rsidRPr="004C7D81">
              <w:rPr>
                <w:rFonts w:ascii="Helvetica" w:hAnsi="Helvetica"/>
                <w:szCs w:val="20"/>
                <w:lang w:val="fr-FR" w:eastAsia="it-IT"/>
                <w:rPrChange w:id="5086" w:author="Polz, Andreas" w:date="2016-04-19T09:53:00Z">
                  <w:rPr>
                    <w:rFonts w:ascii="Helvetica" w:hAnsi="Helvetica"/>
                    <w:szCs w:val="20"/>
                    <w:lang w:eastAsia="it-IT"/>
                  </w:rPr>
                </w:rPrChange>
              </w:rPr>
              <w:t>Accept: application/json</w:t>
            </w:r>
          </w:p>
          <w:p w14:paraId="0CD4E3A0" w14:textId="77777777" w:rsidR="005E43FD" w:rsidRPr="004C7D81" w:rsidRDefault="005E43FD" w:rsidP="00776E61">
            <w:pPr>
              <w:spacing w:before="0" w:after="0" w:line="360" w:lineRule="auto"/>
              <w:rPr>
                <w:rFonts w:ascii="Helvetica" w:hAnsi="Helvetica"/>
                <w:szCs w:val="20"/>
                <w:lang w:val="fr-FR" w:eastAsia="it-IT"/>
                <w:rPrChange w:id="5087" w:author="Polz, Andreas" w:date="2016-04-19T09:53:00Z">
                  <w:rPr>
                    <w:rFonts w:ascii="Helvetica" w:hAnsi="Helvetica"/>
                    <w:szCs w:val="20"/>
                    <w:lang w:eastAsia="it-IT"/>
                  </w:rPr>
                </w:rPrChange>
              </w:rPr>
            </w:pPr>
          </w:p>
          <w:p w14:paraId="697871DB" w14:textId="06C7097F" w:rsidR="00107F95" w:rsidRPr="00776E61" w:rsidRDefault="00107F95" w:rsidP="00776E61">
            <w:pPr>
              <w:spacing w:before="0" w:after="0" w:line="360" w:lineRule="auto"/>
              <w:rPr>
                <w:rFonts w:ascii="Helvetica" w:hAnsi="Helvetica"/>
                <w:szCs w:val="20"/>
                <w:lang w:eastAsia="it-IT"/>
              </w:rPr>
            </w:pPr>
            <w:r w:rsidRPr="00776E61">
              <w:rPr>
                <w:rFonts w:ascii="Helvetica" w:hAnsi="Helvetica"/>
                <w:szCs w:val="20"/>
                <w:lang w:eastAsia="it-IT"/>
              </w:rPr>
              <w:t>{</w:t>
            </w:r>
          </w:p>
          <w:p w14:paraId="4C576539" w14:textId="6BC5EE3A" w:rsidR="00107F95" w:rsidRPr="00776E61" w:rsidRDefault="00107F95"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w:t>
            </w:r>
            <w:del w:id="5088" w:author="i0806927" w:date="2016-03-30T15:59:00Z">
              <w:r w:rsidRPr="003B3AB5" w:rsidDel="001D5498">
                <w:rPr>
                  <w:rFonts w:ascii="Helvetica" w:hAnsi="Helvetica"/>
                  <w:szCs w:val="20"/>
                  <w:highlight w:val="yellow"/>
                  <w:lang w:eastAsia="it-IT"/>
                  <w:rPrChange w:id="5089" w:author="i0806927" w:date="2016-04-04T14:17:00Z">
                    <w:rPr>
                      <w:rFonts w:ascii="Helvetica" w:hAnsi="Helvetica"/>
                      <w:szCs w:val="20"/>
                      <w:lang w:eastAsia="it-IT"/>
                    </w:rPr>
                  </w:rPrChange>
                </w:rPr>
                <w:delText>place</w:delText>
              </w:r>
            </w:del>
            <w:ins w:id="5090" w:author="i0806927" w:date="2016-03-30T15:59:00Z">
              <w:r w:rsidR="001D5498" w:rsidRPr="003B3AB5">
                <w:rPr>
                  <w:rFonts w:ascii="Helvetica" w:hAnsi="Helvetica"/>
                  <w:szCs w:val="20"/>
                  <w:highlight w:val="yellow"/>
                  <w:lang w:eastAsia="ja-JP"/>
                  <w:rPrChange w:id="5091" w:author="i0806927" w:date="2016-04-04T14:17:00Z">
                    <w:rPr>
                      <w:rFonts w:ascii="Helvetica" w:hAnsi="Helvetica"/>
                      <w:szCs w:val="20"/>
                      <w:lang w:eastAsia="ja-JP"/>
                    </w:rPr>
                  </w:rPrChange>
                </w:rPr>
                <w:t>address</w:t>
              </w:r>
            </w:ins>
            <w:r w:rsidRPr="00776E61">
              <w:rPr>
                <w:rFonts w:ascii="Helvetica" w:hAnsi="Helvetica"/>
                <w:szCs w:val="20"/>
                <w:lang w:eastAsia="it-IT"/>
              </w:rPr>
              <w:t>” : {</w:t>
            </w:r>
          </w:p>
          <w:p w14:paraId="14EF024E" w14:textId="496D5B1A" w:rsidR="00107F95" w:rsidRPr="00776E61" w:rsidRDefault="00107F95"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w:t>
            </w:r>
            <w:r w:rsidR="00CD46F7">
              <w:rPr>
                <w:rFonts w:ascii="Helvetica" w:hAnsi="Helvetica" w:hint="eastAsia"/>
                <w:szCs w:val="20"/>
                <w:lang w:eastAsia="ja-JP"/>
              </w:rPr>
              <w:t xml:space="preserve">  </w:t>
            </w:r>
            <w:r w:rsidRPr="00776E61">
              <w:rPr>
                <w:rFonts w:ascii="Helvetica" w:hAnsi="Helvetica"/>
                <w:szCs w:val="20"/>
                <w:lang w:eastAsia="it-IT"/>
              </w:rPr>
              <w:t xml:space="preserve"> </w:t>
            </w:r>
            <w:r w:rsidR="002D3FA1" w:rsidRPr="00776E61">
              <w:rPr>
                <w:rFonts w:ascii="Helvetica" w:hAnsi="Helvetica"/>
                <w:szCs w:val="20"/>
                <w:lang w:eastAsia="it-IT"/>
              </w:rPr>
              <w:t xml:space="preserve">“href” : </w:t>
            </w:r>
            <w:r w:rsidR="00137792" w:rsidRPr="00776E61">
              <w:rPr>
                <w:rFonts w:ascii="Helvetica" w:hAnsi="Helvetica"/>
                <w:szCs w:val="20"/>
                <w:lang w:eastAsia="it-IT"/>
              </w:rPr>
              <w:t>“</w:t>
            </w:r>
            <w:r w:rsidRPr="00776E61">
              <w:rPr>
                <w:rFonts w:ascii="Helvetica" w:hAnsi="Helvetica"/>
                <w:szCs w:val="20"/>
                <w:lang w:eastAsia="it-IT"/>
              </w:rPr>
              <w:t>https://www.google.ca/maps/dir/''/google+map+montreal+place+ville+marie/@45.5014452,-73.6393962,12z/data=!3m1!4b1!4m8!4m7!1m0!1m5!1m1!1s0x4cc91a4498f8f3db:0xa2760b4a779d61d3!2m2!1d-73.5693564!2d45.5014666</w:t>
            </w:r>
            <w:r w:rsidR="00137792" w:rsidRPr="00776E61">
              <w:rPr>
                <w:rFonts w:ascii="Helvetica" w:hAnsi="Helvetica"/>
                <w:szCs w:val="20"/>
                <w:lang w:eastAsia="it-IT"/>
              </w:rPr>
              <w:t>”</w:t>
            </w:r>
          </w:p>
          <w:p w14:paraId="65A40B95" w14:textId="5AC966A1" w:rsidR="00107F95" w:rsidRPr="00776E61" w:rsidRDefault="00107F95" w:rsidP="00776E61">
            <w:pPr>
              <w:spacing w:before="0" w:after="0" w:line="360" w:lineRule="auto"/>
              <w:ind w:firstLineChars="100" w:firstLine="200"/>
              <w:rPr>
                <w:rFonts w:ascii="Helvetica" w:hAnsi="Helvetica"/>
                <w:szCs w:val="20"/>
                <w:lang w:eastAsia="it-IT"/>
              </w:rPr>
            </w:pPr>
            <w:r w:rsidRPr="00776E61">
              <w:rPr>
                <w:rFonts w:ascii="Helvetica" w:hAnsi="Helvetica"/>
                <w:szCs w:val="20"/>
                <w:lang w:eastAsia="it-IT"/>
              </w:rPr>
              <w:t>}</w:t>
            </w:r>
          </w:p>
          <w:p w14:paraId="615D2FF7" w14:textId="77777777" w:rsidR="00107F95" w:rsidRPr="00776E61" w:rsidRDefault="00107F95" w:rsidP="00776E61">
            <w:pPr>
              <w:spacing w:before="0" w:after="0" w:line="360" w:lineRule="auto"/>
              <w:rPr>
                <w:rFonts w:ascii="Helvetica" w:hAnsi="Helvetica"/>
                <w:szCs w:val="20"/>
                <w:lang w:eastAsia="it-IT"/>
              </w:rPr>
            </w:pPr>
          </w:p>
          <w:p w14:paraId="704D5AE3" w14:textId="4F05F298" w:rsidR="005E43FD" w:rsidRPr="008C13B2" w:rsidRDefault="00107F95" w:rsidP="00776E61">
            <w:pPr>
              <w:spacing w:before="0" w:after="0" w:line="360" w:lineRule="auto"/>
              <w:rPr>
                <w:rFonts w:ascii="Helvetica" w:hAnsi="Helvetica"/>
                <w:szCs w:val="20"/>
                <w:lang w:eastAsia="ja-JP"/>
              </w:rPr>
            </w:pPr>
            <w:r w:rsidRPr="00776E61">
              <w:rPr>
                <w:rFonts w:ascii="Helvetica" w:hAnsi="Helvetica"/>
                <w:szCs w:val="20"/>
                <w:lang w:eastAsia="it-IT"/>
              </w:rPr>
              <w:t>}</w:t>
            </w:r>
          </w:p>
        </w:tc>
      </w:tr>
      <w:tr w:rsidR="00B711C7" w14:paraId="63E6BBBA" w14:textId="77777777" w:rsidTr="00B711C7">
        <w:tc>
          <w:tcPr>
            <w:tcW w:w="9720" w:type="dxa"/>
            <w:shd w:val="clear" w:color="auto" w:fill="FFFFFF" w:themeFill="background1"/>
          </w:tcPr>
          <w:p w14:paraId="5F51E5B8" w14:textId="77777777" w:rsidR="00B711C7" w:rsidRPr="008C13B2" w:rsidRDefault="00B711C7" w:rsidP="00B711C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B711C7" w14:paraId="037A8C7E" w14:textId="77777777" w:rsidTr="00B711C7">
        <w:tc>
          <w:tcPr>
            <w:tcW w:w="9720" w:type="dxa"/>
            <w:shd w:val="clear" w:color="auto" w:fill="D9D9D9" w:themeFill="background1" w:themeFillShade="D9"/>
          </w:tcPr>
          <w:p w14:paraId="69BE4542" w14:textId="77777777" w:rsidR="001D5498" w:rsidRPr="004C7D81" w:rsidRDefault="001D5498" w:rsidP="001D5498">
            <w:pPr>
              <w:spacing w:before="0" w:after="0" w:line="360" w:lineRule="auto"/>
              <w:rPr>
                <w:ins w:id="5092" w:author="i0806927" w:date="2016-03-30T16:00:00Z"/>
                <w:rFonts w:ascii="Helvetica" w:hAnsi="Helvetica"/>
                <w:szCs w:val="20"/>
                <w:lang w:val="fr-FR" w:eastAsia="it-IT"/>
                <w:rPrChange w:id="5093" w:author="Polz, Andreas" w:date="2016-04-19T09:53:00Z">
                  <w:rPr>
                    <w:ins w:id="5094" w:author="i0806927" w:date="2016-03-30T16:00:00Z"/>
                    <w:rFonts w:ascii="Helvetica" w:hAnsi="Helvetica"/>
                    <w:szCs w:val="20"/>
                    <w:lang w:eastAsia="it-IT"/>
                  </w:rPr>
                </w:rPrChange>
              </w:rPr>
            </w:pPr>
          </w:p>
          <w:p w14:paraId="4373EC0A" w14:textId="77777777" w:rsidR="001D5498" w:rsidRPr="004C7D81" w:rsidRDefault="001D5498" w:rsidP="001D5498">
            <w:pPr>
              <w:keepNext/>
              <w:keepLines/>
              <w:suppressAutoHyphens/>
              <w:spacing w:before="140" w:after="0" w:line="360" w:lineRule="auto"/>
              <w:ind w:left="1080"/>
              <w:outlineLvl w:val="7"/>
              <w:rPr>
                <w:ins w:id="5095" w:author="i0806927" w:date="2016-03-30T16:00:00Z"/>
                <w:rFonts w:ascii="Helvetica" w:hAnsi="Helvetica"/>
                <w:szCs w:val="20"/>
                <w:lang w:val="fr-FR" w:eastAsia="it-IT"/>
                <w:rPrChange w:id="5096" w:author="Polz, Andreas" w:date="2016-04-19T09:53:00Z">
                  <w:rPr>
                    <w:ins w:id="5097" w:author="i0806927" w:date="2016-03-30T16:00:00Z"/>
                    <w:rFonts w:ascii="Helvetica" w:hAnsi="Helvetica"/>
                    <w:i/>
                    <w:spacing w:val="-4"/>
                    <w:kern w:val="1"/>
                    <w:sz w:val="18"/>
                    <w:szCs w:val="20"/>
                    <w:lang w:eastAsia="it-IT"/>
                  </w:rPr>
                </w:rPrChange>
              </w:rPr>
            </w:pPr>
            <w:ins w:id="5098" w:author="i0806927" w:date="2016-03-30T16:00:00Z">
              <w:r w:rsidRPr="004C7D81">
                <w:rPr>
                  <w:rFonts w:ascii="Helvetica" w:hAnsi="Helvetica"/>
                  <w:szCs w:val="20"/>
                  <w:lang w:val="fr-FR" w:eastAsia="it-IT"/>
                  <w:rPrChange w:id="5099" w:author="Polz, Andreas" w:date="2016-04-19T09:53:00Z">
                    <w:rPr>
                      <w:rFonts w:ascii="Helvetica" w:hAnsi="Helvetica"/>
                      <w:szCs w:val="20"/>
                      <w:lang w:eastAsia="it-IT"/>
                    </w:rPr>
                  </w:rPrChange>
                </w:rPr>
                <w:t>200</w:t>
              </w:r>
            </w:ins>
          </w:p>
          <w:p w14:paraId="51330729" w14:textId="77777777" w:rsidR="001D5498" w:rsidRPr="004C7D81" w:rsidRDefault="001D5498" w:rsidP="001D5498">
            <w:pPr>
              <w:keepNext/>
              <w:keepLines/>
              <w:suppressAutoHyphens/>
              <w:spacing w:before="140" w:after="0" w:line="360" w:lineRule="auto"/>
              <w:ind w:left="1080"/>
              <w:outlineLvl w:val="7"/>
              <w:rPr>
                <w:ins w:id="5100" w:author="i0806927" w:date="2016-03-30T16:00:00Z"/>
                <w:rFonts w:ascii="Helvetica" w:hAnsi="Helvetica"/>
                <w:szCs w:val="20"/>
                <w:lang w:val="fr-FR" w:eastAsia="it-IT"/>
                <w:rPrChange w:id="5101" w:author="Polz, Andreas" w:date="2016-04-19T09:53:00Z">
                  <w:rPr>
                    <w:ins w:id="5102" w:author="i0806927" w:date="2016-03-30T16:00:00Z"/>
                    <w:rFonts w:ascii="Helvetica" w:hAnsi="Helvetica"/>
                    <w:i/>
                    <w:spacing w:val="-4"/>
                    <w:kern w:val="1"/>
                    <w:sz w:val="18"/>
                    <w:szCs w:val="20"/>
                    <w:lang w:eastAsia="it-IT"/>
                  </w:rPr>
                </w:rPrChange>
              </w:rPr>
            </w:pPr>
            <w:ins w:id="5103" w:author="i0806927" w:date="2016-03-30T16:00:00Z">
              <w:r w:rsidRPr="004C7D81">
                <w:rPr>
                  <w:rFonts w:ascii="Helvetica" w:hAnsi="Helvetica"/>
                  <w:szCs w:val="20"/>
                  <w:lang w:val="fr-FR" w:eastAsia="it-IT"/>
                  <w:rPrChange w:id="5104" w:author="Polz, Andreas" w:date="2016-04-19T09:53:00Z">
                    <w:rPr>
                      <w:rFonts w:ascii="Helvetica" w:hAnsi="Helvetica"/>
                      <w:szCs w:val="20"/>
                      <w:lang w:eastAsia="it-IT"/>
                    </w:rPr>
                  </w:rPrChange>
                </w:rPr>
                <w:t>Content-Type: application/json</w:t>
              </w:r>
            </w:ins>
          </w:p>
          <w:p w14:paraId="2DA68D55" w14:textId="77777777" w:rsidR="001D5498" w:rsidRPr="004C7D81" w:rsidRDefault="001D5498" w:rsidP="001D5498">
            <w:pPr>
              <w:spacing w:before="0" w:after="0" w:line="360" w:lineRule="auto"/>
              <w:rPr>
                <w:ins w:id="5105" w:author="i0806927" w:date="2016-03-30T16:00:00Z"/>
                <w:rFonts w:ascii="Helvetica" w:hAnsi="Helvetica"/>
                <w:szCs w:val="20"/>
                <w:lang w:val="fr-FR" w:eastAsia="it-IT"/>
                <w:rPrChange w:id="5106" w:author="Polz, Andreas" w:date="2016-04-19T09:53:00Z">
                  <w:rPr>
                    <w:ins w:id="5107" w:author="i0806927" w:date="2016-03-30T16:00:00Z"/>
                    <w:rFonts w:ascii="Helvetica" w:hAnsi="Helvetica"/>
                    <w:szCs w:val="20"/>
                    <w:lang w:eastAsia="it-IT"/>
                  </w:rPr>
                </w:rPrChange>
              </w:rPr>
            </w:pPr>
          </w:p>
          <w:p w14:paraId="6988BCC2" w14:textId="77777777" w:rsidR="001D5498" w:rsidRPr="004C7D81" w:rsidRDefault="001D5498" w:rsidP="001D5498">
            <w:pPr>
              <w:keepNext/>
              <w:keepLines/>
              <w:suppressAutoHyphens/>
              <w:spacing w:before="140" w:after="0" w:line="360" w:lineRule="auto"/>
              <w:ind w:left="1080"/>
              <w:outlineLvl w:val="7"/>
              <w:rPr>
                <w:ins w:id="5108" w:author="i0806927" w:date="2016-03-30T16:00:00Z"/>
                <w:rFonts w:ascii="Helvetica" w:hAnsi="Helvetica"/>
                <w:szCs w:val="20"/>
                <w:lang w:val="fr-FR" w:eastAsia="it-IT"/>
                <w:rPrChange w:id="5109" w:author="Polz, Andreas" w:date="2016-04-19T09:53:00Z">
                  <w:rPr>
                    <w:ins w:id="5110" w:author="i0806927" w:date="2016-03-30T16:00:00Z"/>
                    <w:rFonts w:ascii="Helvetica" w:hAnsi="Helvetica"/>
                    <w:i/>
                    <w:spacing w:val="-4"/>
                    <w:kern w:val="1"/>
                    <w:sz w:val="18"/>
                    <w:szCs w:val="20"/>
                    <w:lang w:eastAsia="it-IT"/>
                  </w:rPr>
                </w:rPrChange>
              </w:rPr>
            </w:pPr>
            <w:ins w:id="5111" w:author="i0806927" w:date="2016-03-30T16:00:00Z">
              <w:r w:rsidRPr="004C7D81">
                <w:rPr>
                  <w:rFonts w:ascii="Helvetica" w:hAnsi="Helvetica"/>
                  <w:szCs w:val="20"/>
                  <w:lang w:val="fr-FR" w:eastAsia="it-IT"/>
                  <w:rPrChange w:id="5112" w:author="Polz, Andreas" w:date="2016-04-19T09:53:00Z">
                    <w:rPr>
                      <w:rFonts w:ascii="Helvetica" w:hAnsi="Helvetica"/>
                      <w:szCs w:val="20"/>
                      <w:lang w:eastAsia="it-IT"/>
                    </w:rPr>
                  </w:rPrChange>
                </w:rPr>
                <w:t>{</w:t>
              </w:r>
            </w:ins>
          </w:p>
          <w:p w14:paraId="3DBE583C" w14:textId="77777777" w:rsidR="001D5498" w:rsidRPr="004C7D81" w:rsidRDefault="001D5498" w:rsidP="001D5498">
            <w:pPr>
              <w:keepNext/>
              <w:keepLines/>
              <w:suppressAutoHyphens/>
              <w:spacing w:before="140" w:after="0" w:line="360" w:lineRule="auto"/>
              <w:ind w:left="1080"/>
              <w:outlineLvl w:val="7"/>
              <w:rPr>
                <w:ins w:id="5113" w:author="i0806927" w:date="2016-03-30T16:00:00Z"/>
                <w:rFonts w:ascii="Helvetica" w:hAnsi="Helvetica"/>
                <w:szCs w:val="20"/>
                <w:lang w:val="fr-FR" w:eastAsia="it-IT"/>
                <w:rPrChange w:id="5114" w:author="Polz, Andreas" w:date="2016-04-19T09:53:00Z">
                  <w:rPr>
                    <w:ins w:id="5115" w:author="i0806927" w:date="2016-03-30T16:00:00Z"/>
                    <w:rFonts w:ascii="Helvetica" w:hAnsi="Helvetica"/>
                    <w:i/>
                    <w:spacing w:val="-4"/>
                    <w:kern w:val="1"/>
                    <w:sz w:val="18"/>
                    <w:szCs w:val="20"/>
                    <w:lang w:eastAsia="it-IT"/>
                  </w:rPr>
                </w:rPrChange>
              </w:rPr>
            </w:pPr>
            <w:ins w:id="5116" w:author="i0806927" w:date="2016-03-30T16:00:00Z">
              <w:r w:rsidRPr="004C7D81">
                <w:rPr>
                  <w:rFonts w:ascii="Helvetica" w:hAnsi="Helvetica"/>
                  <w:szCs w:val="20"/>
                  <w:lang w:val="fr-FR" w:eastAsia="it-IT"/>
                  <w:rPrChange w:id="5117" w:author="Polz, Andreas" w:date="2016-04-19T09:53:00Z">
                    <w:rPr>
                      <w:rFonts w:ascii="Helvetica" w:hAnsi="Helvetica"/>
                      <w:szCs w:val="20"/>
                      <w:lang w:eastAsia="it-IT"/>
                    </w:rPr>
                  </w:rPrChange>
                </w:rPr>
                <w:t xml:space="preserve">  "id" : "42",</w:t>
              </w:r>
            </w:ins>
          </w:p>
          <w:p w14:paraId="4A4BD601" w14:textId="77777777" w:rsidR="001D5498" w:rsidRPr="00B866B0" w:rsidRDefault="001D5498" w:rsidP="001D5498">
            <w:pPr>
              <w:spacing w:after="0" w:line="360" w:lineRule="auto"/>
              <w:rPr>
                <w:ins w:id="5118" w:author="i0806927" w:date="2016-03-30T16:00:00Z"/>
                <w:rFonts w:ascii="Helvetica" w:hAnsi="Helvetica"/>
                <w:szCs w:val="20"/>
                <w:lang w:eastAsia="it-IT"/>
              </w:rPr>
            </w:pPr>
            <w:ins w:id="5119" w:author="i0806927" w:date="2016-03-30T16:00:00Z">
              <w:r w:rsidRPr="004C7D81">
                <w:rPr>
                  <w:rFonts w:ascii="Helvetica" w:hAnsi="Helvetica"/>
                  <w:szCs w:val="20"/>
                  <w:lang w:val="fr-FR" w:eastAsia="it-IT"/>
                  <w:rPrChange w:id="5120" w:author="Polz, Andreas" w:date="2016-04-19T09:53:00Z">
                    <w:rPr>
                      <w:rFonts w:ascii="Helvetica" w:hAnsi="Helvetica"/>
                      <w:szCs w:val="20"/>
                      <w:lang w:eastAsia="it-IT"/>
                    </w:rPr>
                  </w:rPrChange>
                </w:rPr>
                <w:t xml:space="preserve">  </w:t>
              </w:r>
              <w:r w:rsidRPr="003B3AB5">
                <w:rPr>
                  <w:rFonts w:ascii="Helvetica" w:hAnsi="Helvetica"/>
                  <w:szCs w:val="20"/>
                  <w:highlight w:val="yellow"/>
                  <w:lang w:eastAsia="it-IT"/>
                  <w:rPrChange w:id="5121" w:author="i0806927" w:date="2016-04-04T14:17:00Z">
                    <w:rPr>
                      <w:rFonts w:ascii="Helvetica" w:hAnsi="Helvetica"/>
                      <w:szCs w:val="20"/>
                      <w:lang w:eastAsia="it-IT"/>
                    </w:rPr>
                  </w:rPrChange>
                </w:rPr>
                <w:t>"eligibilityDate" : "20160201 10:00",</w:t>
              </w:r>
            </w:ins>
          </w:p>
          <w:p w14:paraId="5A5DC6E5" w14:textId="77777777" w:rsidR="001D5498" w:rsidRPr="004B23A3" w:rsidRDefault="001D5498" w:rsidP="001D5498">
            <w:pPr>
              <w:keepNext/>
              <w:keepLines/>
              <w:suppressAutoHyphens/>
              <w:spacing w:before="140" w:after="0" w:line="360" w:lineRule="auto"/>
              <w:ind w:left="1080"/>
              <w:outlineLvl w:val="7"/>
              <w:rPr>
                <w:ins w:id="5122" w:author="i0806927" w:date="2016-03-30T16:00:00Z"/>
                <w:rFonts w:ascii="Helvetica" w:hAnsi="Helvetica"/>
                <w:szCs w:val="20"/>
                <w:highlight w:val="cyan"/>
                <w:lang w:eastAsia="it-IT"/>
                <w:rPrChange w:id="5123" w:author="i0806927" w:date="2016-04-01T14:19:00Z">
                  <w:rPr>
                    <w:ins w:id="5124" w:author="i0806927" w:date="2016-03-30T16:00:00Z"/>
                    <w:rFonts w:ascii="Helvetica" w:hAnsi="Helvetica"/>
                    <w:i/>
                    <w:spacing w:val="-4"/>
                    <w:kern w:val="1"/>
                    <w:sz w:val="18"/>
                    <w:szCs w:val="20"/>
                    <w:lang w:eastAsia="it-IT"/>
                  </w:rPr>
                </w:rPrChange>
              </w:rPr>
            </w:pPr>
            <w:ins w:id="5125" w:author="i0806927" w:date="2016-03-30T16:00:00Z">
              <w:r w:rsidRPr="004B23A3">
                <w:rPr>
                  <w:rFonts w:ascii="Helvetica" w:hAnsi="Helvetica"/>
                  <w:szCs w:val="20"/>
                  <w:highlight w:val="cyan"/>
                  <w:lang w:eastAsia="it-IT"/>
                  <w:rPrChange w:id="5126" w:author="i0806927" w:date="2016-04-01T14:19:00Z">
                    <w:rPr>
                      <w:rFonts w:ascii="Helvetica" w:hAnsi="Helvetica"/>
                      <w:szCs w:val="20"/>
                      <w:lang w:eastAsia="it-IT"/>
                    </w:rPr>
                  </w:rPrChange>
                </w:rPr>
                <w:t xml:space="preserve">  "physicapTerminationPoint" : [</w:t>
              </w:r>
            </w:ins>
          </w:p>
          <w:p w14:paraId="5AA4138F" w14:textId="77777777" w:rsidR="001D5498" w:rsidRPr="004B23A3" w:rsidRDefault="001D5498" w:rsidP="001D5498">
            <w:pPr>
              <w:keepNext/>
              <w:keepLines/>
              <w:suppressAutoHyphens/>
              <w:spacing w:before="140" w:after="0" w:line="360" w:lineRule="auto"/>
              <w:ind w:left="1080"/>
              <w:outlineLvl w:val="7"/>
              <w:rPr>
                <w:ins w:id="5127" w:author="i0806927" w:date="2016-03-30T16:00:00Z"/>
                <w:rFonts w:ascii="Helvetica" w:hAnsi="Helvetica"/>
                <w:szCs w:val="20"/>
                <w:highlight w:val="cyan"/>
                <w:lang w:eastAsia="it-IT"/>
                <w:rPrChange w:id="5128" w:author="i0806927" w:date="2016-04-01T14:19:00Z">
                  <w:rPr>
                    <w:ins w:id="5129" w:author="i0806927" w:date="2016-03-30T16:00:00Z"/>
                    <w:rFonts w:ascii="Helvetica" w:hAnsi="Helvetica"/>
                    <w:i/>
                    <w:spacing w:val="-4"/>
                    <w:kern w:val="1"/>
                    <w:sz w:val="18"/>
                    <w:szCs w:val="20"/>
                    <w:lang w:eastAsia="it-IT"/>
                  </w:rPr>
                </w:rPrChange>
              </w:rPr>
            </w:pPr>
            <w:ins w:id="5130" w:author="i0806927" w:date="2016-03-30T16:00:00Z">
              <w:r w:rsidRPr="004B23A3">
                <w:rPr>
                  <w:rFonts w:ascii="Helvetica" w:hAnsi="Helvetica"/>
                  <w:szCs w:val="20"/>
                  <w:highlight w:val="cyan"/>
                  <w:lang w:eastAsia="it-IT"/>
                  <w:rPrChange w:id="5131" w:author="i0806927" w:date="2016-04-01T14:19:00Z">
                    <w:rPr>
                      <w:rFonts w:ascii="Helvetica" w:hAnsi="Helvetica"/>
                      <w:szCs w:val="20"/>
                      <w:lang w:eastAsia="it-IT"/>
                    </w:rPr>
                  </w:rPrChange>
                </w:rPr>
                <w:t xml:space="preserve">    {</w:t>
              </w:r>
            </w:ins>
          </w:p>
          <w:p w14:paraId="638F4304" w14:textId="77777777" w:rsidR="001D5498" w:rsidRPr="004B23A3" w:rsidRDefault="001D5498" w:rsidP="001D5498">
            <w:pPr>
              <w:keepNext/>
              <w:keepLines/>
              <w:suppressAutoHyphens/>
              <w:spacing w:before="140" w:after="0" w:line="360" w:lineRule="auto"/>
              <w:ind w:left="1080"/>
              <w:outlineLvl w:val="7"/>
              <w:rPr>
                <w:ins w:id="5132" w:author="i0806927" w:date="2016-03-30T16:00:00Z"/>
                <w:rFonts w:ascii="Helvetica" w:hAnsi="Helvetica"/>
                <w:szCs w:val="20"/>
                <w:highlight w:val="cyan"/>
                <w:lang w:eastAsia="it-IT"/>
                <w:rPrChange w:id="5133" w:author="i0806927" w:date="2016-04-01T14:19:00Z">
                  <w:rPr>
                    <w:ins w:id="5134" w:author="i0806927" w:date="2016-03-30T16:00:00Z"/>
                    <w:rFonts w:ascii="Helvetica" w:hAnsi="Helvetica"/>
                    <w:i/>
                    <w:spacing w:val="-4"/>
                    <w:kern w:val="1"/>
                    <w:sz w:val="18"/>
                    <w:szCs w:val="20"/>
                    <w:lang w:eastAsia="it-IT"/>
                  </w:rPr>
                </w:rPrChange>
              </w:rPr>
            </w:pPr>
            <w:ins w:id="5135" w:author="i0806927" w:date="2016-03-30T16:00:00Z">
              <w:r w:rsidRPr="004B23A3">
                <w:rPr>
                  <w:rFonts w:ascii="Helvetica" w:hAnsi="Helvetica"/>
                  <w:szCs w:val="20"/>
                  <w:highlight w:val="cyan"/>
                  <w:lang w:eastAsia="it-IT"/>
                  <w:rPrChange w:id="5136" w:author="i0806927" w:date="2016-04-01T14:19:00Z">
                    <w:rPr>
                      <w:rFonts w:ascii="Helvetica" w:hAnsi="Helvetica"/>
                      <w:szCs w:val="20"/>
                      <w:lang w:eastAsia="it-IT"/>
                    </w:rPr>
                  </w:rPrChange>
                </w:rPr>
                <w:t xml:space="preserve">      "accessType" : "ADSL",</w:t>
              </w:r>
            </w:ins>
          </w:p>
          <w:p w14:paraId="5FC519F4" w14:textId="77777777" w:rsidR="001D5498" w:rsidRPr="004B23A3" w:rsidRDefault="001D5498" w:rsidP="001D5498">
            <w:pPr>
              <w:keepNext/>
              <w:keepLines/>
              <w:suppressAutoHyphens/>
              <w:spacing w:before="140" w:after="0" w:line="360" w:lineRule="auto"/>
              <w:ind w:left="1080"/>
              <w:outlineLvl w:val="7"/>
              <w:rPr>
                <w:ins w:id="5137" w:author="i0806927" w:date="2016-03-30T16:00:00Z"/>
                <w:rFonts w:ascii="Helvetica" w:hAnsi="Helvetica"/>
                <w:szCs w:val="20"/>
                <w:highlight w:val="cyan"/>
                <w:lang w:eastAsia="it-IT"/>
                <w:rPrChange w:id="5138" w:author="i0806927" w:date="2016-04-01T14:19:00Z">
                  <w:rPr>
                    <w:ins w:id="5139" w:author="i0806927" w:date="2016-03-30T16:00:00Z"/>
                    <w:rFonts w:ascii="Helvetica" w:hAnsi="Helvetica"/>
                    <w:i/>
                    <w:spacing w:val="-4"/>
                    <w:kern w:val="1"/>
                    <w:sz w:val="18"/>
                    <w:szCs w:val="20"/>
                    <w:lang w:eastAsia="it-IT"/>
                  </w:rPr>
                </w:rPrChange>
              </w:rPr>
            </w:pPr>
            <w:ins w:id="5140" w:author="i0806927" w:date="2016-03-30T16:00:00Z">
              <w:r w:rsidRPr="004B23A3">
                <w:rPr>
                  <w:rFonts w:ascii="Helvetica" w:hAnsi="Helvetica"/>
                  <w:szCs w:val="20"/>
                  <w:highlight w:val="cyan"/>
                  <w:lang w:eastAsia="it-IT"/>
                  <w:rPrChange w:id="5141" w:author="i0806927" w:date="2016-04-01T14:19:00Z">
                    <w:rPr>
                      <w:rFonts w:ascii="Helvetica" w:hAnsi="Helvetica"/>
                      <w:szCs w:val="20"/>
                      <w:lang w:eastAsia="it-IT"/>
                    </w:rPr>
                  </w:rPrChange>
                </w:rPr>
                <w:t xml:space="preserve">    },</w:t>
              </w:r>
            </w:ins>
          </w:p>
          <w:p w14:paraId="27818C4B" w14:textId="77777777" w:rsidR="001D5498" w:rsidRPr="004B23A3" w:rsidRDefault="001D5498" w:rsidP="001D5498">
            <w:pPr>
              <w:keepNext/>
              <w:keepLines/>
              <w:suppressAutoHyphens/>
              <w:spacing w:before="140" w:after="0" w:line="360" w:lineRule="auto"/>
              <w:ind w:left="1080"/>
              <w:outlineLvl w:val="7"/>
              <w:rPr>
                <w:ins w:id="5142" w:author="i0806927" w:date="2016-03-30T16:00:00Z"/>
                <w:rFonts w:ascii="Helvetica" w:hAnsi="Helvetica"/>
                <w:szCs w:val="20"/>
                <w:highlight w:val="cyan"/>
                <w:lang w:eastAsia="it-IT"/>
                <w:rPrChange w:id="5143" w:author="i0806927" w:date="2016-04-01T14:19:00Z">
                  <w:rPr>
                    <w:ins w:id="5144" w:author="i0806927" w:date="2016-03-30T16:00:00Z"/>
                    <w:rFonts w:ascii="Helvetica" w:hAnsi="Helvetica"/>
                    <w:i/>
                    <w:spacing w:val="-4"/>
                    <w:kern w:val="1"/>
                    <w:sz w:val="18"/>
                    <w:szCs w:val="20"/>
                    <w:lang w:eastAsia="it-IT"/>
                  </w:rPr>
                </w:rPrChange>
              </w:rPr>
            </w:pPr>
            <w:ins w:id="5145" w:author="i0806927" w:date="2016-03-30T16:00:00Z">
              <w:r w:rsidRPr="004B23A3">
                <w:rPr>
                  <w:rFonts w:ascii="Helvetica" w:hAnsi="Helvetica"/>
                  <w:szCs w:val="20"/>
                  <w:highlight w:val="cyan"/>
                  <w:lang w:eastAsia="it-IT"/>
                  <w:rPrChange w:id="5146" w:author="i0806927" w:date="2016-04-01T14:19:00Z">
                    <w:rPr>
                      <w:rFonts w:ascii="Helvetica" w:hAnsi="Helvetica"/>
                      <w:szCs w:val="20"/>
                      <w:lang w:eastAsia="it-IT"/>
                    </w:rPr>
                  </w:rPrChange>
                </w:rPr>
                <w:t xml:space="preserve">    {</w:t>
              </w:r>
            </w:ins>
          </w:p>
          <w:p w14:paraId="2FEFED3E" w14:textId="77777777" w:rsidR="001D5498" w:rsidRPr="004B23A3" w:rsidRDefault="001D5498" w:rsidP="001D5498">
            <w:pPr>
              <w:keepNext/>
              <w:keepLines/>
              <w:suppressAutoHyphens/>
              <w:spacing w:before="140" w:after="0" w:line="360" w:lineRule="auto"/>
              <w:ind w:left="1080"/>
              <w:outlineLvl w:val="7"/>
              <w:rPr>
                <w:ins w:id="5147" w:author="i0806927" w:date="2016-03-30T16:00:00Z"/>
                <w:rFonts w:ascii="Helvetica" w:hAnsi="Helvetica"/>
                <w:szCs w:val="20"/>
                <w:highlight w:val="cyan"/>
                <w:lang w:eastAsia="it-IT"/>
                <w:rPrChange w:id="5148" w:author="i0806927" w:date="2016-04-01T14:19:00Z">
                  <w:rPr>
                    <w:ins w:id="5149" w:author="i0806927" w:date="2016-03-30T16:00:00Z"/>
                    <w:rFonts w:ascii="Helvetica" w:hAnsi="Helvetica"/>
                    <w:i/>
                    <w:spacing w:val="-4"/>
                    <w:kern w:val="1"/>
                    <w:sz w:val="18"/>
                    <w:szCs w:val="20"/>
                    <w:lang w:eastAsia="it-IT"/>
                  </w:rPr>
                </w:rPrChange>
              </w:rPr>
            </w:pPr>
            <w:ins w:id="5150" w:author="i0806927" w:date="2016-03-30T16:00:00Z">
              <w:r w:rsidRPr="004B23A3">
                <w:rPr>
                  <w:rFonts w:ascii="Helvetica" w:hAnsi="Helvetica"/>
                  <w:szCs w:val="20"/>
                  <w:highlight w:val="cyan"/>
                  <w:lang w:eastAsia="it-IT"/>
                  <w:rPrChange w:id="5151" w:author="i0806927" w:date="2016-04-01T14:19:00Z">
                    <w:rPr>
                      <w:rFonts w:ascii="Helvetica" w:hAnsi="Helvetica"/>
                      <w:szCs w:val="20"/>
                      <w:lang w:eastAsia="it-IT"/>
                    </w:rPr>
                  </w:rPrChange>
                </w:rPr>
                <w:t xml:space="preserve">      "accessType" : "Fiber",</w:t>
              </w:r>
            </w:ins>
          </w:p>
          <w:p w14:paraId="51A763AD" w14:textId="77777777" w:rsidR="001D5498" w:rsidRPr="004B23A3" w:rsidRDefault="001D5498" w:rsidP="001D5498">
            <w:pPr>
              <w:keepNext/>
              <w:keepLines/>
              <w:suppressAutoHyphens/>
              <w:spacing w:before="140" w:after="0" w:line="360" w:lineRule="auto"/>
              <w:ind w:left="1080"/>
              <w:outlineLvl w:val="7"/>
              <w:rPr>
                <w:ins w:id="5152" w:author="i0806927" w:date="2016-03-30T16:00:00Z"/>
                <w:rFonts w:ascii="Helvetica" w:hAnsi="Helvetica"/>
                <w:szCs w:val="20"/>
                <w:highlight w:val="cyan"/>
                <w:lang w:eastAsia="it-IT"/>
                <w:rPrChange w:id="5153" w:author="i0806927" w:date="2016-04-01T14:19:00Z">
                  <w:rPr>
                    <w:ins w:id="5154" w:author="i0806927" w:date="2016-03-30T16:00:00Z"/>
                    <w:rFonts w:ascii="Helvetica" w:hAnsi="Helvetica"/>
                    <w:i/>
                    <w:spacing w:val="-4"/>
                    <w:kern w:val="1"/>
                    <w:sz w:val="18"/>
                    <w:szCs w:val="20"/>
                    <w:lang w:eastAsia="it-IT"/>
                  </w:rPr>
                </w:rPrChange>
              </w:rPr>
            </w:pPr>
            <w:ins w:id="5155" w:author="i0806927" w:date="2016-03-30T16:00:00Z">
              <w:r w:rsidRPr="004B23A3">
                <w:rPr>
                  <w:rFonts w:ascii="Helvetica" w:hAnsi="Helvetica"/>
                  <w:szCs w:val="20"/>
                  <w:highlight w:val="cyan"/>
                  <w:lang w:eastAsia="it-IT"/>
                  <w:rPrChange w:id="5156" w:author="i0806927" w:date="2016-04-01T14:19:00Z">
                    <w:rPr>
                      <w:rFonts w:ascii="Helvetica" w:hAnsi="Helvetica"/>
                      <w:szCs w:val="20"/>
                      <w:lang w:eastAsia="it-IT"/>
                    </w:rPr>
                  </w:rPrChange>
                </w:rPr>
                <w:t xml:space="preserve">    }</w:t>
              </w:r>
            </w:ins>
          </w:p>
          <w:p w14:paraId="1DA7BB37" w14:textId="77777777" w:rsidR="001D5498" w:rsidRPr="004B23A3" w:rsidRDefault="001D5498" w:rsidP="001D5498">
            <w:pPr>
              <w:keepNext/>
              <w:keepLines/>
              <w:suppressAutoHyphens/>
              <w:spacing w:before="140" w:after="0" w:line="360" w:lineRule="auto"/>
              <w:ind w:left="1080"/>
              <w:outlineLvl w:val="7"/>
              <w:rPr>
                <w:ins w:id="5157" w:author="i0806927" w:date="2016-03-30T16:00:00Z"/>
                <w:rFonts w:ascii="Helvetica" w:hAnsi="Helvetica"/>
                <w:szCs w:val="20"/>
                <w:highlight w:val="cyan"/>
                <w:lang w:eastAsia="it-IT"/>
                <w:rPrChange w:id="5158" w:author="i0806927" w:date="2016-04-01T14:19:00Z">
                  <w:rPr>
                    <w:ins w:id="5159" w:author="i0806927" w:date="2016-03-30T16:00:00Z"/>
                    <w:rFonts w:ascii="Helvetica" w:hAnsi="Helvetica"/>
                    <w:i/>
                    <w:spacing w:val="-4"/>
                    <w:kern w:val="1"/>
                    <w:sz w:val="18"/>
                    <w:szCs w:val="20"/>
                    <w:lang w:eastAsia="it-IT"/>
                  </w:rPr>
                </w:rPrChange>
              </w:rPr>
            </w:pPr>
            <w:ins w:id="5160" w:author="i0806927" w:date="2016-03-30T16:00:00Z">
              <w:r w:rsidRPr="004B23A3">
                <w:rPr>
                  <w:rFonts w:ascii="Helvetica" w:hAnsi="Helvetica"/>
                  <w:szCs w:val="20"/>
                  <w:highlight w:val="cyan"/>
                  <w:lang w:eastAsia="it-IT"/>
                  <w:rPrChange w:id="5161" w:author="i0806927" w:date="2016-04-01T14:19:00Z">
                    <w:rPr>
                      <w:rFonts w:ascii="Helvetica" w:hAnsi="Helvetica"/>
                      <w:szCs w:val="20"/>
                      <w:lang w:eastAsia="it-IT"/>
                    </w:rPr>
                  </w:rPrChange>
                </w:rPr>
                <w:t xml:space="preserve">  ],</w:t>
              </w:r>
            </w:ins>
          </w:p>
          <w:p w14:paraId="46C5FEE1" w14:textId="77777777" w:rsidR="001D5498" w:rsidRPr="003B3AB5" w:rsidRDefault="001D5498" w:rsidP="001D5498">
            <w:pPr>
              <w:keepNext/>
              <w:keepLines/>
              <w:suppressAutoHyphens/>
              <w:spacing w:before="140" w:after="0" w:line="360" w:lineRule="auto"/>
              <w:ind w:left="1080"/>
              <w:outlineLvl w:val="7"/>
              <w:rPr>
                <w:ins w:id="5162" w:author="i0806927" w:date="2016-03-30T16:00:00Z"/>
                <w:rFonts w:ascii="Helvetica" w:hAnsi="Helvetica"/>
                <w:szCs w:val="20"/>
                <w:highlight w:val="yellow"/>
                <w:lang w:eastAsia="it-IT"/>
                <w:rPrChange w:id="5163" w:author="i0806927" w:date="2016-04-04T14:18:00Z">
                  <w:rPr>
                    <w:ins w:id="5164" w:author="i0806927" w:date="2016-03-30T16:00:00Z"/>
                    <w:rFonts w:ascii="Helvetica" w:hAnsi="Helvetica"/>
                    <w:i/>
                    <w:spacing w:val="-4"/>
                    <w:kern w:val="1"/>
                    <w:sz w:val="18"/>
                    <w:szCs w:val="20"/>
                    <w:lang w:eastAsia="it-IT"/>
                  </w:rPr>
                </w:rPrChange>
              </w:rPr>
            </w:pPr>
            <w:ins w:id="5165" w:author="i0806927" w:date="2016-03-30T16:00:00Z">
              <w:r w:rsidRPr="00B866B0">
                <w:rPr>
                  <w:rFonts w:ascii="Helvetica" w:hAnsi="Helvetica"/>
                  <w:szCs w:val="20"/>
                  <w:lang w:eastAsia="it-IT"/>
                </w:rPr>
                <w:t xml:space="preserve">  </w:t>
              </w:r>
              <w:r w:rsidRPr="003B3AB5">
                <w:rPr>
                  <w:rFonts w:ascii="Helvetica" w:hAnsi="Helvetica"/>
                  <w:szCs w:val="20"/>
                  <w:highlight w:val="yellow"/>
                  <w:lang w:eastAsia="it-IT"/>
                  <w:rPrChange w:id="5166" w:author="i0806927" w:date="2016-04-04T14:18:00Z">
                    <w:rPr>
                      <w:rFonts w:ascii="Helvetica" w:hAnsi="Helvetica"/>
                      <w:szCs w:val="20"/>
                      <w:lang w:eastAsia="it-IT"/>
                    </w:rPr>
                  </w:rPrChange>
                </w:rPr>
                <w:t>"address" : {</w:t>
              </w:r>
            </w:ins>
          </w:p>
          <w:p w14:paraId="34CFC5AC" w14:textId="77777777" w:rsidR="001D5498" w:rsidRPr="003B3AB5" w:rsidRDefault="001D5498" w:rsidP="001D5498">
            <w:pPr>
              <w:keepNext/>
              <w:keepLines/>
              <w:suppressAutoHyphens/>
              <w:spacing w:before="140" w:after="0" w:line="360" w:lineRule="auto"/>
              <w:ind w:left="1080"/>
              <w:outlineLvl w:val="7"/>
              <w:rPr>
                <w:ins w:id="5167" w:author="i0806927" w:date="2016-03-30T16:00:00Z"/>
                <w:rFonts w:ascii="Helvetica" w:hAnsi="Helvetica"/>
                <w:szCs w:val="20"/>
                <w:highlight w:val="yellow"/>
                <w:lang w:eastAsia="it-IT"/>
                <w:rPrChange w:id="5168" w:author="i0806927" w:date="2016-04-04T14:18:00Z">
                  <w:rPr>
                    <w:ins w:id="5169" w:author="i0806927" w:date="2016-03-30T16:00:00Z"/>
                    <w:rFonts w:ascii="Helvetica" w:hAnsi="Helvetica"/>
                    <w:i/>
                    <w:spacing w:val="-4"/>
                    <w:kern w:val="1"/>
                    <w:sz w:val="18"/>
                    <w:szCs w:val="20"/>
                    <w:lang w:eastAsia="it-IT"/>
                  </w:rPr>
                </w:rPrChange>
              </w:rPr>
            </w:pPr>
            <w:ins w:id="5170" w:author="i0806927" w:date="2016-03-30T16:00:00Z">
              <w:r w:rsidRPr="003B3AB5">
                <w:rPr>
                  <w:rFonts w:ascii="Helvetica" w:hAnsi="Helvetica"/>
                  <w:szCs w:val="20"/>
                  <w:highlight w:val="yellow"/>
                  <w:lang w:eastAsia="it-IT"/>
                  <w:rPrChange w:id="5171" w:author="i0806927" w:date="2016-04-04T14:18:00Z">
                    <w:rPr>
                      <w:rFonts w:ascii="Helvetica" w:hAnsi="Helvetica"/>
                      <w:szCs w:val="20"/>
                      <w:lang w:eastAsia="it-IT"/>
                    </w:rPr>
                  </w:rPrChange>
                </w:rPr>
                <w:t xml:space="preserve">    "id" : "12345678",</w:t>
              </w:r>
            </w:ins>
          </w:p>
          <w:p w14:paraId="21DF1959" w14:textId="77777777" w:rsidR="001D5498" w:rsidRPr="003B3AB5" w:rsidRDefault="001D5498" w:rsidP="001D5498">
            <w:pPr>
              <w:keepNext/>
              <w:keepLines/>
              <w:suppressAutoHyphens/>
              <w:spacing w:before="140" w:after="0" w:line="360" w:lineRule="auto"/>
              <w:ind w:left="1080"/>
              <w:outlineLvl w:val="7"/>
              <w:rPr>
                <w:ins w:id="5172" w:author="i0806927" w:date="2016-03-30T16:00:00Z"/>
                <w:rFonts w:ascii="Helvetica" w:hAnsi="Helvetica"/>
                <w:szCs w:val="20"/>
                <w:highlight w:val="yellow"/>
                <w:lang w:eastAsia="it-IT"/>
                <w:rPrChange w:id="5173" w:author="i0806927" w:date="2016-04-04T14:18:00Z">
                  <w:rPr>
                    <w:ins w:id="5174" w:author="i0806927" w:date="2016-03-30T16:00:00Z"/>
                    <w:rFonts w:ascii="Helvetica" w:hAnsi="Helvetica"/>
                    <w:i/>
                    <w:spacing w:val="-4"/>
                    <w:kern w:val="1"/>
                    <w:sz w:val="18"/>
                    <w:szCs w:val="20"/>
                    <w:lang w:eastAsia="it-IT"/>
                  </w:rPr>
                </w:rPrChange>
              </w:rPr>
            </w:pPr>
            <w:ins w:id="5175" w:author="i0806927" w:date="2016-03-30T16:00:00Z">
              <w:r w:rsidRPr="003B3AB5">
                <w:rPr>
                  <w:rFonts w:ascii="Helvetica" w:hAnsi="Helvetica"/>
                  <w:szCs w:val="20"/>
                  <w:highlight w:val="yellow"/>
                  <w:lang w:eastAsia="it-IT"/>
                  <w:rPrChange w:id="5176" w:author="i0806927" w:date="2016-04-04T14:18:00Z">
                    <w:rPr>
                      <w:rFonts w:ascii="Helvetica" w:hAnsi="Helvetica"/>
                      <w:szCs w:val="20"/>
                      <w:lang w:eastAsia="it-IT"/>
                    </w:rPr>
                  </w:rPrChange>
                </w:rPr>
                <w:t xml:space="preserve">    "href" : "https://www.google.ca/maps/dir/''/google+map+montreal+place+ville+marie/@45.5014452,-73.6393962,12z/data=!3m1!4b1!4m8!4m7!1m0!1m5!1m1!1s0x4cc91a4498f8f3db:0xa2760b4a779d61d3!2m2!1d-73.5693564!2d45.5014666",</w:t>
              </w:r>
            </w:ins>
          </w:p>
          <w:p w14:paraId="06DC3836" w14:textId="77777777" w:rsidR="001D5498" w:rsidRPr="003B3AB5" w:rsidRDefault="001D5498" w:rsidP="001D5498">
            <w:pPr>
              <w:keepNext/>
              <w:keepLines/>
              <w:suppressAutoHyphens/>
              <w:spacing w:before="140" w:after="0" w:line="360" w:lineRule="auto"/>
              <w:ind w:left="1080"/>
              <w:outlineLvl w:val="7"/>
              <w:rPr>
                <w:ins w:id="5177" w:author="i0806927" w:date="2016-03-30T16:00:00Z"/>
                <w:rFonts w:ascii="Helvetica" w:hAnsi="Helvetica"/>
                <w:szCs w:val="20"/>
                <w:highlight w:val="yellow"/>
                <w:lang w:eastAsia="it-IT"/>
                <w:rPrChange w:id="5178" w:author="i0806927" w:date="2016-04-04T14:18:00Z">
                  <w:rPr>
                    <w:ins w:id="5179" w:author="i0806927" w:date="2016-03-30T16:00:00Z"/>
                    <w:rFonts w:ascii="Helvetica" w:hAnsi="Helvetica"/>
                    <w:i/>
                    <w:spacing w:val="-4"/>
                    <w:kern w:val="1"/>
                    <w:sz w:val="18"/>
                    <w:szCs w:val="20"/>
                    <w:lang w:eastAsia="it-IT"/>
                  </w:rPr>
                </w:rPrChange>
              </w:rPr>
            </w:pPr>
            <w:ins w:id="5180" w:author="i0806927" w:date="2016-03-30T16:00:00Z">
              <w:r w:rsidRPr="003B3AB5">
                <w:rPr>
                  <w:rFonts w:ascii="Helvetica" w:hAnsi="Helvetica"/>
                  <w:szCs w:val="20"/>
                  <w:highlight w:val="yellow"/>
                  <w:lang w:eastAsia="it-IT"/>
                  <w:rPrChange w:id="5181" w:author="i0806927" w:date="2016-04-04T14:18:00Z">
                    <w:rPr>
                      <w:rFonts w:ascii="Helvetica" w:hAnsi="Helvetica"/>
                      <w:szCs w:val="20"/>
                      <w:lang w:eastAsia="it-IT"/>
                    </w:rPr>
                  </w:rPrChange>
                </w:rPr>
                <w:t xml:space="preserve">  },</w:t>
              </w:r>
            </w:ins>
          </w:p>
          <w:p w14:paraId="49653108" w14:textId="77777777" w:rsidR="001D5498" w:rsidRPr="003B3AB5" w:rsidRDefault="001D5498" w:rsidP="001D5498">
            <w:pPr>
              <w:spacing w:before="0" w:after="0" w:line="360" w:lineRule="auto"/>
              <w:rPr>
                <w:ins w:id="5182" w:author="i0806927" w:date="2016-03-30T16:00:00Z"/>
                <w:rFonts w:ascii="Helvetica" w:hAnsi="Helvetica"/>
                <w:szCs w:val="20"/>
                <w:highlight w:val="yellow"/>
                <w:lang w:eastAsia="it-IT"/>
                <w:rPrChange w:id="5183" w:author="i0806927" w:date="2016-04-04T14:18:00Z">
                  <w:rPr>
                    <w:ins w:id="5184" w:author="i0806927" w:date="2016-03-30T16:00:00Z"/>
                    <w:rFonts w:ascii="Helvetica" w:hAnsi="Helvetica"/>
                    <w:szCs w:val="20"/>
                    <w:lang w:eastAsia="it-IT"/>
                  </w:rPr>
                </w:rPrChange>
              </w:rPr>
            </w:pPr>
          </w:p>
          <w:p w14:paraId="4A16C956" w14:textId="77777777" w:rsidR="001D5498" w:rsidRPr="003B3AB5" w:rsidRDefault="001D5498" w:rsidP="001D5498">
            <w:pPr>
              <w:keepNext/>
              <w:keepLines/>
              <w:suppressAutoHyphens/>
              <w:spacing w:before="140" w:after="0" w:line="360" w:lineRule="auto"/>
              <w:ind w:left="1080"/>
              <w:outlineLvl w:val="7"/>
              <w:rPr>
                <w:ins w:id="5185" w:author="i0806927" w:date="2016-03-30T16:00:00Z"/>
                <w:rFonts w:ascii="Helvetica" w:hAnsi="Helvetica"/>
                <w:szCs w:val="20"/>
                <w:highlight w:val="yellow"/>
                <w:lang w:eastAsia="it-IT"/>
                <w:rPrChange w:id="5186" w:author="i0806927" w:date="2016-04-04T14:18:00Z">
                  <w:rPr>
                    <w:ins w:id="5187" w:author="i0806927" w:date="2016-03-30T16:00:00Z"/>
                    <w:rFonts w:ascii="Helvetica" w:hAnsi="Helvetica"/>
                    <w:i/>
                    <w:spacing w:val="-4"/>
                    <w:kern w:val="1"/>
                    <w:sz w:val="18"/>
                    <w:szCs w:val="20"/>
                    <w:lang w:eastAsia="it-IT"/>
                  </w:rPr>
                </w:rPrChange>
              </w:rPr>
            </w:pPr>
            <w:ins w:id="5188" w:author="i0806927" w:date="2016-03-30T16:00:00Z">
              <w:r w:rsidRPr="003B3AB5">
                <w:rPr>
                  <w:rFonts w:ascii="Helvetica" w:hAnsi="Helvetica"/>
                  <w:szCs w:val="20"/>
                  <w:highlight w:val="yellow"/>
                  <w:lang w:eastAsia="it-IT"/>
                  <w:rPrChange w:id="5189" w:author="i0806927" w:date="2016-04-04T14:18:00Z">
                    <w:rPr>
                      <w:rFonts w:ascii="Helvetica" w:hAnsi="Helvetica"/>
                      <w:szCs w:val="20"/>
                      <w:lang w:eastAsia="it-IT"/>
                    </w:rPr>
                  </w:rPrChange>
                </w:rPr>
                <w:t xml:space="preserve">  "serviceSpecification" : [</w:t>
              </w:r>
            </w:ins>
          </w:p>
          <w:p w14:paraId="6736C261" w14:textId="77777777" w:rsidR="001D5498" w:rsidRPr="003B3AB5" w:rsidRDefault="001D5498" w:rsidP="001D5498">
            <w:pPr>
              <w:keepNext/>
              <w:keepLines/>
              <w:suppressAutoHyphens/>
              <w:spacing w:before="140" w:after="0" w:line="360" w:lineRule="auto"/>
              <w:ind w:left="1080"/>
              <w:outlineLvl w:val="7"/>
              <w:rPr>
                <w:ins w:id="5190" w:author="i0806927" w:date="2016-03-30T16:00:00Z"/>
                <w:rFonts w:ascii="Helvetica" w:hAnsi="Helvetica"/>
                <w:szCs w:val="20"/>
                <w:highlight w:val="yellow"/>
                <w:lang w:eastAsia="it-IT"/>
                <w:rPrChange w:id="5191" w:author="i0806927" w:date="2016-04-04T14:18:00Z">
                  <w:rPr>
                    <w:ins w:id="5192" w:author="i0806927" w:date="2016-03-30T16:00:00Z"/>
                    <w:rFonts w:ascii="Helvetica" w:hAnsi="Helvetica"/>
                    <w:i/>
                    <w:spacing w:val="-4"/>
                    <w:kern w:val="1"/>
                    <w:sz w:val="18"/>
                    <w:szCs w:val="20"/>
                    <w:lang w:eastAsia="it-IT"/>
                  </w:rPr>
                </w:rPrChange>
              </w:rPr>
            </w:pPr>
            <w:ins w:id="5193" w:author="i0806927" w:date="2016-03-30T16:00:00Z">
              <w:r w:rsidRPr="003B3AB5">
                <w:rPr>
                  <w:rFonts w:ascii="Helvetica" w:hAnsi="Helvetica"/>
                  <w:szCs w:val="20"/>
                  <w:highlight w:val="yellow"/>
                  <w:lang w:eastAsia="it-IT"/>
                  <w:rPrChange w:id="5194" w:author="i0806927" w:date="2016-04-04T14:18:00Z">
                    <w:rPr>
                      <w:rFonts w:ascii="Helvetica" w:hAnsi="Helvetica"/>
                      <w:szCs w:val="20"/>
                      <w:lang w:eastAsia="it-IT"/>
                    </w:rPr>
                  </w:rPrChange>
                </w:rPr>
                <w:t xml:space="preserve">    {</w:t>
              </w:r>
            </w:ins>
          </w:p>
          <w:p w14:paraId="3ACBF0C9" w14:textId="77777777" w:rsidR="001D5498" w:rsidRPr="003B3AB5" w:rsidRDefault="001D5498" w:rsidP="001D5498">
            <w:pPr>
              <w:spacing w:before="0" w:after="0" w:line="360" w:lineRule="auto"/>
              <w:rPr>
                <w:ins w:id="5195" w:author="i0806927" w:date="2016-03-30T16:00:00Z"/>
                <w:rFonts w:ascii="Helvetica" w:hAnsi="Helvetica"/>
                <w:szCs w:val="20"/>
                <w:highlight w:val="yellow"/>
                <w:lang w:eastAsia="it-IT"/>
                <w:rPrChange w:id="5196" w:author="i0806927" w:date="2016-04-04T14:18:00Z">
                  <w:rPr>
                    <w:ins w:id="5197" w:author="i0806927" w:date="2016-03-30T16:00:00Z"/>
                    <w:rFonts w:ascii="Helvetica" w:hAnsi="Helvetica"/>
                    <w:szCs w:val="20"/>
                    <w:lang w:eastAsia="it-IT"/>
                  </w:rPr>
                </w:rPrChange>
              </w:rPr>
            </w:pPr>
            <w:ins w:id="5198" w:author="i0806927" w:date="2016-03-30T16:00:00Z">
              <w:r w:rsidRPr="003B3AB5">
                <w:rPr>
                  <w:rFonts w:ascii="Helvetica" w:hAnsi="Helvetica"/>
                  <w:szCs w:val="20"/>
                  <w:highlight w:val="yellow"/>
                  <w:lang w:eastAsia="it-IT"/>
                  <w:rPrChange w:id="5199" w:author="i0806927" w:date="2016-04-04T14:18:00Z">
                    <w:rPr>
                      <w:rFonts w:ascii="Helvetica" w:hAnsi="Helvetica"/>
                      <w:szCs w:val="20"/>
                      <w:lang w:eastAsia="it-IT"/>
                    </w:rPr>
                  </w:rPrChange>
                </w:rPr>
                <w:t xml:space="preserve">      "id" : "2222",</w:t>
              </w:r>
            </w:ins>
          </w:p>
          <w:p w14:paraId="3CE117ED" w14:textId="6858717C" w:rsidR="001D5498" w:rsidRPr="003B3AB5" w:rsidRDefault="001D5498" w:rsidP="001D5498">
            <w:pPr>
              <w:keepNext/>
              <w:keepLines/>
              <w:suppressAutoHyphens/>
              <w:spacing w:before="140" w:after="0" w:line="360" w:lineRule="auto"/>
              <w:ind w:left="1080"/>
              <w:outlineLvl w:val="7"/>
              <w:rPr>
                <w:ins w:id="5200" w:author="i0806927" w:date="2016-03-30T16:00:00Z"/>
                <w:rFonts w:ascii="Helvetica" w:hAnsi="Helvetica"/>
                <w:szCs w:val="20"/>
                <w:highlight w:val="yellow"/>
                <w:lang w:eastAsia="it-IT"/>
                <w:rPrChange w:id="5201" w:author="i0806927" w:date="2016-04-04T14:18:00Z">
                  <w:rPr>
                    <w:ins w:id="5202" w:author="i0806927" w:date="2016-03-30T16:00:00Z"/>
                    <w:rFonts w:ascii="Helvetica" w:hAnsi="Helvetica"/>
                    <w:i/>
                    <w:spacing w:val="-4"/>
                    <w:kern w:val="1"/>
                    <w:sz w:val="18"/>
                    <w:szCs w:val="20"/>
                    <w:lang w:eastAsia="it-IT"/>
                  </w:rPr>
                </w:rPrChange>
              </w:rPr>
            </w:pPr>
            <w:ins w:id="5203" w:author="i0806927" w:date="2016-03-30T16:00:00Z">
              <w:r w:rsidRPr="003B3AB5">
                <w:rPr>
                  <w:rFonts w:ascii="Helvetica" w:hAnsi="Helvetica"/>
                  <w:szCs w:val="20"/>
                  <w:highlight w:val="yellow"/>
                  <w:lang w:eastAsia="it-IT"/>
                  <w:rPrChange w:id="5204" w:author="i0806927" w:date="2016-04-04T14:18:00Z">
                    <w:rPr>
                      <w:rFonts w:ascii="Helvetica" w:hAnsi="Helvetica"/>
                      <w:szCs w:val="20"/>
                      <w:lang w:eastAsia="it-IT"/>
                    </w:rPr>
                  </w:rPrChange>
                </w:rPr>
                <w:t xml:space="preserve">      "href": "</w:t>
              </w:r>
            </w:ins>
            <w:ins w:id="5205" w:author="i0806927" w:date="2016-04-04T14:24:00Z">
              <w:r w:rsidR="000B7C4A">
                <w:rPr>
                  <w:rFonts w:ascii="Helvetica" w:hAnsi="Helvetica" w:hint="eastAsia"/>
                  <w:szCs w:val="20"/>
                  <w:highlight w:val="yellow"/>
                  <w:lang w:eastAsia="ja-JP"/>
                </w:rPr>
                <w:t>https:</w:t>
              </w:r>
            </w:ins>
            <w:ins w:id="5206" w:author="i0806927" w:date="2016-03-30T16:00:00Z">
              <w:r w:rsidRPr="003B3AB5">
                <w:rPr>
                  <w:rFonts w:ascii="Helvetica" w:hAnsi="Helvetica"/>
                  <w:szCs w:val="20"/>
                  <w:highlight w:val="yellow"/>
                  <w:lang w:eastAsia="it-IT"/>
                  <w:rPrChange w:id="5207" w:author="i0806927" w:date="2016-04-04T14:18:00Z">
                    <w:rPr>
                      <w:rFonts w:ascii="Helvetica" w:hAnsi="Helvetica"/>
                      <w:szCs w:val="20"/>
                      <w:lang w:eastAsia="it-IT"/>
                    </w:rPr>
                  </w:rPrChange>
                </w:rPr>
                <w:t>//serviceSpecification/ADSL",</w:t>
              </w:r>
            </w:ins>
          </w:p>
          <w:p w14:paraId="225FAED3" w14:textId="77777777" w:rsidR="001D5498" w:rsidRPr="003B3AB5" w:rsidRDefault="001D5498" w:rsidP="001D5498">
            <w:pPr>
              <w:keepNext/>
              <w:keepLines/>
              <w:suppressAutoHyphens/>
              <w:spacing w:before="140" w:after="0" w:line="360" w:lineRule="auto"/>
              <w:ind w:left="1080"/>
              <w:outlineLvl w:val="7"/>
              <w:rPr>
                <w:ins w:id="5208" w:author="i0806927" w:date="2016-03-30T16:00:00Z"/>
                <w:rFonts w:ascii="Helvetica" w:hAnsi="Helvetica"/>
                <w:szCs w:val="20"/>
                <w:highlight w:val="yellow"/>
                <w:lang w:eastAsia="it-IT"/>
                <w:rPrChange w:id="5209" w:author="i0806927" w:date="2016-04-04T14:18:00Z">
                  <w:rPr>
                    <w:ins w:id="5210" w:author="i0806927" w:date="2016-03-30T16:00:00Z"/>
                    <w:rFonts w:ascii="Helvetica" w:hAnsi="Helvetica"/>
                    <w:i/>
                    <w:spacing w:val="-4"/>
                    <w:kern w:val="1"/>
                    <w:sz w:val="18"/>
                    <w:szCs w:val="20"/>
                    <w:lang w:eastAsia="it-IT"/>
                  </w:rPr>
                </w:rPrChange>
              </w:rPr>
            </w:pPr>
            <w:ins w:id="5211" w:author="i0806927" w:date="2016-03-30T16:00:00Z">
              <w:r w:rsidRPr="003B3AB5">
                <w:rPr>
                  <w:rFonts w:ascii="Helvetica" w:hAnsi="Helvetica"/>
                  <w:szCs w:val="20"/>
                  <w:highlight w:val="yellow"/>
                  <w:lang w:eastAsia="it-IT"/>
                  <w:rPrChange w:id="5212" w:author="i0806927" w:date="2016-04-04T14:18:00Z">
                    <w:rPr>
                      <w:rFonts w:ascii="Helvetica" w:hAnsi="Helvetica"/>
                      <w:szCs w:val="20"/>
                      <w:lang w:eastAsia="it-IT"/>
                    </w:rPr>
                  </w:rPrChange>
                </w:rPr>
                <w:t xml:space="preserve">      "serviceCategoryId" : "Internet",</w:t>
              </w:r>
            </w:ins>
          </w:p>
          <w:p w14:paraId="4BC29251" w14:textId="77777777" w:rsidR="001D5498" w:rsidRPr="003B3AB5" w:rsidRDefault="001D5498" w:rsidP="001D5498">
            <w:pPr>
              <w:keepNext/>
              <w:keepLines/>
              <w:suppressAutoHyphens/>
              <w:spacing w:before="140" w:after="0" w:line="360" w:lineRule="auto"/>
              <w:ind w:left="1080"/>
              <w:outlineLvl w:val="7"/>
              <w:rPr>
                <w:ins w:id="5213" w:author="i0806927" w:date="2016-03-30T16:00:00Z"/>
                <w:rFonts w:ascii="Helvetica" w:hAnsi="Helvetica"/>
                <w:szCs w:val="20"/>
                <w:highlight w:val="yellow"/>
                <w:lang w:eastAsia="it-IT"/>
                <w:rPrChange w:id="5214" w:author="i0806927" w:date="2016-04-04T14:18:00Z">
                  <w:rPr>
                    <w:ins w:id="5215" w:author="i0806927" w:date="2016-03-30T16:00:00Z"/>
                    <w:rFonts w:ascii="Helvetica" w:hAnsi="Helvetica"/>
                    <w:i/>
                    <w:spacing w:val="-4"/>
                    <w:kern w:val="1"/>
                    <w:sz w:val="18"/>
                    <w:szCs w:val="20"/>
                    <w:lang w:eastAsia="it-IT"/>
                  </w:rPr>
                </w:rPrChange>
              </w:rPr>
            </w:pPr>
            <w:ins w:id="5216" w:author="i0806927" w:date="2016-03-30T16:00:00Z">
              <w:r w:rsidRPr="003B3AB5">
                <w:rPr>
                  <w:rFonts w:ascii="Helvetica" w:hAnsi="Helvetica"/>
                  <w:szCs w:val="20"/>
                  <w:highlight w:val="yellow"/>
                  <w:lang w:eastAsia="it-IT"/>
                  <w:rPrChange w:id="5217" w:author="i0806927" w:date="2016-04-04T14:18:00Z">
                    <w:rPr>
                      <w:rFonts w:ascii="Helvetica" w:hAnsi="Helvetica"/>
                      <w:szCs w:val="20"/>
                      <w:lang w:eastAsia="it-IT"/>
                    </w:rPr>
                  </w:rPrChange>
                </w:rPr>
                <w:t xml:space="preserve">      "ServiceSpecificationCharacteristic" : [</w:t>
              </w:r>
            </w:ins>
          </w:p>
          <w:p w14:paraId="02741A13" w14:textId="77777777" w:rsidR="001D5498" w:rsidRPr="003B3AB5" w:rsidRDefault="001D5498" w:rsidP="001D5498">
            <w:pPr>
              <w:keepNext/>
              <w:keepLines/>
              <w:suppressAutoHyphens/>
              <w:spacing w:before="140" w:after="0" w:line="360" w:lineRule="auto"/>
              <w:ind w:left="1080"/>
              <w:outlineLvl w:val="7"/>
              <w:rPr>
                <w:ins w:id="5218" w:author="i0806927" w:date="2016-03-30T16:00:00Z"/>
                <w:rFonts w:ascii="Helvetica" w:hAnsi="Helvetica"/>
                <w:szCs w:val="20"/>
                <w:highlight w:val="yellow"/>
                <w:lang w:eastAsia="it-IT"/>
                <w:rPrChange w:id="5219" w:author="i0806927" w:date="2016-04-04T14:18:00Z">
                  <w:rPr>
                    <w:ins w:id="5220" w:author="i0806927" w:date="2016-03-30T16:00:00Z"/>
                    <w:rFonts w:ascii="Helvetica" w:hAnsi="Helvetica"/>
                    <w:i/>
                    <w:spacing w:val="-4"/>
                    <w:kern w:val="1"/>
                    <w:sz w:val="18"/>
                    <w:szCs w:val="20"/>
                    <w:lang w:eastAsia="it-IT"/>
                  </w:rPr>
                </w:rPrChange>
              </w:rPr>
            </w:pPr>
            <w:ins w:id="5221" w:author="i0806927" w:date="2016-03-30T16:00:00Z">
              <w:r w:rsidRPr="003B3AB5">
                <w:rPr>
                  <w:rFonts w:ascii="Helvetica" w:hAnsi="Helvetica"/>
                  <w:szCs w:val="20"/>
                  <w:highlight w:val="yellow"/>
                  <w:lang w:eastAsia="it-IT"/>
                  <w:rPrChange w:id="5222" w:author="i0806927" w:date="2016-04-04T14:18:00Z">
                    <w:rPr>
                      <w:rFonts w:ascii="Helvetica" w:hAnsi="Helvetica"/>
                      <w:szCs w:val="20"/>
                      <w:lang w:eastAsia="it-IT"/>
                    </w:rPr>
                  </w:rPrChange>
                </w:rPr>
                <w:t xml:space="preserve">        {</w:t>
              </w:r>
            </w:ins>
          </w:p>
          <w:p w14:paraId="3B190CEA" w14:textId="77777777" w:rsidR="001D5498" w:rsidRPr="003B3AB5" w:rsidRDefault="001D5498" w:rsidP="001D5498">
            <w:pPr>
              <w:keepNext/>
              <w:keepLines/>
              <w:suppressAutoHyphens/>
              <w:spacing w:before="140" w:after="0" w:line="360" w:lineRule="auto"/>
              <w:ind w:left="1080"/>
              <w:outlineLvl w:val="7"/>
              <w:rPr>
                <w:ins w:id="5223" w:author="i0806927" w:date="2016-03-30T16:00:00Z"/>
                <w:rFonts w:ascii="Helvetica" w:hAnsi="Helvetica"/>
                <w:szCs w:val="20"/>
                <w:highlight w:val="yellow"/>
                <w:lang w:eastAsia="it-IT"/>
                <w:rPrChange w:id="5224" w:author="i0806927" w:date="2016-04-04T14:18:00Z">
                  <w:rPr>
                    <w:ins w:id="5225" w:author="i0806927" w:date="2016-03-30T16:00:00Z"/>
                    <w:rFonts w:ascii="Helvetica" w:hAnsi="Helvetica"/>
                    <w:i/>
                    <w:spacing w:val="-4"/>
                    <w:kern w:val="1"/>
                    <w:sz w:val="18"/>
                    <w:szCs w:val="20"/>
                    <w:lang w:eastAsia="it-IT"/>
                  </w:rPr>
                </w:rPrChange>
              </w:rPr>
            </w:pPr>
            <w:ins w:id="5226" w:author="i0806927" w:date="2016-03-30T16:00:00Z">
              <w:r w:rsidRPr="003B3AB5">
                <w:rPr>
                  <w:rFonts w:ascii="Helvetica" w:hAnsi="Helvetica"/>
                  <w:szCs w:val="20"/>
                  <w:highlight w:val="yellow"/>
                  <w:lang w:eastAsia="it-IT"/>
                  <w:rPrChange w:id="5227" w:author="i0806927" w:date="2016-04-04T14:18:00Z">
                    <w:rPr>
                      <w:rFonts w:ascii="Helvetica" w:hAnsi="Helvetica"/>
                      <w:szCs w:val="20"/>
                      <w:lang w:eastAsia="it-IT"/>
                    </w:rPr>
                  </w:rPrChange>
                </w:rPr>
                <w:t xml:space="preserve">          "name" : "uploadSpeed",</w:t>
              </w:r>
            </w:ins>
          </w:p>
          <w:p w14:paraId="4B1147D3" w14:textId="77777777" w:rsidR="001D5498" w:rsidRPr="003B3AB5" w:rsidRDefault="001D5498" w:rsidP="001D5498">
            <w:pPr>
              <w:keepNext/>
              <w:keepLines/>
              <w:suppressAutoHyphens/>
              <w:spacing w:before="140" w:after="0" w:line="360" w:lineRule="auto"/>
              <w:ind w:left="1080"/>
              <w:outlineLvl w:val="7"/>
              <w:rPr>
                <w:ins w:id="5228" w:author="i0806927" w:date="2016-03-30T16:00:00Z"/>
                <w:rFonts w:ascii="Helvetica" w:hAnsi="Helvetica"/>
                <w:szCs w:val="20"/>
                <w:highlight w:val="yellow"/>
                <w:lang w:eastAsia="it-IT"/>
                <w:rPrChange w:id="5229" w:author="i0806927" w:date="2016-04-04T14:18:00Z">
                  <w:rPr>
                    <w:ins w:id="5230" w:author="i0806927" w:date="2016-03-30T16:00:00Z"/>
                    <w:rFonts w:ascii="Helvetica" w:hAnsi="Helvetica"/>
                    <w:i/>
                    <w:spacing w:val="-4"/>
                    <w:kern w:val="1"/>
                    <w:sz w:val="18"/>
                    <w:szCs w:val="20"/>
                    <w:lang w:eastAsia="it-IT"/>
                  </w:rPr>
                </w:rPrChange>
              </w:rPr>
            </w:pPr>
            <w:ins w:id="5231" w:author="i0806927" w:date="2016-03-30T16:00:00Z">
              <w:r w:rsidRPr="003B3AB5">
                <w:rPr>
                  <w:rFonts w:ascii="Helvetica" w:hAnsi="Helvetica"/>
                  <w:szCs w:val="20"/>
                  <w:highlight w:val="yellow"/>
                  <w:lang w:eastAsia="it-IT"/>
                  <w:rPrChange w:id="5232" w:author="i0806927" w:date="2016-04-04T14:18:00Z">
                    <w:rPr>
                      <w:rFonts w:ascii="Helvetica" w:hAnsi="Helvetica"/>
                      <w:szCs w:val="20"/>
                      <w:lang w:eastAsia="it-IT"/>
                    </w:rPr>
                  </w:rPrChange>
                </w:rPr>
                <w:t xml:space="preserve">          "valuefrom" : "10KBPS",</w:t>
              </w:r>
            </w:ins>
          </w:p>
          <w:p w14:paraId="70FD39D3" w14:textId="77777777" w:rsidR="001D5498" w:rsidRPr="003B3AB5" w:rsidRDefault="001D5498" w:rsidP="001D5498">
            <w:pPr>
              <w:keepNext/>
              <w:keepLines/>
              <w:suppressAutoHyphens/>
              <w:spacing w:before="140" w:after="0" w:line="360" w:lineRule="auto"/>
              <w:ind w:left="1080"/>
              <w:outlineLvl w:val="7"/>
              <w:rPr>
                <w:ins w:id="5233" w:author="i0806927" w:date="2016-03-30T16:00:00Z"/>
                <w:rFonts w:ascii="Helvetica" w:hAnsi="Helvetica"/>
                <w:szCs w:val="20"/>
                <w:highlight w:val="yellow"/>
                <w:lang w:eastAsia="it-IT"/>
                <w:rPrChange w:id="5234" w:author="i0806927" w:date="2016-04-04T14:18:00Z">
                  <w:rPr>
                    <w:ins w:id="5235" w:author="i0806927" w:date="2016-03-30T16:00:00Z"/>
                    <w:rFonts w:ascii="Helvetica" w:hAnsi="Helvetica"/>
                    <w:i/>
                    <w:spacing w:val="-4"/>
                    <w:kern w:val="1"/>
                    <w:sz w:val="18"/>
                    <w:szCs w:val="20"/>
                    <w:lang w:eastAsia="it-IT"/>
                  </w:rPr>
                </w:rPrChange>
              </w:rPr>
            </w:pPr>
            <w:ins w:id="5236" w:author="i0806927" w:date="2016-03-30T16:00:00Z">
              <w:r w:rsidRPr="003B3AB5">
                <w:rPr>
                  <w:rFonts w:ascii="Helvetica" w:hAnsi="Helvetica"/>
                  <w:szCs w:val="20"/>
                  <w:highlight w:val="yellow"/>
                  <w:lang w:eastAsia="it-IT"/>
                  <w:rPrChange w:id="5237" w:author="i0806927" w:date="2016-04-04T14:18:00Z">
                    <w:rPr>
                      <w:rFonts w:ascii="Helvetica" w:hAnsi="Helvetica"/>
                      <w:szCs w:val="20"/>
                      <w:lang w:eastAsia="it-IT"/>
                    </w:rPr>
                  </w:rPrChange>
                </w:rPr>
                <w:t xml:space="preserve">          "valueto" : "1MBPS"</w:t>
              </w:r>
            </w:ins>
          </w:p>
          <w:p w14:paraId="3DA03B21" w14:textId="77777777" w:rsidR="001D5498" w:rsidRPr="003B3AB5" w:rsidRDefault="001D5498" w:rsidP="001D5498">
            <w:pPr>
              <w:keepNext/>
              <w:keepLines/>
              <w:suppressAutoHyphens/>
              <w:spacing w:before="140" w:after="0" w:line="360" w:lineRule="auto"/>
              <w:ind w:left="1080"/>
              <w:outlineLvl w:val="7"/>
              <w:rPr>
                <w:ins w:id="5238" w:author="i0806927" w:date="2016-03-30T16:00:00Z"/>
                <w:rFonts w:ascii="Helvetica" w:hAnsi="Helvetica"/>
                <w:szCs w:val="20"/>
                <w:highlight w:val="yellow"/>
                <w:lang w:eastAsia="it-IT"/>
                <w:rPrChange w:id="5239" w:author="i0806927" w:date="2016-04-04T14:18:00Z">
                  <w:rPr>
                    <w:ins w:id="5240" w:author="i0806927" w:date="2016-03-30T16:00:00Z"/>
                    <w:rFonts w:ascii="Helvetica" w:hAnsi="Helvetica"/>
                    <w:i/>
                    <w:spacing w:val="-4"/>
                    <w:kern w:val="1"/>
                    <w:sz w:val="18"/>
                    <w:szCs w:val="20"/>
                    <w:lang w:eastAsia="it-IT"/>
                  </w:rPr>
                </w:rPrChange>
              </w:rPr>
            </w:pPr>
            <w:ins w:id="5241" w:author="i0806927" w:date="2016-03-30T16:00:00Z">
              <w:r w:rsidRPr="003B3AB5">
                <w:rPr>
                  <w:rFonts w:ascii="Helvetica" w:hAnsi="Helvetica"/>
                  <w:szCs w:val="20"/>
                  <w:highlight w:val="yellow"/>
                  <w:lang w:eastAsia="it-IT"/>
                  <w:rPrChange w:id="5242" w:author="i0806927" w:date="2016-04-04T14:18:00Z">
                    <w:rPr>
                      <w:rFonts w:ascii="Helvetica" w:hAnsi="Helvetica"/>
                      <w:szCs w:val="20"/>
                      <w:lang w:eastAsia="it-IT"/>
                    </w:rPr>
                  </w:rPrChange>
                </w:rPr>
                <w:t xml:space="preserve">        },</w:t>
              </w:r>
            </w:ins>
          </w:p>
          <w:p w14:paraId="470934FC" w14:textId="77777777" w:rsidR="001D5498" w:rsidRPr="003B3AB5" w:rsidRDefault="001D5498" w:rsidP="001D5498">
            <w:pPr>
              <w:keepNext/>
              <w:keepLines/>
              <w:suppressAutoHyphens/>
              <w:spacing w:before="140" w:after="0" w:line="360" w:lineRule="auto"/>
              <w:ind w:left="1080"/>
              <w:outlineLvl w:val="7"/>
              <w:rPr>
                <w:ins w:id="5243" w:author="i0806927" w:date="2016-03-30T16:00:00Z"/>
                <w:rFonts w:ascii="Helvetica" w:hAnsi="Helvetica"/>
                <w:szCs w:val="20"/>
                <w:highlight w:val="yellow"/>
                <w:lang w:eastAsia="it-IT"/>
                <w:rPrChange w:id="5244" w:author="i0806927" w:date="2016-04-04T14:18:00Z">
                  <w:rPr>
                    <w:ins w:id="5245" w:author="i0806927" w:date="2016-03-30T16:00:00Z"/>
                    <w:rFonts w:ascii="Helvetica" w:hAnsi="Helvetica"/>
                    <w:i/>
                    <w:spacing w:val="-4"/>
                    <w:kern w:val="1"/>
                    <w:sz w:val="18"/>
                    <w:szCs w:val="20"/>
                    <w:lang w:eastAsia="it-IT"/>
                  </w:rPr>
                </w:rPrChange>
              </w:rPr>
            </w:pPr>
            <w:ins w:id="5246" w:author="i0806927" w:date="2016-03-30T16:00:00Z">
              <w:r w:rsidRPr="003B3AB5">
                <w:rPr>
                  <w:rFonts w:ascii="Helvetica" w:hAnsi="Helvetica"/>
                  <w:szCs w:val="20"/>
                  <w:highlight w:val="yellow"/>
                  <w:lang w:eastAsia="it-IT"/>
                  <w:rPrChange w:id="5247" w:author="i0806927" w:date="2016-04-04T14:18:00Z">
                    <w:rPr>
                      <w:rFonts w:ascii="Helvetica" w:hAnsi="Helvetica"/>
                      <w:szCs w:val="20"/>
                      <w:lang w:eastAsia="it-IT"/>
                    </w:rPr>
                  </w:rPrChange>
                </w:rPr>
                <w:t xml:space="preserve">        {</w:t>
              </w:r>
            </w:ins>
          </w:p>
          <w:p w14:paraId="474272C6" w14:textId="77777777" w:rsidR="001D5498" w:rsidRPr="003B3AB5" w:rsidRDefault="001D5498" w:rsidP="001D5498">
            <w:pPr>
              <w:keepNext/>
              <w:keepLines/>
              <w:suppressAutoHyphens/>
              <w:spacing w:before="140" w:after="0" w:line="360" w:lineRule="auto"/>
              <w:ind w:left="1080"/>
              <w:outlineLvl w:val="7"/>
              <w:rPr>
                <w:ins w:id="5248" w:author="i0806927" w:date="2016-03-30T16:00:00Z"/>
                <w:rFonts w:ascii="Helvetica" w:hAnsi="Helvetica"/>
                <w:szCs w:val="20"/>
                <w:highlight w:val="yellow"/>
                <w:lang w:eastAsia="it-IT"/>
                <w:rPrChange w:id="5249" w:author="i0806927" w:date="2016-04-04T14:18:00Z">
                  <w:rPr>
                    <w:ins w:id="5250" w:author="i0806927" w:date="2016-03-30T16:00:00Z"/>
                    <w:rFonts w:ascii="Helvetica" w:hAnsi="Helvetica"/>
                    <w:i/>
                    <w:spacing w:val="-4"/>
                    <w:kern w:val="1"/>
                    <w:sz w:val="18"/>
                    <w:szCs w:val="20"/>
                    <w:lang w:eastAsia="it-IT"/>
                  </w:rPr>
                </w:rPrChange>
              </w:rPr>
            </w:pPr>
            <w:ins w:id="5251" w:author="i0806927" w:date="2016-03-30T16:00:00Z">
              <w:r w:rsidRPr="003B3AB5">
                <w:rPr>
                  <w:rFonts w:ascii="Helvetica" w:hAnsi="Helvetica"/>
                  <w:szCs w:val="20"/>
                  <w:highlight w:val="yellow"/>
                  <w:lang w:eastAsia="it-IT"/>
                  <w:rPrChange w:id="5252" w:author="i0806927" w:date="2016-04-04T14:18:00Z">
                    <w:rPr>
                      <w:rFonts w:ascii="Helvetica" w:hAnsi="Helvetica"/>
                      <w:szCs w:val="20"/>
                      <w:lang w:eastAsia="it-IT"/>
                    </w:rPr>
                  </w:rPrChange>
                </w:rPr>
                <w:t xml:space="preserve">          "name" : "downloadSpeed"</w:t>
              </w:r>
            </w:ins>
          </w:p>
          <w:p w14:paraId="5B39FDDB" w14:textId="77777777" w:rsidR="001D5498" w:rsidRPr="003B3AB5" w:rsidRDefault="001D5498" w:rsidP="001D5498">
            <w:pPr>
              <w:keepNext/>
              <w:keepLines/>
              <w:suppressAutoHyphens/>
              <w:spacing w:before="140" w:after="0" w:line="360" w:lineRule="auto"/>
              <w:ind w:left="1080"/>
              <w:outlineLvl w:val="7"/>
              <w:rPr>
                <w:ins w:id="5253" w:author="i0806927" w:date="2016-03-30T16:00:00Z"/>
                <w:rFonts w:ascii="Helvetica" w:hAnsi="Helvetica"/>
                <w:szCs w:val="20"/>
                <w:highlight w:val="yellow"/>
                <w:lang w:eastAsia="it-IT"/>
                <w:rPrChange w:id="5254" w:author="i0806927" w:date="2016-04-04T14:18:00Z">
                  <w:rPr>
                    <w:ins w:id="5255" w:author="i0806927" w:date="2016-03-30T16:00:00Z"/>
                    <w:rFonts w:ascii="Helvetica" w:hAnsi="Helvetica"/>
                    <w:i/>
                    <w:spacing w:val="-4"/>
                    <w:kern w:val="1"/>
                    <w:sz w:val="18"/>
                    <w:szCs w:val="20"/>
                    <w:lang w:eastAsia="it-IT"/>
                  </w:rPr>
                </w:rPrChange>
              </w:rPr>
            </w:pPr>
            <w:ins w:id="5256" w:author="i0806927" w:date="2016-03-30T16:00:00Z">
              <w:r w:rsidRPr="003B3AB5">
                <w:rPr>
                  <w:rFonts w:ascii="Helvetica" w:hAnsi="Helvetica"/>
                  <w:szCs w:val="20"/>
                  <w:highlight w:val="yellow"/>
                  <w:lang w:eastAsia="it-IT"/>
                  <w:rPrChange w:id="5257" w:author="i0806927" w:date="2016-04-04T14:18:00Z">
                    <w:rPr>
                      <w:rFonts w:ascii="Helvetica" w:hAnsi="Helvetica"/>
                      <w:szCs w:val="20"/>
                      <w:lang w:eastAsia="it-IT"/>
                    </w:rPr>
                  </w:rPrChange>
                </w:rPr>
                <w:t xml:space="preserve">          "valuefrom" : "100KBPS",</w:t>
              </w:r>
            </w:ins>
          </w:p>
          <w:p w14:paraId="5ACC91EC" w14:textId="77777777" w:rsidR="001D5498" w:rsidRPr="003B3AB5" w:rsidRDefault="001D5498" w:rsidP="001D5498">
            <w:pPr>
              <w:keepNext/>
              <w:keepLines/>
              <w:suppressAutoHyphens/>
              <w:spacing w:before="140" w:after="0" w:line="360" w:lineRule="auto"/>
              <w:ind w:left="1080"/>
              <w:outlineLvl w:val="7"/>
              <w:rPr>
                <w:ins w:id="5258" w:author="i0806927" w:date="2016-03-30T16:00:00Z"/>
                <w:rFonts w:ascii="Helvetica" w:hAnsi="Helvetica"/>
                <w:szCs w:val="20"/>
                <w:highlight w:val="yellow"/>
                <w:lang w:eastAsia="it-IT"/>
                <w:rPrChange w:id="5259" w:author="i0806927" w:date="2016-04-04T14:18:00Z">
                  <w:rPr>
                    <w:ins w:id="5260" w:author="i0806927" w:date="2016-03-30T16:00:00Z"/>
                    <w:rFonts w:ascii="Helvetica" w:hAnsi="Helvetica"/>
                    <w:i/>
                    <w:spacing w:val="-4"/>
                    <w:kern w:val="1"/>
                    <w:sz w:val="18"/>
                    <w:szCs w:val="20"/>
                    <w:lang w:eastAsia="it-IT"/>
                  </w:rPr>
                </w:rPrChange>
              </w:rPr>
            </w:pPr>
            <w:ins w:id="5261" w:author="i0806927" w:date="2016-03-30T16:00:00Z">
              <w:r w:rsidRPr="003B3AB5">
                <w:rPr>
                  <w:rFonts w:ascii="Helvetica" w:hAnsi="Helvetica"/>
                  <w:szCs w:val="20"/>
                  <w:highlight w:val="yellow"/>
                  <w:lang w:eastAsia="it-IT"/>
                  <w:rPrChange w:id="5262" w:author="i0806927" w:date="2016-04-04T14:18:00Z">
                    <w:rPr>
                      <w:rFonts w:ascii="Helvetica" w:hAnsi="Helvetica"/>
                      <w:szCs w:val="20"/>
                      <w:lang w:eastAsia="it-IT"/>
                    </w:rPr>
                  </w:rPrChange>
                </w:rPr>
                <w:t xml:space="preserve">          "valueto" : "6MBPS"</w:t>
              </w:r>
            </w:ins>
          </w:p>
          <w:p w14:paraId="750702FE" w14:textId="77777777" w:rsidR="001D5498" w:rsidRPr="003B3AB5" w:rsidRDefault="001D5498" w:rsidP="001D5498">
            <w:pPr>
              <w:keepNext/>
              <w:keepLines/>
              <w:suppressAutoHyphens/>
              <w:spacing w:before="140" w:after="0" w:line="360" w:lineRule="auto"/>
              <w:ind w:left="1080"/>
              <w:outlineLvl w:val="7"/>
              <w:rPr>
                <w:ins w:id="5263" w:author="i0806927" w:date="2016-03-30T16:00:00Z"/>
                <w:rFonts w:ascii="Helvetica" w:hAnsi="Helvetica"/>
                <w:szCs w:val="20"/>
                <w:highlight w:val="yellow"/>
                <w:lang w:eastAsia="it-IT"/>
                <w:rPrChange w:id="5264" w:author="i0806927" w:date="2016-04-04T14:18:00Z">
                  <w:rPr>
                    <w:ins w:id="5265" w:author="i0806927" w:date="2016-03-30T16:00:00Z"/>
                    <w:rFonts w:ascii="Helvetica" w:hAnsi="Helvetica"/>
                    <w:i/>
                    <w:spacing w:val="-4"/>
                    <w:kern w:val="1"/>
                    <w:sz w:val="18"/>
                    <w:szCs w:val="20"/>
                    <w:lang w:eastAsia="it-IT"/>
                  </w:rPr>
                </w:rPrChange>
              </w:rPr>
            </w:pPr>
            <w:ins w:id="5266" w:author="i0806927" w:date="2016-03-30T16:00:00Z">
              <w:r w:rsidRPr="003B3AB5">
                <w:rPr>
                  <w:rFonts w:ascii="Helvetica" w:hAnsi="Helvetica"/>
                  <w:szCs w:val="20"/>
                  <w:highlight w:val="yellow"/>
                  <w:lang w:eastAsia="it-IT"/>
                  <w:rPrChange w:id="5267" w:author="i0806927" w:date="2016-04-04T14:18:00Z">
                    <w:rPr>
                      <w:rFonts w:ascii="Helvetica" w:hAnsi="Helvetica"/>
                      <w:szCs w:val="20"/>
                      <w:lang w:eastAsia="it-IT"/>
                    </w:rPr>
                  </w:rPrChange>
                </w:rPr>
                <w:t xml:space="preserve">        }</w:t>
              </w:r>
            </w:ins>
          </w:p>
          <w:p w14:paraId="290AB892" w14:textId="77777777" w:rsidR="001D5498" w:rsidRPr="003B3AB5" w:rsidRDefault="001D5498" w:rsidP="001D5498">
            <w:pPr>
              <w:keepNext/>
              <w:keepLines/>
              <w:suppressAutoHyphens/>
              <w:spacing w:before="140" w:after="0" w:line="360" w:lineRule="auto"/>
              <w:ind w:left="1080"/>
              <w:outlineLvl w:val="7"/>
              <w:rPr>
                <w:ins w:id="5268" w:author="i0806927" w:date="2016-03-30T16:00:00Z"/>
                <w:rFonts w:ascii="Helvetica" w:hAnsi="Helvetica"/>
                <w:szCs w:val="20"/>
                <w:highlight w:val="yellow"/>
                <w:lang w:eastAsia="it-IT"/>
                <w:rPrChange w:id="5269" w:author="i0806927" w:date="2016-04-04T14:18:00Z">
                  <w:rPr>
                    <w:ins w:id="5270" w:author="i0806927" w:date="2016-03-30T16:00:00Z"/>
                    <w:rFonts w:ascii="Helvetica" w:hAnsi="Helvetica"/>
                    <w:i/>
                    <w:spacing w:val="-4"/>
                    <w:kern w:val="1"/>
                    <w:sz w:val="18"/>
                    <w:szCs w:val="20"/>
                    <w:lang w:eastAsia="it-IT"/>
                  </w:rPr>
                </w:rPrChange>
              </w:rPr>
            </w:pPr>
            <w:ins w:id="5271" w:author="i0806927" w:date="2016-03-30T16:00:00Z">
              <w:r w:rsidRPr="003B3AB5">
                <w:rPr>
                  <w:rFonts w:ascii="Helvetica" w:hAnsi="Helvetica"/>
                  <w:szCs w:val="20"/>
                  <w:highlight w:val="yellow"/>
                  <w:lang w:eastAsia="it-IT"/>
                  <w:rPrChange w:id="5272" w:author="i0806927" w:date="2016-04-04T14:18:00Z">
                    <w:rPr>
                      <w:rFonts w:ascii="Helvetica" w:hAnsi="Helvetica"/>
                      <w:szCs w:val="20"/>
                      <w:lang w:eastAsia="it-IT"/>
                    </w:rPr>
                  </w:rPrChange>
                </w:rPr>
                <w:t xml:space="preserve">      ],</w:t>
              </w:r>
            </w:ins>
          </w:p>
          <w:p w14:paraId="1B577AE7" w14:textId="77777777" w:rsidR="001D5498" w:rsidRPr="003B3AB5" w:rsidRDefault="001D5498" w:rsidP="001D5498">
            <w:pPr>
              <w:keepNext/>
              <w:keepLines/>
              <w:suppressAutoHyphens/>
              <w:spacing w:before="140" w:after="0" w:line="360" w:lineRule="auto"/>
              <w:ind w:left="1080"/>
              <w:outlineLvl w:val="7"/>
              <w:rPr>
                <w:ins w:id="5273" w:author="i0806927" w:date="2016-03-30T16:00:00Z"/>
                <w:rFonts w:ascii="Helvetica" w:hAnsi="Helvetica"/>
                <w:szCs w:val="20"/>
                <w:highlight w:val="yellow"/>
                <w:lang w:eastAsia="it-IT"/>
                <w:rPrChange w:id="5274" w:author="i0806927" w:date="2016-04-04T14:18:00Z">
                  <w:rPr>
                    <w:ins w:id="5275" w:author="i0806927" w:date="2016-03-30T16:00:00Z"/>
                    <w:rFonts w:ascii="Helvetica" w:hAnsi="Helvetica"/>
                    <w:i/>
                    <w:spacing w:val="-4"/>
                    <w:kern w:val="1"/>
                    <w:sz w:val="18"/>
                    <w:szCs w:val="20"/>
                    <w:lang w:eastAsia="it-IT"/>
                  </w:rPr>
                </w:rPrChange>
              </w:rPr>
            </w:pPr>
            <w:ins w:id="5276" w:author="i0806927" w:date="2016-03-30T16:00:00Z">
              <w:r w:rsidRPr="003B3AB5">
                <w:rPr>
                  <w:rFonts w:ascii="Helvetica" w:hAnsi="Helvetica"/>
                  <w:szCs w:val="20"/>
                  <w:highlight w:val="yellow"/>
                  <w:lang w:eastAsia="it-IT"/>
                  <w:rPrChange w:id="5277" w:author="i0806927" w:date="2016-04-04T14:18:00Z">
                    <w:rPr>
                      <w:rFonts w:ascii="Helvetica" w:hAnsi="Helvetica"/>
                      <w:szCs w:val="20"/>
                      <w:lang w:eastAsia="it-IT"/>
                    </w:rPr>
                  </w:rPrChange>
                </w:rPr>
                <w:t xml:space="preserve">      "serviceQualification" : {</w:t>
              </w:r>
            </w:ins>
          </w:p>
          <w:p w14:paraId="0612BCCC" w14:textId="77777777" w:rsidR="001D5498" w:rsidRPr="003B3AB5" w:rsidRDefault="001D5498" w:rsidP="001D5498">
            <w:pPr>
              <w:keepNext/>
              <w:keepLines/>
              <w:suppressAutoHyphens/>
              <w:spacing w:before="140" w:after="0" w:line="360" w:lineRule="auto"/>
              <w:ind w:left="1080"/>
              <w:outlineLvl w:val="7"/>
              <w:rPr>
                <w:ins w:id="5278" w:author="i0806927" w:date="2016-03-30T16:00:00Z"/>
                <w:rFonts w:ascii="Helvetica" w:hAnsi="Helvetica"/>
                <w:szCs w:val="20"/>
                <w:highlight w:val="yellow"/>
                <w:lang w:eastAsia="it-IT"/>
                <w:rPrChange w:id="5279" w:author="i0806927" w:date="2016-04-04T14:18:00Z">
                  <w:rPr>
                    <w:ins w:id="5280" w:author="i0806927" w:date="2016-03-30T16:00:00Z"/>
                    <w:rFonts w:ascii="Helvetica" w:hAnsi="Helvetica"/>
                    <w:i/>
                    <w:spacing w:val="-4"/>
                    <w:kern w:val="1"/>
                    <w:sz w:val="18"/>
                    <w:szCs w:val="20"/>
                    <w:lang w:eastAsia="it-IT"/>
                  </w:rPr>
                </w:rPrChange>
              </w:rPr>
            </w:pPr>
            <w:ins w:id="5281" w:author="i0806927" w:date="2016-03-30T16:00:00Z">
              <w:r w:rsidRPr="003B3AB5">
                <w:rPr>
                  <w:rFonts w:ascii="Helvetica" w:hAnsi="Helvetica"/>
                  <w:szCs w:val="20"/>
                  <w:highlight w:val="yellow"/>
                  <w:lang w:eastAsia="it-IT"/>
                  <w:rPrChange w:id="5282" w:author="i0806927" w:date="2016-04-04T14:18:00Z">
                    <w:rPr>
                      <w:rFonts w:ascii="Helvetica" w:hAnsi="Helvetica"/>
                      <w:szCs w:val="20"/>
                      <w:lang w:eastAsia="it-IT"/>
                    </w:rPr>
                  </w:rPrChange>
                </w:rPr>
                <w:t xml:space="preserve">        "qualificationResult" : "available"</w:t>
              </w:r>
            </w:ins>
          </w:p>
          <w:p w14:paraId="17E19F86" w14:textId="77777777" w:rsidR="001D5498" w:rsidRPr="003B3AB5" w:rsidRDefault="001D5498" w:rsidP="001D5498">
            <w:pPr>
              <w:keepNext/>
              <w:keepLines/>
              <w:suppressAutoHyphens/>
              <w:spacing w:before="140" w:after="0" w:line="360" w:lineRule="auto"/>
              <w:ind w:left="1080"/>
              <w:outlineLvl w:val="7"/>
              <w:rPr>
                <w:ins w:id="5283" w:author="i0806927" w:date="2016-03-30T16:00:00Z"/>
                <w:rFonts w:ascii="Helvetica" w:hAnsi="Helvetica"/>
                <w:szCs w:val="20"/>
                <w:highlight w:val="yellow"/>
                <w:lang w:eastAsia="it-IT"/>
                <w:rPrChange w:id="5284" w:author="i0806927" w:date="2016-04-04T14:18:00Z">
                  <w:rPr>
                    <w:ins w:id="5285" w:author="i0806927" w:date="2016-03-30T16:00:00Z"/>
                    <w:rFonts w:ascii="Helvetica" w:hAnsi="Helvetica"/>
                    <w:i/>
                    <w:spacing w:val="-4"/>
                    <w:kern w:val="1"/>
                    <w:sz w:val="18"/>
                    <w:szCs w:val="20"/>
                    <w:lang w:eastAsia="it-IT"/>
                  </w:rPr>
                </w:rPrChange>
              </w:rPr>
            </w:pPr>
            <w:ins w:id="5286" w:author="i0806927" w:date="2016-03-30T16:00:00Z">
              <w:r w:rsidRPr="003B3AB5">
                <w:rPr>
                  <w:rFonts w:ascii="Helvetica" w:hAnsi="Helvetica"/>
                  <w:szCs w:val="20"/>
                  <w:highlight w:val="yellow"/>
                  <w:lang w:eastAsia="it-IT"/>
                  <w:rPrChange w:id="5287" w:author="i0806927" w:date="2016-04-04T14:18:00Z">
                    <w:rPr>
                      <w:rFonts w:ascii="Helvetica" w:hAnsi="Helvetica"/>
                      <w:szCs w:val="20"/>
                      <w:lang w:eastAsia="it-IT"/>
                    </w:rPr>
                  </w:rPrChange>
                </w:rPr>
                <w:t xml:space="preserve">      }</w:t>
              </w:r>
            </w:ins>
          </w:p>
          <w:p w14:paraId="45B1A11C" w14:textId="77777777" w:rsidR="001D5498" w:rsidRPr="003B3AB5" w:rsidRDefault="001D5498" w:rsidP="001D5498">
            <w:pPr>
              <w:spacing w:before="0" w:after="0" w:line="360" w:lineRule="auto"/>
              <w:rPr>
                <w:ins w:id="5288" w:author="i0806927" w:date="2016-03-30T16:00:00Z"/>
                <w:rFonts w:ascii="Helvetica" w:hAnsi="Helvetica"/>
                <w:szCs w:val="20"/>
                <w:highlight w:val="yellow"/>
                <w:lang w:eastAsia="it-IT"/>
                <w:rPrChange w:id="5289" w:author="i0806927" w:date="2016-04-04T14:18:00Z">
                  <w:rPr>
                    <w:ins w:id="5290" w:author="i0806927" w:date="2016-03-30T16:00:00Z"/>
                    <w:rFonts w:ascii="Helvetica" w:hAnsi="Helvetica"/>
                    <w:szCs w:val="20"/>
                    <w:lang w:eastAsia="it-IT"/>
                  </w:rPr>
                </w:rPrChange>
              </w:rPr>
            </w:pPr>
            <w:ins w:id="5291" w:author="i0806927" w:date="2016-03-30T16:00:00Z">
              <w:r w:rsidRPr="003B3AB5">
                <w:rPr>
                  <w:rFonts w:ascii="Helvetica" w:hAnsi="Helvetica"/>
                  <w:szCs w:val="20"/>
                  <w:highlight w:val="yellow"/>
                  <w:lang w:eastAsia="it-IT"/>
                  <w:rPrChange w:id="5292" w:author="i0806927" w:date="2016-04-04T14:18:00Z">
                    <w:rPr>
                      <w:rFonts w:ascii="Helvetica" w:hAnsi="Helvetica"/>
                      <w:szCs w:val="20"/>
                      <w:lang w:eastAsia="it-IT"/>
                    </w:rPr>
                  </w:rPrChange>
                </w:rPr>
                <w:t xml:space="preserve">    },</w:t>
              </w:r>
            </w:ins>
          </w:p>
          <w:p w14:paraId="4A7E894F" w14:textId="77777777" w:rsidR="001D5498" w:rsidRPr="003B3AB5" w:rsidRDefault="001D5498" w:rsidP="001D5498">
            <w:pPr>
              <w:keepNext/>
              <w:keepLines/>
              <w:suppressAutoHyphens/>
              <w:spacing w:before="140" w:after="0" w:line="360" w:lineRule="auto"/>
              <w:ind w:left="1080"/>
              <w:outlineLvl w:val="7"/>
              <w:rPr>
                <w:ins w:id="5293" w:author="i0806927" w:date="2016-03-30T16:00:00Z"/>
                <w:rFonts w:ascii="Helvetica" w:hAnsi="Helvetica"/>
                <w:szCs w:val="20"/>
                <w:highlight w:val="yellow"/>
                <w:lang w:eastAsia="it-IT"/>
                <w:rPrChange w:id="5294" w:author="i0806927" w:date="2016-04-04T14:18:00Z">
                  <w:rPr>
                    <w:ins w:id="5295" w:author="i0806927" w:date="2016-03-30T16:00:00Z"/>
                    <w:rFonts w:ascii="Helvetica" w:hAnsi="Helvetica"/>
                    <w:i/>
                    <w:spacing w:val="-4"/>
                    <w:kern w:val="1"/>
                    <w:sz w:val="18"/>
                    <w:szCs w:val="20"/>
                    <w:lang w:eastAsia="it-IT"/>
                  </w:rPr>
                </w:rPrChange>
              </w:rPr>
            </w:pPr>
            <w:ins w:id="5296" w:author="i0806927" w:date="2016-03-30T16:00:00Z">
              <w:r w:rsidRPr="003B3AB5">
                <w:rPr>
                  <w:rFonts w:ascii="Helvetica" w:hAnsi="Helvetica"/>
                  <w:szCs w:val="20"/>
                  <w:highlight w:val="yellow"/>
                  <w:lang w:eastAsia="it-IT"/>
                  <w:rPrChange w:id="5297" w:author="i0806927" w:date="2016-04-04T14:18:00Z">
                    <w:rPr>
                      <w:rFonts w:ascii="Helvetica" w:hAnsi="Helvetica"/>
                      <w:szCs w:val="20"/>
                      <w:lang w:eastAsia="it-IT"/>
                    </w:rPr>
                  </w:rPrChange>
                </w:rPr>
                <w:t xml:space="preserve">    {</w:t>
              </w:r>
            </w:ins>
          </w:p>
          <w:p w14:paraId="7366893E" w14:textId="77777777" w:rsidR="001D5498" w:rsidRPr="003B3AB5" w:rsidRDefault="001D5498" w:rsidP="001D5498">
            <w:pPr>
              <w:keepNext/>
              <w:keepLines/>
              <w:suppressAutoHyphens/>
              <w:spacing w:before="140" w:after="0" w:line="360" w:lineRule="auto"/>
              <w:ind w:left="1080"/>
              <w:outlineLvl w:val="7"/>
              <w:rPr>
                <w:ins w:id="5298" w:author="i0806927" w:date="2016-03-30T16:00:00Z"/>
                <w:rFonts w:ascii="Helvetica" w:hAnsi="Helvetica"/>
                <w:szCs w:val="20"/>
                <w:highlight w:val="yellow"/>
                <w:lang w:eastAsia="it-IT"/>
                <w:rPrChange w:id="5299" w:author="i0806927" w:date="2016-04-04T14:18:00Z">
                  <w:rPr>
                    <w:ins w:id="5300" w:author="i0806927" w:date="2016-03-30T16:00:00Z"/>
                    <w:rFonts w:ascii="Helvetica" w:hAnsi="Helvetica"/>
                    <w:i/>
                    <w:spacing w:val="-4"/>
                    <w:kern w:val="1"/>
                    <w:sz w:val="18"/>
                    <w:szCs w:val="20"/>
                    <w:lang w:eastAsia="it-IT"/>
                  </w:rPr>
                </w:rPrChange>
              </w:rPr>
            </w:pPr>
            <w:ins w:id="5301" w:author="i0806927" w:date="2016-03-30T16:00:00Z">
              <w:r w:rsidRPr="003B3AB5">
                <w:rPr>
                  <w:rFonts w:ascii="Helvetica" w:hAnsi="Helvetica"/>
                  <w:szCs w:val="20"/>
                  <w:highlight w:val="yellow"/>
                  <w:lang w:eastAsia="it-IT"/>
                  <w:rPrChange w:id="5302" w:author="i0806927" w:date="2016-04-04T14:18:00Z">
                    <w:rPr>
                      <w:rFonts w:ascii="Helvetica" w:hAnsi="Helvetica"/>
                      <w:szCs w:val="20"/>
                      <w:lang w:eastAsia="it-IT"/>
                    </w:rPr>
                  </w:rPrChange>
                </w:rPr>
                <w:t xml:space="preserve">      "id" : "3333",</w:t>
              </w:r>
            </w:ins>
          </w:p>
          <w:p w14:paraId="3FABFECB" w14:textId="77777777" w:rsidR="001D5498" w:rsidRPr="003B3AB5" w:rsidRDefault="001D5498" w:rsidP="001D5498">
            <w:pPr>
              <w:keepNext/>
              <w:keepLines/>
              <w:suppressAutoHyphens/>
              <w:spacing w:before="140" w:after="0" w:line="360" w:lineRule="auto"/>
              <w:ind w:left="1080"/>
              <w:outlineLvl w:val="7"/>
              <w:rPr>
                <w:ins w:id="5303" w:author="i0806927" w:date="2016-03-30T16:00:00Z"/>
                <w:rFonts w:ascii="Helvetica" w:hAnsi="Helvetica"/>
                <w:szCs w:val="20"/>
                <w:highlight w:val="yellow"/>
                <w:lang w:eastAsia="it-IT"/>
                <w:rPrChange w:id="5304" w:author="i0806927" w:date="2016-04-04T14:18:00Z">
                  <w:rPr>
                    <w:ins w:id="5305" w:author="i0806927" w:date="2016-03-30T16:00:00Z"/>
                    <w:rFonts w:ascii="Helvetica" w:hAnsi="Helvetica"/>
                    <w:i/>
                    <w:spacing w:val="-4"/>
                    <w:kern w:val="1"/>
                    <w:sz w:val="18"/>
                    <w:szCs w:val="20"/>
                    <w:lang w:eastAsia="it-IT"/>
                  </w:rPr>
                </w:rPrChange>
              </w:rPr>
            </w:pPr>
            <w:ins w:id="5306" w:author="i0806927" w:date="2016-03-30T16:00:00Z">
              <w:r w:rsidRPr="003B3AB5">
                <w:rPr>
                  <w:rFonts w:ascii="Helvetica" w:hAnsi="Helvetica"/>
                  <w:szCs w:val="20"/>
                  <w:highlight w:val="yellow"/>
                  <w:lang w:eastAsia="it-IT"/>
                  <w:rPrChange w:id="5307" w:author="i0806927" w:date="2016-04-04T14:18:00Z">
                    <w:rPr>
                      <w:rFonts w:ascii="Helvetica" w:hAnsi="Helvetica"/>
                      <w:szCs w:val="20"/>
                      <w:lang w:eastAsia="it-IT"/>
                    </w:rPr>
                  </w:rPrChange>
                </w:rPr>
                <w:t xml:space="preserve">      "href": "//serviceSpecification/TVservice",</w:t>
              </w:r>
            </w:ins>
          </w:p>
          <w:p w14:paraId="445A818B" w14:textId="77777777" w:rsidR="001D5498" w:rsidRPr="003B3AB5" w:rsidRDefault="001D5498" w:rsidP="001D5498">
            <w:pPr>
              <w:keepNext/>
              <w:keepLines/>
              <w:suppressAutoHyphens/>
              <w:spacing w:before="140" w:after="0" w:line="360" w:lineRule="auto"/>
              <w:ind w:left="1080"/>
              <w:outlineLvl w:val="7"/>
              <w:rPr>
                <w:ins w:id="5308" w:author="i0806927" w:date="2016-03-30T16:00:00Z"/>
                <w:rFonts w:ascii="Helvetica" w:hAnsi="Helvetica"/>
                <w:szCs w:val="20"/>
                <w:highlight w:val="yellow"/>
                <w:lang w:eastAsia="it-IT"/>
                <w:rPrChange w:id="5309" w:author="i0806927" w:date="2016-04-04T14:18:00Z">
                  <w:rPr>
                    <w:ins w:id="5310" w:author="i0806927" w:date="2016-03-30T16:00:00Z"/>
                    <w:rFonts w:ascii="Helvetica" w:hAnsi="Helvetica"/>
                    <w:i/>
                    <w:spacing w:val="-4"/>
                    <w:kern w:val="1"/>
                    <w:sz w:val="18"/>
                    <w:szCs w:val="20"/>
                    <w:lang w:eastAsia="it-IT"/>
                  </w:rPr>
                </w:rPrChange>
              </w:rPr>
            </w:pPr>
            <w:ins w:id="5311" w:author="i0806927" w:date="2016-03-30T16:00:00Z">
              <w:r w:rsidRPr="003B3AB5">
                <w:rPr>
                  <w:rFonts w:ascii="Helvetica" w:hAnsi="Helvetica"/>
                  <w:szCs w:val="20"/>
                  <w:highlight w:val="yellow"/>
                  <w:lang w:eastAsia="it-IT"/>
                  <w:rPrChange w:id="5312" w:author="i0806927" w:date="2016-04-04T14:18:00Z">
                    <w:rPr>
                      <w:rFonts w:ascii="Helvetica" w:hAnsi="Helvetica"/>
                      <w:szCs w:val="20"/>
                      <w:lang w:eastAsia="it-IT"/>
                    </w:rPr>
                  </w:rPrChange>
                </w:rPr>
                <w:t xml:space="preserve">      "serviceCategoryId" : "TV",</w:t>
              </w:r>
            </w:ins>
          </w:p>
          <w:p w14:paraId="5F289C7E" w14:textId="77777777" w:rsidR="001D5498" w:rsidRPr="003B3AB5" w:rsidRDefault="001D5498" w:rsidP="001D5498">
            <w:pPr>
              <w:keepNext/>
              <w:keepLines/>
              <w:suppressAutoHyphens/>
              <w:spacing w:before="140" w:after="0" w:line="360" w:lineRule="auto"/>
              <w:ind w:left="1080"/>
              <w:outlineLvl w:val="7"/>
              <w:rPr>
                <w:ins w:id="5313" w:author="i0806927" w:date="2016-03-30T16:00:00Z"/>
                <w:rFonts w:ascii="Helvetica" w:hAnsi="Helvetica"/>
                <w:szCs w:val="20"/>
                <w:highlight w:val="yellow"/>
                <w:lang w:eastAsia="it-IT"/>
                <w:rPrChange w:id="5314" w:author="i0806927" w:date="2016-04-04T14:18:00Z">
                  <w:rPr>
                    <w:ins w:id="5315" w:author="i0806927" w:date="2016-03-30T16:00:00Z"/>
                    <w:rFonts w:ascii="Helvetica" w:hAnsi="Helvetica"/>
                    <w:i/>
                    <w:spacing w:val="-4"/>
                    <w:kern w:val="1"/>
                    <w:sz w:val="18"/>
                    <w:szCs w:val="20"/>
                    <w:lang w:eastAsia="it-IT"/>
                  </w:rPr>
                </w:rPrChange>
              </w:rPr>
            </w:pPr>
            <w:ins w:id="5316" w:author="i0806927" w:date="2016-03-30T16:00:00Z">
              <w:r w:rsidRPr="003B3AB5">
                <w:rPr>
                  <w:rFonts w:ascii="Helvetica" w:hAnsi="Helvetica"/>
                  <w:szCs w:val="20"/>
                  <w:highlight w:val="yellow"/>
                  <w:lang w:eastAsia="it-IT"/>
                  <w:rPrChange w:id="5317" w:author="i0806927" w:date="2016-04-04T14:18:00Z">
                    <w:rPr>
                      <w:rFonts w:ascii="Helvetica" w:hAnsi="Helvetica"/>
                      <w:szCs w:val="20"/>
                      <w:lang w:eastAsia="it-IT"/>
                    </w:rPr>
                  </w:rPrChange>
                </w:rPr>
                <w:t xml:space="preserve">      "serviceQualification" : {</w:t>
              </w:r>
            </w:ins>
          </w:p>
          <w:p w14:paraId="3408764D" w14:textId="77777777" w:rsidR="001D5498" w:rsidRPr="003B3AB5" w:rsidRDefault="001D5498" w:rsidP="001D5498">
            <w:pPr>
              <w:keepNext/>
              <w:keepLines/>
              <w:suppressAutoHyphens/>
              <w:spacing w:before="140" w:after="0" w:line="360" w:lineRule="auto"/>
              <w:ind w:left="1080"/>
              <w:outlineLvl w:val="7"/>
              <w:rPr>
                <w:ins w:id="5318" w:author="i0806927" w:date="2016-03-30T16:00:00Z"/>
                <w:rFonts w:ascii="Helvetica" w:hAnsi="Helvetica"/>
                <w:szCs w:val="20"/>
                <w:highlight w:val="yellow"/>
                <w:lang w:eastAsia="it-IT"/>
                <w:rPrChange w:id="5319" w:author="i0806927" w:date="2016-04-04T14:18:00Z">
                  <w:rPr>
                    <w:ins w:id="5320" w:author="i0806927" w:date="2016-03-30T16:00:00Z"/>
                    <w:rFonts w:ascii="Helvetica" w:hAnsi="Helvetica"/>
                    <w:i/>
                    <w:spacing w:val="-4"/>
                    <w:kern w:val="1"/>
                    <w:sz w:val="18"/>
                    <w:szCs w:val="20"/>
                    <w:lang w:eastAsia="it-IT"/>
                  </w:rPr>
                </w:rPrChange>
              </w:rPr>
            </w:pPr>
            <w:ins w:id="5321" w:author="i0806927" w:date="2016-03-30T16:00:00Z">
              <w:r w:rsidRPr="003B3AB5">
                <w:rPr>
                  <w:rFonts w:ascii="Helvetica" w:hAnsi="Helvetica"/>
                  <w:szCs w:val="20"/>
                  <w:highlight w:val="yellow"/>
                  <w:lang w:eastAsia="it-IT"/>
                  <w:rPrChange w:id="5322" w:author="i0806927" w:date="2016-04-04T14:18:00Z">
                    <w:rPr>
                      <w:rFonts w:ascii="Helvetica" w:hAnsi="Helvetica"/>
                      <w:szCs w:val="20"/>
                      <w:lang w:eastAsia="it-IT"/>
                    </w:rPr>
                  </w:rPrChange>
                </w:rPr>
                <w:t xml:space="preserve">        "qualificationResult" : "available"</w:t>
              </w:r>
            </w:ins>
          </w:p>
          <w:p w14:paraId="43AF2A5C" w14:textId="77777777" w:rsidR="001D5498" w:rsidRPr="003B3AB5" w:rsidRDefault="001D5498" w:rsidP="001D5498">
            <w:pPr>
              <w:keepNext/>
              <w:keepLines/>
              <w:suppressAutoHyphens/>
              <w:spacing w:before="140" w:after="0" w:line="360" w:lineRule="auto"/>
              <w:ind w:left="1080"/>
              <w:outlineLvl w:val="7"/>
              <w:rPr>
                <w:ins w:id="5323" w:author="i0806927" w:date="2016-03-30T16:00:00Z"/>
                <w:rFonts w:ascii="Helvetica" w:hAnsi="Helvetica"/>
                <w:szCs w:val="20"/>
                <w:highlight w:val="yellow"/>
                <w:lang w:eastAsia="it-IT"/>
                <w:rPrChange w:id="5324" w:author="i0806927" w:date="2016-04-04T14:18:00Z">
                  <w:rPr>
                    <w:ins w:id="5325" w:author="i0806927" w:date="2016-03-30T16:00:00Z"/>
                    <w:rFonts w:ascii="Helvetica" w:hAnsi="Helvetica"/>
                    <w:i/>
                    <w:spacing w:val="-4"/>
                    <w:kern w:val="1"/>
                    <w:sz w:val="18"/>
                    <w:szCs w:val="20"/>
                    <w:lang w:eastAsia="it-IT"/>
                  </w:rPr>
                </w:rPrChange>
              </w:rPr>
            </w:pPr>
            <w:ins w:id="5326" w:author="i0806927" w:date="2016-03-30T16:00:00Z">
              <w:r w:rsidRPr="003B3AB5">
                <w:rPr>
                  <w:rFonts w:ascii="Helvetica" w:hAnsi="Helvetica"/>
                  <w:szCs w:val="20"/>
                  <w:highlight w:val="yellow"/>
                  <w:lang w:eastAsia="it-IT"/>
                  <w:rPrChange w:id="5327" w:author="i0806927" w:date="2016-04-04T14:18:00Z">
                    <w:rPr>
                      <w:rFonts w:ascii="Helvetica" w:hAnsi="Helvetica"/>
                      <w:szCs w:val="20"/>
                      <w:lang w:eastAsia="it-IT"/>
                    </w:rPr>
                  </w:rPrChange>
                </w:rPr>
                <w:t xml:space="preserve">      }</w:t>
              </w:r>
            </w:ins>
          </w:p>
          <w:p w14:paraId="31F8E2B7" w14:textId="77777777" w:rsidR="001D5498" w:rsidRPr="003B3AB5" w:rsidRDefault="001D5498" w:rsidP="001D5498">
            <w:pPr>
              <w:keepNext/>
              <w:keepLines/>
              <w:suppressAutoHyphens/>
              <w:spacing w:before="140" w:after="0" w:line="360" w:lineRule="auto"/>
              <w:ind w:left="1080"/>
              <w:outlineLvl w:val="7"/>
              <w:rPr>
                <w:ins w:id="5328" w:author="i0806927" w:date="2016-03-30T16:00:00Z"/>
                <w:rFonts w:ascii="Helvetica" w:hAnsi="Helvetica"/>
                <w:szCs w:val="20"/>
                <w:highlight w:val="yellow"/>
                <w:lang w:eastAsia="it-IT"/>
                <w:rPrChange w:id="5329" w:author="i0806927" w:date="2016-04-04T14:18:00Z">
                  <w:rPr>
                    <w:ins w:id="5330" w:author="i0806927" w:date="2016-03-30T16:00:00Z"/>
                    <w:rFonts w:ascii="Helvetica" w:hAnsi="Helvetica"/>
                    <w:i/>
                    <w:spacing w:val="-4"/>
                    <w:kern w:val="1"/>
                    <w:sz w:val="18"/>
                    <w:szCs w:val="20"/>
                    <w:lang w:eastAsia="it-IT"/>
                  </w:rPr>
                </w:rPrChange>
              </w:rPr>
            </w:pPr>
            <w:ins w:id="5331" w:author="i0806927" w:date="2016-03-30T16:00:00Z">
              <w:r w:rsidRPr="003B3AB5">
                <w:rPr>
                  <w:rFonts w:ascii="Helvetica" w:hAnsi="Helvetica"/>
                  <w:szCs w:val="20"/>
                  <w:highlight w:val="yellow"/>
                  <w:lang w:eastAsia="it-IT"/>
                  <w:rPrChange w:id="5332" w:author="i0806927" w:date="2016-04-04T14:18:00Z">
                    <w:rPr>
                      <w:rFonts w:ascii="Helvetica" w:hAnsi="Helvetica"/>
                      <w:szCs w:val="20"/>
                      <w:lang w:eastAsia="it-IT"/>
                    </w:rPr>
                  </w:rPrChange>
                </w:rPr>
                <w:t xml:space="preserve">    }</w:t>
              </w:r>
            </w:ins>
          </w:p>
          <w:p w14:paraId="341E5169" w14:textId="77777777" w:rsidR="001D5498" w:rsidRPr="003B3AB5" w:rsidRDefault="001D5498" w:rsidP="001D5498">
            <w:pPr>
              <w:keepNext/>
              <w:keepLines/>
              <w:suppressAutoHyphens/>
              <w:spacing w:before="140" w:after="0" w:line="360" w:lineRule="auto"/>
              <w:ind w:left="1080"/>
              <w:outlineLvl w:val="7"/>
              <w:rPr>
                <w:ins w:id="5333" w:author="i0806927" w:date="2016-03-30T16:00:00Z"/>
                <w:rFonts w:ascii="Helvetica" w:hAnsi="Helvetica"/>
                <w:szCs w:val="20"/>
                <w:highlight w:val="yellow"/>
                <w:lang w:eastAsia="it-IT"/>
                <w:rPrChange w:id="5334" w:author="i0806927" w:date="2016-04-04T14:18:00Z">
                  <w:rPr>
                    <w:ins w:id="5335" w:author="i0806927" w:date="2016-03-30T16:00:00Z"/>
                    <w:rFonts w:ascii="Helvetica" w:hAnsi="Helvetica"/>
                    <w:i/>
                    <w:spacing w:val="-4"/>
                    <w:kern w:val="1"/>
                    <w:sz w:val="18"/>
                    <w:szCs w:val="20"/>
                    <w:lang w:eastAsia="it-IT"/>
                  </w:rPr>
                </w:rPrChange>
              </w:rPr>
            </w:pPr>
            <w:ins w:id="5336" w:author="i0806927" w:date="2016-03-30T16:00:00Z">
              <w:r w:rsidRPr="003B3AB5">
                <w:rPr>
                  <w:rFonts w:ascii="Helvetica" w:hAnsi="Helvetica"/>
                  <w:szCs w:val="20"/>
                  <w:highlight w:val="yellow"/>
                  <w:lang w:eastAsia="it-IT"/>
                  <w:rPrChange w:id="5337" w:author="i0806927" w:date="2016-04-04T14:18:00Z">
                    <w:rPr>
                      <w:rFonts w:ascii="Helvetica" w:hAnsi="Helvetica"/>
                      <w:szCs w:val="20"/>
                      <w:lang w:eastAsia="it-IT"/>
                    </w:rPr>
                  </w:rPrChange>
                </w:rPr>
                <w:t xml:space="preserve">  ]</w:t>
              </w:r>
            </w:ins>
          </w:p>
          <w:p w14:paraId="25BCC063" w14:textId="0A25F533" w:rsidR="00B711C7" w:rsidRPr="00B866B0" w:rsidDel="001D5498" w:rsidRDefault="001D5498" w:rsidP="001D5498">
            <w:pPr>
              <w:spacing w:before="0" w:after="0" w:line="360" w:lineRule="auto"/>
              <w:rPr>
                <w:del w:id="5338" w:author="i0806927" w:date="2016-03-30T16:00:00Z"/>
                <w:rFonts w:ascii="Helvetica" w:hAnsi="Helvetica"/>
                <w:szCs w:val="20"/>
                <w:lang w:eastAsia="it-IT"/>
              </w:rPr>
            </w:pPr>
            <w:ins w:id="5339" w:author="i0806927" w:date="2016-03-30T16:00:00Z">
              <w:r w:rsidRPr="003B3AB5">
                <w:rPr>
                  <w:rFonts w:ascii="Helvetica" w:hAnsi="Helvetica"/>
                  <w:szCs w:val="20"/>
                  <w:highlight w:val="yellow"/>
                  <w:lang w:eastAsia="it-IT"/>
                  <w:rPrChange w:id="5340" w:author="i0806927" w:date="2016-04-04T14:18:00Z">
                    <w:rPr>
                      <w:rFonts w:ascii="Helvetica" w:hAnsi="Helvetica"/>
                      <w:szCs w:val="20"/>
                      <w:lang w:eastAsia="it-IT"/>
                    </w:rPr>
                  </w:rPrChange>
                </w:rPr>
                <w:t>}</w:t>
              </w:r>
            </w:ins>
            <w:del w:id="5341" w:author="i0806927" w:date="2016-03-30T16:00:00Z">
              <w:r w:rsidR="00B711C7" w:rsidRPr="00B866B0" w:rsidDel="001D5498">
                <w:rPr>
                  <w:rFonts w:ascii="Helvetica" w:hAnsi="Helvetica"/>
                  <w:szCs w:val="20"/>
                  <w:lang w:eastAsia="it-IT"/>
                </w:rPr>
                <w:delText>200</w:delText>
              </w:r>
            </w:del>
          </w:p>
          <w:p w14:paraId="552D6C6E" w14:textId="3ECBB154" w:rsidR="00B711C7" w:rsidRPr="004B23A3" w:rsidDel="001D5498" w:rsidRDefault="00B711C7" w:rsidP="00776E61">
            <w:pPr>
              <w:keepNext/>
              <w:keepLines/>
              <w:suppressAutoHyphens/>
              <w:spacing w:before="0" w:after="0" w:line="360" w:lineRule="auto"/>
              <w:ind w:left="1080"/>
              <w:outlineLvl w:val="7"/>
              <w:rPr>
                <w:del w:id="5342" w:author="i0806927" w:date="2016-03-30T16:00:00Z"/>
                <w:rFonts w:ascii="Helvetica" w:hAnsi="Helvetica"/>
                <w:szCs w:val="20"/>
                <w:highlight w:val="yellow"/>
                <w:lang w:eastAsia="it-IT"/>
                <w:rPrChange w:id="5343" w:author="i0806927" w:date="2016-04-01T14:19:00Z">
                  <w:rPr>
                    <w:del w:id="5344" w:author="i0806927" w:date="2016-03-30T16:00:00Z"/>
                    <w:rFonts w:ascii="Helvetica" w:hAnsi="Helvetica"/>
                    <w:i/>
                    <w:spacing w:val="-4"/>
                    <w:kern w:val="1"/>
                    <w:sz w:val="18"/>
                    <w:szCs w:val="20"/>
                    <w:lang w:eastAsia="it-IT"/>
                  </w:rPr>
                </w:rPrChange>
              </w:rPr>
            </w:pPr>
            <w:del w:id="5345" w:author="i0806927" w:date="2016-03-30T16:00:00Z">
              <w:r w:rsidRPr="004B23A3" w:rsidDel="001D5498">
                <w:rPr>
                  <w:rFonts w:ascii="Helvetica" w:hAnsi="Helvetica"/>
                  <w:szCs w:val="20"/>
                  <w:highlight w:val="yellow"/>
                  <w:lang w:eastAsia="it-IT"/>
                  <w:rPrChange w:id="5346" w:author="i0806927" w:date="2016-04-01T14:19:00Z">
                    <w:rPr>
                      <w:rFonts w:ascii="Helvetica" w:hAnsi="Helvetica"/>
                      <w:szCs w:val="20"/>
                      <w:lang w:eastAsia="it-IT"/>
                    </w:rPr>
                  </w:rPrChange>
                </w:rPr>
                <w:delText>Content-Type: application/json</w:delText>
              </w:r>
            </w:del>
          </w:p>
          <w:p w14:paraId="4AA5A954" w14:textId="275EBD95" w:rsidR="00B711C7" w:rsidRPr="004B23A3" w:rsidDel="001D5498" w:rsidRDefault="00B711C7" w:rsidP="00776E61">
            <w:pPr>
              <w:spacing w:before="0" w:after="0" w:line="360" w:lineRule="auto"/>
              <w:rPr>
                <w:del w:id="5347" w:author="i0806927" w:date="2016-03-30T16:00:00Z"/>
                <w:rFonts w:ascii="Helvetica" w:hAnsi="Helvetica"/>
                <w:szCs w:val="20"/>
                <w:highlight w:val="yellow"/>
                <w:lang w:eastAsia="it-IT"/>
                <w:rPrChange w:id="5348" w:author="i0806927" w:date="2016-04-01T14:19:00Z">
                  <w:rPr>
                    <w:del w:id="5349" w:author="i0806927" w:date="2016-03-30T16:00:00Z"/>
                    <w:rFonts w:ascii="Helvetica" w:hAnsi="Helvetica"/>
                    <w:szCs w:val="20"/>
                    <w:lang w:eastAsia="it-IT"/>
                  </w:rPr>
                </w:rPrChange>
              </w:rPr>
            </w:pPr>
          </w:p>
          <w:p w14:paraId="20B2A2B0" w14:textId="789BBD57" w:rsidR="001E0A5E" w:rsidRPr="004B23A3" w:rsidDel="001D5498" w:rsidRDefault="001E0A5E" w:rsidP="00776E61">
            <w:pPr>
              <w:keepNext/>
              <w:keepLines/>
              <w:suppressAutoHyphens/>
              <w:spacing w:before="0" w:after="0" w:line="360" w:lineRule="auto"/>
              <w:ind w:left="1080"/>
              <w:outlineLvl w:val="7"/>
              <w:rPr>
                <w:del w:id="5350" w:author="i0806927" w:date="2016-03-30T16:00:00Z"/>
                <w:rFonts w:ascii="Helvetica" w:hAnsi="Helvetica"/>
                <w:szCs w:val="20"/>
                <w:highlight w:val="yellow"/>
                <w:lang w:eastAsia="it-IT"/>
                <w:rPrChange w:id="5351" w:author="i0806927" w:date="2016-04-01T14:19:00Z">
                  <w:rPr>
                    <w:del w:id="5352" w:author="i0806927" w:date="2016-03-30T16:00:00Z"/>
                    <w:rFonts w:ascii="Helvetica" w:hAnsi="Helvetica"/>
                    <w:i/>
                    <w:spacing w:val="-4"/>
                    <w:kern w:val="1"/>
                    <w:sz w:val="18"/>
                    <w:szCs w:val="20"/>
                    <w:lang w:eastAsia="it-IT"/>
                  </w:rPr>
                </w:rPrChange>
              </w:rPr>
            </w:pPr>
            <w:del w:id="5353" w:author="i0806927" w:date="2016-03-30T16:00:00Z">
              <w:r w:rsidRPr="004B23A3" w:rsidDel="001D5498">
                <w:rPr>
                  <w:rFonts w:ascii="Helvetica" w:hAnsi="Helvetica"/>
                  <w:szCs w:val="20"/>
                  <w:highlight w:val="yellow"/>
                  <w:lang w:eastAsia="it-IT"/>
                  <w:rPrChange w:id="5354" w:author="i0806927" w:date="2016-04-01T14:19:00Z">
                    <w:rPr>
                      <w:rFonts w:ascii="Helvetica" w:hAnsi="Helvetica"/>
                      <w:szCs w:val="20"/>
                      <w:lang w:eastAsia="it-IT"/>
                    </w:rPr>
                  </w:rPrChange>
                </w:rPr>
                <w:delText xml:space="preserve">"serviceQualificationRequest" : </w:delText>
              </w:r>
            </w:del>
          </w:p>
          <w:p w14:paraId="00180698" w14:textId="09BBA600" w:rsidR="001E0A5E" w:rsidRPr="004B23A3" w:rsidDel="001D5498" w:rsidRDefault="001E0A5E" w:rsidP="00776E61">
            <w:pPr>
              <w:keepNext/>
              <w:keepLines/>
              <w:suppressAutoHyphens/>
              <w:spacing w:before="0" w:after="0" w:line="360" w:lineRule="auto"/>
              <w:ind w:left="1080"/>
              <w:outlineLvl w:val="7"/>
              <w:rPr>
                <w:del w:id="5355" w:author="i0806927" w:date="2016-03-30T16:00:00Z"/>
                <w:rFonts w:ascii="Helvetica" w:hAnsi="Helvetica"/>
                <w:szCs w:val="20"/>
                <w:highlight w:val="yellow"/>
                <w:lang w:eastAsia="it-IT"/>
                <w:rPrChange w:id="5356" w:author="i0806927" w:date="2016-04-01T14:19:00Z">
                  <w:rPr>
                    <w:del w:id="5357" w:author="i0806927" w:date="2016-03-30T16:00:00Z"/>
                    <w:rFonts w:ascii="Helvetica" w:hAnsi="Helvetica"/>
                    <w:i/>
                    <w:spacing w:val="-4"/>
                    <w:kern w:val="1"/>
                    <w:sz w:val="18"/>
                    <w:szCs w:val="20"/>
                    <w:lang w:eastAsia="it-IT"/>
                  </w:rPr>
                </w:rPrChange>
              </w:rPr>
            </w:pPr>
            <w:del w:id="5358" w:author="i0806927" w:date="2016-03-30T16:00:00Z">
              <w:r w:rsidRPr="004B23A3" w:rsidDel="001D5498">
                <w:rPr>
                  <w:rFonts w:ascii="Helvetica" w:hAnsi="Helvetica"/>
                  <w:szCs w:val="20"/>
                  <w:highlight w:val="yellow"/>
                  <w:lang w:eastAsia="it-IT"/>
                  <w:rPrChange w:id="5359" w:author="i0806927" w:date="2016-04-01T14:19:00Z">
                    <w:rPr>
                      <w:rFonts w:ascii="Helvetica" w:hAnsi="Helvetica"/>
                      <w:szCs w:val="20"/>
                      <w:lang w:eastAsia="it-IT"/>
                    </w:rPr>
                  </w:rPrChange>
                </w:rPr>
                <w:delText>{</w:delText>
              </w:r>
            </w:del>
          </w:p>
          <w:p w14:paraId="34C1A1BA" w14:textId="7EDBF6FB" w:rsidR="001E0A5E" w:rsidRPr="004B23A3" w:rsidDel="001D5498" w:rsidRDefault="001E0A5E" w:rsidP="00776E61">
            <w:pPr>
              <w:keepNext/>
              <w:keepLines/>
              <w:suppressAutoHyphens/>
              <w:spacing w:before="0" w:after="0" w:line="360" w:lineRule="auto"/>
              <w:ind w:left="1080"/>
              <w:outlineLvl w:val="7"/>
              <w:rPr>
                <w:del w:id="5360" w:author="i0806927" w:date="2016-03-30T16:00:00Z"/>
                <w:rFonts w:ascii="Helvetica" w:hAnsi="Helvetica"/>
                <w:szCs w:val="20"/>
                <w:highlight w:val="yellow"/>
                <w:lang w:eastAsia="it-IT"/>
                <w:rPrChange w:id="5361" w:author="i0806927" w:date="2016-04-01T14:19:00Z">
                  <w:rPr>
                    <w:del w:id="5362" w:author="i0806927" w:date="2016-03-30T16:00:00Z"/>
                    <w:rFonts w:ascii="Helvetica" w:hAnsi="Helvetica"/>
                    <w:i/>
                    <w:spacing w:val="-4"/>
                    <w:kern w:val="1"/>
                    <w:sz w:val="18"/>
                    <w:szCs w:val="20"/>
                    <w:lang w:eastAsia="it-IT"/>
                  </w:rPr>
                </w:rPrChange>
              </w:rPr>
            </w:pPr>
            <w:del w:id="5363" w:author="i0806927" w:date="2016-03-30T16:00:00Z">
              <w:r w:rsidRPr="004B23A3" w:rsidDel="001D5498">
                <w:rPr>
                  <w:rFonts w:ascii="Helvetica" w:hAnsi="Helvetica"/>
                  <w:szCs w:val="20"/>
                  <w:highlight w:val="yellow"/>
                  <w:lang w:eastAsia="it-IT"/>
                  <w:rPrChange w:id="5364" w:author="i0806927" w:date="2016-04-01T14:19:00Z">
                    <w:rPr>
                      <w:rFonts w:ascii="Helvetica" w:hAnsi="Helvetica"/>
                      <w:szCs w:val="20"/>
                      <w:lang w:eastAsia="it-IT"/>
                    </w:rPr>
                  </w:rPrChange>
                </w:rPr>
                <w:delText xml:space="preserve">  "id" : "42",</w:delText>
              </w:r>
            </w:del>
          </w:p>
          <w:p w14:paraId="0366325E" w14:textId="0B2CDEF9" w:rsidR="001E0A5E" w:rsidRPr="004B23A3" w:rsidDel="001D5498" w:rsidRDefault="001E0A5E" w:rsidP="00776E61">
            <w:pPr>
              <w:keepNext/>
              <w:keepLines/>
              <w:suppressAutoHyphens/>
              <w:spacing w:before="0" w:after="0" w:line="360" w:lineRule="auto"/>
              <w:ind w:left="1080"/>
              <w:outlineLvl w:val="7"/>
              <w:rPr>
                <w:del w:id="5365" w:author="i0806927" w:date="2016-03-30T16:00:00Z"/>
                <w:rFonts w:ascii="Helvetica" w:hAnsi="Helvetica"/>
                <w:szCs w:val="20"/>
                <w:highlight w:val="yellow"/>
                <w:lang w:eastAsia="it-IT"/>
                <w:rPrChange w:id="5366" w:author="i0806927" w:date="2016-04-01T14:19:00Z">
                  <w:rPr>
                    <w:del w:id="5367" w:author="i0806927" w:date="2016-03-30T16:00:00Z"/>
                    <w:rFonts w:ascii="Helvetica" w:hAnsi="Helvetica"/>
                    <w:i/>
                    <w:spacing w:val="-4"/>
                    <w:kern w:val="1"/>
                    <w:sz w:val="18"/>
                    <w:szCs w:val="20"/>
                    <w:lang w:eastAsia="it-IT"/>
                  </w:rPr>
                </w:rPrChange>
              </w:rPr>
            </w:pPr>
            <w:del w:id="5368" w:author="i0806927" w:date="2016-03-30T16:00:00Z">
              <w:r w:rsidRPr="004B23A3" w:rsidDel="001D5498">
                <w:rPr>
                  <w:rFonts w:ascii="Helvetica" w:hAnsi="Helvetica"/>
                  <w:szCs w:val="20"/>
                  <w:highlight w:val="yellow"/>
                  <w:lang w:eastAsia="it-IT"/>
                  <w:rPrChange w:id="5369" w:author="i0806927" w:date="2016-04-01T14:19:00Z">
                    <w:rPr>
                      <w:rFonts w:ascii="Helvetica" w:hAnsi="Helvetica"/>
                      <w:szCs w:val="20"/>
                      <w:lang w:eastAsia="it-IT"/>
                    </w:rPr>
                  </w:rPrChange>
                </w:rPr>
                <w:delText xml:space="preserve">  "interactionDate" : "20160201 10:00",</w:delText>
              </w:r>
            </w:del>
          </w:p>
          <w:p w14:paraId="02A70071" w14:textId="5372B698" w:rsidR="001E0A5E" w:rsidRPr="004B23A3" w:rsidDel="001D5498" w:rsidRDefault="001E0A5E" w:rsidP="00776E61">
            <w:pPr>
              <w:keepNext/>
              <w:keepLines/>
              <w:suppressAutoHyphens/>
              <w:spacing w:before="0" w:after="0" w:line="360" w:lineRule="auto"/>
              <w:ind w:left="1080"/>
              <w:outlineLvl w:val="7"/>
              <w:rPr>
                <w:del w:id="5370" w:author="i0806927" w:date="2016-03-30T16:00:00Z"/>
                <w:rFonts w:ascii="Helvetica" w:hAnsi="Helvetica"/>
                <w:szCs w:val="20"/>
                <w:highlight w:val="yellow"/>
                <w:lang w:eastAsia="it-IT"/>
                <w:rPrChange w:id="5371" w:author="i0806927" w:date="2016-04-01T14:19:00Z">
                  <w:rPr>
                    <w:del w:id="5372" w:author="i0806927" w:date="2016-03-30T16:00:00Z"/>
                    <w:rFonts w:ascii="Helvetica" w:hAnsi="Helvetica"/>
                    <w:i/>
                    <w:spacing w:val="-4"/>
                    <w:kern w:val="1"/>
                    <w:sz w:val="18"/>
                    <w:szCs w:val="20"/>
                    <w:lang w:eastAsia="it-IT"/>
                  </w:rPr>
                </w:rPrChange>
              </w:rPr>
            </w:pPr>
            <w:del w:id="5373" w:author="i0806927" w:date="2016-03-30T16:00:00Z">
              <w:r w:rsidRPr="004B23A3" w:rsidDel="001D5498">
                <w:rPr>
                  <w:rFonts w:ascii="Helvetica" w:hAnsi="Helvetica"/>
                  <w:szCs w:val="20"/>
                  <w:highlight w:val="yellow"/>
                  <w:lang w:eastAsia="it-IT"/>
                  <w:rPrChange w:id="5374" w:author="i0806927" w:date="2016-04-01T14:19:00Z">
                    <w:rPr>
                      <w:rFonts w:ascii="Helvetica" w:hAnsi="Helvetica"/>
                      <w:szCs w:val="20"/>
                      <w:lang w:eastAsia="it-IT"/>
                    </w:rPr>
                  </w:rPrChange>
                </w:rPr>
                <w:delText xml:space="preserve">  "description" : "service qualification check",</w:delText>
              </w:r>
            </w:del>
          </w:p>
          <w:p w14:paraId="5BC89CAE" w14:textId="72D3D1A3" w:rsidR="001E0A5E" w:rsidRPr="004B23A3" w:rsidDel="001D5498" w:rsidRDefault="001E0A5E" w:rsidP="00776E61">
            <w:pPr>
              <w:keepNext/>
              <w:keepLines/>
              <w:suppressAutoHyphens/>
              <w:spacing w:before="0" w:after="0" w:line="360" w:lineRule="auto"/>
              <w:ind w:left="1080"/>
              <w:outlineLvl w:val="7"/>
              <w:rPr>
                <w:del w:id="5375" w:author="i0806927" w:date="2016-03-30T16:00:00Z"/>
                <w:rFonts w:ascii="Helvetica" w:hAnsi="Helvetica"/>
                <w:szCs w:val="20"/>
                <w:highlight w:val="yellow"/>
                <w:lang w:eastAsia="it-IT"/>
                <w:rPrChange w:id="5376" w:author="i0806927" w:date="2016-04-01T14:19:00Z">
                  <w:rPr>
                    <w:del w:id="5377" w:author="i0806927" w:date="2016-03-30T16:00:00Z"/>
                    <w:rFonts w:ascii="Helvetica" w:hAnsi="Helvetica"/>
                    <w:i/>
                    <w:spacing w:val="-4"/>
                    <w:kern w:val="1"/>
                    <w:sz w:val="18"/>
                    <w:szCs w:val="20"/>
                    <w:lang w:eastAsia="it-IT"/>
                  </w:rPr>
                </w:rPrChange>
              </w:rPr>
            </w:pPr>
            <w:del w:id="5378" w:author="i0806927" w:date="2016-03-30T16:00:00Z">
              <w:r w:rsidRPr="004B23A3" w:rsidDel="001D5498">
                <w:rPr>
                  <w:rFonts w:ascii="Helvetica" w:hAnsi="Helvetica"/>
                  <w:szCs w:val="20"/>
                  <w:highlight w:val="yellow"/>
                  <w:lang w:eastAsia="it-IT"/>
                  <w:rPrChange w:id="5379" w:author="i0806927" w:date="2016-04-01T14:19:00Z">
                    <w:rPr>
                      <w:rFonts w:ascii="Helvetica" w:hAnsi="Helvetica"/>
                      <w:szCs w:val="20"/>
                      <w:lang w:eastAsia="it-IT"/>
                    </w:rPr>
                  </w:rPrChange>
                </w:rPr>
                <w:delText xml:space="preserve">  "interactionDateComplete" : "20160201 10:01",</w:delText>
              </w:r>
            </w:del>
          </w:p>
          <w:p w14:paraId="3A2FB0CE" w14:textId="431E540C" w:rsidR="001E0A5E" w:rsidRPr="004B23A3" w:rsidDel="001D5498" w:rsidRDefault="001E0A5E" w:rsidP="00776E61">
            <w:pPr>
              <w:keepNext/>
              <w:keepLines/>
              <w:suppressAutoHyphens/>
              <w:spacing w:before="0" w:after="0" w:line="360" w:lineRule="auto"/>
              <w:ind w:left="1080"/>
              <w:outlineLvl w:val="7"/>
              <w:rPr>
                <w:del w:id="5380" w:author="i0806927" w:date="2016-03-30T16:00:00Z"/>
                <w:rFonts w:ascii="Helvetica" w:hAnsi="Helvetica"/>
                <w:szCs w:val="20"/>
                <w:highlight w:val="yellow"/>
                <w:lang w:eastAsia="it-IT"/>
                <w:rPrChange w:id="5381" w:author="i0806927" w:date="2016-04-01T14:19:00Z">
                  <w:rPr>
                    <w:del w:id="5382" w:author="i0806927" w:date="2016-03-30T16:00:00Z"/>
                    <w:rFonts w:ascii="Helvetica" w:hAnsi="Helvetica"/>
                    <w:i/>
                    <w:spacing w:val="-4"/>
                    <w:kern w:val="1"/>
                    <w:sz w:val="18"/>
                    <w:szCs w:val="20"/>
                    <w:lang w:eastAsia="it-IT"/>
                  </w:rPr>
                </w:rPrChange>
              </w:rPr>
            </w:pPr>
            <w:del w:id="5383" w:author="i0806927" w:date="2016-03-30T16:00:00Z">
              <w:r w:rsidRPr="004B23A3" w:rsidDel="001D5498">
                <w:rPr>
                  <w:rFonts w:ascii="Helvetica" w:hAnsi="Helvetica"/>
                  <w:szCs w:val="20"/>
                  <w:highlight w:val="yellow"/>
                  <w:lang w:eastAsia="it-IT"/>
                  <w:rPrChange w:id="5384" w:author="i0806927" w:date="2016-04-01T14:19:00Z">
                    <w:rPr>
                      <w:rFonts w:ascii="Helvetica" w:hAnsi="Helvetica"/>
                      <w:szCs w:val="20"/>
                      <w:lang w:eastAsia="it-IT"/>
                    </w:rPr>
                  </w:rPrChange>
                </w:rPr>
                <w:delText xml:space="preserve">  "interactionStatus" : "close",</w:delText>
              </w:r>
            </w:del>
          </w:p>
          <w:p w14:paraId="529EA766" w14:textId="7D8B3788" w:rsidR="001E0A5E" w:rsidRPr="004B23A3" w:rsidDel="001D5498" w:rsidRDefault="001E0A5E" w:rsidP="00776E61">
            <w:pPr>
              <w:keepNext/>
              <w:keepLines/>
              <w:suppressAutoHyphens/>
              <w:spacing w:before="0" w:after="0" w:line="360" w:lineRule="auto"/>
              <w:ind w:left="1080"/>
              <w:outlineLvl w:val="7"/>
              <w:rPr>
                <w:del w:id="5385" w:author="i0806927" w:date="2016-03-30T16:00:00Z"/>
                <w:rFonts w:ascii="Helvetica" w:hAnsi="Helvetica"/>
                <w:szCs w:val="20"/>
                <w:highlight w:val="yellow"/>
                <w:lang w:eastAsia="it-IT"/>
                <w:rPrChange w:id="5386" w:author="i0806927" w:date="2016-04-01T14:19:00Z">
                  <w:rPr>
                    <w:del w:id="5387" w:author="i0806927" w:date="2016-03-30T16:00:00Z"/>
                    <w:rFonts w:ascii="Helvetica" w:hAnsi="Helvetica"/>
                    <w:i/>
                    <w:spacing w:val="-4"/>
                    <w:kern w:val="1"/>
                    <w:sz w:val="18"/>
                    <w:szCs w:val="20"/>
                    <w:lang w:eastAsia="it-IT"/>
                  </w:rPr>
                </w:rPrChange>
              </w:rPr>
            </w:pPr>
            <w:del w:id="5388" w:author="i0806927" w:date="2016-03-30T16:00:00Z">
              <w:r w:rsidRPr="004B23A3" w:rsidDel="001D5498">
                <w:rPr>
                  <w:rFonts w:ascii="Helvetica" w:hAnsi="Helvetica"/>
                  <w:szCs w:val="20"/>
                  <w:highlight w:val="yellow"/>
                  <w:lang w:eastAsia="it-IT"/>
                  <w:rPrChange w:id="5389" w:author="i0806927" w:date="2016-04-01T14:19:00Z">
                    <w:rPr>
                      <w:rFonts w:ascii="Helvetica" w:hAnsi="Helvetica"/>
                      <w:szCs w:val="20"/>
                      <w:lang w:eastAsia="it-IT"/>
                    </w:rPr>
                  </w:rPrChange>
                </w:rPr>
                <w:delText xml:space="preserve">  "place" : {</w:delText>
              </w:r>
            </w:del>
          </w:p>
          <w:p w14:paraId="2B88E8B8" w14:textId="60DE612D" w:rsidR="001E0A5E" w:rsidRPr="004B23A3" w:rsidDel="001D5498" w:rsidRDefault="001E0A5E" w:rsidP="00776E61">
            <w:pPr>
              <w:keepNext/>
              <w:keepLines/>
              <w:suppressAutoHyphens/>
              <w:spacing w:before="0" w:after="0" w:line="360" w:lineRule="auto"/>
              <w:ind w:left="1080"/>
              <w:outlineLvl w:val="7"/>
              <w:rPr>
                <w:del w:id="5390" w:author="i0806927" w:date="2016-03-30T16:00:00Z"/>
                <w:rFonts w:ascii="Helvetica" w:hAnsi="Helvetica"/>
                <w:szCs w:val="20"/>
                <w:highlight w:val="yellow"/>
                <w:lang w:eastAsia="it-IT"/>
                <w:rPrChange w:id="5391" w:author="i0806927" w:date="2016-04-01T14:19:00Z">
                  <w:rPr>
                    <w:del w:id="5392" w:author="i0806927" w:date="2016-03-30T16:00:00Z"/>
                    <w:rFonts w:ascii="Helvetica" w:hAnsi="Helvetica"/>
                    <w:i/>
                    <w:spacing w:val="-4"/>
                    <w:kern w:val="1"/>
                    <w:sz w:val="18"/>
                    <w:szCs w:val="20"/>
                    <w:lang w:eastAsia="it-IT"/>
                  </w:rPr>
                </w:rPrChange>
              </w:rPr>
            </w:pPr>
            <w:del w:id="5393" w:author="i0806927" w:date="2016-03-30T16:00:00Z">
              <w:r w:rsidRPr="004B23A3" w:rsidDel="001D5498">
                <w:rPr>
                  <w:rFonts w:ascii="Helvetica" w:hAnsi="Helvetica"/>
                  <w:szCs w:val="20"/>
                  <w:highlight w:val="yellow"/>
                  <w:lang w:eastAsia="it-IT"/>
                  <w:rPrChange w:id="5394" w:author="i0806927" w:date="2016-04-01T14:19:00Z">
                    <w:rPr>
                      <w:rFonts w:ascii="Helvetica" w:hAnsi="Helvetica"/>
                      <w:szCs w:val="20"/>
                      <w:lang w:eastAsia="it-IT"/>
                    </w:rPr>
                  </w:rPrChange>
                </w:rPr>
                <w:delText xml:space="preserve">    "type" : "link"</w:delText>
              </w:r>
            </w:del>
          </w:p>
          <w:p w14:paraId="3E54AD91" w14:textId="4E42F674" w:rsidR="001E0A5E" w:rsidRPr="004B23A3" w:rsidDel="001D5498" w:rsidRDefault="001E0A5E" w:rsidP="00776E61">
            <w:pPr>
              <w:keepNext/>
              <w:keepLines/>
              <w:suppressAutoHyphens/>
              <w:spacing w:before="0" w:after="0" w:line="360" w:lineRule="auto"/>
              <w:ind w:left="1080"/>
              <w:outlineLvl w:val="7"/>
              <w:rPr>
                <w:del w:id="5395" w:author="i0806927" w:date="2016-03-30T16:00:00Z"/>
                <w:rFonts w:ascii="Helvetica" w:hAnsi="Helvetica"/>
                <w:szCs w:val="20"/>
                <w:highlight w:val="yellow"/>
                <w:lang w:eastAsia="it-IT"/>
                <w:rPrChange w:id="5396" w:author="i0806927" w:date="2016-04-01T14:19:00Z">
                  <w:rPr>
                    <w:del w:id="5397" w:author="i0806927" w:date="2016-03-30T16:00:00Z"/>
                    <w:rFonts w:ascii="Helvetica" w:hAnsi="Helvetica"/>
                    <w:i/>
                    <w:spacing w:val="-4"/>
                    <w:kern w:val="1"/>
                    <w:sz w:val="18"/>
                    <w:szCs w:val="20"/>
                    <w:lang w:eastAsia="it-IT"/>
                  </w:rPr>
                </w:rPrChange>
              </w:rPr>
            </w:pPr>
            <w:del w:id="5398" w:author="i0806927" w:date="2016-03-30T16:00:00Z">
              <w:r w:rsidRPr="004B23A3" w:rsidDel="001D5498">
                <w:rPr>
                  <w:rFonts w:ascii="Helvetica" w:hAnsi="Helvetica"/>
                  <w:szCs w:val="20"/>
                  <w:highlight w:val="yellow"/>
                  <w:lang w:eastAsia="it-IT"/>
                  <w:rPrChange w:id="5399" w:author="i0806927" w:date="2016-04-01T14:19:00Z">
                    <w:rPr>
                      <w:rFonts w:ascii="Helvetica" w:hAnsi="Helvetica"/>
                      <w:szCs w:val="20"/>
                      <w:lang w:eastAsia="it-IT"/>
                    </w:rPr>
                  </w:rPrChange>
                </w:rPr>
                <w:delText xml:space="preserve">    "id" : "12345678",</w:delText>
              </w:r>
            </w:del>
          </w:p>
          <w:p w14:paraId="51935B88" w14:textId="60A20704" w:rsidR="001E0A5E" w:rsidRPr="004B23A3" w:rsidDel="001D5498" w:rsidRDefault="001E0A5E" w:rsidP="00776E61">
            <w:pPr>
              <w:keepNext/>
              <w:keepLines/>
              <w:suppressAutoHyphens/>
              <w:spacing w:before="0" w:after="0" w:line="360" w:lineRule="auto"/>
              <w:ind w:left="1080"/>
              <w:outlineLvl w:val="7"/>
              <w:rPr>
                <w:del w:id="5400" w:author="i0806927" w:date="2016-03-30T16:00:00Z"/>
                <w:rFonts w:ascii="Helvetica" w:hAnsi="Helvetica"/>
                <w:szCs w:val="20"/>
                <w:highlight w:val="yellow"/>
                <w:lang w:eastAsia="it-IT"/>
                <w:rPrChange w:id="5401" w:author="i0806927" w:date="2016-04-01T14:19:00Z">
                  <w:rPr>
                    <w:del w:id="5402" w:author="i0806927" w:date="2016-03-30T16:00:00Z"/>
                    <w:rFonts w:ascii="Helvetica" w:hAnsi="Helvetica"/>
                    <w:i/>
                    <w:spacing w:val="-4"/>
                    <w:kern w:val="1"/>
                    <w:sz w:val="18"/>
                    <w:szCs w:val="20"/>
                    <w:lang w:eastAsia="it-IT"/>
                  </w:rPr>
                </w:rPrChange>
              </w:rPr>
            </w:pPr>
            <w:del w:id="5403" w:author="i0806927" w:date="2016-03-30T16:00:00Z">
              <w:r w:rsidRPr="004B23A3" w:rsidDel="001D5498">
                <w:rPr>
                  <w:rFonts w:ascii="Helvetica" w:hAnsi="Helvetica"/>
                  <w:szCs w:val="20"/>
                  <w:highlight w:val="yellow"/>
                  <w:lang w:eastAsia="it-IT"/>
                  <w:rPrChange w:id="5404" w:author="i0806927" w:date="2016-04-01T14:19:00Z">
                    <w:rPr>
                      <w:rFonts w:ascii="Helvetica" w:hAnsi="Helvetica"/>
                      <w:szCs w:val="20"/>
                      <w:lang w:eastAsia="it-IT"/>
                    </w:rPr>
                  </w:rPrChange>
                </w:rPr>
                <w:delText xml:space="preserve">    "href" : "https://www.google.ca/maps/dir/''/google+map+montreal+place+ville+marie/@45.5014452,-73.6393962,12z/data=!3m1!4b1!4m8!4m7!1m0!1m5!1m1!1s0x4cc91a4498f8f3db:0xa2760b4a779d61d3!2m2!1d-73.5693564!2d45.5014666",</w:delText>
              </w:r>
            </w:del>
          </w:p>
          <w:p w14:paraId="1D2B51AA" w14:textId="42F3FFA4" w:rsidR="001E0A5E" w:rsidRPr="004B23A3" w:rsidDel="001D5498" w:rsidRDefault="001E0A5E" w:rsidP="00776E61">
            <w:pPr>
              <w:keepNext/>
              <w:keepLines/>
              <w:suppressAutoHyphens/>
              <w:spacing w:before="0" w:after="0" w:line="360" w:lineRule="auto"/>
              <w:ind w:left="1080"/>
              <w:outlineLvl w:val="7"/>
              <w:rPr>
                <w:del w:id="5405" w:author="i0806927" w:date="2016-03-30T16:00:00Z"/>
                <w:rFonts w:ascii="Helvetica" w:hAnsi="Helvetica"/>
                <w:szCs w:val="20"/>
                <w:highlight w:val="yellow"/>
                <w:lang w:eastAsia="it-IT"/>
                <w:rPrChange w:id="5406" w:author="i0806927" w:date="2016-04-01T14:19:00Z">
                  <w:rPr>
                    <w:del w:id="5407" w:author="i0806927" w:date="2016-03-30T16:00:00Z"/>
                    <w:rFonts w:ascii="Helvetica" w:hAnsi="Helvetica"/>
                    <w:i/>
                    <w:spacing w:val="-4"/>
                    <w:kern w:val="1"/>
                    <w:sz w:val="18"/>
                    <w:szCs w:val="20"/>
                    <w:lang w:eastAsia="it-IT"/>
                  </w:rPr>
                </w:rPrChange>
              </w:rPr>
            </w:pPr>
            <w:del w:id="5408" w:author="i0806927" w:date="2016-03-30T16:00:00Z">
              <w:r w:rsidRPr="004B23A3" w:rsidDel="001D5498">
                <w:rPr>
                  <w:rFonts w:ascii="Helvetica" w:hAnsi="Helvetica"/>
                  <w:szCs w:val="20"/>
                  <w:highlight w:val="yellow"/>
                  <w:lang w:eastAsia="it-IT"/>
                  <w:rPrChange w:id="5409" w:author="i0806927" w:date="2016-04-01T14:19:00Z">
                    <w:rPr>
                      <w:rFonts w:ascii="Helvetica" w:hAnsi="Helvetica"/>
                      <w:szCs w:val="20"/>
                      <w:lang w:eastAsia="it-IT"/>
                    </w:rPr>
                  </w:rPrChange>
                </w:rPr>
                <w:delText xml:space="preserve">  },</w:delText>
              </w:r>
            </w:del>
          </w:p>
          <w:p w14:paraId="21E8B7C2" w14:textId="25A31298" w:rsidR="001E0A5E" w:rsidRPr="004B23A3" w:rsidDel="001D5498" w:rsidRDefault="001E0A5E" w:rsidP="00776E61">
            <w:pPr>
              <w:keepNext/>
              <w:keepLines/>
              <w:suppressAutoHyphens/>
              <w:spacing w:before="0" w:after="0" w:line="360" w:lineRule="auto"/>
              <w:ind w:left="1080"/>
              <w:outlineLvl w:val="7"/>
              <w:rPr>
                <w:del w:id="5410" w:author="i0806927" w:date="2016-03-30T16:00:00Z"/>
                <w:rFonts w:ascii="Helvetica" w:hAnsi="Helvetica"/>
                <w:szCs w:val="20"/>
                <w:highlight w:val="yellow"/>
                <w:lang w:eastAsia="it-IT"/>
                <w:rPrChange w:id="5411" w:author="i0806927" w:date="2016-04-01T14:19:00Z">
                  <w:rPr>
                    <w:del w:id="5412" w:author="i0806927" w:date="2016-03-30T16:00:00Z"/>
                    <w:rFonts w:ascii="Helvetica" w:hAnsi="Helvetica"/>
                    <w:i/>
                    <w:spacing w:val="-4"/>
                    <w:kern w:val="1"/>
                    <w:sz w:val="18"/>
                    <w:szCs w:val="20"/>
                    <w:lang w:eastAsia="it-IT"/>
                  </w:rPr>
                </w:rPrChange>
              </w:rPr>
            </w:pPr>
            <w:del w:id="5413" w:author="i0806927" w:date="2016-03-30T16:00:00Z">
              <w:r w:rsidRPr="004B23A3" w:rsidDel="001D5498">
                <w:rPr>
                  <w:rFonts w:ascii="Helvetica" w:hAnsi="Helvetica"/>
                  <w:szCs w:val="20"/>
                  <w:highlight w:val="yellow"/>
                  <w:lang w:eastAsia="it-IT"/>
                  <w:rPrChange w:id="5414" w:author="i0806927" w:date="2016-04-01T14:19:00Z">
                    <w:rPr>
                      <w:rFonts w:ascii="Helvetica" w:hAnsi="Helvetica"/>
                      <w:szCs w:val="20"/>
                      <w:lang w:eastAsia="it-IT"/>
                    </w:rPr>
                  </w:rPrChange>
                </w:rPr>
                <w:delText xml:space="preserve">  "physicalResource" : {</w:delText>
              </w:r>
            </w:del>
          </w:p>
          <w:p w14:paraId="77DE4E83" w14:textId="63063B92" w:rsidR="001E0A5E" w:rsidRPr="004B23A3" w:rsidDel="001D5498" w:rsidRDefault="001E0A5E" w:rsidP="00776E61">
            <w:pPr>
              <w:keepNext/>
              <w:keepLines/>
              <w:suppressAutoHyphens/>
              <w:spacing w:before="0" w:after="0" w:line="360" w:lineRule="auto"/>
              <w:ind w:left="1080"/>
              <w:outlineLvl w:val="7"/>
              <w:rPr>
                <w:del w:id="5415" w:author="i0806927" w:date="2016-03-30T16:00:00Z"/>
                <w:rFonts w:ascii="Helvetica" w:hAnsi="Helvetica"/>
                <w:szCs w:val="20"/>
                <w:highlight w:val="yellow"/>
                <w:lang w:eastAsia="it-IT"/>
                <w:rPrChange w:id="5416" w:author="i0806927" w:date="2016-04-01T14:19:00Z">
                  <w:rPr>
                    <w:del w:id="5417" w:author="i0806927" w:date="2016-03-30T16:00:00Z"/>
                    <w:rFonts w:ascii="Helvetica" w:hAnsi="Helvetica"/>
                    <w:i/>
                    <w:spacing w:val="-4"/>
                    <w:kern w:val="1"/>
                    <w:sz w:val="18"/>
                    <w:szCs w:val="20"/>
                    <w:lang w:eastAsia="it-IT"/>
                  </w:rPr>
                </w:rPrChange>
              </w:rPr>
            </w:pPr>
            <w:del w:id="5418" w:author="i0806927" w:date="2016-03-30T16:00:00Z">
              <w:r w:rsidRPr="004B23A3" w:rsidDel="001D5498">
                <w:rPr>
                  <w:rFonts w:ascii="Helvetica" w:hAnsi="Helvetica"/>
                  <w:szCs w:val="20"/>
                  <w:highlight w:val="yellow"/>
                  <w:lang w:eastAsia="it-IT"/>
                  <w:rPrChange w:id="5419" w:author="i0806927" w:date="2016-04-01T14:19:00Z">
                    <w:rPr>
                      <w:rFonts w:ascii="Helvetica" w:hAnsi="Helvetica"/>
                      <w:szCs w:val="20"/>
                      <w:lang w:eastAsia="it-IT"/>
                    </w:rPr>
                  </w:rPrChange>
                </w:rPr>
                <w:delText xml:space="preserve">    "accessType" : "</w:delText>
              </w:r>
              <w:r w:rsidR="00CE2814" w:rsidRPr="004B23A3" w:rsidDel="001D5498">
                <w:rPr>
                  <w:rFonts w:ascii="Helvetica" w:hAnsi="Helvetica"/>
                  <w:szCs w:val="20"/>
                  <w:highlight w:val="yellow"/>
                  <w:lang w:eastAsia="ja-JP"/>
                  <w:rPrChange w:id="5420" w:author="i0806927" w:date="2016-04-01T14:19:00Z">
                    <w:rPr>
                      <w:rFonts w:ascii="Helvetica" w:hAnsi="Helvetica"/>
                      <w:szCs w:val="20"/>
                      <w:lang w:eastAsia="ja-JP"/>
                    </w:rPr>
                  </w:rPrChange>
                </w:rPr>
                <w:delText>ADSL</w:delText>
              </w:r>
              <w:r w:rsidRPr="004B23A3" w:rsidDel="001D5498">
                <w:rPr>
                  <w:rFonts w:ascii="Helvetica" w:hAnsi="Helvetica"/>
                  <w:szCs w:val="20"/>
                  <w:highlight w:val="yellow"/>
                  <w:lang w:eastAsia="it-IT"/>
                  <w:rPrChange w:id="5421" w:author="i0806927" w:date="2016-04-01T14:19:00Z">
                    <w:rPr>
                      <w:rFonts w:ascii="Helvetica" w:hAnsi="Helvetica"/>
                      <w:szCs w:val="20"/>
                      <w:lang w:eastAsia="it-IT"/>
                    </w:rPr>
                  </w:rPrChange>
                </w:rPr>
                <w:delText>",</w:delText>
              </w:r>
            </w:del>
          </w:p>
          <w:p w14:paraId="2676EAE8" w14:textId="7CB05059" w:rsidR="001E0A5E" w:rsidRPr="004B23A3" w:rsidDel="001D5498" w:rsidRDefault="001E0A5E" w:rsidP="00776E61">
            <w:pPr>
              <w:keepNext/>
              <w:keepLines/>
              <w:suppressAutoHyphens/>
              <w:spacing w:before="0" w:after="0" w:line="360" w:lineRule="auto"/>
              <w:ind w:left="1080"/>
              <w:outlineLvl w:val="7"/>
              <w:rPr>
                <w:del w:id="5422" w:author="i0806927" w:date="2016-03-30T16:00:00Z"/>
                <w:rFonts w:ascii="Helvetica" w:hAnsi="Helvetica"/>
                <w:szCs w:val="20"/>
                <w:highlight w:val="yellow"/>
                <w:lang w:eastAsia="it-IT"/>
                <w:rPrChange w:id="5423" w:author="i0806927" w:date="2016-04-01T14:19:00Z">
                  <w:rPr>
                    <w:del w:id="5424" w:author="i0806927" w:date="2016-03-30T16:00:00Z"/>
                    <w:rFonts w:ascii="Helvetica" w:hAnsi="Helvetica"/>
                    <w:i/>
                    <w:spacing w:val="-4"/>
                    <w:kern w:val="1"/>
                    <w:sz w:val="18"/>
                    <w:szCs w:val="20"/>
                    <w:lang w:eastAsia="it-IT"/>
                  </w:rPr>
                </w:rPrChange>
              </w:rPr>
            </w:pPr>
            <w:del w:id="5425" w:author="i0806927" w:date="2016-03-30T16:00:00Z">
              <w:r w:rsidRPr="004B23A3" w:rsidDel="001D5498">
                <w:rPr>
                  <w:rFonts w:ascii="Helvetica" w:hAnsi="Helvetica"/>
                  <w:szCs w:val="20"/>
                  <w:highlight w:val="yellow"/>
                  <w:lang w:eastAsia="it-IT"/>
                  <w:rPrChange w:id="5426" w:author="i0806927" w:date="2016-04-01T14:19:00Z">
                    <w:rPr>
                      <w:rFonts w:ascii="Helvetica" w:hAnsi="Helvetica"/>
                      <w:szCs w:val="20"/>
                      <w:lang w:eastAsia="it-IT"/>
                    </w:rPr>
                  </w:rPrChange>
                </w:rPr>
                <w:delText xml:space="preserve">    "availability" : "serviceable" ,</w:delText>
              </w:r>
            </w:del>
          </w:p>
          <w:p w14:paraId="3B1E8EBD" w14:textId="1307572E" w:rsidR="001E0A5E" w:rsidRPr="004B23A3" w:rsidDel="001D5498" w:rsidRDefault="001E0A5E" w:rsidP="00776E61">
            <w:pPr>
              <w:keepNext/>
              <w:keepLines/>
              <w:suppressAutoHyphens/>
              <w:spacing w:before="0" w:after="0" w:line="360" w:lineRule="auto"/>
              <w:ind w:left="1080"/>
              <w:outlineLvl w:val="7"/>
              <w:rPr>
                <w:del w:id="5427" w:author="i0806927" w:date="2016-03-30T16:00:00Z"/>
                <w:rFonts w:ascii="Helvetica" w:hAnsi="Helvetica"/>
                <w:szCs w:val="20"/>
                <w:highlight w:val="yellow"/>
                <w:lang w:eastAsia="it-IT"/>
                <w:rPrChange w:id="5428" w:author="i0806927" w:date="2016-04-01T14:19:00Z">
                  <w:rPr>
                    <w:del w:id="5429" w:author="i0806927" w:date="2016-03-30T16:00:00Z"/>
                    <w:rFonts w:ascii="Helvetica" w:hAnsi="Helvetica"/>
                    <w:i/>
                    <w:spacing w:val="-4"/>
                    <w:kern w:val="1"/>
                    <w:sz w:val="18"/>
                    <w:szCs w:val="20"/>
                    <w:lang w:eastAsia="it-IT"/>
                  </w:rPr>
                </w:rPrChange>
              </w:rPr>
            </w:pPr>
            <w:del w:id="5430" w:author="i0806927" w:date="2016-03-30T16:00:00Z">
              <w:r w:rsidRPr="004B23A3" w:rsidDel="001D5498">
                <w:rPr>
                  <w:rFonts w:ascii="Helvetica" w:hAnsi="Helvetica"/>
                  <w:szCs w:val="20"/>
                  <w:highlight w:val="yellow"/>
                  <w:lang w:eastAsia="it-IT"/>
                  <w:rPrChange w:id="5431" w:author="i0806927" w:date="2016-04-01T14:19:00Z">
                    <w:rPr>
                      <w:rFonts w:ascii="Helvetica" w:hAnsi="Helvetica"/>
                      <w:szCs w:val="20"/>
                      <w:lang w:eastAsia="it-IT"/>
                    </w:rPr>
                  </w:rPrChange>
                </w:rPr>
                <w:delText xml:space="preserve">    "upstreamSpeed" : "1Mb",</w:delText>
              </w:r>
            </w:del>
          </w:p>
          <w:p w14:paraId="1E56B4F1" w14:textId="1BA82D7F" w:rsidR="001E0A5E" w:rsidRPr="004B23A3" w:rsidDel="001D5498" w:rsidRDefault="001E0A5E" w:rsidP="00776E61">
            <w:pPr>
              <w:spacing w:before="0" w:after="0" w:line="360" w:lineRule="auto"/>
              <w:rPr>
                <w:del w:id="5432" w:author="i0806927" w:date="2016-03-30T16:00:00Z"/>
                <w:rFonts w:ascii="Helvetica" w:hAnsi="Helvetica"/>
                <w:szCs w:val="20"/>
                <w:highlight w:val="yellow"/>
                <w:lang w:eastAsia="it-IT"/>
                <w:rPrChange w:id="5433" w:author="i0806927" w:date="2016-04-01T14:19:00Z">
                  <w:rPr>
                    <w:del w:id="5434" w:author="i0806927" w:date="2016-03-30T16:00:00Z"/>
                    <w:rFonts w:ascii="Helvetica" w:hAnsi="Helvetica"/>
                    <w:szCs w:val="20"/>
                    <w:lang w:eastAsia="it-IT"/>
                  </w:rPr>
                </w:rPrChange>
              </w:rPr>
            </w:pPr>
            <w:del w:id="5435" w:author="i0806927" w:date="2016-03-30T16:00:00Z">
              <w:r w:rsidRPr="004B23A3" w:rsidDel="001D5498">
                <w:rPr>
                  <w:rFonts w:ascii="Helvetica" w:hAnsi="Helvetica"/>
                  <w:szCs w:val="20"/>
                  <w:highlight w:val="yellow"/>
                  <w:lang w:eastAsia="it-IT"/>
                  <w:rPrChange w:id="5436" w:author="i0806927" w:date="2016-04-01T14:19:00Z">
                    <w:rPr>
                      <w:rFonts w:ascii="Helvetica" w:hAnsi="Helvetica"/>
                      <w:szCs w:val="20"/>
                      <w:lang w:eastAsia="it-IT"/>
                    </w:rPr>
                  </w:rPrChange>
                </w:rPr>
                <w:delText xml:space="preserve">    "downstreamSpeed" : "10Mb"</w:delText>
              </w:r>
            </w:del>
          </w:p>
          <w:p w14:paraId="7F683194" w14:textId="1DE613F1" w:rsidR="001E0A5E" w:rsidRPr="004B23A3" w:rsidDel="001D5498" w:rsidRDefault="001E0A5E" w:rsidP="00776E61">
            <w:pPr>
              <w:keepNext/>
              <w:keepLines/>
              <w:suppressAutoHyphens/>
              <w:spacing w:before="0" w:after="0" w:line="360" w:lineRule="auto"/>
              <w:ind w:left="1080"/>
              <w:outlineLvl w:val="7"/>
              <w:rPr>
                <w:del w:id="5437" w:author="i0806927" w:date="2016-03-30T16:00:00Z"/>
                <w:rFonts w:ascii="Helvetica" w:hAnsi="Helvetica"/>
                <w:szCs w:val="20"/>
                <w:highlight w:val="yellow"/>
                <w:lang w:eastAsia="it-IT"/>
                <w:rPrChange w:id="5438" w:author="i0806927" w:date="2016-04-01T14:19:00Z">
                  <w:rPr>
                    <w:del w:id="5439" w:author="i0806927" w:date="2016-03-30T16:00:00Z"/>
                    <w:rFonts w:ascii="Helvetica" w:hAnsi="Helvetica"/>
                    <w:i/>
                    <w:spacing w:val="-4"/>
                    <w:kern w:val="1"/>
                    <w:sz w:val="18"/>
                    <w:szCs w:val="20"/>
                    <w:lang w:eastAsia="it-IT"/>
                  </w:rPr>
                </w:rPrChange>
              </w:rPr>
            </w:pPr>
            <w:del w:id="5440" w:author="i0806927" w:date="2016-03-30T16:00:00Z">
              <w:r w:rsidRPr="004B23A3" w:rsidDel="001D5498">
                <w:rPr>
                  <w:rFonts w:ascii="Helvetica" w:hAnsi="Helvetica"/>
                  <w:szCs w:val="20"/>
                  <w:highlight w:val="yellow"/>
                  <w:lang w:eastAsia="it-IT"/>
                  <w:rPrChange w:id="5441" w:author="i0806927" w:date="2016-04-01T14:19:00Z">
                    <w:rPr>
                      <w:rFonts w:ascii="Helvetica" w:hAnsi="Helvetica"/>
                      <w:szCs w:val="20"/>
                      <w:lang w:eastAsia="it-IT"/>
                    </w:rPr>
                  </w:rPrChange>
                </w:rPr>
                <w:delText xml:space="preserve">  },</w:delText>
              </w:r>
            </w:del>
          </w:p>
          <w:p w14:paraId="5B42E52A" w14:textId="1E97BDE0" w:rsidR="001E0A5E" w:rsidRPr="004B23A3" w:rsidDel="001D5498" w:rsidRDefault="001E0A5E" w:rsidP="00776E61">
            <w:pPr>
              <w:spacing w:before="0" w:after="0" w:line="360" w:lineRule="auto"/>
              <w:rPr>
                <w:del w:id="5442" w:author="i0806927" w:date="2016-03-30T16:00:00Z"/>
                <w:rFonts w:ascii="Helvetica" w:hAnsi="Helvetica"/>
                <w:szCs w:val="20"/>
                <w:highlight w:val="yellow"/>
                <w:lang w:eastAsia="it-IT"/>
                <w:rPrChange w:id="5443" w:author="i0806927" w:date="2016-04-01T14:19:00Z">
                  <w:rPr>
                    <w:del w:id="5444" w:author="i0806927" w:date="2016-03-30T16:00:00Z"/>
                    <w:rFonts w:ascii="Helvetica" w:hAnsi="Helvetica"/>
                    <w:szCs w:val="20"/>
                    <w:lang w:eastAsia="it-IT"/>
                  </w:rPr>
                </w:rPrChange>
              </w:rPr>
            </w:pPr>
          </w:p>
          <w:p w14:paraId="305E5367" w14:textId="3E5BEC21" w:rsidR="001E0A5E" w:rsidRPr="004B23A3" w:rsidDel="001D5498" w:rsidRDefault="001E0A5E" w:rsidP="00776E61">
            <w:pPr>
              <w:keepNext/>
              <w:keepLines/>
              <w:suppressAutoHyphens/>
              <w:spacing w:before="0" w:after="0" w:line="360" w:lineRule="auto"/>
              <w:ind w:left="1080"/>
              <w:outlineLvl w:val="7"/>
              <w:rPr>
                <w:del w:id="5445" w:author="i0806927" w:date="2016-03-30T16:00:00Z"/>
                <w:rFonts w:ascii="Helvetica" w:hAnsi="Helvetica"/>
                <w:szCs w:val="20"/>
                <w:highlight w:val="yellow"/>
                <w:lang w:eastAsia="it-IT"/>
                <w:rPrChange w:id="5446" w:author="i0806927" w:date="2016-04-01T14:19:00Z">
                  <w:rPr>
                    <w:del w:id="5447" w:author="i0806927" w:date="2016-03-30T16:00:00Z"/>
                    <w:rFonts w:ascii="Helvetica" w:hAnsi="Helvetica"/>
                    <w:i/>
                    <w:spacing w:val="-4"/>
                    <w:kern w:val="1"/>
                    <w:sz w:val="18"/>
                    <w:szCs w:val="20"/>
                    <w:lang w:eastAsia="it-IT"/>
                  </w:rPr>
                </w:rPrChange>
              </w:rPr>
            </w:pPr>
            <w:del w:id="5448" w:author="i0806927" w:date="2016-03-30T16:00:00Z">
              <w:r w:rsidRPr="004B23A3" w:rsidDel="001D5498">
                <w:rPr>
                  <w:rFonts w:ascii="Helvetica" w:hAnsi="Helvetica"/>
                  <w:szCs w:val="20"/>
                  <w:highlight w:val="yellow"/>
                  <w:lang w:eastAsia="it-IT"/>
                  <w:rPrChange w:id="5449" w:author="i0806927" w:date="2016-04-01T14:19:00Z">
                    <w:rPr>
                      <w:rFonts w:ascii="Helvetica" w:hAnsi="Helvetica"/>
                      <w:szCs w:val="20"/>
                      <w:lang w:eastAsia="it-IT"/>
                    </w:rPr>
                  </w:rPrChange>
                </w:rPr>
                <w:delText xml:space="preserve">  "serviceQualificationRequestItem" : {</w:delText>
              </w:r>
            </w:del>
          </w:p>
          <w:p w14:paraId="2DB25369" w14:textId="677E78D7" w:rsidR="001E0A5E" w:rsidRPr="004B23A3" w:rsidDel="001D5498" w:rsidRDefault="001E0A5E" w:rsidP="00776E61">
            <w:pPr>
              <w:keepNext/>
              <w:keepLines/>
              <w:suppressAutoHyphens/>
              <w:spacing w:before="0" w:after="0" w:line="360" w:lineRule="auto"/>
              <w:ind w:left="1080"/>
              <w:outlineLvl w:val="7"/>
              <w:rPr>
                <w:del w:id="5450" w:author="i0806927" w:date="2016-03-30T16:00:00Z"/>
                <w:rFonts w:ascii="Helvetica" w:hAnsi="Helvetica"/>
                <w:szCs w:val="20"/>
                <w:highlight w:val="yellow"/>
                <w:lang w:eastAsia="it-IT"/>
                <w:rPrChange w:id="5451" w:author="i0806927" w:date="2016-04-01T14:19:00Z">
                  <w:rPr>
                    <w:del w:id="5452" w:author="i0806927" w:date="2016-03-30T16:00:00Z"/>
                    <w:rFonts w:ascii="Helvetica" w:hAnsi="Helvetica"/>
                    <w:i/>
                    <w:spacing w:val="-4"/>
                    <w:kern w:val="1"/>
                    <w:sz w:val="18"/>
                    <w:szCs w:val="20"/>
                    <w:lang w:eastAsia="it-IT"/>
                  </w:rPr>
                </w:rPrChange>
              </w:rPr>
            </w:pPr>
            <w:del w:id="5453" w:author="i0806927" w:date="2016-03-30T16:00:00Z">
              <w:r w:rsidRPr="004B23A3" w:rsidDel="001D5498">
                <w:rPr>
                  <w:rFonts w:ascii="Helvetica" w:hAnsi="Helvetica"/>
                  <w:szCs w:val="20"/>
                  <w:highlight w:val="yellow"/>
                  <w:lang w:eastAsia="it-IT"/>
                  <w:rPrChange w:id="5454" w:author="i0806927" w:date="2016-04-01T14:19:00Z">
                    <w:rPr>
                      <w:rFonts w:ascii="Helvetica" w:hAnsi="Helvetica"/>
                      <w:szCs w:val="20"/>
                      <w:lang w:eastAsia="it-IT"/>
                    </w:rPr>
                  </w:rPrChange>
                </w:rPr>
                <w:delText xml:space="preserve">   "serviceAvailability" : [</w:delText>
              </w:r>
            </w:del>
          </w:p>
          <w:p w14:paraId="2D36B771" w14:textId="79EEBB8D" w:rsidR="001E0A5E" w:rsidRPr="004B23A3" w:rsidDel="001D5498" w:rsidRDefault="001E0A5E" w:rsidP="00776E61">
            <w:pPr>
              <w:keepNext/>
              <w:keepLines/>
              <w:suppressAutoHyphens/>
              <w:spacing w:before="0" w:after="0" w:line="360" w:lineRule="auto"/>
              <w:ind w:left="1080"/>
              <w:outlineLvl w:val="7"/>
              <w:rPr>
                <w:del w:id="5455" w:author="i0806927" w:date="2016-03-30T16:00:00Z"/>
                <w:rFonts w:ascii="Helvetica" w:hAnsi="Helvetica"/>
                <w:szCs w:val="20"/>
                <w:highlight w:val="yellow"/>
                <w:lang w:eastAsia="it-IT"/>
                <w:rPrChange w:id="5456" w:author="i0806927" w:date="2016-04-01T14:19:00Z">
                  <w:rPr>
                    <w:del w:id="5457" w:author="i0806927" w:date="2016-03-30T16:00:00Z"/>
                    <w:rFonts w:ascii="Helvetica" w:hAnsi="Helvetica"/>
                    <w:i/>
                    <w:spacing w:val="-4"/>
                    <w:kern w:val="1"/>
                    <w:sz w:val="18"/>
                    <w:szCs w:val="20"/>
                    <w:lang w:eastAsia="it-IT"/>
                  </w:rPr>
                </w:rPrChange>
              </w:rPr>
            </w:pPr>
            <w:del w:id="5458" w:author="i0806927" w:date="2016-03-30T16:00:00Z">
              <w:r w:rsidRPr="004B23A3" w:rsidDel="001D5498">
                <w:rPr>
                  <w:rFonts w:ascii="Helvetica" w:hAnsi="Helvetica"/>
                  <w:szCs w:val="20"/>
                  <w:highlight w:val="yellow"/>
                  <w:lang w:eastAsia="it-IT"/>
                  <w:rPrChange w:id="5459" w:author="i0806927" w:date="2016-04-01T14:19:00Z">
                    <w:rPr>
                      <w:rFonts w:ascii="Helvetica" w:hAnsi="Helvetica"/>
                      <w:szCs w:val="20"/>
                      <w:lang w:eastAsia="it-IT"/>
                    </w:rPr>
                  </w:rPrChange>
                </w:rPr>
                <w:delText xml:space="preserve">    "service" : {</w:delText>
              </w:r>
            </w:del>
          </w:p>
          <w:p w14:paraId="27282ACA" w14:textId="569DFC31" w:rsidR="001E0A5E" w:rsidRPr="004B23A3" w:rsidDel="001D5498" w:rsidRDefault="001E0A5E" w:rsidP="00776E61">
            <w:pPr>
              <w:keepNext/>
              <w:keepLines/>
              <w:suppressAutoHyphens/>
              <w:spacing w:before="0" w:after="0" w:line="360" w:lineRule="auto"/>
              <w:ind w:left="1080"/>
              <w:outlineLvl w:val="7"/>
              <w:rPr>
                <w:del w:id="5460" w:author="i0806927" w:date="2016-03-30T16:00:00Z"/>
                <w:rFonts w:ascii="Helvetica" w:hAnsi="Helvetica"/>
                <w:szCs w:val="20"/>
                <w:highlight w:val="yellow"/>
                <w:lang w:eastAsia="it-IT"/>
                <w:rPrChange w:id="5461" w:author="i0806927" w:date="2016-04-01T14:19:00Z">
                  <w:rPr>
                    <w:del w:id="5462" w:author="i0806927" w:date="2016-03-30T16:00:00Z"/>
                    <w:rFonts w:ascii="Helvetica" w:hAnsi="Helvetica"/>
                    <w:i/>
                    <w:spacing w:val="-4"/>
                    <w:kern w:val="1"/>
                    <w:sz w:val="18"/>
                    <w:szCs w:val="20"/>
                    <w:lang w:eastAsia="it-IT"/>
                  </w:rPr>
                </w:rPrChange>
              </w:rPr>
            </w:pPr>
            <w:del w:id="5463" w:author="i0806927" w:date="2016-03-30T16:00:00Z">
              <w:r w:rsidRPr="004B23A3" w:rsidDel="001D5498">
                <w:rPr>
                  <w:rFonts w:ascii="Helvetica" w:hAnsi="Helvetica"/>
                  <w:szCs w:val="20"/>
                  <w:highlight w:val="yellow"/>
                  <w:lang w:eastAsia="it-IT"/>
                  <w:rPrChange w:id="5464" w:author="i0806927" w:date="2016-04-01T14:19:00Z">
                    <w:rPr>
                      <w:rFonts w:ascii="Helvetica" w:hAnsi="Helvetica"/>
                      <w:szCs w:val="20"/>
                      <w:lang w:eastAsia="it-IT"/>
                    </w:rPr>
                  </w:rPrChange>
                </w:rPr>
                <w:delText xml:space="preserve">      "id" : "service_id_0", </w:delText>
              </w:r>
            </w:del>
          </w:p>
          <w:p w14:paraId="4AFE5ED3" w14:textId="05E0DA44" w:rsidR="001E0A5E" w:rsidRPr="004B23A3" w:rsidDel="001D5498" w:rsidRDefault="001E0A5E" w:rsidP="00776E61">
            <w:pPr>
              <w:keepNext/>
              <w:keepLines/>
              <w:suppressAutoHyphens/>
              <w:spacing w:before="0" w:after="0" w:line="360" w:lineRule="auto"/>
              <w:ind w:left="1080"/>
              <w:outlineLvl w:val="7"/>
              <w:rPr>
                <w:del w:id="5465" w:author="i0806927" w:date="2016-03-30T16:00:00Z"/>
                <w:rFonts w:ascii="Helvetica" w:hAnsi="Helvetica"/>
                <w:szCs w:val="20"/>
                <w:highlight w:val="yellow"/>
                <w:lang w:eastAsia="it-IT"/>
                <w:rPrChange w:id="5466" w:author="i0806927" w:date="2016-04-01T14:19:00Z">
                  <w:rPr>
                    <w:del w:id="5467" w:author="i0806927" w:date="2016-03-30T16:00:00Z"/>
                    <w:rFonts w:ascii="Helvetica" w:hAnsi="Helvetica"/>
                    <w:i/>
                    <w:spacing w:val="-4"/>
                    <w:kern w:val="1"/>
                    <w:sz w:val="18"/>
                    <w:szCs w:val="20"/>
                    <w:lang w:eastAsia="it-IT"/>
                  </w:rPr>
                </w:rPrChange>
              </w:rPr>
            </w:pPr>
            <w:del w:id="5468" w:author="i0806927" w:date="2016-03-30T16:00:00Z">
              <w:r w:rsidRPr="004B23A3" w:rsidDel="001D5498">
                <w:rPr>
                  <w:rFonts w:ascii="Helvetica" w:hAnsi="Helvetica"/>
                  <w:szCs w:val="20"/>
                  <w:highlight w:val="yellow"/>
                  <w:lang w:eastAsia="it-IT"/>
                  <w:rPrChange w:id="5469" w:author="i0806927" w:date="2016-04-01T14:19:00Z">
                    <w:rPr>
                      <w:rFonts w:ascii="Helvetica" w:hAnsi="Helvetica"/>
                      <w:szCs w:val="20"/>
                      <w:lang w:eastAsia="it-IT"/>
                    </w:rPr>
                  </w:rPrChange>
                </w:rPr>
                <w:delText xml:space="preserve">       "href" : "http://service/HDTV",</w:delText>
              </w:r>
            </w:del>
          </w:p>
          <w:p w14:paraId="1B889D85" w14:textId="1DB988E0" w:rsidR="001E0A5E" w:rsidRPr="004B23A3" w:rsidDel="001D5498" w:rsidRDefault="001E0A5E" w:rsidP="00776E61">
            <w:pPr>
              <w:keepNext/>
              <w:keepLines/>
              <w:suppressAutoHyphens/>
              <w:spacing w:before="0" w:after="0" w:line="360" w:lineRule="auto"/>
              <w:ind w:left="1080"/>
              <w:outlineLvl w:val="7"/>
              <w:rPr>
                <w:del w:id="5470" w:author="i0806927" w:date="2016-03-30T16:00:00Z"/>
                <w:rFonts w:ascii="Helvetica" w:hAnsi="Helvetica"/>
                <w:szCs w:val="20"/>
                <w:highlight w:val="yellow"/>
                <w:lang w:eastAsia="it-IT"/>
                <w:rPrChange w:id="5471" w:author="i0806927" w:date="2016-04-01T14:19:00Z">
                  <w:rPr>
                    <w:del w:id="5472" w:author="i0806927" w:date="2016-03-30T16:00:00Z"/>
                    <w:rFonts w:ascii="Helvetica" w:hAnsi="Helvetica"/>
                    <w:i/>
                    <w:spacing w:val="-4"/>
                    <w:kern w:val="1"/>
                    <w:sz w:val="18"/>
                    <w:szCs w:val="20"/>
                    <w:lang w:eastAsia="it-IT"/>
                  </w:rPr>
                </w:rPrChange>
              </w:rPr>
            </w:pPr>
            <w:del w:id="5473" w:author="i0806927" w:date="2016-03-30T16:00:00Z">
              <w:r w:rsidRPr="004B23A3" w:rsidDel="001D5498">
                <w:rPr>
                  <w:rFonts w:ascii="Helvetica" w:hAnsi="Helvetica"/>
                  <w:szCs w:val="20"/>
                  <w:highlight w:val="yellow"/>
                  <w:lang w:eastAsia="it-IT"/>
                  <w:rPrChange w:id="5474" w:author="i0806927" w:date="2016-04-01T14:19:00Z">
                    <w:rPr>
                      <w:rFonts w:ascii="Helvetica" w:hAnsi="Helvetica"/>
                      <w:szCs w:val="20"/>
                      <w:lang w:eastAsia="it-IT"/>
                    </w:rPr>
                  </w:rPrChange>
                </w:rPr>
                <w:delText xml:space="preserve">       "serviceSpecification" {</w:delText>
              </w:r>
            </w:del>
          </w:p>
          <w:p w14:paraId="630FBB20" w14:textId="71C4BD42" w:rsidR="001E0A5E" w:rsidRPr="004B23A3" w:rsidDel="001D5498" w:rsidRDefault="001E0A5E" w:rsidP="00776E61">
            <w:pPr>
              <w:keepNext/>
              <w:keepLines/>
              <w:suppressAutoHyphens/>
              <w:spacing w:before="0" w:after="0" w:line="360" w:lineRule="auto"/>
              <w:ind w:left="1080"/>
              <w:outlineLvl w:val="7"/>
              <w:rPr>
                <w:del w:id="5475" w:author="i0806927" w:date="2016-03-30T16:00:00Z"/>
                <w:rFonts w:ascii="Helvetica" w:hAnsi="Helvetica"/>
                <w:szCs w:val="20"/>
                <w:highlight w:val="yellow"/>
                <w:lang w:eastAsia="it-IT"/>
                <w:rPrChange w:id="5476" w:author="i0806927" w:date="2016-04-01T14:19:00Z">
                  <w:rPr>
                    <w:del w:id="5477" w:author="i0806927" w:date="2016-03-30T16:00:00Z"/>
                    <w:rFonts w:ascii="Helvetica" w:hAnsi="Helvetica"/>
                    <w:i/>
                    <w:spacing w:val="-4"/>
                    <w:kern w:val="1"/>
                    <w:sz w:val="18"/>
                    <w:szCs w:val="20"/>
                    <w:lang w:eastAsia="it-IT"/>
                  </w:rPr>
                </w:rPrChange>
              </w:rPr>
            </w:pPr>
            <w:del w:id="5478" w:author="i0806927" w:date="2016-03-30T16:00:00Z">
              <w:r w:rsidRPr="004B23A3" w:rsidDel="001D5498">
                <w:rPr>
                  <w:rFonts w:ascii="Helvetica" w:hAnsi="Helvetica"/>
                  <w:szCs w:val="20"/>
                  <w:highlight w:val="yellow"/>
                  <w:lang w:eastAsia="it-IT"/>
                  <w:rPrChange w:id="5479" w:author="i0806927" w:date="2016-04-01T14:19:00Z">
                    <w:rPr>
                      <w:rFonts w:ascii="Helvetica" w:hAnsi="Helvetica"/>
                      <w:szCs w:val="20"/>
                      <w:lang w:eastAsia="it-IT"/>
                    </w:rPr>
                  </w:rPrChange>
                </w:rPr>
                <w:delText xml:space="preserve">         "id" : "3333",</w:delText>
              </w:r>
            </w:del>
          </w:p>
          <w:p w14:paraId="6D8AA339" w14:textId="239D7C8C" w:rsidR="001E0A5E" w:rsidRPr="004B23A3" w:rsidDel="001D5498" w:rsidRDefault="001E0A5E" w:rsidP="00776E61">
            <w:pPr>
              <w:keepNext/>
              <w:keepLines/>
              <w:suppressAutoHyphens/>
              <w:spacing w:before="0" w:after="0" w:line="360" w:lineRule="auto"/>
              <w:ind w:left="1080"/>
              <w:outlineLvl w:val="7"/>
              <w:rPr>
                <w:del w:id="5480" w:author="i0806927" w:date="2016-03-30T16:00:00Z"/>
                <w:rFonts w:ascii="Helvetica" w:hAnsi="Helvetica"/>
                <w:szCs w:val="20"/>
                <w:highlight w:val="yellow"/>
                <w:lang w:eastAsia="it-IT"/>
                <w:rPrChange w:id="5481" w:author="i0806927" w:date="2016-04-01T14:19:00Z">
                  <w:rPr>
                    <w:del w:id="5482" w:author="i0806927" w:date="2016-03-30T16:00:00Z"/>
                    <w:rFonts w:ascii="Helvetica" w:hAnsi="Helvetica"/>
                    <w:i/>
                    <w:spacing w:val="-4"/>
                    <w:kern w:val="1"/>
                    <w:sz w:val="18"/>
                    <w:szCs w:val="20"/>
                    <w:lang w:eastAsia="it-IT"/>
                  </w:rPr>
                </w:rPrChange>
              </w:rPr>
            </w:pPr>
            <w:del w:id="5483" w:author="i0806927" w:date="2016-03-30T16:00:00Z">
              <w:r w:rsidRPr="004B23A3" w:rsidDel="001D5498">
                <w:rPr>
                  <w:rFonts w:ascii="Helvetica" w:hAnsi="Helvetica"/>
                  <w:szCs w:val="20"/>
                  <w:highlight w:val="yellow"/>
                  <w:lang w:eastAsia="it-IT"/>
                  <w:rPrChange w:id="5484" w:author="i0806927" w:date="2016-04-01T14:19:00Z">
                    <w:rPr>
                      <w:rFonts w:ascii="Helvetica" w:hAnsi="Helvetica"/>
                      <w:szCs w:val="20"/>
                      <w:lang w:eastAsia="it-IT"/>
                    </w:rPr>
                  </w:rPrChange>
                </w:rPr>
                <w:delText xml:space="preserve">         "href": "//serviceSpecification/HDTV-Premium"</w:delText>
              </w:r>
            </w:del>
          </w:p>
          <w:p w14:paraId="7AA4B16C" w14:textId="6BBFCC2A" w:rsidR="001E0A5E" w:rsidRPr="004B23A3" w:rsidDel="001D5498" w:rsidRDefault="001E0A5E" w:rsidP="00776E61">
            <w:pPr>
              <w:keepNext/>
              <w:keepLines/>
              <w:suppressAutoHyphens/>
              <w:spacing w:before="0" w:after="0" w:line="360" w:lineRule="auto"/>
              <w:ind w:left="1080"/>
              <w:outlineLvl w:val="7"/>
              <w:rPr>
                <w:del w:id="5485" w:author="i0806927" w:date="2016-03-30T16:00:00Z"/>
                <w:rFonts w:ascii="Helvetica" w:hAnsi="Helvetica"/>
                <w:szCs w:val="20"/>
                <w:highlight w:val="yellow"/>
                <w:lang w:eastAsia="it-IT"/>
                <w:rPrChange w:id="5486" w:author="i0806927" w:date="2016-04-01T14:19:00Z">
                  <w:rPr>
                    <w:del w:id="5487" w:author="i0806927" w:date="2016-03-30T16:00:00Z"/>
                    <w:rFonts w:ascii="Helvetica" w:hAnsi="Helvetica"/>
                    <w:i/>
                    <w:spacing w:val="-4"/>
                    <w:kern w:val="1"/>
                    <w:sz w:val="18"/>
                    <w:szCs w:val="20"/>
                    <w:lang w:eastAsia="it-IT"/>
                  </w:rPr>
                </w:rPrChange>
              </w:rPr>
            </w:pPr>
            <w:del w:id="5488" w:author="i0806927" w:date="2016-03-30T16:00:00Z">
              <w:r w:rsidRPr="004B23A3" w:rsidDel="001D5498">
                <w:rPr>
                  <w:rFonts w:ascii="Helvetica" w:hAnsi="Helvetica"/>
                  <w:szCs w:val="20"/>
                  <w:highlight w:val="yellow"/>
                  <w:lang w:eastAsia="it-IT"/>
                  <w:rPrChange w:id="5489" w:author="i0806927" w:date="2016-04-01T14:19:00Z">
                    <w:rPr>
                      <w:rFonts w:ascii="Helvetica" w:hAnsi="Helvetica"/>
                      <w:szCs w:val="20"/>
                      <w:lang w:eastAsia="it-IT"/>
                    </w:rPr>
                  </w:rPrChange>
                </w:rPr>
                <w:delText xml:space="preserve">       },</w:delText>
              </w:r>
            </w:del>
          </w:p>
          <w:p w14:paraId="2DB43DDE" w14:textId="38086823" w:rsidR="001E0A5E" w:rsidRPr="004B23A3" w:rsidDel="001D5498" w:rsidRDefault="001E0A5E" w:rsidP="00776E61">
            <w:pPr>
              <w:keepNext/>
              <w:keepLines/>
              <w:suppressAutoHyphens/>
              <w:spacing w:before="0" w:after="0" w:line="360" w:lineRule="auto"/>
              <w:ind w:left="1080"/>
              <w:outlineLvl w:val="7"/>
              <w:rPr>
                <w:del w:id="5490" w:author="i0806927" w:date="2016-03-30T16:00:00Z"/>
                <w:rFonts w:ascii="Helvetica" w:hAnsi="Helvetica"/>
                <w:szCs w:val="20"/>
                <w:highlight w:val="yellow"/>
                <w:lang w:eastAsia="it-IT"/>
                <w:rPrChange w:id="5491" w:author="i0806927" w:date="2016-04-01T14:19:00Z">
                  <w:rPr>
                    <w:del w:id="5492" w:author="i0806927" w:date="2016-03-30T16:00:00Z"/>
                    <w:rFonts w:ascii="Helvetica" w:hAnsi="Helvetica"/>
                    <w:i/>
                    <w:spacing w:val="-4"/>
                    <w:kern w:val="1"/>
                    <w:sz w:val="18"/>
                    <w:szCs w:val="20"/>
                    <w:lang w:eastAsia="it-IT"/>
                  </w:rPr>
                </w:rPrChange>
              </w:rPr>
            </w:pPr>
            <w:del w:id="5493" w:author="i0806927" w:date="2016-03-30T16:00:00Z">
              <w:r w:rsidRPr="004B23A3" w:rsidDel="001D5498">
                <w:rPr>
                  <w:rFonts w:ascii="Helvetica" w:hAnsi="Helvetica"/>
                  <w:szCs w:val="20"/>
                  <w:highlight w:val="yellow"/>
                  <w:lang w:eastAsia="it-IT"/>
                  <w:rPrChange w:id="5494" w:author="i0806927" w:date="2016-04-01T14:19:00Z">
                    <w:rPr>
                      <w:rFonts w:ascii="Helvetica" w:hAnsi="Helvetica"/>
                      <w:szCs w:val="20"/>
                      <w:lang w:eastAsia="it-IT"/>
                    </w:rPr>
                  </w:rPrChange>
                </w:rPr>
                <w:delText xml:space="preserve">       "serviceCharacteristic" {</w:delText>
              </w:r>
            </w:del>
          </w:p>
          <w:p w14:paraId="76B6404B" w14:textId="358FCA60" w:rsidR="001E0A5E" w:rsidRPr="004B23A3" w:rsidDel="001D5498" w:rsidRDefault="001E0A5E" w:rsidP="00776E61">
            <w:pPr>
              <w:keepNext/>
              <w:keepLines/>
              <w:suppressAutoHyphens/>
              <w:spacing w:before="0" w:after="0" w:line="360" w:lineRule="auto"/>
              <w:ind w:left="1080"/>
              <w:outlineLvl w:val="7"/>
              <w:rPr>
                <w:del w:id="5495" w:author="i0806927" w:date="2016-03-30T16:00:00Z"/>
                <w:rFonts w:ascii="Helvetica" w:hAnsi="Helvetica"/>
                <w:szCs w:val="20"/>
                <w:highlight w:val="yellow"/>
                <w:lang w:eastAsia="it-IT"/>
                <w:rPrChange w:id="5496" w:author="i0806927" w:date="2016-04-01T14:19:00Z">
                  <w:rPr>
                    <w:del w:id="5497" w:author="i0806927" w:date="2016-03-30T16:00:00Z"/>
                    <w:rFonts w:ascii="Helvetica" w:hAnsi="Helvetica"/>
                    <w:i/>
                    <w:spacing w:val="-4"/>
                    <w:kern w:val="1"/>
                    <w:sz w:val="18"/>
                    <w:szCs w:val="20"/>
                    <w:lang w:eastAsia="it-IT"/>
                  </w:rPr>
                </w:rPrChange>
              </w:rPr>
            </w:pPr>
            <w:del w:id="5498" w:author="i0806927" w:date="2016-03-30T16:00:00Z">
              <w:r w:rsidRPr="004B23A3" w:rsidDel="001D5498">
                <w:rPr>
                  <w:rFonts w:ascii="Helvetica" w:hAnsi="Helvetica"/>
                  <w:szCs w:val="20"/>
                  <w:highlight w:val="yellow"/>
                  <w:lang w:eastAsia="it-IT"/>
                  <w:rPrChange w:id="5499" w:author="i0806927" w:date="2016-04-01T14:19:00Z">
                    <w:rPr>
                      <w:rFonts w:ascii="Helvetica" w:hAnsi="Helvetica"/>
                      <w:szCs w:val="20"/>
                      <w:lang w:eastAsia="it-IT"/>
                    </w:rPr>
                  </w:rPrChange>
                </w:rPr>
                <w:delText xml:space="preserve">         "name" : "Multi-Screen TV",</w:delText>
              </w:r>
            </w:del>
          </w:p>
          <w:p w14:paraId="48CD647F" w14:textId="68539F89" w:rsidR="001E0A5E" w:rsidRPr="004B23A3" w:rsidDel="001D5498" w:rsidRDefault="001E0A5E" w:rsidP="00776E61">
            <w:pPr>
              <w:keepNext/>
              <w:keepLines/>
              <w:suppressAutoHyphens/>
              <w:spacing w:before="0" w:after="0" w:line="360" w:lineRule="auto"/>
              <w:ind w:left="1080"/>
              <w:outlineLvl w:val="7"/>
              <w:rPr>
                <w:del w:id="5500" w:author="i0806927" w:date="2016-03-30T16:00:00Z"/>
                <w:rFonts w:ascii="Helvetica" w:hAnsi="Helvetica"/>
                <w:szCs w:val="20"/>
                <w:highlight w:val="yellow"/>
                <w:lang w:eastAsia="it-IT"/>
                <w:rPrChange w:id="5501" w:author="i0806927" w:date="2016-04-01T14:19:00Z">
                  <w:rPr>
                    <w:del w:id="5502" w:author="i0806927" w:date="2016-03-30T16:00:00Z"/>
                    <w:rFonts w:ascii="Helvetica" w:hAnsi="Helvetica"/>
                    <w:i/>
                    <w:spacing w:val="-4"/>
                    <w:kern w:val="1"/>
                    <w:sz w:val="18"/>
                    <w:szCs w:val="20"/>
                    <w:lang w:eastAsia="it-IT"/>
                  </w:rPr>
                </w:rPrChange>
              </w:rPr>
            </w:pPr>
            <w:del w:id="5503" w:author="i0806927" w:date="2016-03-30T16:00:00Z">
              <w:r w:rsidRPr="004B23A3" w:rsidDel="001D5498">
                <w:rPr>
                  <w:rFonts w:ascii="Helvetica" w:hAnsi="Helvetica"/>
                  <w:szCs w:val="20"/>
                  <w:highlight w:val="yellow"/>
                  <w:lang w:eastAsia="it-IT"/>
                  <w:rPrChange w:id="5504" w:author="i0806927" w:date="2016-04-01T14:19:00Z">
                    <w:rPr>
                      <w:rFonts w:ascii="Helvetica" w:hAnsi="Helvetica"/>
                      <w:szCs w:val="20"/>
                      <w:lang w:eastAsia="it-IT"/>
                    </w:rPr>
                  </w:rPrChange>
                </w:rPr>
                <w:delText xml:space="preserve">         "value" : "false"</w:delText>
              </w:r>
            </w:del>
          </w:p>
          <w:p w14:paraId="0A954185" w14:textId="6B1C42BA" w:rsidR="001E0A5E" w:rsidRPr="004B23A3" w:rsidDel="001D5498" w:rsidRDefault="001E0A5E" w:rsidP="00776E61">
            <w:pPr>
              <w:keepNext/>
              <w:keepLines/>
              <w:suppressAutoHyphens/>
              <w:spacing w:before="0" w:after="0" w:line="360" w:lineRule="auto"/>
              <w:ind w:left="1080"/>
              <w:outlineLvl w:val="7"/>
              <w:rPr>
                <w:del w:id="5505" w:author="i0806927" w:date="2016-03-30T16:00:00Z"/>
                <w:rFonts w:ascii="Helvetica" w:hAnsi="Helvetica"/>
                <w:szCs w:val="20"/>
                <w:highlight w:val="yellow"/>
                <w:lang w:eastAsia="it-IT"/>
                <w:rPrChange w:id="5506" w:author="i0806927" w:date="2016-04-01T14:19:00Z">
                  <w:rPr>
                    <w:del w:id="5507" w:author="i0806927" w:date="2016-03-30T16:00:00Z"/>
                    <w:rFonts w:ascii="Helvetica" w:hAnsi="Helvetica"/>
                    <w:i/>
                    <w:spacing w:val="-4"/>
                    <w:kern w:val="1"/>
                    <w:sz w:val="18"/>
                    <w:szCs w:val="20"/>
                    <w:lang w:eastAsia="it-IT"/>
                  </w:rPr>
                </w:rPrChange>
              </w:rPr>
            </w:pPr>
            <w:del w:id="5508" w:author="i0806927" w:date="2016-03-30T16:00:00Z">
              <w:r w:rsidRPr="004B23A3" w:rsidDel="001D5498">
                <w:rPr>
                  <w:rFonts w:ascii="Helvetica" w:hAnsi="Helvetica"/>
                  <w:szCs w:val="20"/>
                  <w:highlight w:val="yellow"/>
                  <w:lang w:eastAsia="it-IT"/>
                  <w:rPrChange w:id="5509" w:author="i0806927" w:date="2016-04-01T14:19:00Z">
                    <w:rPr>
                      <w:rFonts w:ascii="Helvetica" w:hAnsi="Helvetica"/>
                      <w:szCs w:val="20"/>
                      <w:lang w:eastAsia="it-IT"/>
                    </w:rPr>
                  </w:rPrChange>
                </w:rPr>
                <w:delText xml:space="preserve">       },</w:delText>
              </w:r>
            </w:del>
          </w:p>
          <w:p w14:paraId="1AFF3594" w14:textId="3CEABF68" w:rsidR="001E0A5E" w:rsidRPr="004B23A3" w:rsidDel="001D5498" w:rsidRDefault="001E0A5E" w:rsidP="00776E61">
            <w:pPr>
              <w:keepNext/>
              <w:keepLines/>
              <w:suppressAutoHyphens/>
              <w:spacing w:before="0" w:after="0" w:line="360" w:lineRule="auto"/>
              <w:ind w:left="1080"/>
              <w:outlineLvl w:val="7"/>
              <w:rPr>
                <w:del w:id="5510" w:author="i0806927" w:date="2016-03-30T16:00:00Z"/>
                <w:rFonts w:ascii="Helvetica" w:hAnsi="Helvetica"/>
                <w:szCs w:val="20"/>
                <w:highlight w:val="yellow"/>
                <w:lang w:eastAsia="it-IT"/>
                <w:rPrChange w:id="5511" w:author="i0806927" w:date="2016-04-01T14:19:00Z">
                  <w:rPr>
                    <w:del w:id="5512" w:author="i0806927" w:date="2016-03-30T16:00:00Z"/>
                    <w:rFonts w:ascii="Helvetica" w:hAnsi="Helvetica"/>
                    <w:i/>
                    <w:spacing w:val="-4"/>
                    <w:kern w:val="1"/>
                    <w:sz w:val="18"/>
                    <w:szCs w:val="20"/>
                    <w:lang w:eastAsia="it-IT"/>
                  </w:rPr>
                </w:rPrChange>
              </w:rPr>
            </w:pPr>
            <w:del w:id="5513" w:author="i0806927" w:date="2016-03-30T16:00:00Z">
              <w:r w:rsidRPr="004B23A3" w:rsidDel="001D5498">
                <w:rPr>
                  <w:rFonts w:ascii="Helvetica" w:hAnsi="Helvetica"/>
                  <w:szCs w:val="20"/>
                  <w:highlight w:val="yellow"/>
                  <w:lang w:eastAsia="it-IT"/>
                  <w:rPrChange w:id="5514" w:author="i0806927" w:date="2016-04-01T14:19:00Z">
                    <w:rPr>
                      <w:rFonts w:ascii="Helvetica" w:hAnsi="Helvetica"/>
                      <w:szCs w:val="20"/>
                      <w:lang w:eastAsia="it-IT"/>
                    </w:rPr>
                  </w:rPrChange>
                </w:rPr>
                <w:delText xml:space="preserve">      "availability" : "serviceable",</w:delText>
              </w:r>
            </w:del>
          </w:p>
          <w:p w14:paraId="4BB73353" w14:textId="14BDC429" w:rsidR="001E0A5E" w:rsidRPr="004B23A3" w:rsidDel="001D5498" w:rsidRDefault="001E0A5E" w:rsidP="00776E61">
            <w:pPr>
              <w:keepNext/>
              <w:keepLines/>
              <w:suppressAutoHyphens/>
              <w:spacing w:before="0" w:after="0" w:line="360" w:lineRule="auto"/>
              <w:ind w:left="1080"/>
              <w:outlineLvl w:val="7"/>
              <w:rPr>
                <w:del w:id="5515" w:author="i0806927" w:date="2016-03-30T16:00:00Z"/>
                <w:rFonts w:ascii="Helvetica" w:hAnsi="Helvetica"/>
                <w:szCs w:val="20"/>
                <w:highlight w:val="yellow"/>
                <w:lang w:eastAsia="it-IT"/>
                <w:rPrChange w:id="5516" w:author="i0806927" w:date="2016-04-01T14:19:00Z">
                  <w:rPr>
                    <w:del w:id="5517" w:author="i0806927" w:date="2016-03-30T16:00:00Z"/>
                    <w:rFonts w:ascii="Helvetica" w:hAnsi="Helvetica"/>
                    <w:i/>
                    <w:spacing w:val="-4"/>
                    <w:kern w:val="1"/>
                    <w:sz w:val="18"/>
                    <w:szCs w:val="20"/>
                    <w:lang w:eastAsia="it-IT"/>
                  </w:rPr>
                </w:rPrChange>
              </w:rPr>
            </w:pPr>
            <w:del w:id="5518" w:author="i0806927" w:date="2016-03-30T16:00:00Z">
              <w:r w:rsidRPr="004B23A3" w:rsidDel="001D5498">
                <w:rPr>
                  <w:rFonts w:ascii="Helvetica" w:hAnsi="Helvetica"/>
                  <w:szCs w:val="20"/>
                  <w:highlight w:val="yellow"/>
                  <w:lang w:eastAsia="it-IT"/>
                  <w:rPrChange w:id="5519" w:author="i0806927" w:date="2016-04-01T14:19:00Z">
                    <w:rPr>
                      <w:rFonts w:ascii="Helvetica" w:hAnsi="Helvetica"/>
                      <w:szCs w:val="20"/>
                      <w:lang w:eastAsia="it-IT"/>
                    </w:rPr>
                  </w:rPrChange>
                </w:rPr>
                <w:delText xml:space="preserve">      "serviceabilityDate" : "20160201 00:00"</w:delText>
              </w:r>
            </w:del>
          </w:p>
          <w:p w14:paraId="4E38D8B5" w14:textId="4F1B2865" w:rsidR="001E0A5E" w:rsidRPr="004B23A3" w:rsidDel="001D5498" w:rsidRDefault="001E0A5E" w:rsidP="00776E61">
            <w:pPr>
              <w:keepNext/>
              <w:keepLines/>
              <w:suppressAutoHyphens/>
              <w:spacing w:before="0" w:after="0" w:line="360" w:lineRule="auto"/>
              <w:ind w:left="1080"/>
              <w:outlineLvl w:val="7"/>
              <w:rPr>
                <w:del w:id="5520" w:author="i0806927" w:date="2016-03-30T16:00:00Z"/>
                <w:rFonts w:ascii="Helvetica" w:hAnsi="Helvetica"/>
                <w:szCs w:val="20"/>
                <w:highlight w:val="yellow"/>
                <w:lang w:eastAsia="it-IT"/>
                <w:rPrChange w:id="5521" w:author="i0806927" w:date="2016-04-01T14:19:00Z">
                  <w:rPr>
                    <w:del w:id="5522" w:author="i0806927" w:date="2016-03-30T16:00:00Z"/>
                    <w:rFonts w:ascii="Helvetica" w:hAnsi="Helvetica"/>
                    <w:i/>
                    <w:spacing w:val="-4"/>
                    <w:kern w:val="1"/>
                    <w:sz w:val="18"/>
                    <w:szCs w:val="20"/>
                    <w:lang w:eastAsia="it-IT"/>
                  </w:rPr>
                </w:rPrChange>
              </w:rPr>
            </w:pPr>
            <w:del w:id="5523" w:author="i0806927" w:date="2016-03-30T16:00:00Z">
              <w:r w:rsidRPr="004B23A3" w:rsidDel="001D5498">
                <w:rPr>
                  <w:rFonts w:ascii="Helvetica" w:hAnsi="Helvetica"/>
                  <w:szCs w:val="20"/>
                  <w:highlight w:val="yellow"/>
                  <w:lang w:eastAsia="it-IT"/>
                  <w:rPrChange w:id="5524" w:author="i0806927" w:date="2016-04-01T14:19:00Z">
                    <w:rPr>
                      <w:rFonts w:ascii="Helvetica" w:hAnsi="Helvetica"/>
                      <w:szCs w:val="20"/>
                      <w:lang w:eastAsia="it-IT"/>
                    </w:rPr>
                  </w:rPrChange>
                </w:rPr>
                <w:delText xml:space="preserve">    }</w:delText>
              </w:r>
            </w:del>
          </w:p>
          <w:p w14:paraId="75DE849F" w14:textId="5FE979D0" w:rsidR="001E0A5E" w:rsidRPr="004B23A3" w:rsidDel="001D5498" w:rsidRDefault="001E0A5E" w:rsidP="00776E61">
            <w:pPr>
              <w:keepNext/>
              <w:keepLines/>
              <w:suppressAutoHyphens/>
              <w:spacing w:before="0" w:after="0" w:line="360" w:lineRule="auto"/>
              <w:ind w:left="1080"/>
              <w:outlineLvl w:val="7"/>
              <w:rPr>
                <w:del w:id="5525" w:author="i0806927" w:date="2016-03-30T16:00:00Z"/>
                <w:rFonts w:ascii="Helvetica" w:hAnsi="Helvetica"/>
                <w:szCs w:val="20"/>
                <w:highlight w:val="yellow"/>
                <w:lang w:eastAsia="it-IT"/>
                <w:rPrChange w:id="5526" w:author="i0806927" w:date="2016-04-01T14:19:00Z">
                  <w:rPr>
                    <w:del w:id="5527" w:author="i0806927" w:date="2016-03-30T16:00:00Z"/>
                    <w:rFonts w:ascii="Helvetica" w:hAnsi="Helvetica"/>
                    <w:i/>
                    <w:spacing w:val="-4"/>
                    <w:kern w:val="1"/>
                    <w:sz w:val="18"/>
                    <w:szCs w:val="20"/>
                    <w:lang w:eastAsia="it-IT"/>
                  </w:rPr>
                </w:rPrChange>
              </w:rPr>
            </w:pPr>
            <w:del w:id="5528" w:author="i0806927" w:date="2016-03-30T16:00:00Z">
              <w:r w:rsidRPr="004B23A3" w:rsidDel="001D5498">
                <w:rPr>
                  <w:rFonts w:ascii="Helvetica" w:hAnsi="Helvetica"/>
                  <w:szCs w:val="20"/>
                  <w:highlight w:val="yellow"/>
                  <w:lang w:eastAsia="it-IT"/>
                  <w:rPrChange w:id="5529" w:author="i0806927" w:date="2016-04-01T14:19:00Z">
                    <w:rPr>
                      <w:rFonts w:ascii="Helvetica" w:hAnsi="Helvetica"/>
                      <w:szCs w:val="20"/>
                      <w:lang w:eastAsia="it-IT"/>
                    </w:rPr>
                  </w:rPrChange>
                </w:rPr>
                <w:delText xml:space="preserve">  }</w:delText>
              </w:r>
            </w:del>
          </w:p>
          <w:p w14:paraId="1F080642" w14:textId="7B28DD49" w:rsidR="00107F95" w:rsidRPr="00776E61" w:rsidDel="001D5498" w:rsidRDefault="001E0A5E" w:rsidP="00776E61">
            <w:pPr>
              <w:spacing w:before="0" w:after="0" w:line="360" w:lineRule="auto"/>
              <w:rPr>
                <w:del w:id="5530" w:author="i0806927" w:date="2016-03-30T16:00:00Z"/>
                <w:rFonts w:ascii="Helvetica" w:hAnsi="Helvetica"/>
                <w:szCs w:val="20"/>
                <w:lang w:eastAsia="it-IT"/>
              </w:rPr>
            </w:pPr>
            <w:del w:id="5531" w:author="i0806927" w:date="2016-03-30T16:00:00Z">
              <w:r w:rsidRPr="004B23A3" w:rsidDel="001D5498">
                <w:rPr>
                  <w:rFonts w:ascii="Helvetica" w:hAnsi="Helvetica"/>
                  <w:szCs w:val="20"/>
                  <w:highlight w:val="yellow"/>
                  <w:lang w:eastAsia="it-IT"/>
                  <w:rPrChange w:id="5532" w:author="i0806927" w:date="2016-04-01T14:19:00Z">
                    <w:rPr>
                      <w:rFonts w:ascii="Helvetica" w:hAnsi="Helvetica"/>
                      <w:szCs w:val="20"/>
                      <w:lang w:eastAsia="it-IT"/>
                    </w:rPr>
                  </w:rPrChange>
                </w:rPr>
                <w:delText>}</w:delText>
              </w:r>
            </w:del>
          </w:p>
          <w:p w14:paraId="2891FBED" w14:textId="7E9D9429" w:rsidR="00B711C7" w:rsidRPr="00260C4A" w:rsidRDefault="00B711C7" w:rsidP="00776E61">
            <w:pPr>
              <w:spacing w:before="0" w:after="0" w:line="240" w:lineRule="auto"/>
              <w:rPr>
                <w:rFonts w:ascii="Helvetica" w:hAnsi="Helvetica"/>
                <w:szCs w:val="20"/>
                <w:lang w:eastAsia="it-IT"/>
              </w:rPr>
            </w:pPr>
          </w:p>
        </w:tc>
      </w:tr>
    </w:tbl>
    <w:p w14:paraId="0F6C65A3" w14:textId="77777777" w:rsidR="00B711C7" w:rsidRDefault="00B711C7" w:rsidP="00B711C7">
      <w:pPr>
        <w:rPr>
          <w:ins w:id="5533" w:author="i0806927" w:date="2016-04-01T13:45:00Z"/>
          <w:rFonts w:ascii="Helvetica" w:hAnsi="Helvetica" w:cs="Helvetica"/>
          <w:sz w:val="24"/>
          <w:lang w:eastAsia="ja-JP"/>
        </w:rPr>
      </w:pPr>
    </w:p>
    <w:p w14:paraId="45C74FE8" w14:textId="77777777" w:rsidR="00790B77" w:rsidRPr="00AF3767" w:rsidRDefault="00790B77" w:rsidP="00B711C7">
      <w:pPr>
        <w:rPr>
          <w:rFonts w:ascii="Helvetica" w:hAnsi="Helvetica" w:cs="Helvetica"/>
          <w:sz w:val="24"/>
          <w:lang w:eastAsia="ja-JP"/>
        </w:rPr>
      </w:pPr>
    </w:p>
    <w:p w14:paraId="4C83E9F8" w14:textId="60ED74A8" w:rsidR="00B711C7" w:rsidRDefault="00445E49" w:rsidP="00B711C7">
      <w:pPr>
        <w:tabs>
          <w:tab w:val="left" w:pos="476"/>
        </w:tabs>
      </w:pPr>
      <w:r>
        <w:t>2</w:t>
      </w:r>
      <w:r w:rsidRPr="00445E49">
        <w:rPr>
          <w:rFonts w:ascii="Helvetica" w:hAnsi="Helvetica" w:cs="Helvetica"/>
          <w:sz w:val="24"/>
          <w:lang w:eastAsia="ja-JP"/>
        </w:rPr>
        <w:t xml:space="preserve">) can </w:t>
      </w:r>
      <w:r w:rsidR="00B61B31">
        <w:rPr>
          <w:rFonts w:ascii="Helvetica" w:hAnsi="Helvetica" w:cs="Helvetica" w:hint="eastAsia"/>
          <w:sz w:val="24"/>
          <w:lang w:eastAsia="ja-JP"/>
        </w:rPr>
        <w:t xml:space="preserve">the access NW </w:t>
      </w:r>
      <w:del w:id="5534" w:author="i0806927" w:date="2016-04-01T14:57:00Z">
        <w:r w:rsidR="00B61B31" w:rsidDel="00162739">
          <w:rPr>
            <w:rFonts w:ascii="Helvetica" w:hAnsi="Helvetica" w:cs="Helvetica" w:hint="eastAsia"/>
            <w:sz w:val="24"/>
            <w:lang w:eastAsia="ja-JP"/>
          </w:rPr>
          <w:delText>use</w:delText>
        </w:r>
        <w:r w:rsidRPr="00445E49" w:rsidDel="00162739">
          <w:rPr>
            <w:rFonts w:ascii="Helvetica" w:hAnsi="Helvetica" w:cs="Helvetica"/>
            <w:sz w:val="24"/>
            <w:lang w:eastAsia="ja-JP"/>
          </w:rPr>
          <w:delText xml:space="preserve"> </w:delText>
        </w:r>
      </w:del>
      <w:ins w:id="5535" w:author="i0806927" w:date="2016-04-01T14:57:00Z">
        <w:r w:rsidR="00162739">
          <w:rPr>
            <w:rFonts w:ascii="Helvetica" w:hAnsi="Helvetica" w:cs="Helvetica" w:hint="eastAsia"/>
            <w:sz w:val="24"/>
            <w:lang w:eastAsia="ja-JP"/>
          </w:rPr>
          <w:t>be provided</w:t>
        </w:r>
        <w:r w:rsidR="00162739" w:rsidRPr="00445E49">
          <w:rPr>
            <w:rFonts w:ascii="Helvetica" w:hAnsi="Helvetica" w:cs="Helvetica"/>
            <w:sz w:val="24"/>
            <w:lang w:eastAsia="ja-JP"/>
          </w:rPr>
          <w:t xml:space="preserve"> </w:t>
        </w:r>
      </w:ins>
      <w:r w:rsidRPr="00445E49">
        <w:rPr>
          <w:rFonts w:ascii="Helvetica" w:hAnsi="Helvetica" w:cs="Helvetica"/>
          <w:sz w:val="24"/>
          <w:lang w:eastAsia="ja-JP"/>
        </w:rPr>
        <w:t>at a specific location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445E49" w:rsidDel="00790B77" w14:paraId="758C1B75" w14:textId="146B3687" w:rsidTr="00790B77">
        <w:trPr>
          <w:del w:id="5536" w:author="i0806927" w:date="2016-04-01T13:44:00Z"/>
        </w:trPr>
        <w:tc>
          <w:tcPr>
            <w:tcW w:w="10243" w:type="dxa"/>
            <w:shd w:val="clear" w:color="auto" w:fill="FFFFFF" w:themeFill="background1"/>
          </w:tcPr>
          <w:p w14:paraId="735A9828" w14:textId="541A6A42" w:rsidR="00445E49" w:rsidRPr="008C13B2" w:rsidDel="00790B77" w:rsidRDefault="00445E49" w:rsidP="00445E49">
            <w:pPr>
              <w:spacing w:after="0" w:line="240" w:lineRule="auto"/>
              <w:rPr>
                <w:del w:id="5537" w:author="i0806927" w:date="2016-04-01T13:44:00Z"/>
                <w:rFonts w:ascii="Helvetica" w:hAnsi="Helvetica"/>
                <w:b/>
                <w:szCs w:val="20"/>
                <w:lang w:eastAsia="it-IT"/>
              </w:rPr>
            </w:pPr>
            <w:del w:id="5538" w:author="i0806927" w:date="2016-04-01T13:44:00Z">
              <w:r w:rsidRPr="008C13B2" w:rsidDel="00790B77">
                <w:rPr>
                  <w:rFonts w:ascii="Helvetica" w:hAnsi="Helvetica"/>
                  <w:b/>
                  <w:szCs w:val="20"/>
                  <w:lang w:eastAsia="it-IT"/>
                </w:rPr>
                <w:delText>REQUEST</w:delText>
              </w:r>
            </w:del>
          </w:p>
        </w:tc>
      </w:tr>
      <w:tr w:rsidR="00445E49" w:rsidDel="00790B77" w14:paraId="351FDAFA" w14:textId="310A2E40" w:rsidTr="00790B77">
        <w:trPr>
          <w:del w:id="5539" w:author="i0806927" w:date="2016-04-01T13:44:00Z"/>
        </w:trPr>
        <w:tc>
          <w:tcPr>
            <w:tcW w:w="10243" w:type="dxa"/>
            <w:shd w:val="clear" w:color="auto" w:fill="D9D9D9" w:themeFill="background1" w:themeFillShade="D9"/>
          </w:tcPr>
          <w:p w14:paraId="0A5C5A9E" w14:textId="701796A2" w:rsidR="00211BE7" w:rsidRPr="00211BE7" w:rsidDel="00790B77" w:rsidRDefault="00211BE7" w:rsidP="00374513">
            <w:pPr>
              <w:spacing w:beforeLines="50" w:after="0" w:line="240" w:lineRule="auto"/>
              <w:rPr>
                <w:del w:id="5540" w:author="i0806927" w:date="2016-04-01T13:44:00Z"/>
                <w:rFonts w:ascii="Helvetica" w:hAnsi="Helvetica"/>
                <w:szCs w:val="20"/>
                <w:lang w:eastAsia="ja-JP"/>
              </w:rPr>
              <w:pPrChange w:id="5541" w:author="pierre gauthier" w:date="2016-05-01T16:06:00Z">
                <w:pPr>
                  <w:spacing w:beforeLines="50" w:after="0" w:line="240" w:lineRule="auto"/>
                </w:pPr>
              </w:pPrChange>
            </w:pPr>
            <w:del w:id="5542" w:author="i0806927" w:date="2016-04-01T13:44:00Z">
              <w:r w:rsidRPr="00211BE7" w:rsidDel="00790B77">
                <w:rPr>
                  <w:rFonts w:ascii="Helvetica" w:hAnsi="Helvetica"/>
                  <w:szCs w:val="20"/>
                  <w:lang w:eastAsia="ja-JP"/>
                </w:rPr>
                <w:delText>POST /api/serviceQualificationRequest</w:delText>
              </w:r>
            </w:del>
          </w:p>
          <w:p w14:paraId="140D27C8" w14:textId="526CE99D" w:rsidR="00211BE7" w:rsidRPr="00211BE7" w:rsidDel="00790B77" w:rsidRDefault="00211BE7" w:rsidP="00374513">
            <w:pPr>
              <w:spacing w:beforeLines="50" w:after="0" w:line="240" w:lineRule="auto"/>
              <w:rPr>
                <w:del w:id="5543" w:author="i0806927" w:date="2016-04-01T13:44:00Z"/>
                <w:rFonts w:ascii="Helvetica" w:hAnsi="Helvetica"/>
                <w:szCs w:val="20"/>
                <w:lang w:eastAsia="ja-JP"/>
              </w:rPr>
              <w:pPrChange w:id="5544" w:author="pierre gauthier" w:date="2016-05-01T16:06:00Z">
                <w:pPr>
                  <w:spacing w:beforeLines="50" w:after="0" w:line="240" w:lineRule="auto"/>
                </w:pPr>
              </w:pPrChange>
            </w:pPr>
            <w:del w:id="5545" w:author="i0806927" w:date="2016-04-01T13:44:00Z">
              <w:r w:rsidRPr="00211BE7" w:rsidDel="00790B77">
                <w:rPr>
                  <w:rFonts w:ascii="Helvetica" w:hAnsi="Helvetica"/>
                  <w:szCs w:val="20"/>
                  <w:lang w:eastAsia="ja-JP"/>
                </w:rPr>
                <w:delText>Accept: application/json</w:delText>
              </w:r>
            </w:del>
          </w:p>
          <w:p w14:paraId="57BBE8F7" w14:textId="374B0D71" w:rsidR="00211BE7" w:rsidRPr="00211BE7" w:rsidDel="00790B77" w:rsidRDefault="00211BE7" w:rsidP="00374513">
            <w:pPr>
              <w:spacing w:beforeLines="50" w:after="0" w:line="240" w:lineRule="auto"/>
              <w:rPr>
                <w:del w:id="5546" w:author="i0806927" w:date="2016-04-01T13:44:00Z"/>
                <w:rFonts w:ascii="Helvetica" w:hAnsi="Helvetica"/>
                <w:szCs w:val="20"/>
                <w:lang w:eastAsia="ja-JP"/>
              </w:rPr>
              <w:pPrChange w:id="5547" w:author="pierre gauthier" w:date="2016-05-01T16:06:00Z">
                <w:pPr>
                  <w:spacing w:beforeLines="50" w:after="0" w:line="240" w:lineRule="auto"/>
                </w:pPr>
              </w:pPrChange>
            </w:pPr>
          </w:p>
          <w:p w14:paraId="5EE5263E" w14:textId="554F86FC" w:rsidR="00211BE7" w:rsidRPr="00211BE7" w:rsidDel="00790B77" w:rsidRDefault="00211BE7" w:rsidP="00374513">
            <w:pPr>
              <w:spacing w:beforeLines="50" w:after="0" w:line="240" w:lineRule="auto"/>
              <w:rPr>
                <w:del w:id="5548" w:author="i0806927" w:date="2016-04-01T13:44:00Z"/>
                <w:rFonts w:ascii="Helvetica" w:hAnsi="Helvetica"/>
                <w:szCs w:val="20"/>
                <w:lang w:eastAsia="ja-JP"/>
              </w:rPr>
              <w:pPrChange w:id="5549" w:author="pierre gauthier" w:date="2016-05-01T16:06:00Z">
                <w:pPr>
                  <w:spacing w:beforeLines="50" w:after="0" w:line="240" w:lineRule="auto"/>
                </w:pPr>
              </w:pPrChange>
            </w:pPr>
            <w:del w:id="5550" w:author="i0806927" w:date="2016-04-01T13:44:00Z">
              <w:r w:rsidRPr="00211BE7" w:rsidDel="00790B77">
                <w:rPr>
                  <w:rFonts w:ascii="Helvetica" w:hAnsi="Helvetica"/>
                  <w:szCs w:val="20"/>
                  <w:lang w:eastAsia="ja-JP"/>
                </w:rPr>
                <w:delText>{</w:delText>
              </w:r>
            </w:del>
          </w:p>
          <w:p w14:paraId="17F9028D" w14:textId="66FA50B4" w:rsidR="00211BE7" w:rsidRPr="00211BE7" w:rsidDel="00790B77" w:rsidRDefault="00211BE7" w:rsidP="00374513">
            <w:pPr>
              <w:spacing w:beforeLines="50" w:after="0" w:line="240" w:lineRule="auto"/>
              <w:rPr>
                <w:del w:id="5551" w:author="i0806927" w:date="2016-04-01T13:44:00Z"/>
                <w:rFonts w:ascii="Helvetica" w:hAnsi="Helvetica"/>
                <w:szCs w:val="20"/>
                <w:lang w:eastAsia="ja-JP"/>
              </w:rPr>
              <w:pPrChange w:id="5552" w:author="pierre gauthier" w:date="2016-05-01T16:06:00Z">
                <w:pPr>
                  <w:spacing w:beforeLines="50" w:after="0" w:line="240" w:lineRule="auto"/>
                </w:pPr>
              </w:pPrChange>
            </w:pPr>
            <w:del w:id="5553" w:author="i0806927" w:date="2016-04-01T13:44:00Z">
              <w:r w:rsidRPr="00211BE7" w:rsidDel="00790B77">
                <w:rPr>
                  <w:rFonts w:ascii="Helvetica" w:hAnsi="Helvetica"/>
                  <w:szCs w:val="20"/>
                  <w:lang w:eastAsia="ja-JP"/>
                </w:rPr>
                <w:delText xml:space="preserve">  "place" : {</w:delText>
              </w:r>
            </w:del>
          </w:p>
          <w:p w14:paraId="46E38F86" w14:textId="2BF6FD75" w:rsidR="00211BE7" w:rsidRPr="00211BE7" w:rsidDel="00790B77" w:rsidRDefault="00211BE7" w:rsidP="00374513">
            <w:pPr>
              <w:spacing w:beforeLines="50" w:after="0" w:line="240" w:lineRule="auto"/>
              <w:rPr>
                <w:del w:id="5554" w:author="i0806927" w:date="2016-04-01T13:44:00Z"/>
                <w:rFonts w:ascii="Helvetica" w:hAnsi="Helvetica"/>
                <w:szCs w:val="20"/>
                <w:lang w:eastAsia="ja-JP"/>
              </w:rPr>
              <w:pPrChange w:id="5555" w:author="pierre gauthier" w:date="2016-05-01T16:06:00Z">
                <w:pPr>
                  <w:spacing w:beforeLines="50" w:after="0" w:line="240" w:lineRule="auto"/>
                </w:pPr>
              </w:pPrChange>
            </w:pPr>
            <w:del w:id="5556" w:author="i0806927" w:date="2016-04-01T13:44:00Z">
              <w:r w:rsidRPr="00211BE7" w:rsidDel="00790B77">
                <w:rPr>
                  <w:rFonts w:ascii="Helvetica" w:hAnsi="Helvetica"/>
                  <w:szCs w:val="20"/>
                  <w:lang w:eastAsia="ja-JP"/>
                </w:rPr>
                <w:delText xml:space="preserve">    "href" : "https://www.google.ca/maps/dir/''/google+map+montreal+place+ville+marie/@45.5014452,-73.6393962,12z/data=!3m1!4b1!4m8!4m7!1m0!1m5!1m1!1s0x4cc91a4498f8f3db:0xa2760b4a779d61d3!2m2!1d-73.5693564!2d45.5014666"</w:delText>
              </w:r>
            </w:del>
          </w:p>
          <w:p w14:paraId="2305D947" w14:textId="3D6632D8" w:rsidR="00211BE7" w:rsidRPr="00211BE7" w:rsidDel="00790B77" w:rsidRDefault="00211BE7" w:rsidP="00374513">
            <w:pPr>
              <w:spacing w:beforeLines="50" w:after="0" w:line="240" w:lineRule="auto"/>
              <w:rPr>
                <w:del w:id="5557" w:author="i0806927" w:date="2016-04-01T13:44:00Z"/>
                <w:rFonts w:ascii="Helvetica" w:hAnsi="Helvetica"/>
                <w:szCs w:val="20"/>
                <w:lang w:eastAsia="ja-JP"/>
              </w:rPr>
              <w:pPrChange w:id="5558" w:author="pierre gauthier" w:date="2016-05-01T16:06:00Z">
                <w:pPr>
                  <w:spacing w:beforeLines="50" w:after="0" w:line="240" w:lineRule="auto"/>
                </w:pPr>
              </w:pPrChange>
            </w:pPr>
            <w:del w:id="5559" w:author="i0806927" w:date="2016-04-01T13:44:00Z">
              <w:r w:rsidRPr="00211BE7" w:rsidDel="00790B77">
                <w:rPr>
                  <w:rFonts w:ascii="Helvetica" w:hAnsi="Helvetica"/>
                  <w:szCs w:val="20"/>
                  <w:lang w:eastAsia="ja-JP"/>
                </w:rPr>
                <w:delText xml:space="preserve">  },</w:delText>
              </w:r>
            </w:del>
          </w:p>
          <w:p w14:paraId="0AB7D674" w14:textId="66512052" w:rsidR="001D5498" w:rsidRPr="00211BE7" w:rsidDel="001D5498" w:rsidRDefault="00211BE7" w:rsidP="00374513">
            <w:pPr>
              <w:spacing w:beforeLines="50" w:after="0" w:line="240" w:lineRule="auto"/>
              <w:rPr>
                <w:del w:id="5560" w:author="i0806927" w:date="2016-03-30T16:02:00Z"/>
                <w:rFonts w:ascii="Helvetica" w:hAnsi="Helvetica"/>
                <w:szCs w:val="20"/>
                <w:lang w:eastAsia="ja-JP"/>
              </w:rPr>
              <w:pPrChange w:id="5561" w:author="pierre gauthier" w:date="2016-05-01T16:06:00Z">
                <w:pPr>
                  <w:spacing w:beforeLines="50" w:after="0" w:line="240" w:lineRule="auto"/>
                </w:pPr>
              </w:pPrChange>
            </w:pPr>
            <w:del w:id="5562" w:author="i0806927" w:date="2016-04-01T13:44:00Z">
              <w:r w:rsidRPr="00211BE7" w:rsidDel="00790B77">
                <w:rPr>
                  <w:rFonts w:ascii="Helvetica" w:hAnsi="Helvetica"/>
                  <w:szCs w:val="20"/>
                  <w:lang w:eastAsia="ja-JP"/>
                </w:rPr>
                <w:delText xml:space="preserve">  "</w:delText>
              </w:r>
            </w:del>
            <w:del w:id="5563" w:author="i0806927" w:date="2016-03-30T16:01:00Z">
              <w:r w:rsidRPr="00211BE7" w:rsidDel="001D5498">
                <w:rPr>
                  <w:rFonts w:ascii="Helvetica" w:hAnsi="Helvetica"/>
                  <w:szCs w:val="20"/>
                  <w:lang w:eastAsia="ja-JP"/>
                </w:rPr>
                <w:delText>physicalResource</w:delText>
              </w:r>
            </w:del>
            <w:del w:id="5564" w:author="i0806927" w:date="2016-04-01T13:44:00Z">
              <w:r w:rsidRPr="00211BE7" w:rsidDel="00790B77">
                <w:rPr>
                  <w:rFonts w:ascii="Helvetica" w:hAnsi="Helvetica"/>
                  <w:szCs w:val="20"/>
                  <w:lang w:eastAsia="ja-JP"/>
                </w:rPr>
                <w:delText>" :</w:delText>
              </w:r>
            </w:del>
            <w:del w:id="5565" w:author="i0806927" w:date="2016-03-30T16:01:00Z">
              <w:r w:rsidRPr="00211BE7" w:rsidDel="001D5498">
                <w:rPr>
                  <w:rFonts w:ascii="Helvetica" w:hAnsi="Helvetica"/>
                  <w:szCs w:val="20"/>
                  <w:lang w:eastAsia="ja-JP"/>
                </w:rPr>
                <w:delText xml:space="preserve"> </w:delText>
              </w:r>
            </w:del>
            <w:del w:id="5566" w:author="i0806927" w:date="2016-03-30T16:02:00Z">
              <w:r w:rsidRPr="00211BE7" w:rsidDel="001D5498">
                <w:rPr>
                  <w:rFonts w:ascii="Helvetica" w:hAnsi="Helvetica"/>
                  <w:szCs w:val="20"/>
                  <w:lang w:eastAsia="ja-JP"/>
                </w:rPr>
                <w:delText>{</w:delText>
              </w:r>
            </w:del>
          </w:p>
          <w:p w14:paraId="55ECB328" w14:textId="54C5F8BA" w:rsidR="001D5498" w:rsidRPr="00211BE7" w:rsidDel="00790B77" w:rsidRDefault="00211BE7">
            <w:pPr>
              <w:spacing w:beforeLines="50" w:after="0" w:line="240" w:lineRule="auto"/>
              <w:ind w:firstLineChars="100" w:firstLine="200"/>
              <w:rPr>
                <w:del w:id="5567" w:author="i0806927" w:date="2016-04-01T13:44:00Z"/>
                <w:rFonts w:ascii="Helvetica" w:hAnsi="Helvetica"/>
                <w:szCs w:val="20"/>
                <w:lang w:eastAsia="ja-JP"/>
              </w:rPr>
              <w:pPrChange w:id="5568" w:author="i0806927" w:date="2016-04-08T18:04:00Z">
                <w:pPr>
                  <w:spacing w:beforeLines="50" w:after="0" w:line="240" w:lineRule="auto"/>
                </w:pPr>
              </w:pPrChange>
            </w:pPr>
            <w:del w:id="5569" w:author="i0806927" w:date="2016-03-30T16:02:00Z">
              <w:r w:rsidRPr="00211BE7" w:rsidDel="001D5498">
                <w:rPr>
                  <w:rFonts w:ascii="Helvetica" w:hAnsi="Helvetica"/>
                  <w:szCs w:val="20"/>
                  <w:lang w:eastAsia="ja-JP"/>
                </w:rPr>
                <w:delText xml:space="preserve">  </w:delText>
              </w:r>
            </w:del>
            <w:del w:id="5570" w:author="i0806927" w:date="2016-04-01T13:44:00Z">
              <w:r w:rsidRPr="00211BE7" w:rsidDel="00790B77">
                <w:rPr>
                  <w:rFonts w:ascii="Helvetica" w:hAnsi="Helvetica"/>
                  <w:szCs w:val="20"/>
                  <w:lang w:eastAsia="ja-JP"/>
                </w:rPr>
                <w:delText xml:space="preserve">  "upstreamSpeed" : "1</w:delText>
              </w:r>
            </w:del>
            <w:del w:id="5571" w:author="i0806927" w:date="2016-04-01T11:19:00Z">
              <w:r w:rsidRPr="00211BE7" w:rsidDel="00AB5BCB">
                <w:rPr>
                  <w:rFonts w:ascii="Helvetica" w:hAnsi="Helvetica"/>
                  <w:szCs w:val="20"/>
                  <w:lang w:eastAsia="ja-JP"/>
                </w:rPr>
                <w:delText>0</w:delText>
              </w:r>
            </w:del>
            <w:del w:id="5572" w:author="i0806927" w:date="2016-04-01T13:44:00Z">
              <w:r w:rsidRPr="00211BE7" w:rsidDel="00790B77">
                <w:rPr>
                  <w:rFonts w:ascii="Helvetica" w:hAnsi="Helvetica"/>
                  <w:szCs w:val="20"/>
                  <w:lang w:eastAsia="ja-JP"/>
                </w:rPr>
                <w:delText>Mb",</w:delText>
              </w:r>
            </w:del>
          </w:p>
          <w:p w14:paraId="15E14298" w14:textId="6D47DB08" w:rsidR="001D5498" w:rsidRPr="00211BE7" w:rsidDel="00790B77" w:rsidRDefault="00211BE7">
            <w:pPr>
              <w:spacing w:beforeLines="50" w:after="0" w:line="240" w:lineRule="auto"/>
              <w:ind w:firstLineChars="100" w:firstLine="200"/>
              <w:rPr>
                <w:del w:id="5573" w:author="i0806927" w:date="2016-04-01T13:44:00Z"/>
                <w:rFonts w:ascii="Helvetica" w:hAnsi="Helvetica"/>
                <w:szCs w:val="20"/>
                <w:lang w:eastAsia="ja-JP"/>
              </w:rPr>
              <w:pPrChange w:id="5574" w:author="i0806927" w:date="2016-04-08T18:04:00Z">
                <w:pPr>
                  <w:spacing w:beforeLines="50" w:after="0" w:line="240" w:lineRule="auto"/>
                </w:pPr>
              </w:pPrChange>
            </w:pPr>
            <w:del w:id="5575" w:author="i0806927" w:date="2016-04-01T13:44:00Z">
              <w:r w:rsidRPr="00211BE7" w:rsidDel="00790B77">
                <w:rPr>
                  <w:rFonts w:ascii="Helvetica" w:hAnsi="Helvetica"/>
                  <w:szCs w:val="20"/>
                  <w:lang w:eastAsia="ja-JP"/>
                </w:rPr>
                <w:delText xml:space="preserve">    "downstreamSpeed"</w:delText>
              </w:r>
            </w:del>
            <w:del w:id="5576" w:author="i0806927" w:date="2016-03-30T16:03:00Z">
              <w:r w:rsidRPr="00211BE7" w:rsidDel="001D5498">
                <w:rPr>
                  <w:rFonts w:ascii="Helvetica" w:hAnsi="Helvetica"/>
                  <w:szCs w:val="20"/>
                  <w:lang w:eastAsia="ja-JP"/>
                </w:rPr>
                <w:delText xml:space="preserve"> :</w:delText>
              </w:r>
            </w:del>
            <w:del w:id="5577" w:author="i0806927" w:date="2016-04-01T13:44:00Z">
              <w:r w:rsidRPr="00211BE7" w:rsidDel="00790B77">
                <w:rPr>
                  <w:rFonts w:ascii="Helvetica" w:hAnsi="Helvetica"/>
                  <w:szCs w:val="20"/>
                  <w:lang w:eastAsia="ja-JP"/>
                </w:rPr>
                <w:delText xml:space="preserve"> "100Mb"</w:delText>
              </w:r>
            </w:del>
          </w:p>
          <w:p w14:paraId="27E164B1" w14:textId="78AAB5AB" w:rsidR="00211BE7" w:rsidRPr="00211BE7" w:rsidDel="00790B77" w:rsidRDefault="00211BE7" w:rsidP="00374513">
            <w:pPr>
              <w:spacing w:beforeLines="50" w:after="0" w:line="240" w:lineRule="auto"/>
              <w:rPr>
                <w:del w:id="5578" w:author="i0806927" w:date="2016-04-01T13:44:00Z"/>
                <w:rFonts w:ascii="Helvetica" w:hAnsi="Helvetica"/>
                <w:szCs w:val="20"/>
                <w:lang w:eastAsia="ja-JP"/>
              </w:rPr>
              <w:pPrChange w:id="5579" w:author="pierre gauthier" w:date="2016-05-01T16:06:00Z">
                <w:pPr>
                  <w:spacing w:beforeLines="50" w:after="0" w:line="240" w:lineRule="auto"/>
                </w:pPr>
              </w:pPrChange>
            </w:pPr>
            <w:del w:id="5580" w:author="i0806927" w:date="2016-04-01T13:44:00Z">
              <w:r w:rsidRPr="00211BE7" w:rsidDel="00790B77">
                <w:rPr>
                  <w:rFonts w:ascii="Helvetica" w:hAnsi="Helvetica"/>
                  <w:szCs w:val="20"/>
                  <w:lang w:eastAsia="ja-JP"/>
                </w:rPr>
                <w:delText xml:space="preserve">  }</w:delText>
              </w:r>
            </w:del>
          </w:p>
          <w:p w14:paraId="4A157B16" w14:textId="0273D6F5" w:rsidR="00445E49" w:rsidRPr="008C13B2" w:rsidDel="00790B77" w:rsidRDefault="00211BE7" w:rsidP="00374513">
            <w:pPr>
              <w:spacing w:beforeLines="50" w:after="0" w:line="240" w:lineRule="auto"/>
              <w:rPr>
                <w:del w:id="5581" w:author="i0806927" w:date="2016-04-01T13:44:00Z"/>
                <w:rFonts w:ascii="Helvetica" w:hAnsi="Helvetica"/>
                <w:szCs w:val="20"/>
                <w:lang w:eastAsia="ja-JP"/>
              </w:rPr>
              <w:pPrChange w:id="5582" w:author="pierre gauthier" w:date="2016-05-01T16:06:00Z">
                <w:pPr>
                  <w:spacing w:beforeLines="50" w:after="0" w:line="240" w:lineRule="auto"/>
                </w:pPr>
              </w:pPrChange>
            </w:pPr>
            <w:del w:id="5583" w:author="i0806927" w:date="2016-04-01T13:44:00Z">
              <w:r w:rsidRPr="00211BE7" w:rsidDel="00790B77">
                <w:rPr>
                  <w:rFonts w:ascii="Helvetica" w:hAnsi="Helvetica"/>
                  <w:szCs w:val="20"/>
                  <w:lang w:eastAsia="ja-JP"/>
                </w:rPr>
                <w:delText>}</w:delText>
              </w:r>
            </w:del>
          </w:p>
        </w:tc>
      </w:tr>
      <w:tr w:rsidR="00445E49" w:rsidDel="00790B77" w14:paraId="526CD425" w14:textId="1CA41509" w:rsidTr="00790B77">
        <w:trPr>
          <w:del w:id="5584" w:author="i0806927" w:date="2016-04-01T13:44:00Z"/>
        </w:trPr>
        <w:tc>
          <w:tcPr>
            <w:tcW w:w="10243" w:type="dxa"/>
            <w:shd w:val="clear" w:color="auto" w:fill="FFFFFF" w:themeFill="background1"/>
          </w:tcPr>
          <w:p w14:paraId="22207673" w14:textId="6E9D1E66" w:rsidR="00445E49" w:rsidRPr="008C13B2" w:rsidDel="00790B77" w:rsidRDefault="00445E49" w:rsidP="00445E49">
            <w:pPr>
              <w:spacing w:after="0" w:line="240" w:lineRule="auto"/>
              <w:rPr>
                <w:del w:id="5585" w:author="i0806927" w:date="2016-04-01T13:44:00Z"/>
                <w:rFonts w:ascii="Helvetica" w:hAnsi="Helvetica"/>
                <w:b/>
                <w:szCs w:val="20"/>
                <w:lang w:eastAsia="it-IT"/>
              </w:rPr>
            </w:pPr>
            <w:del w:id="5586" w:author="i0806927" w:date="2016-04-01T13:44:00Z">
              <w:r w:rsidRPr="008C13B2" w:rsidDel="00790B77">
                <w:rPr>
                  <w:rFonts w:ascii="Helvetica" w:hAnsi="Helvetica"/>
                  <w:b/>
                  <w:szCs w:val="20"/>
                  <w:lang w:eastAsia="it-IT"/>
                </w:rPr>
                <w:delText>RESPONSE</w:delText>
              </w:r>
            </w:del>
          </w:p>
        </w:tc>
      </w:tr>
      <w:tr w:rsidR="00445E49" w:rsidDel="00790B77" w14:paraId="539075F2" w14:textId="34629DDB" w:rsidTr="00790B77">
        <w:trPr>
          <w:del w:id="5587" w:author="i0806927" w:date="2016-04-01T13:44:00Z"/>
        </w:trPr>
        <w:tc>
          <w:tcPr>
            <w:tcW w:w="10243" w:type="dxa"/>
            <w:shd w:val="clear" w:color="auto" w:fill="D9D9D9" w:themeFill="background1" w:themeFillShade="D9"/>
          </w:tcPr>
          <w:p w14:paraId="0D362E9F" w14:textId="3DAE6F3C" w:rsidR="00211BE7" w:rsidRPr="00211BE7" w:rsidDel="001D5498" w:rsidRDefault="00211BE7" w:rsidP="001D5498">
            <w:pPr>
              <w:spacing w:after="0" w:line="240" w:lineRule="auto"/>
              <w:rPr>
                <w:del w:id="5588" w:author="i0806927" w:date="2016-03-30T16:04:00Z"/>
                <w:rFonts w:ascii="Helvetica" w:hAnsi="Helvetica"/>
                <w:szCs w:val="20"/>
                <w:lang w:eastAsia="it-IT"/>
              </w:rPr>
            </w:pPr>
            <w:del w:id="5589" w:author="i0806927" w:date="2016-03-30T16:04:00Z">
              <w:r w:rsidRPr="00211BE7" w:rsidDel="001D5498">
                <w:rPr>
                  <w:rFonts w:ascii="Helvetica" w:hAnsi="Helvetica"/>
                  <w:szCs w:val="20"/>
                  <w:lang w:eastAsia="it-IT"/>
                </w:rPr>
                <w:delText>200</w:delText>
              </w:r>
            </w:del>
          </w:p>
          <w:p w14:paraId="72A74C5F" w14:textId="7DD590BE" w:rsidR="00211BE7" w:rsidRPr="00211BE7" w:rsidDel="001D5498" w:rsidRDefault="00211BE7" w:rsidP="00211BE7">
            <w:pPr>
              <w:spacing w:after="0" w:line="240" w:lineRule="auto"/>
              <w:rPr>
                <w:del w:id="5590" w:author="i0806927" w:date="2016-03-30T16:04:00Z"/>
                <w:rFonts w:ascii="Helvetica" w:hAnsi="Helvetica"/>
                <w:szCs w:val="20"/>
                <w:lang w:eastAsia="it-IT"/>
              </w:rPr>
            </w:pPr>
            <w:del w:id="5591" w:author="i0806927" w:date="2016-03-30T16:04:00Z">
              <w:r w:rsidRPr="00211BE7" w:rsidDel="001D5498">
                <w:rPr>
                  <w:rFonts w:ascii="Helvetica" w:hAnsi="Helvetica"/>
                  <w:szCs w:val="20"/>
                  <w:lang w:eastAsia="it-IT"/>
                </w:rPr>
                <w:delText>Content-Type: application/json</w:delText>
              </w:r>
            </w:del>
          </w:p>
          <w:p w14:paraId="1729C4B6" w14:textId="051EBEE4" w:rsidR="00211BE7" w:rsidRPr="00211BE7" w:rsidDel="001D5498" w:rsidRDefault="00211BE7" w:rsidP="00211BE7">
            <w:pPr>
              <w:spacing w:after="0" w:line="240" w:lineRule="auto"/>
              <w:rPr>
                <w:del w:id="5592" w:author="i0806927" w:date="2016-03-30T16:04:00Z"/>
                <w:rFonts w:ascii="Helvetica" w:hAnsi="Helvetica"/>
                <w:szCs w:val="20"/>
                <w:lang w:eastAsia="it-IT"/>
              </w:rPr>
            </w:pPr>
          </w:p>
          <w:p w14:paraId="386C38AF" w14:textId="078DD9AB" w:rsidR="00211BE7" w:rsidRPr="00211BE7" w:rsidDel="001D5498" w:rsidRDefault="00211BE7" w:rsidP="00211BE7">
            <w:pPr>
              <w:spacing w:after="0" w:line="240" w:lineRule="auto"/>
              <w:rPr>
                <w:del w:id="5593" w:author="i0806927" w:date="2016-03-30T16:04:00Z"/>
                <w:rFonts w:ascii="Helvetica" w:hAnsi="Helvetica"/>
                <w:szCs w:val="20"/>
                <w:lang w:eastAsia="it-IT"/>
              </w:rPr>
            </w:pPr>
            <w:del w:id="5594" w:author="i0806927" w:date="2016-03-30T16:04:00Z">
              <w:r w:rsidRPr="00211BE7" w:rsidDel="001D5498">
                <w:rPr>
                  <w:rFonts w:ascii="Helvetica" w:hAnsi="Helvetica"/>
                  <w:szCs w:val="20"/>
                  <w:lang w:eastAsia="it-IT"/>
                </w:rPr>
                <w:delText xml:space="preserve">"serviceQualificationRequest" : </w:delText>
              </w:r>
            </w:del>
          </w:p>
          <w:p w14:paraId="2AC75EC1" w14:textId="67E4285F" w:rsidR="00211BE7" w:rsidRPr="00211BE7" w:rsidDel="001D5498" w:rsidRDefault="00211BE7" w:rsidP="00211BE7">
            <w:pPr>
              <w:spacing w:after="0" w:line="240" w:lineRule="auto"/>
              <w:rPr>
                <w:del w:id="5595" w:author="i0806927" w:date="2016-03-30T16:04:00Z"/>
                <w:rFonts w:ascii="Helvetica" w:hAnsi="Helvetica"/>
                <w:szCs w:val="20"/>
                <w:lang w:eastAsia="it-IT"/>
              </w:rPr>
            </w:pPr>
            <w:del w:id="5596" w:author="i0806927" w:date="2016-03-30T16:04:00Z">
              <w:r w:rsidRPr="00211BE7" w:rsidDel="001D5498">
                <w:rPr>
                  <w:rFonts w:ascii="Helvetica" w:hAnsi="Helvetica"/>
                  <w:szCs w:val="20"/>
                  <w:lang w:eastAsia="it-IT"/>
                </w:rPr>
                <w:delText>{</w:delText>
              </w:r>
            </w:del>
          </w:p>
          <w:p w14:paraId="3D8AC909" w14:textId="36EDA7A5" w:rsidR="00211BE7" w:rsidRPr="00211BE7" w:rsidDel="001D5498" w:rsidRDefault="00211BE7" w:rsidP="00211BE7">
            <w:pPr>
              <w:spacing w:after="0" w:line="240" w:lineRule="auto"/>
              <w:rPr>
                <w:del w:id="5597" w:author="i0806927" w:date="2016-03-30T16:04:00Z"/>
                <w:rFonts w:ascii="Helvetica" w:hAnsi="Helvetica"/>
                <w:szCs w:val="20"/>
                <w:lang w:eastAsia="it-IT"/>
              </w:rPr>
            </w:pPr>
            <w:del w:id="5598" w:author="i0806927" w:date="2016-03-30T16:04:00Z">
              <w:r w:rsidRPr="00211BE7" w:rsidDel="001D5498">
                <w:rPr>
                  <w:rFonts w:ascii="Helvetica" w:hAnsi="Helvetica"/>
                  <w:szCs w:val="20"/>
                  <w:lang w:eastAsia="it-IT"/>
                </w:rPr>
                <w:delText xml:space="preserve">  "id" : "42",</w:delText>
              </w:r>
            </w:del>
          </w:p>
          <w:p w14:paraId="104F3D95" w14:textId="56452454" w:rsidR="00211BE7" w:rsidRPr="00211BE7" w:rsidDel="001D5498" w:rsidRDefault="00211BE7" w:rsidP="00211BE7">
            <w:pPr>
              <w:spacing w:after="0" w:line="240" w:lineRule="auto"/>
              <w:rPr>
                <w:del w:id="5599" w:author="i0806927" w:date="2016-03-30T16:04:00Z"/>
                <w:rFonts w:ascii="Helvetica" w:hAnsi="Helvetica"/>
                <w:szCs w:val="20"/>
                <w:lang w:eastAsia="it-IT"/>
              </w:rPr>
            </w:pPr>
            <w:del w:id="5600" w:author="i0806927" w:date="2016-03-30T16:04:00Z">
              <w:r w:rsidRPr="00211BE7" w:rsidDel="001D5498">
                <w:rPr>
                  <w:rFonts w:ascii="Helvetica" w:hAnsi="Helvetica"/>
                  <w:szCs w:val="20"/>
                  <w:lang w:eastAsia="it-IT"/>
                </w:rPr>
                <w:delText xml:space="preserve">  "interactionDate" : "20160201 10:00",</w:delText>
              </w:r>
            </w:del>
          </w:p>
          <w:p w14:paraId="4AFA3267" w14:textId="358F9DFB" w:rsidR="00211BE7" w:rsidRPr="00211BE7" w:rsidDel="001D5498" w:rsidRDefault="00211BE7" w:rsidP="00211BE7">
            <w:pPr>
              <w:spacing w:after="0" w:line="240" w:lineRule="auto"/>
              <w:rPr>
                <w:del w:id="5601" w:author="i0806927" w:date="2016-03-30T16:04:00Z"/>
                <w:rFonts w:ascii="Helvetica" w:hAnsi="Helvetica"/>
                <w:szCs w:val="20"/>
                <w:lang w:eastAsia="it-IT"/>
              </w:rPr>
            </w:pPr>
            <w:del w:id="5602" w:author="i0806927" w:date="2016-03-30T16:04:00Z">
              <w:r w:rsidRPr="00211BE7" w:rsidDel="001D5498">
                <w:rPr>
                  <w:rFonts w:ascii="Helvetica" w:hAnsi="Helvetica"/>
                  <w:szCs w:val="20"/>
                  <w:lang w:eastAsia="it-IT"/>
                </w:rPr>
                <w:delText xml:space="preserve">  "description" : "service qualification check",</w:delText>
              </w:r>
            </w:del>
          </w:p>
          <w:p w14:paraId="7B6C78E0" w14:textId="61AC7C80" w:rsidR="00211BE7" w:rsidRPr="00211BE7" w:rsidDel="001D5498" w:rsidRDefault="00211BE7" w:rsidP="00211BE7">
            <w:pPr>
              <w:spacing w:after="0" w:line="240" w:lineRule="auto"/>
              <w:rPr>
                <w:del w:id="5603" w:author="i0806927" w:date="2016-03-30T16:04:00Z"/>
                <w:rFonts w:ascii="Helvetica" w:hAnsi="Helvetica"/>
                <w:szCs w:val="20"/>
                <w:lang w:eastAsia="it-IT"/>
              </w:rPr>
            </w:pPr>
            <w:del w:id="5604" w:author="i0806927" w:date="2016-03-30T16:04:00Z">
              <w:r w:rsidRPr="00211BE7" w:rsidDel="001D5498">
                <w:rPr>
                  <w:rFonts w:ascii="Helvetica" w:hAnsi="Helvetica"/>
                  <w:szCs w:val="20"/>
                  <w:lang w:eastAsia="it-IT"/>
                </w:rPr>
                <w:delText xml:space="preserve">  "interactionDateComplete" : "20160201 10:01",</w:delText>
              </w:r>
            </w:del>
          </w:p>
          <w:p w14:paraId="0B6612F4" w14:textId="44560EB9" w:rsidR="00211BE7" w:rsidRPr="00211BE7" w:rsidDel="001D5498" w:rsidRDefault="00211BE7" w:rsidP="00211BE7">
            <w:pPr>
              <w:spacing w:after="0" w:line="240" w:lineRule="auto"/>
              <w:rPr>
                <w:del w:id="5605" w:author="i0806927" w:date="2016-03-30T16:04:00Z"/>
                <w:rFonts w:ascii="Helvetica" w:hAnsi="Helvetica"/>
                <w:szCs w:val="20"/>
                <w:lang w:eastAsia="it-IT"/>
              </w:rPr>
            </w:pPr>
            <w:del w:id="5606" w:author="i0806927" w:date="2016-03-30T16:04:00Z">
              <w:r w:rsidRPr="00211BE7" w:rsidDel="001D5498">
                <w:rPr>
                  <w:rFonts w:ascii="Helvetica" w:hAnsi="Helvetica"/>
                  <w:szCs w:val="20"/>
                  <w:lang w:eastAsia="it-IT"/>
                </w:rPr>
                <w:delText xml:space="preserve">  "interactionStatus" : "close",</w:delText>
              </w:r>
            </w:del>
          </w:p>
          <w:p w14:paraId="65F1CB91" w14:textId="347FB230" w:rsidR="00211BE7" w:rsidRPr="00211BE7" w:rsidDel="001D5498" w:rsidRDefault="00211BE7" w:rsidP="00211BE7">
            <w:pPr>
              <w:spacing w:after="0" w:line="240" w:lineRule="auto"/>
              <w:rPr>
                <w:del w:id="5607" w:author="i0806927" w:date="2016-03-30T16:04:00Z"/>
                <w:rFonts w:ascii="Helvetica" w:hAnsi="Helvetica"/>
                <w:szCs w:val="20"/>
                <w:lang w:eastAsia="it-IT"/>
              </w:rPr>
            </w:pPr>
            <w:del w:id="5608" w:author="i0806927" w:date="2016-03-30T16:04:00Z">
              <w:r w:rsidRPr="00211BE7" w:rsidDel="001D5498">
                <w:rPr>
                  <w:rFonts w:ascii="Helvetica" w:hAnsi="Helvetica"/>
                  <w:szCs w:val="20"/>
                  <w:lang w:eastAsia="it-IT"/>
                </w:rPr>
                <w:delText xml:space="preserve">  "place" : {</w:delText>
              </w:r>
            </w:del>
          </w:p>
          <w:p w14:paraId="081B6AF9" w14:textId="21E3B341" w:rsidR="00211BE7" w:rsidRPr="00211BE7" w:rsidDel="001D5498" w:rsidRDefault="00211BE7" w:rsidP="00211BE7">
            <w:pPr>
              <w:spacing w:after="0" w:line="240" w:lineRule="auto"/>
              <w:rPr>
                <w:del w:id="5609" w:author="i0806927" w:date="2016-03-30T16:04:00Z"/>
                <w:rFonts w:ascii="Helvetica" w:hAnsi="Helvetica"/>
                <w:szCs w:val="20"/>
                <w:lang w:eastAsia="it-IT"/>
              </w:rPr>
            </w:pPr>
            <w:del w:id="5610" w:author="i0806927" w:date="2016-03-30T16:04:00Z">
              <w:r w:rsidRPr="00211BE7" w:rsidDel="001D5498">
                <w:rPr>
                  <w:rFonts w:ascii="Helvetica" w:hAnsi="Helvetica"/>
                  <w:szCs w:val="20"/>
                  <w:lang w:eastAsia="it-IT"/>
                </w:rPr>
                <w:delText xml:space="preserve">    "type" : "link"</w:delText>
              </w:r>
            </w:del>
          </w:p>
          <w:p w14:paraId="1EE37826" w14:textId="376099F5" w:rsidR="00211BE7" w:rsidRPr="00211BE7" w:rsidDel="001D5498" w:rsidRDefault="00211BE7" w:rsidP="00211BE7">
            <w:pPr>
              <w:spacing w:after="0" w:line="240" w:lineRule="auto"/>
              <w:rPr>
                <w:del w:id="5611" w:author="i0806927" w:date="2016-03-30T16:04:00Z"/>
                <w:rFonts w:ascii="Helvetica" w:hAnsi="Helvetica"/>
                <w:szCs w:val="20"/>
                <w:lang w:eastAsia="it-IT"/>
              </w:rPr>
            </w:pPr>
            <w:del w:id="5612" w:author="i0806927" w:date="2016-03-30T16:04:00Z">
              <w:r w:rsidRPr="00211BE7" w:rsidDel="001D5498">
                <w:rPr>
                  <w:rFonts w:ascii="Helvetica" w:hAnsi="Helvetica"/>
                  <w:szCs w:val="20"/>
                  <w:lang w:eastAsia="it-IT"/>
                </w:rPr>
                <w:delText xml:space="preserve">    "id" : "12345678",</w:delText>
              </w:r>
            </w:del>
          </w:p>
          <w:p w14:paraId="17850B4B" w14:textId="49B7C883" w:rsidR="00211BE7" w:rsidRPr="00211BE7" w:rsidDel="001D5498" w:rsidRDefault="00211BE7" w:rsidP="00211BE7">
            <w:pPr>
              <w:spacing w:after="0" w:line="240" w:lineRule="auto"/>
              <w:rPr>
                <w:del w:id="5613" w:author="i0806927" w:date="2016-03-30T16:04:00Z"/>
                <w:rFonts w:ascii="Helvetica" w:hAnsi="Helvetica"/>
                <w:szCs w:val="20"/>
                <w:lang w:eastAsia="it-IT"/>
              </w:rPr>
            </w:pPr>
            <w:del w:id="5614" w:author="i0806927" w:date="2016-03-30T16:04:00Z">
              <w:r w:rsidRPr="00211BE7" w:rsidDel="001D5498">
                <w:rPr>
                  <w:rFonts w:ascii="Helvetica" w:hAnsi="Helvetica"/>
                  <w:szCs w:val="20"/>
                  <w:lang w:eastAsia="it-IT"/>
                </w:rPr>
                <w:delText xml:space="preserve">    "href" : "https://www.google.ca/maps/dir/''/google+map+montreal+place+ville+marie/@45.5014452,-73.6393962,12z/data=!3m1!4b1!4m8!4m7!1m0!1m5!1m1!1s0x4cc91a4498f8f3db:0xa2760b4a779d61d3!2m2!1d-73.5693564!2d45.5014666",</w:delText>
              </w:r>
            </w:del>
          </w:p>
          <w:p w14:paraId="660F0CA4" w14:textId="2A9427B4" w:rsidR="00211BE7" w:rsidRPr="00211BE7" w:rsidDel="001D5498" w:rsidRDefault="00211BE7" w:rsidP="00211BE7">
            <w:pPr>
              <w:spacing w:after="0" w:line="240" w:lineRule="auto"/>
              <w:rPr>
                <w:del w:id="5615" w:author="i0806927" w:date="2016-03-30T16:04:00Z"/>
                <w:rFonts w:ascii="Helvetica" w:hAnsi="Helvetica"/>
                <w:szCs w:val="20"/>
                <w:lang w:eastAsia="it-IT"/>
              </w:rPr>
            </w:pPr>
            <w:del w:id="5616" w:author="i0806927" w:date="2016-03-30T16:04:00Z">
              <w:r w:rsidRPr="00211BE7" w:rsidDel="001D5498">
                <w:rPr>
                  <w:rFonts w:ascii="Helvetica" w:hAnsi="Helvetica"/>
                  <w:szCs w:val="20"/>
                  <w:lang w:eastAsia="it-IT"/>
                </w:rPr>
                <w:delText xml:space="preserve">  },</w:delText>
              </w:r>
            </w:del>
          </w:p>
          <w:p w14:paraId="6A64EBF5" w14:textId="10C3DD44" w:rsidR="00211BE7" w:rsidRPr="00211BE7" w:rsidDel="001D5498" w:rsidRDefault="00211BE7" w:rsidP="00211BE7">
            <w:pPr>
              <w:spacing w:after="0" w:line="240" w:lineRule="auto"/>
              <w:rPr>
                <w:del w:id="5617" w:author="i0806927" w:date="2016-03-30T16:04:00Z"/>
                <w:rFonts w:ascii="Helvetica" w:hAnsi="Helvetica"/>
                <w:szCs w:val="20"/>
                <w:lang w:eastAsia="it-IT"/>
              </w:rPr>
            </w:pPr>
            <w:del w:id="5618" w:author="i0806927" w:date="2016-03-30T16:04:00Z">
              <w:r w:rsidRPr="00211BE7" w:rsidDel="001D5498">
                <w:rPr>
                  <w:rFonts w:ascii="Helvetica" w:hAnsi="Helvetica"/>
                  <w:szCs w:val="20"/>
                  <w:lang w:eastAsia="it-IT"/>
                </w:rPr>
                <w:delText xml:space="preserve">  "physicalResource" : {</w:delText>
              </w:r>
            </w:del>
          </w:p>
          <w:p w14:paraId="3CBD03ED" w14:textId="450C2802" w:rsidR="00211BE7" w:rsidRPr="00211BE7" w:rsidDel="001D5498" w:rsidRDefault="00211BE7" w:rsidP="00211BE7">
            <w:pPr>
              <w:spacing w:after="0" w:line="240" w:lineRule="auto"/>
              <w:rPr>
                <w:del w:id="5619" w:author="i0806927" w:date="2016-03-30T16:04:00Z"/>
                <w:rFonts w:ascii="Helvetica" w:hAnsi="Helvetica"/>
                <w:szCs w:val="20"/>
                <w:lang w:eastAsia="it-IT"/>
              </w:rPr>
            </w:pPr>
            <w:del w:id="5620" w:author="i0806927" w:date="2016-03-30T16:04:00Z">
              <w:r w:rsidRPr="00211BE7" w:rsidDel="001D5498">
                <w:rPr>
                  <w:rFonts w:ascii="Helvetica" w:hAnsi="Helvetica"/>
                  <w:szCs w:val="20"/>
                  <w:lang w:eastAsia="it-IT"/>
                </w:rPr>
                <w:delText xml:space="preserve">    "accessType" : "fiber",</w:delText>
              </w:r>
            </w:del>
          </w:p>
          <w:p w14:paraId="3A4C607B" w14:textId="7E67B84E" w:rsidR="00211BE7" w:rsidRPr="00211BE7" w:rsidDel="001D5498" w:rsidRDefault="00211BE7" w:rsidP="00211BE7">
            <w:pPr>
              <w:spacing w:after="0" w:line="240" w:lineRule="auto"/>
              <w:rPr>
                <w:del w:id="5621" w:author="i0806927" w:date="2016-03-30T16:04:00Z"/>
                <w:rFonts w:ascii="Helvetica" w:hAnsi="Helvetica"/>
                <w:szCs w:val="20"/>
                <w:lang w:eastAsia="it-IT"/>
              </w:rPr>
            </w:pPr>
            <w:del w:id="5622" w:author="i0806927" w:date="2016-03-30T16:04:00Z">
              <w:r w:rsidRPr="00211BE7" w:rsidDel="001D5498">
                <w:rPr>
                  <w:rFonts w:ascii="Helvetica" w:hAnsi="Helvetica"/>
                  <w:szCs w:val="20"/>
                  <w:lang w:eastAsia="it-IT"/>
                </w:rPr>
                <w:delText xml:space="preserve">    "availability" : "serviceable" ,</w:delText>
              </w:r>
            </w:del>
          </w:p>
          <w:p w14:paraId="1F1E302B" w14:textId="6C167188" w:rsidR="00211BE7" w:rsidRPr="00211BE7" w:rsidDel="001D5498" w:rsidRDefault="00211BE7" w:rsidP="00211BE7">
            <w:pPr>
              <w:spacing w:after="0" w:line="240" w:lineRule="auto"/>
              <w:rPr>
                <w:del w:id="5623" w:author="i0806927" w:date="2016-03-30T16:04:00Z"/>
                <w:rFonts w:ascii="Helvetica" w:hAnsi="Helvetica"/>
                <w:szCs w:val="20"/>
                <w:lang w:eastAsia="it-IT"/>
              </w:rPr>
            </w:pPr>
            <w:del w:id="5624" w:author="i0806927" w:date="2016-03-30T16:04:00Z">
              <w:r w:rsidRPr="00211BE7" w:rsidDel="001D5498">
                <w:rPr>
                  <w:rFonts w:ascii="Helvetica" w:hAnsi="Helvetica"/>
                  <w:szCs w:val="20"/>
                  <w:lang w:eastAsia="it-IT"/>
                </w:rPr>
                <w:delText xml:space="preserve">    "upstreamSpeed" : "10Mb",</w:delText>
              </w:r>
            </w:del>
          </w:p>
          <w:p w14:paraId="642AA129" w14:textId="340E6F82" w:rsidR="00211BE7" w:rsidRPr="00211BE7" w:rsidDel="001D5498" w:rsidRDefault="00211BE7" w:rsidP="00211BE7">
            <w:pPr>
              <w:spacing w:after="0" w:line="240" w:lineRule="auto"/>
              <w:rPr>
                <w:del w:id="5625" w:author="i0806927" w:date="2016-03-30T16:04:00Z"/>
                <w:rFonts w:ascii="Helvetica" w:hAnsi="Helvetica"/>
                <w:szCs w:val="20"/>
                <w:lang w:eastAsia="it-IT"/>
              </w:rPr>
            </w:pPr>
            <w:del w:id="5626" w:author="i0806927" w:date="2016-03-30T16:04:00Z">
              <w:r w:rsidRPr="00211BE7" w:rsidDel="001D5498">
                <w:rPr>
                  <w:rFonts w:ascii="Helvetica" w:hAnsi="Helvetica"/>
                  <w:szCs w:val="20"/>
                  <w:lang w:eastAsia="it-IT"/>
                </w:rPr>
                <w:delText xml:space="preserve">    "downstreamSpeed" : "100Mb"</w:delText>
              </w:r>
            </w:del>
          </w:p>
          <w:p w14:paraId="52757CEE" w14:textId="28D8A6DE" w:rsidR="00211BE7" w:rsidRPr="00211BE7" w:rsidDel="001D5498" w:rsidRDefault="00211BE7" w:rsidP="00211BE7">
            <w:pPr>
              <w:spacing w:after="0" w:line="240" w:lineRule="auto"/>
              <w:rPr>
                <w:del w:id="5627" w:author="i0806927" w:date="2016-03-30T16:04:00Z"/>
                <w:rFonts w:ascii="Helvetica" w:hAnsi="Helvetica"/>
                <w:szCs w:val="20"/>
                <w:lang w:eastAsia="it-IT"/>
              </w:rPr>
            </w:pPr>
            <w:del w:id="5628" w:author="i0806927" w:date="2016-03-30T16:04:00Z">
              <w:r w:rsidRPr="00211BE7" w:rsidDel="001D5498">
                <w:rPr>
                  <w:rFonts w:ascii="Helvetica" w:hAnsi="Helvetica"/>
                  <w:szCs w:val="20"/>
                  <w:lang w:eastAsia="it-IT"/>
                </w:rPr>
                <w:delText xml:space="preserve">  },</w:delText>
              </w:r>
            </w:del>
          </w:p>
          <w:p w14:paraId="0046AAE7" w14:textId="1A8667EB" w:rsidR="00211BE7" w:rsidRPr="00211BE7" w:rsidDel="001D5498" w:rsidRDefault="00211BE7" w:rsidP="00211BE7">
            <w:pPr>
              <w:spacing w:after="0" w:line="240" w:lineRule="auto"/>
              <w:rPr>
                <w:del w:id="5629" w:author="i0806927" w:date="2016-03-30T16:04:00Z"/>
                <w:rFonts w:ascii="Helvetica" w:hAnsi="Helvetica"/>
                <w:szCs w:val="20"/>
                <w:lang w:eastAsia="it-IT"/>
              </w:rPr>
            </w:pPr>
          </w:p>
          <w:p w14:paraId="32171DBC" w14:textId="314D70F9" w:rsidR="00211BE7" w:rsidRPr="00211BE7" w:rsidDel="001D5498" w:rsidRDefault="00211BE7" w:rsidP="00211BE7">
            <w:pPr>
              <w:spacing w:after="0" w:line="240" w:lineRule="auto"/>
              <w:rPr>
                <w:del w:id="5630" w:author="i0806927" w:date="2016-03-30T16:04:00Z"/>
                <w:rFonts w:ascii="Helvetica" w:hAnsi="Helvetica"/>
                <w:szCs w:val="20"/>
                <w:lang w:eastAsia="it-IT"/>
              </w:rPr>
            </w:pPr>
            <w:del w:id="5631" w:author="i0806927" w:date="2016-03-30T16:04:00Z">
              <w:r w:rsidRPr="00211BE7" w:rsidDel="001D5498">
                <w:rPr>
                  <w:rFonts w:ascii="Helvetica" w:hAnsi="Helvetica"/>
                  <w:szCs w:val="20"/>
                  <w:lang w:eastAsia="it-IT"/>
                </w:rPr>
                <w:delText xml:space="preserve">  "serviceQualificationRequestItem" : {</w:delText>
              </w:r>
            </w:del>
          </w:p>
          <w:p w14:paraId="3BDC8985" w14:textId="5D66E5AC" w:rsidR="00211BE7" w:rsidRPr="00211BE7" w:rsidDel="001D5498" w:rsidRDefault="00211BE7" w:rsidP="00211BE7">
            <w:pPr>
              <w:spacing w:after="0" w:line="240" w:lineRule="auto"/>
              <w:rPr>
                <w:del w:id="5632" w:author="i0806927" w:date="2016-03-30T16:04:00Z"/>
                <w:rFonts w:ascii="Helvetica" w:hAnsi="Helvetica"/>
                <w:szCs w:val="20"/>
                <w:lang w:eastAsia="it-IT"/>
              </w:rPr>
            </w:pPr>
            <w:del w:id="5633" w:author="i0806927" w:date="2016-03-30T16:04:00Z">
              <w:r w:rsidRPr="00211BE7" w:rsidDel="001D5498">
                <w:rPr>
                  <w:rFonts w:ascii="Helvetica" w:hAnsi="Helvetica"/>
                  <w:szCs w:val="20"/>
                  <w:lang w:eastAsia="it-IT"/>
                </w:rPr>
                <w:delText xml:space="preserve">   "serviceAvailability" : [</w:delText>
              </w:r>
            </w:del>
          </w:p>
          <w:p w14:paraId="16947B7A" w14:textId="4F85DA3E" w:rsidR="00211BE7" w:rsidRPr="00211BE7" w:rsidDel="001D5498" w:rsidRDefault="00211BE7" w:rsidP="00211BE7">
            <w:pPr>
              <w:spacing w:after="0" w:line="240" w:lineRule="auto"/>
              <w:rPr>
                <w:del w:id="5634" w:author="i0806927" w:date="2016-03-30T16:04:00Z"/>
                <w:rFonts w:ascii="Helvetica" w:hAnsi="Helvetica"/>
                <w:szCs w:val="20"/>
                <w:lang w:eastAsia="it-IT"/>
              </w:rPr>
            </w:pPr>
            <w:del w:id="5635" w:author="i0806927" w:date="2016-03-30T16:04:00Z">
              <w:r w:rsidRPr="00211BE7" w:rsidDel="001D5498">
                <w:rPr>
                  <w:rFonts w:ascii="Helvetica" w:hAnsi="Helvetica"/>
                  <w:szCs w:val="20"/>
                  <w:lang w:eastAsia="it-IT"/>
                </w:rPr>
                <w:delText xml:space="preserve">    "service" : {</w:delText>
              </w:r>
            </w:del>
          </w:p>
          <w:p w14:paraId="5951A7B9" w14:textId="5D125670" w:rsidR="00211BE7" w:rsidRPr="00211BE7" w:rsidDel="001D5498" w:rsidRDefault="00211BE7" w:rsidP="00211BE7">
            <w:pPr>
              <w:spacing w:after="0" w:line="240" w:lineRule="auto"/>
              <w:rPr>
                <w:del w:id="5636" w:author="i0806927" w:date="2016-03-30T16:04:00Z"/>
                <w:rFonts w:ascii="Helvetica" w:hAnsi="Helvetica"/>
                <w:szCs w:val="20"/>
                <w:lang w:eastAsia="it-IT"/>
              </w:rPr>
            </w:pPr>
            <w:del w:id="5637" w:author="i0806927" w:date="2016-03-30T16:04:00Z">
              <w:r w:rsidRPr="00211BE7" w:rsidDel="001D5498">
                <w:rPr>
                  <w:rFonts w:ascii="Helvetica" w:hAnsi="Helvetica"/>
                  <w:szCs w:val="20"/>
                  <w:lang w:eastAsia="it-IT"/>
                </w:rPr>
                <w:delText xml:space="preserve">      "id" : "service_id_0", </w:delText>
              </w:r>
            </w:del>
          </w:p>
          <w:p w14:paraId="2C9C4B16" w14:textId="238ADF54" w:rsidR="00211BE7" w:rsidRPr="00211BE7" w:rsidDel="001D5498" w:rsidRDefault="00211BE7" w:rsidP="00211BE7">
            <w:pPr>
              <w:spacing w:after="0" w:line="240" w:lineRule="auto"/>
              <w:rPr>
                <w:del w:id="5638" w:author="i0806927" w:date="2016-03-30T16:04:00Z"/>
                <w:rFonts w:ascii="Helvetica" w:hAnsi="Helvetica"/>
                <w:szCs w:val="20"/>
                <w:lang w:eastAsia="it-IT"/>
              </w:rPr>
            </w:pPr>
            <w:del w:id="5639" w:author="i0806927" w:date="2016-03-30T16:04:00Z">
              <w:r w:rsidRPr="00211BE7" w:rsidDel="001D5498">
                <w:rPr>
                  <w:rFonts w:ascii="Helvetica" w:hAnsi="Helvetica"/>
                  <w:szCs w:val="20"/>
                  <w:lang w:eastAsia="it-IT"/>
                </w:rPr>
                <w:delText xml:space="preserve">       "href" : "http://service/HDTV",</w:delText>
              </w:r>
            </w:del>
          </w:p>
          <w:p w14:paraId="02F94D88" w14:textId="21A66EC9" w:rsidR="00211BE7" w:rsidRPr="00211BE7" w:rsidDel="001D5498" w:rsidRDefault="00211BE7" w:rsidP="00211BE7">
            <w:pPr>
              <w:spacing w:after="0" w:line="240" w:lineRule="auto"/>
              <w:rPr>
                <w:del w:id="5640" w:author="i0806927" w:date="2016-03-30T16:04:00Z"/>
                <w:rFonts w:ascii="Helvetica" w:hAnsi="Helvetica"/>
                <w:szCs w:val="20"/>
                <w:lang w:eastAsia="it-IT"/>
              </w:rPr>
            </w:pPr>
            <w:del w:id="5641" w:author="i0806927" w:date="2016-03-30T16:04:00Z">
              <w:r w:rsidRPr="00211BE7" w:rsidDel="001D5498">
                <w:rPr>
                  <w:rFonts w:ascii="Helvetica" w:hAnsi="Helvetica"/>
                  <w:szCs w:val="20"/>
                  <w:lang w:eastAsia="it-IT"/>
                </w:rPr>
                <w:delText xml:space="preserve">       "serviceSpecification" {</w:delText>
              </w:r>
            </w:del>
          </w:p>
          <w:p w14:paraId="31201946" w14:textId="08F4E39F" w:rsidR="00211BE7" w:rsidRPr="00211BE7" w:rsidDel="001D5498" w:rsidRDefault="00211BE7" w:rsidP="00211BE7">
            <w:pPr>
              <w:spacing w:after="0" w:line="240" w:lineRule="auto"/>
              <w:rPr>
                <w:del w:id="5642" w:author="i0806927" w:date="2016-03-30T16:04:00Z"/>
                <w:rFonts w:ascii="Helvetica" w:hAnsi="Helvetica"/>
                <w:szCs w:val="20"/>
                <w:lang w:eastAsia="it-IT"/>
              </w:rPr>
            </w:pPr>
            <w:del w:id="5643" w:author="i0806927" w:date="2016-03-30T16:04:00Z">
              <w:r w:rsidRPr="00211BE7" w:rsidDel="001D5498">
                <w:rPr>
                  <w:rFonts w:ascii="Helvetica" w:hAnsi="Helvetica"/>
                  <w:szCs w:val="20"/>
                  <w:lang w:eastAsia="it-IT"/>
                </w:rPr>
                <w:delText xml:space="preserve">         "id" : "3333",</w:delText>
              </w:r>
            </w:del>
          </w:p>
          <w:p w14:paraId="3776551E" w14:textId="35CD12FE" w:rsidR="00211BE7" w:rsidRPr="00211BE7" w:rsidDel="001D5498" w:rsidRDefault="00211BE7" w:rsidP="00211BE7">
            <w:pPr>
              <w:spacing w:after="0" w:line="240" w:lineRule="auto"/>
              <w:rPr>
                <w:del w:id="5644" w:author="i0806927" w:date="2016-03-30T16:04:00Z"/>
                <w:rFonts w:ascii="Helvetica" w:hAnsi="Helvetica"/>
                <w:szCs w:val="20"/>
                <w:lang w:eastAsia="it-IT"/>
              </w:rPr>
            </w:pPr>
            <w:del w:id="5645" w:author="i0806927" w:date="2016-03-30T16:04:00Z">
              <w:r w:rsidRPr="00211BE7" w:rsidDel="001D5498">
                <w:rPr>
                  <w:rFonts w:ascii="Helvetica" w:hAnsi="Helvetica"/>
                  <w:szCs w:val="20"/>
                  <w:lang w:eastAsia="it-IT"/>
                </w:rPr>
                <w:delText xml:space="preserve">         "href": "//serviceSpecification/HDTV-Premium"</w:delText>
              </w:r>
            </w:del>
          </w:p>
          <w:p w14:paraId="51AC43B4" w14:textId="175E7803" w:rsidR="00211BE7" w:rsidRPr="00211BE7" w:rsidDel="001D5498" w:rsidRDefault="00211BE7" w:rsidP="00211BE7">
            <w:pPr>
              <w:spacing w:after="0" w:line="240" w:lineRule="auto"/>
              <w:rPr>
                <w:del w:id="5646" w:author="i0806927" w:date="2016-03-30T16:04:00Z"/>
                <w:rFonts w:ascii="Helvetica" w:hAnsi="Helvetica"/>
                <w:szCs w:val="20"/>
                <w:lang w:eastAsia="it-IT"/>
              </w:rPr>
            </w:pPr>
            <w:del w:id="5647" w:author="i0806927" w:date="2016-03-30T16:04:00Z">
              <w:r w:rsidRPr="00211BE7" w:rsidDel="001D5498">
                <w:rPr>
                  <w:rFonts w:ascii="Helvetica" w:hAnsi="Helvetica"/>
                  <w:szCs w:val="20"/>
                  <w:lang w:eastAsia="it-IT"/>
                </w:rPr>
                <w:delText xml:space="preserve">       },</w:delText>
              </w:r>
            </w:del>
          </w:p>
          <w:p w14:paraId="4CCAF789" w14:textId="03A7A2F6" w:rsidR="00211BE7" w:rsidRPr="00211BE7" w:rsidDel="001D5498" w:rsidRDefault="00211BE7" w:rsidP="00211BE7">
            <w:pPr>
              <w:spacing w:after="0" w:line="240" w:lineRule="auto"/>
              <w:rPr>
                <w:del w:id="5648" w:author="i0806927" w:date="2016-03-30T16:04:00Z"/>
                <w:rFonts w:ascii="Helvetica" w:hAnsi="Helvetica"/>
                <w:szCs w:val="20"/>
                <w:lang w:eastAsia="it-IT"/>
              </w:rPr>
            </w:pPr>
            <w:del w:id="5649" w:author="i0806927" w:date="2016-03-30T16:04:00Z">
              <w:r w:rsidRPr="00211BE7" w:rsidDel="001D5498">
                <w:rPr>
                  <w:rFonts w:ascii="Helvetica" w:hAnsi="Helvetica"/>
                  <w:szCs w:val="20"/>
                  <w:lang w:eastAsia="it-IT"/>
                </w:rPr>
                <w:delText xml:space="preserve">       "serviceCharacteristic" {</w:delText>
              </w:r>
            </w:del>
          </w:p>
          <w:p w14:paraId="2187103F" w14:textId="512372B6" w:rsidR="00211BE7" w:rsidRPr="00211BE7" w:rsidDel="001D5498" w:rsidRDefault="00211BE7" w:rsidP="00211BE7">
            <w:pPr>
              <w:spacing w:after="0" w:line="240" w:lineRule="auto"/>
              <w:rPr>
                <w:del w:id="5650" w:author="i0806927" w:date="2016-03-30T16:04:00Z"/>
                <w:rFonts w:ascii="Helvetica" w:hAnsi="Helvetica"/>
                <w:szCs w:val="20"/>
                <w:lang w:eastAsia="it-IT"/>
              </w:rPr>
            </w:pPr>
            <w:del w:id="5651" w:author="i0806927" w:date="2016-03-30T16:04:00Z">
              <w:r w:rsidRPr="00211BE7" w:rsidDel="001D5498">
                <w:rPr>
                  <w:rFonts w:ascii="Helvetica" w:hAnsi="Helvetica"/>
                  <w:szCs w:val="20"/>
                  <w:lang w:eastAsia="it-IT"/>
                </w:rPr>
                <w:delText xml:space="preserve">         "name" : "Multi-Screen TV",</w:delText>
              </w:r>
            </w:del>
          </w:p>
          <w:p w14:paraId="558713AE" w14:textId="21ABF71D" w:rsidR="00211BE7" w:rsidRPr="00211BE7" w:rsidDel="001D5498" w:rsidRDefault="00211BE7" w:rsidP="00211BE7">
            <w:pPr>
              <w:spacing w:after="0" w:line="240" w:lineRule="auto"/>
              <w:rPr>
                <w:del w:id="5652" w:author="i0806927" w:date="2016-03-30T16:04:00Z"/>
                <w:rFonts w:ascii="Helvetica" w:hAnsi="Helvetica"/>
                <w:szCs w:val="20"/>
                <w:lang w:eastAsia="it-IT"/>
              </w:rPr>
            </w:pPr>
            <w:del w:id="5653" w:author="i0806927" w:date="2016-03-30T16:04:00Z">
              <w:r w:rsidRPr="00211BE7" w:rsidDel="001D5498">
                <w:rPr>
                  <w:rFonts w:ascii="Helvetica" w:hAnsi="Helvetica"/>
                  <w:szCs w:val="20"/>
                  <w:lang w:eastAsia="it-IT"/>
                </w:rPr>
                <w:delText xml:space="preserve">         "value" : "</w:delText>
              </w:r>
              <w:r w:rsidR="00CE2814" w:rsidDel="001D5498">
                <w:rPr>
                  <w:rFonts w:ascii="Helvetica" w:hAnsi="Helvetica" w:hint="eastAsia"/>
                  <w:szCs w:val="20"/>
                  <w:lang w:eastAsia="ja-JP"/>
                </w:rPr>
                <w:delText>true</w:delText>
              </w:r>
              <w:r w:rsidRPr="00211BE7" w:rsidDel="001D5498">
                <w:rPr>
                  <w:rFonts w:ascii="Helvetica" w:hAnsi="Helvetica"/>
                  <w:szCs w:val="20"/>
                  <w:lang w:eastAsia="it-IT"/>
                </w:rPr>
                <w:delText>"</w:delText>
              </w:r>
            </w:del>
          </w:p>
          <w:p w14:paraId="3A0AEF66" w14:textId="5D33C6C9" w:rsidR="00211BE7" w:rsidRPr="00211BE7" w:rsidDel="001D5498" w:rsidRDefault="00211BE7" w:rsidP="00211BE7">
            <w:pPr>
              <w:spacing w:after="0" w:line="240" w:lineRule="auto"/>
              <w:rPr>
                <w:del w:id="5654" w:author="i0806927" w:date="2016-03-30T16:04:00Z"/>
                <w:rFonts w:ascii="Helvetica" w:hAnsi="Helvetica"/>
                <w:szCs w:val="20"/>
                <w:lang w:eastAsia="it-IT"/>
              </w:rPr>
            </w:pPr>
            <w:del w:id="5655" w:author="i0806927" w:date="2016-03-30T16:04:00Z">
              <w:r w:rsidRPr="00211BE7" w:rsidDel="001D5498">
                <w:rPr>
                  <w:rFonts w:ascii="Helvetica" w:hAnsi="Helvetica"/>
                  <w:szCs w:val="20"/>
                  <w:lang w:eastAsia="it-IT"/>
                </w:rPr>
                <w:delText xml:space="preserve">       },</w:delText>
              </w:r>
            </w:del>
          </w:p>
          <w:p w14:paraId="508EF931" w14:textId="265DF027" w:rsidR="00211BE7" w:rsidRPr="00211BE7" w:rsidDel="001D5498" w:rsidRDefault="00211BE7" w:rsidP="00211BE7">
            <w:pPr>
              <w:spacing w:after="0" w:line="240" w:lineRule="auto"/>
              <w:rPr>
                <w:del w:id="5656" w:author="i0806927" w:date="2016-03-30T16:04:00Z"/>
                <w:rFonts w:ascii="Helvetica" w:hAnsi="Helvetica"/>
                <w:szCs w:val="20"/>
                <w:lang w:eastAsia="it-IT"/>
              </w:rPr>
            </w:pPr>
            <w:del w:id="5657" w:author="i0806927" w:date="2016-03-30T16:04:00Z">
              <w:r w:rsidRPr="00211BE7" w:rsidDel="001D5498">
                <w:rPr>
                  <w:rFonts w:ascii="Helvetica" w:hAnsi="Helvetica"/>
                  <w:szCs w:val="20"/>
                  <w:lang w:eastAsia="it-IT"/>
                </w:rPr>
                <w:delText xml:space="preserve">      "availability" : "serviceable",</w:delText>
              </w:r>
            </w:del>
          </w:p>
          <w:p w14:paraId="17FA9E2D" w14:textId="7CD2C78E" w:rsidR="00211BE7" w:rsidRPr="00211BE7" w:rsidDel="001D5498" w:rsidRDefault="00211BE7" w:rsidP="00211BE7">
            <w:pPr>
              <w:spacing w:after="0" w:line="240" w:lineRule="auto"/>
              <w:rPr>
                <w:del w:id="5658" w:author="i0806927" w:date="2016-03-30T16:04:00Z"/>
                <w:rFonts w:ascii="Helvetica" w:hAnsi="Helvetica"/>
                <w:szCs w:val="20"/>
                <w:lang w:eastAsia="it-IT"/>
              </w:rPr>
            </w:pPr>
            <w:del w:id="5659" w:author="i0806927" w:date="2016-03-30T16:04:00Z">
              <w:r w:rsidRPr="00211BE7" w:rsidDel="001D5498">
                <w:rPr>
                  <w:rFonts w:ascii="Helvetica" w:hAnsi="Helvetica"/>
                  <w:szCs w:val="20"/>
                  <w:lang w:eastAsia="it-IT"/>
                </w:rPr>
                <w:delText xml:space="preserve">      "serviceabilityDate" : "20160201 00:00"</w:delText>
              </w:r>
            </w:del>
          </w:p>
          <w:p w14:paraId="0492E1DE" w14:textId="3D3E860D" w:rsidR="00211BE7" w:rsidRPr="00211BE7" w:rsidDel="001D5498" w:rsidRDefault="00211BE7" w:rsidP="00211BE7">
            <w:pPr>
              <w:spacing w:after="0" w:line="240" w:lineRule="auto"/>
              <w:rPr>
                <w:del w:id="5660" w:author="i0806927" w:date="2016-03-30T16:04:00Z"/>
                <w:rFonts w:ascii="Helvetica" w:hAnsi="Helvetica"/>
                <w:szCs w:val="20"/>
                <w:lang w:eastAsia="it-IT"/>
              </w:rPr>
            </w:pPr>
            <w:del w:id="5661" w:author="i0806927" w:date="2016-03-30T16:04:00Z">
              <w:r w:rsidRPr="00211BE7" w:rsidDel="001D5498">
                <w:rPr>
                  <w:rFonts w:ascii="Helvetica" w:hAnsi="Helvetica"/>
                  <w:szCs w:val="20"/>
                  <w:lang w:eastAsia="it-IT"/>
                </w:rPr>
                <w:delText xml:space="preserve">    }</w:delText>
              </w:r>
            </w:del>
          </w:p>
          <w:p w14:paraId="11EFB9FF" w14:textId="22A9771E" w:rsidR="00211BE7" w:rsidRPr="00211BE7" w:rsidDel="001D5498" w:rsidRDefault="00211BE7" w:rsidP="00211BE7">
            <w:pPr>
              <w:spacing w:after="0" w:line="240" w:lineRule="auto"/>
              <w:rPr>
                <w:del w:id="5662" w:author="i0806927" w:date="2016-03-30T16:04:00Z"/>
                <w:rFonts w:ascii="Helvetica" w:hAnsi="Helvetica"/>
                <w:szCs w:val="20"/>
                <w:lang w:eastAsia="it-IT"/>
              </w:rPr>
            </w:pPr>
            <w:del w:id="5663" w:author="i0806927" w:date="2016-03-30T16:04:00Z">
              <w:r w:rsidRPr="00211BE7" w:rsidDel="001D5498">
                <w:rPr>
                  <w:rFonts w:ascii="Helvetica" w:hAnsi="Helvetica"/>
                  <w:szCs w:val="20"/>
                  <w:lang w:eastAsia="it-IT"/>
                </w:rPr>
                <w:delText xml:space="preserve">  }</w:delText>
              </w:r>
            </w:del>
          </w:p>
          <w:p w14:paraId="3A9DD210" w14:textId="67EE19DA" w:rsidR="00445E49" w:rsidRPr="00260C4A" w:rsidDel="00790B77" w:rsidRDefault="00211BE7" w:rsidP="00445E49">
            <w:pPr>
              <w:spacing w:line="240" w:lineRule="auto"/>
              <w:rPr>
                <w:del w:id="5664" w:author="i0806927" w:date="2016-04-01T13:44:00Z"/>
                <w:rFonts w:ascii="Helvetica" w:hAnsi="Helvetica"/>
                <w:szCs w:val="20"/>
                <w:lang w:eastAsia="it-IT"/>
              </w:rPr>
            </w:pPr>
            <w:del w:id="5665" w:author="i0806927" w:date="2016-03-30T16:04:00Z">
              <w:r w:rsidRPr="00211BE7" w:rsidDel="001D5498">
                <w:rPr>
                  <w:rFonts w:ascii="Helvetica" w:hAnsi="Helvetica"/>
                  <w:szCs w:val="20"/>
                  <w:lang w:eastAsia="it-IT"/>
                </w:rPr>
                <w:delText xml:space="preserve">} </w:delText>
              </w:r>
            </w:del>
          </w:p>
        </w:tc>
      </w:tr>
      <w:tr w:rsidR="00790B77" w14:paraId="4AD85B1D" w14:textId="77777777" w:rsidTr="00790B77">
        <w:trPr>
          <w:ins w:id="5666" w:author="i0806927" w:date="2016-04-01T13:45:00Z"/>
        </w:trPr>
        <w:tc>
          <w:tcPr>
            <w:tcW w:w="10243" w:type="dxa"/>
            <w:shd w:val="clear" w:color="auto" w:fill="FFFFFF" w:themeFill="background1"/>
          </w:tcPr>
          <w:p w14:paraId="033607DD" w14:textId="77777777" w:rsidR="00790B77" w:rsidRPr="008C13B2" w:rsidRDefault="00790B77" w:rsidP="00790B77">
            <w:pPr>
              <w:spacing w:after="0" w:line="240" w:lineRule="auto"/>
              <w:rPr>
                <w:ins w:id="5667" w:author="i0806927" w:date="2016-04-01T13:45:00Z"/>
                <w:rFonts w:ascii="Helvetica" w:hAnsi="Helvetica"/>
                <w:b/>
                <w:szCs w:val="20"/>
                <w:lang w:eastAsia="it-IT"/>
              </w:rPr>
            </w:pPr>
            <w:ins w:id="5668" w:author="i0806927" w:date="2016-04-01T13:45:00Z">
              <w:r w:rsidRPr="008C13B2">
                <w:rPr>
                  <w:rFonts w:ascii="Helvetica" w:hAnsi="Helvetica"/>
                  <w:b/>
                  <w:szCs w:val="20"/>
                  <w:lang w:eastAsia="it-IT"/>
                </w:rPr>
                <w:t>REQUEST</w:t>
              </w:r>
            </w:ins>
          </w:p>
        </w:tc>
      </w:tr>
      <w:tr w:rsidR="00790B77" w14:paraId="3EF1447C" w14:textId="77777777" w:rsidTr="00790B77">
        <w:trPr>
          <w:ins w:id="5669" w:author="i0806927" w:date="2016-04-01T13:45:00Z"/>
        </w:trPr>
        <w:tc>
          <w:tcPr>
            <w:tcW w:w="10243" w:type="dxa"/>
            <w:shd w:val="clear" w:color="auto" w:fill="D9D9D9" w:themeFill="background1" w:themeFillShade="D9"/>
          </w:tcPr>
          <w:p w14:paraId="692C395B" w14:textId="77777777" w:rsidR="00790B77" w:rsidRPr="004C7D81" w:rsidRDefault="00790B77" w:rsidP="00790B77">
            <w:pPr>
              <w:keepNext/>
              <w:keepLines/>
              <w:suppressAutoHyphens/>
              <w:spacing w:before="140" w:after="0" w:line="240" w:lineRule="auto"/>
              <w:ind w:left="1080"/>
              <w:outlineLvl w:val="7"/>
              <w:rPr>
                <w:ins w:id="5670" w:author="i0806927" w:date="2016-04-01T13:45:00Z"/>
                <w:rFonts w:ascii="Helvetica" w:hAnsi="Helvetica"/>
                <w:szCs w:val="20"/>
                <w:lang w:val="fr-FR" w:eastAsia="ja-JP"/>
                <w:rPrChange w:id="5671" w:author="Polz, Andreas" w:date="2016-04-19T09:53:00Z">
                  <w:rPr>
                    <w:ins w:id="5672" w:author="i0806927" w:date="2016-04-01T13:45:00Z"/>
                    <w:rFonts w:ascii="Helvetica" w:hAnsi="Helvetica"/>
                    <w:i/>
                    <w:spacing w:val="-4"/>
                    <w:kern w:val="1"/>
                    <w:sz w:val="18"/>
                    <w:szCs w:val="20"/>
                    <w:lang w:eastAsia="ja-JP"/>
                  </w:rPr>
                </w:rPrChange>
              </w:rPr>
            </w:pPr>
            <w:ins w:id="5673" w:author="i0806927" w:date="2016-04-01T13:45:00Z">
              <w:r w:rsidRPr="004C7D81">
                <w:rPr>
                  <w:rFonts w:ascii="Helvetica" w:hAnsi="Helvetica"/>
                  <w:szCs w:val="20"/>
                  <w:lang w:val="fr-FR" w:eastAsia="ja-JP"/>
                  <w:rPrChange w:id="5674" w:author="Polz, Andreas" w:date="2016-04-19T09:53:00Z">
                    <w:rPr>
                      <w:rFonts w:ascii="Helvetica" w:hAnsi="Helvetica"/>
                      <w:szCs w:val="20"/>
                      <w:lang w:eastAsia="ja-JP"/>
                    </w:rPr>
                  </w:rPrChange>
                </w:rPr>
                <w:t>POST /api/serviceQualificationRequest</w:t>
              </w:r>
            </w:ins>
          </w:p>
          <w:p w14:paraId="60A15663" w14:textId="77777777" w:rsidR="00790B77" w:rsidRPr="004C7D81" w:rsidRDefault="00790B77" w:rsidP="00790B77">
            <w:pPr>
              <w:keepNext/>
              <w:keepLines/>
              <w:suppressAutoHyphens/>
              <w:spacing w:before="140" w:after="0" w:line="240" w:lineRule="auto"/>
              <w:ind w:left="1080"/>
              <w:outlineLvl w:val="7"/>
              <w:rPr>
                <w:ins w:id="5675" w:author="i0806927" w:date="2016-04-01T13:45:00Z"/>
                <w:rFonts w:ascii="Helvetica" w:hAnsi="Helvetica"/>
                <w:szCs w:val="20"/>
                <w:lang w:val="fr-FR" w:eastAsia="ja-JP"/>
                <w:rPrChange w:id="5676" w:author="Polz, Andreas" w:date="2016-04-19T09:53:00Z">
                  <w:rPr>
                    <w:ins w:id="5677" w:author="i0806927" w:date="2016-04-01T13:45:00Z"/>
                    <w:rFonts w:ascii="Helvetica" w:hAnsi="Helvetica"/>
                    <w:i/>
                    <w:spacing w:val="-4"/>
                    <w:kern w:val="1"/>
                    <w:sz w:val="18"/>
                    <w:szCs w:val="20"/>
                    <w:lang w:eastAsia="ja-JP"/>
                  </w:rPr>
                </w:rPrChange>
              </w:rPr>
            </w:pPr>
            <w:ins w:id="5678" w:author="i0806927" w:date="2016-04-01T13:45:00Z">
              <w:r w:rsidRPr="004C7D81">
                <w:rPr>
                  <w:rFonts w:ascii="Helvetica" w:hAnsi="Helvetica"/>
                  <w:szCs w:val="20"/>
                  <w:lang w:val="fr-FR" w:eastAsia="ja-JP"/>
                  <w:rPrChange w:id="5679" w:author="Polz, Andreas" w:date="2016-04-19T09:53:00Z">
                    <w:rPr>
                      <w:rFonts w:ascii="Helvetica" w:hAnsi="Helvetica"/>
                      <w:szCs w:val="20"/>
                      <w:lang w:eastAsia="ja-JP"/>
                    </w:rPr>
                  </w:rPrChange>
                </w:rPr>
                <w:t>Accept: application/json</w:t>
              </w:r>
            </w:ins>
          </w:p>
          <w:p w14:paraId="287BF73F" w14:textId="77777777" w:rsidR="00790B77" w:rsidRPr="004C7D81" w:rsidRDefault="00790B77" w:rsidP="00790B77">
            <w:pPr>
              <w:spacing w:before="0" w:after="0" w:line="240" w:lineRule="auto"/>
              <w:rPr>
                <w:ins w:id="5680" w:author="i0806927" w:date="2016-04-01T13:45:00Z"/>
                <w:rFonts w:ascii="Helvetica" w:hAnsi="Helvetica"/>
                <w:szCs w:val="20"/>
                <w:lang w:val="fr-FR" w:eastAsia="ja-JP"/>
                <w:rPrChange w:id="5681" w:author="Polz, Andreas" w:date="2016-04-19T09:53:00Z">
                  <w:rPr>
                    <w:ins w:id="5682" w:author="i0806927" w:date="2016-04-01T13:45:00Z"/>
                    <w:rFonts w:ascii="Helvetica" w:hAnsi="Helvetica"/>
                    <w:szCs w:val="20"/>
                    <w:lang w:eastAsia="ja-JP"/>
                  </w:rPr>
                </w:rPrChange>
              </w:rPr>
            </w:pPr>
          </w:p>
          <w:p w14:paraId="36C8F937" w14:textId="77777777" w:rsidR="00790B77" w:rsidRPr="0000094A" w:rsidRDefault="00790B77" w:rsidP="00790B77">
            <w:pPr>
              <w:spacing w:after="0" w:line="240" w:lineRule="auto"/>
              <w:rPr>
                <w:ins w:id="5683" w:author="i0806927" w:date="2016-04-01T13:45:00Z"/>
                <w:rFonts w:ascii="Helvetica" w:hAnsi="Helvetica"/>
                <w:szCs w:val="20"/>
                <w:lang w:eastAsia="ja-JP"/>
              </w:rPr>
            </w:pPr>
            <w:ins w:id="5684" w:author="i0806927" w:date="2016-04-01T13:45:00Z">
              <w:r w:rsidRPr="0000094A">
                <w:rPr>
                  <w:rFonts w:ascii="Helvetica" w:hAnsi="Helvetica"/>
                  <w:szCs w:val="20"/>
                  <w:lang w:eastAsia="ja-JP"/>
                </w:rPr>
                <w:t>{</w:t>
              </w:r>
            </w:ins>
          </w:p>
          <w:p w14:paraId="570D77D7" w14:textId="0C6F266B" w:rsidR="00790B77" w:rsidRPr="0000094A" w:rsidRDefault="00790B77" w:rsidP="00790B77">
            <w:pPr>
              <w:spacing w:after="0" w:line="240" w:lineRule="auto"/>
              <w:rPr>
                <w:ins w:id="5685" w:author="i0806927" w:date="2016-04-01T13:45:00Z"/>
                <w:rFonts w:ascii="Helvetica" w:hAnsi="Helvetica"/>
                <w:szCs w:val="20"/>
                <w:lang w:eastAsia="ja-JP"/>
              </w:rPr>
            </w:pPr>
            <w:ins w:id="5686" w:author="i0806927" w:date="2016-04-01T13:45:00Z">
              <w:r w:rsidRPr="0000094A">
                <w:rPr>
                  <w:rFonts w:ascii="Helvetica" w:hAnsi="Helvetica"/>
                  <w:szCs w:val="20"/>
                  <w:lang w:eastAsia="ja-JP"/>
                </w:rPr>
                <w:t xml:space="preserve">  "</w:t>
              </w:r>
            </w:ins>
            <w:ins w:id="5687" w:author="i0806927" w:date="2016-04-04T12:03:00Z">
              <w:r w:rsidR="009C3BF2" w:rsidRPr="003B3AB5">
                <w:rPr>
                  <w:rFonts w:ascii="Helvetica" w:hAnsi="Helvetica"/>
                  <w:szCs w:val="20"/>
                  <w:highlight w:val="yellow"/>
                  <w:lang w:eastAsia="ja-JP"/>
                  <w:rPrChange w:id="5688" w:author="i0806927" w:date="2016-04-04T14:18:00Z">
                    <w:rPr>
                      <w:rFonts w:ascii="Helvetica" w:hAnsi="Helvetica"/>
                      <w:szCs w:val="20"/>
                      <w:lang w:eastAsia="ja-JP"/>
                    </w:rPr>
                  </w:rPrChange>
                </w:rPr>
                <w:t>address</w:t>
              </w:r>
            </w:ins>
            <w:ins w:id="5689" w:author="i0806927" w:date="2016-04-01T13:45:00Z">
              <w:r w:rsidRPr="0000094A">
                <w:rPr>
                  <w:rFonts w:ascii="Helvetica" w:hAnsi="Helvetica"/>
                  <w:szCs w:val="20"/>
                  <w:lang w:eastAsia="ja-JP"/>
                </w:rPr>
                <w:t>" : {</w:t>
              </w:r>
            </w:ins>
          </w:p>
          <w:p w14:paraId="3ABB4A2C" w14:textId="77777777" w:rsidR="00790B77" w:rsidRPr="0000094A" w:rsidRDefault="00790B77" w:rsidP="00790B77">
            <w:pPr>
              <w:spacing w:after="0" w:line="240" w:lineRule="auto"/>
              <w:rPr>
                <w:ins w:id="5690" w:author="i0806927" w:date="2016-04-01T13:45:00Z"/>
                <w:rFonts w:ascii="Helvetica" w:hAnsi="Helvetica"/>
                <w:szCs w:val="20"/>
                <w:lang w:eastAsia="ja-JP"/>
              </w:rPr>
            </w:pPr>
            <w:ins w:id="5691" w:author="i0806927" w:date="2016-04-01T13:45:00Z">
              <w:r w:rsidRPr="0000094A">
                <w:rPr>
                  <w:rFonts w:ascii="Helvetica" w:hAnsi="Helvetica"/>
                  <w:szCs w:val="20"/>
                  <w:lang w:eastAsia="ja-JP"/>
                </w:rPr>
                <w:t xml:space="preserve">    "href" : "https://www.google.ca/maps/dir/''/google+map+montreal+place+ville+marie/@45.5014452,-73.6393962,12z/data=!3m1!4b1!4m8!4m7!1m0!1m5!1m1!1s0x4cc91a4498f8f3db:0xa2760b4a779d61d3!2m2!1d-73.5693564!2d45.5014666"</w:t>
              </w:r>
            </w:ins>
          </w:p>
          <w:p w14:paraId="3E19565F" w14:textId="77777777" w:rsidR="00790B77" w:rsidRPr="0000094A" w:rsidRDefault="00790B77" w:rsidP="00790B77">
            <w:pPr>
              <w:spacing w:after="0" w:line="240" w:lineRule="auto"/>
              <w:rPr>
                <w:ins w:id="5692" w:author="i0806927" w:date="2016-04-01T13:45:00Z"/>
                <w:rFonts w:ascii="Helvetica" w:hAnsi="Helvetica"/>
                <w:szCs w:val="20"/>
                <w:lang w:eastAsia="ja-JP"/>
              </w:rPr>
            </w:pPr>
            <w:ins w:id="5693" w:author="i0806927" w:date="2016-04-01T13:45:00Z">
              <w:r w:rsidRPr="0000094A">
                <w:rPr>
                  <w:rFonts w:ascii="Helvetica" w:hAnsi="Helvetica"/>
                  <w:szCs w:val="20"/>
                  <w:lang w:eastAsia="ja-JP"/>
                </w:rPr>
                <w:t xml:space="preserve">  },</w:t>
              </w:r>
            </w:ins>
          </w:p>
          <w:p w14:paraId="6D1352ED" w14:textId="77777777" w:rsidR="00790B77" w:rsidRPr="003B3AB5" w:rsidRDefault="00790B77" w:rsidP="00790B77">
            <w:pPr>
              <w:keepNext/>
              <w:keepLines/>
              <w:suppressAutoHyphens/>
              <w:spacing w:before="140" w:after="0" w:line="240" w:lineRule="auto"/>
              <w:ind w:left="1080"/>
              <w:outlineLvl w:val="7"/>
              <w:rPr>
                <w:ins w:id="5694" w:author="i0806927" w:date="2016-04-01T13:45:00Z"/>
                <w:rFonts w:ascii="Helvetica" w:hAnsi="Helvetica"/>
                <w:szCs w:val="20"/>
                <w:highlight w:val="yellow"/>
                <w:lang w:eastAsia="ja-JP"/>
                <w:rPrChange w:id="5695" w:author="i0806927" w:date="2016-04-04T14:18:00Z">
                  <w:rPr>
                    <w:ins w:id="5696" w:author="i0806927" w:date="2016-04-01T13:45:00Z"/>
                    <w:rFonts w:ascii="Helvetica" w:hAnsi="Helvetica"/>
                    <w:i/>
                    <w:spacing w:val="-4"/>
                    <w:kern w:val="1"/>
                    <w:sz w:val="18"/>
                    <w:szCs w:val="20"/>
                    <w:lang w:eastAsia="ja-JP"/>
                  </w:rPr>
                </w:rPrChange>
              </w:rPr>
            </w:pPr>
            <w:ins w:id="5697" w:author="i0806927" w:date="2016-04-01T13:45:00Z">
              <w:r w:rsidRPr="0000094A">
                <w:rPr>
                  <w:rFonts w:ascii="Helvetica" w:hAnsi="Helvetica"/>
                  <w:szCs w:val="20"/>
                  <w:lang w:eastAsia="ja-JP"/>
                </w:rPr>
                <w:t xml:space="preserve">  </w:t>
              </w:r>
              <w:r w:rsidRPr="003B3AB5">
                <w:rPr>
                  <w:rFonts w:ascii="Helvetica" w:hAnsi="Helvetica"/>
                  <w:szCs w:val="20"/>
                  <w:highlight w:val="yellow"/>
                  <w:lang w:eastAsia="ja-JP"/>
                  <w:rPrChange w:id="5698" w:author="i0806927" w:date="2016-04-04T14:18:00Z">
                    <w:rPr>
                      <w:rFonts w:ascii="Helvetica" w:hAnsi="Helvetica"/>
                      <w:szCs w:val="20"/>
                      <w:lang w:eastAsia="ja-JP"/>
                    </w:rPr>
                  </w:rPrChange>
                </w:rPr>
                <w:t>"serviceQualificationItem" : [</w:t>
              </w:r>
            </w:ins>
          </w:p>
          <w:p w14:paraId="196134D4" w14:textId="77777777" w:rsidR="00790B77" w:rsidRPr="003B3AB5" w:rsidRDefault="00790B77" w:rsidP="00790B77">
            <w:pPr>
              <w:keepNext/>
              <w:keepLines/>
              <w:suppressAutoHyphens/>
              <w:spacing w:before="140" w:after="0" w:line="240" w:lineRule="auto"/>
              <w:ind w:left="1080"/>
              <w:outlineLvl w:val="7"/>
              <w:rPr>
                <w:ins w:id="5699" w:author="i0806927" w:date="2016-04-01T13:45:00Z"/>
                <w:rFonts w:ascii="Helvetica" w:hAnsi="Helvetica"/>
                <w:szCs w:val="20"/>
                <w:highlight w:val="yellow"/>
                <w:lang w:eastAsia="ja-JP"/>
                <w:rPrChange w:id="5700" w:author="i0806927" w:date="2016-04-04T14:18:00Z">
                  <w:rPr>
                    <w:ins w:id="5701" w:author="i0806927" w:date="2016-04-01T13:45:00Z"/>
                    <w:rFonts w:ascii="Helvetica" w:hAnsi="Helvetica"/>
                    <w:i/>
                    <w:spacing w:val="-4"/>
                    <w:kern w:val="1"/>
                    <w:sz w:val="18"/>
                    <w:szCs w:val="20"/>
                    <w:lang w:eastAsia="ja-JP"/>
                  </w:rPr>
                </w:rPrChange>
              </w:rPr>
            </w:pPr>
            <w:ins w:id="5702" w:author="i0806927" w:date="2016-04-01T13:45:00Z">
              <w:r w:rsidRPr="003B3AB5">
                <w:rPr>
                  <w:rFonts w:ascii="Helvetica" w:hAnsi="Helvetica"/>
                  <w:szCs w:val="20"/>
                  <w:highlight w:val="yellow"/>
                  <w:lang w:eastAsia="ja-JP"/>
                  <w:rPrChange w:id="5703" w:author="i0806927" w:date="2016-04-04T14:18:00Z">
                    <w:rPr>
                      <w:rFonts w:ascii="Helvetica" w:hAnsi="Helvetica"/>
                      <w:szCs w:val="20"/>
                      <w:lang w:eastAsia="ja-JP"/>
                    </w:rPr>
                  </w:rPrChange>
                </w:rPr>
                <w:t xml:space="preserve">    "serviceSpecification" {</w:t>
              </w:r>
            </w:ins>
          </w:p>
          <w:p w14:paraId="41345DB1" w14:textId="0FC5B72E" w:rsidR="00790B77" w:rsidRPr="003B3AB5" w:rsidRDefault="00790B77" w:rsidP="00790B77">
            <w:pPr>
              <w:keepNext/>
              <w:keepLines/>
              <w:suppressAutoHyphens/>
              <w:spacing w:before="140" w:after="0" w:line="240" w:lineRule="auto"/>
              <w:ind w:left="1080"/>
              <w:outlineLvl w:val="7"/>
              <w:rPr>
                <w:ins w:id="5704" w:author="i0806927" w:date="2016-04-01T13:45:00Z"/>
                <w:rFonts w:ascii="Helvetica" w:hAnsi="Helvetica"/>
                <w:szCs w:val="20"/>
                <w:highlight w:val="yellow"/>
                <w:lang w:eastAsia="ja-JP"/>
                <w:rPrChange w:id="5705" w:author="i0806927" w:date="2016-04-04T14:18:00Z">
                  <w:rPr>
                    <w:ins w:id="5706" w:author="i0806927" w:date="2016-04-01T13:45:00Z"/>
                    <w:rFonts w:ascii="Helvetica" w:hAnsi="Helvetica"/>
                    <w:i/>
                    <w:spacing w:val="-4"/>
                    <w:kern w:val="1"/>
                    <w:sz w:val="18"/>
                    <w:szCs w:val="20"/>
                    <w:lang w:eastAsia="ja-JP"/>
                  </w:rPr>
                </w:rPrChange>
              </w:rPr>
            </w:pPr>
            <w:ins w:id="5707" w:author="i0806927" w:date="2016-04-01T13:45:00Z">
              <w:r w:rsidRPr="003B3AB5">
                <w:rPr>
                  <w:rFonts w:ascii="Helvetica" w:hAnsi="Helvetica"/>
                  <w:szCs w:val="20"/>
                  <w:highlight w:val="yellow"/>
                  <w:lang w:eastAsia="ja-JP"/>
                  <w:rPrChange w:id="5708" w:author="i0806927" w:date="2016-04-04T14:18:00Z">
                    <w:rPr>
                      <w:rFonts w:ascii="Helvetica" w:hAnsi="Helvetica"/>
                      <w:szCs w:val="20"/>
                      <w:lang w:eastAsia="ja-JP"/>
                    </w:rPr>
                  </w:rPrChange>
                </w:rPr>
                <w:t xml:space="preserve">      "id" : "</w:t>
              </w:r>
            </w:ins>
            <w:ins w:id="5709" w:author="i0806927" w:date="2016-04-01T13:47:00Z">
              <w:r w:rsidRPr="003B3AB5">
                <w:rPr>
                  <w:rFonts w:ascii="Helvetica" w:hAnsi="Helvetica"/>
                  <w:szCs w:val="20"/>
                  <w:highlight w:val="yellow"/>
                  <w:lang w:eastAsia="ja-JP"/>
                  <w:rPrChange w:id="5710" w:author="i0806927" w:date="2016-04-04T14:18:00Z">
                    <w:rPr>
                      <w:rFonts w:ascii="Helvetica" w:hAnsi="Helvetica"/>
                      <w:szCs w:val="20"/>
                      <w:lang w:eastAsia="ja-JP"/>
                    </w:rPr>
                  </w:rPrChange>
                </w:rPr>
                <w:t>22</w:t>
              </w:r>
            </w:ins>
            <w:ins w:id="5711" w:author="i0806927" w:date="2016-04-01T13:45:00Z">
              <w:r w:rsidRPr="003B3AB5">
                <w:rPr>
                  <w:rFonts w:ascii="Helvetica" w:hAnsi="Helvetica"/>
                  <w:szCs w:val="20"/>
                  <w:highlight w:val="yellow"/>
                  <w:lang w:eastAsia="ja-JP"/>
                  <w:rPrChange w:id="5712" w:author="i0806927" w:date="2016-04-04T14:18:00Z">
                    <w:rPr>
                      <w:rFonts w:ascii="Helvetica" w:hAnsi="Helvetica"/>
                      <w:szCs w:val="20"/>
                      <w:lang w:eastAsia="ja-JP"/>
                    </w:rPr>
                  </w:rPrChange>
                </w:rPr>
                <w:t>33",</w:t>
              </w:r>
            </w:ins>
          </w:p>
          <w:p w14:paraId="10FB1D61" w14:textId="359335D4" w:rsidR="00790B77" w:rsidRPr="003B3AB5" w:rsidRDefault="00790B77" w:rsidP="00790B77">
            <w:pPr>
              <w:keepNext/>
              <w:keepLines/>
              <w:suppressAutoHyphens/>
              <w:spacing w:before="140" w:after="0" w:line="240" w:lineRule="auto"/>
              <w:ind w:left="1080"/>
              <w:outlineLvl w:val="7"/>
              <w:rPr>
                <w:ins w:id="5713" w:author="i0806927" w:date="2016-04-01T13:45:00Z"/>
                <w:rFonts w:ascii="Helvetica" w:hAnsi="Helvetica"/>
                <w:szCs w:val="20"/>
                <w:highlight w:val="yellow"/>
                <w:lang w:eastAsia="ja-JP"/>
                <w:rPrChange w:id="5714" w:author="i0806927" w:date="2016-04-04T14:18:00Z">
                  <w:rPr>
                    <w:ins w:id="5715" w:author="i0806927" w:date="2016-04-01T13:45:00Z"/>
                    <w:rFonts w:ascii="Helvetica" w:hAnsi="Helvetica"/>
                    <w:i/>
                    <w:spacing w:val="-4"/>
                    <w:kern w:val="1"/>
                    <w:sz w:val="18"/>
                    <w:szCs w:val="20"/>
                    <w:lang w:eastAsia="ja-JP"/>
                  </w:rPr>
                </w:rPrChange>
              </w:rPr>
            </w:pPr>
            <w:ins w:id="5716" w:author="i0806927" w:date="2016-04-01T13:45:00Z">
              <w:r w:rsidRPr="003B3AB5">
                <w:rPr>
                  <w:rFonts w:ascii="Helvetica" w:hAnsi="Helvetica"/>
                  <w:szCs w:val="20"/>
                  <w:highlight w:val="yellow"/>
                  <w:lang w:eastAsia="ja-JP"/>
                  <w:rPrChange w:id="5717" w:author="i0806927" w:date="2016-04-04T14:18:00Z">
                    <w:rPr>
                      <w:rFonts w:ascii="Helvetica" w:hAnsi="Helvetica"/>
                      <w:szCs w:val="20"/>
                      <w:lang w:eastAsia="ja-JP"/>
                    </w:rPr>
                  </w:rPrChange>
                </w:rPr>
                <w:t xml:space="preserve">      "href": "</w:t>
              </w:r>
            </w:ins>
            <w:ins w:id="5718" w:author="i0806927" w:date="2016-04-04T10:22:00Z">
              <w:r w:rsidR="00A67CEC" w:rsidRPr="003B3AB5">
                <w:rPr>
                  <w:rFonts w:ascii="Helvetica" w:hAnsi="Helvetica"/>
                  <w:szCs w:val="20"/>
                  <w:highlight w:val="yellow"/>
                  <w:lang w:eastAsia="ja-JP"/>
                </w:rPr>
                <w:t>http:</w:t>
              </w:r>
            </w:ins>
            <w:ins w:id="5719" w:author="i0806927" w:date="2016-04-01T13:45:00Z">
              <w:r w:rsidRPr="003B3AB5">
                <w:rPr>
                  <w:rFonts w:ascii="Helvetica" w:hAnsi="Helvetica"/>
                  <w:szCs w:val="20"/>
                  <w:highlight w:val="yellow"/>
                  <w:lang w:eastAsia="ja-JP"/>
                  <w:rPrChange w:id="5720" w:author="i0806927" w:date="2016-04-04T14:18:00Z">
                    <w:rPr>
                      <w:rFonts w:ascii="Helvetica" w:hAnsi="Helvetica"/>
                      <w:szCs w:val="20"/>
                      <w:lang w:eastAsia="ja-JP"/>
                    </w:rPr>
                  </w:rPrChange>
                </w:rPr>
                <w:t>//serviceSpecification/</w:t>
              </w:r>
            </w:ins>
            <w:ins w:id="5721" w:author="i0806927" w:date="2016-04-01T13:46:00Z">
              <w:r w:rsidRPr="003B3AB5">
                <w:rPr>
                  <w:rFonts w:ascii="Helvetica" w:hAnsi="Helvetica"/>
                  <w:szCs w:val="20"/>
                  <w:highlight w:val="yellow"/>
                  <w:lang w:eastAsia="ja-JP"/>
                  <w:rPrChange w:id="5722" w:author="i0806927" w:date="2016-04-04T14:18:00Z">
                    <w:rPr>
                      <w:rFonts w:ascii="Helvetica" w:hAnsi="Helvetica"/>
                      <w:szCs w:val="20"/>
                      <w:lang w:eastAsia="ja-JP"/>
                    </w:rPr>
                  </w:rPrChange>
                </w:rPr>
                <w:t>FiberAccess</w:t>
              </w:r>
            </w:ins>
            <w:ins w:id="5723" w:author="i0806927" w:date="2016-04-01T13:45:00Z">
              <w:r w:rsidRPr="003B3AB5">
                <w:rPr>
                  <w:rFonts w:ascii="Helvetica" w:hAnsi="Helvetica"/>
                  <w:szCs w:val="20"/>
                  <w:highlight w:val="yellow"/>
                  <w:lang w:eastAsia="ja-JP"/>
                  <w:rPrChange w:id="5724" w:author="i0806927" w:date="2016-04-04T14:18:00Z">
                    <w:rPr>
                      <w:rFonts w:ascii="Helvetica" w:hAnsi="Helvetica"/>
                      <w:szCs w:val="20"/>
                      <w:lang w:eastAsia="ja-JP"/>
                    </w:rPr>
                  </w:rPrChange>
                </w:rPr>
                <w:t>"</w:t>
              </w:r>
            </w:ins>
          </w:p>
          <w:p w14:paraId="0CA2D00F" w14:textId="77777777" w:rsidR="00790B77" w:rsidRPr="003B3AB5" w:rsidRDefault="00790B77" w:rsidP="00790B77">
            <w:pPr>
              <w:keepNext/>
              <w:keepLines/>
              <w:suppressAutoHyphens/>
              <w:spacing w:before="140" w:after="0" w:line="240" w:lineRule="auto"/>
              <w:ind w:left="1080"/>
              <w:outlineLvl w:val="7"/>
              <w:rPr>
                <w:ins w:id="5725" w:author="i0806927" w:date="2016-04-01T13:45:00Z"/>
                <w:rFonts w:ascii="Helvetica" w:hAnsi="Helvetica"/>
                <w:szCs w:val="20"/>
                <w:highlight w:val="yellow"/>
                <w:lang w:eastAsia="ja-JP"/>
                <w:rPrChange w:id="5726" w:author="i0806927" w:date="2016-04-04T14:18:00Z">
                  <w:rPr>
                    <w:ins w:id="5727" w:author="i0806927" w:date="2016-04-01T13:45:00Z"/>
                    <w:rFonts w:ascii="Helvetica" w:hAnsi="Helvetica"/>
                    <w:i/>
                    <w:spacing w:val="-4"/>
                    <w:kern w:val="1"/>
                    <w:sz w:val="18"/>
                    <w:szCs w:val="20"/>
                    <w:lang w:eastAsia="ja-JP"/>
                  </w:rPr>
                </w:rPrChange>
              </w:rPr>
            </w:pPr>
            <w:ins w:id="5728" w:author="i0806927" w:date="2016-04-01T13:45:00Z">
              <w:r w:rsidRPr="003B3AB5">
                <w:rPr>
                  <w:rFonts w:ascii="Helvetica" w:hAnsi="Helvetica"/>
                  <w:szCs w:val="20"/>
                  <w:highlight w:val="yellow"/>
                  <w:lang w:eastAsia="ja-JP"/>
                  <w:rPrChange w:id="5729" w:author="i0806927" w:date="2016-04-04T14:18:00Z">
                    <w:rPr>
                      <w:rFonts w:ascii="Helvetica" w:hAnsi="Helvetica"/>
                      <w:szCs w:val="20"/>
                      <w:lang w:eastAsia="ja-JP"/>
                    </w:rPr>
                  </w:rPrChange>
                </w:rPr>
                <w:t xml:space="preserve">    },</w:t>
              </w:r>
            </w:ins>
          </w:p>
          <w:p w14:paraId="5D147D4E" w14:textId="77777777" w:rsidR="00790B77" w:rsidRPr="003B3AB5" w:rsidRDefault="00790B77" w:rsidP="00790B77">
            <w:pPr>
              <w:keepNext/>
              <w:keepLines/>
              <w:suppressAutoHyphens/>
              <w:spacing w:before="140" w:after="0" w:line="240" w:lineRule="auto"/>
              <w:ind w:left="1080"/>
              <w:outlineLvl w:val="7"/>
              <w:rPr>
                <w:ins w:id="5730" w:author="i0806927" w:date="2016-04-01T13:45:00Z"/>
                <w:rFonts w:ascii="Helvetica" w:hAnsi="Helvetica"/>
                <w:szCs w:val="20"/>
                <w:highlight w:val="yellow"/>
                <w:lang w:eastAsia="ja-JP"/>
                <w:rPrChange w:id="5731" w:author="i0806927" w:date="2016-04-04T14:18:00Z">
                  <w:rPr>
                    <w:ins w:id="5732" w:author="i0806927" w:date="2016-04-01T13:45:00Z"/>
                    <w:rFonts w:ascii="Helvetica" w:hAnsi="Helvetica"/>
                    <w:i/>
                    <w:spacing w:val="-4"/>
                    <w:kern w:val="1"/>
                    <w:sz w:val="18"/>
                    <w:szCs w:val="20"/>
                    <w:lang w:eastAsia="ja-JP"/>
                  </w:rPr>
                </w:rPrChange>
              </w:rPr>
            </w:pPr>
            <w:ins w:id="5733" w:author="i0806927" w:date="2016-04-01T13:45:00Z">
              <w:r w:rsidRPr="003B3AB5">
                <w:rPr>
                  <w:rFonts w:ascii="Helvetica" w:hAnsi="Helvetica"/>
                  <w:szCs w:val="20"/>
                  <w:highlight w:val="yellow"/>
                  <w:lang w:eastAsia="ja-JP"/>
                  <w:rPrChange w:id="5734" w:author="i0806927" w:date="2016-04-04T14:18:00Z">
                    <w:rPr>
                      <w:rFonts w:ascii="Helvetica" w:hAnsi="Helvetica"/>
                      <w:szCs w:val="20"/>
                      <w:lang w:eastAsia="ja-JP"/>
                    </w:rPr>
                  </w:rPrChange>
                </w:rPr>
                <w:t xml:space="preserve">    "serviceCharacteristic" {</w:t>
              </w:r>
            </w:ins>
          </w:p>
          <w:p w14:paraId="7617F977" w14:textId="7855C516" w:rsidR="00790B77" w:rsidRPr="003B3AB5" w:rsidRDefault="00790B77" w:rsidP="00790B77">
            <w:pPr>
              <w:keepNext/>
              <w:keepLines/>
              <w:suppressAutoHyphens/>
              <w:spacing w:before="140" w:after="0" w:line="240" w:lineRule="auto"/>
              <w:ind w:left="1080"/>
              <w:outlineLvl w:val="7"/>
              <w:rPr>
                <w:ins w:id="5735" w:author="i0806927" w:date="2016-04-01T13:45:00Z"/>
                <w:rFonts w:ascii="Helvetica" w:hAnsi="Helvetica"/>
                <w:szCs w:val="20"/>
                <w:highlight w:val="yellow"/>
                <w:lang w:eastAsia="ja-JP"/>
                <w:rPrChange w:id="5736" w:author="i0806927" w:date="2016-04-04T14:18:00Z">
                  <w:rPr>
                    <w:ins w:id="5737" w:author="i0806927" w:date="2016-04-01T13:45:00Z"/>
                    <w:rFonts w:ascii="Helvetica" w:hAnsi="Helvetica"/>
                    <w:i/>
                    <w:spacing w:val="-4"/>
                    <w:kern w:val="1"/>
                    <w:sz w:val="18"/>
                    <w:szCs w:val="20"/>
                    <w:lang w:eastAsia="ja-JP"/>
                  </w:rPr>
                </w:rPrChange>
              </w:rPr>
            </w:pPr>
            <w:ins w:id="5738" w:author="i0806927" w:date="2016-04-01T13:45:00Z">
              <w:r w:rsidRPr="003B3AB5">
                <w:rPr>
                  <w:rFonts w:ascii="Helvetica" w:hAnsi="Helvetica"/>
                  <w:szCs w:val="20"/>
                  <w:highlight w:val="yellow"/>
                  <w:lang w:eastAsia="ja-JP"/>
                  <w:rPrChange w:id="5739" w:author="i0806927" w:date="2016-04-04T14:18:00Z">
                    <w:rPr>
                      <w:rFonts w:ascii="Helvetica" w:hAnsi="Helvetica"/>
                      <w:szCs w:val="20"/>
                      <w:lang w:eastAsia="ja-JP"/>
                    </w:rPr>
                  </w:rPrChange>
                </w:rPr>
                <w:t xml:space="preserve">      "</w:t>
              </w:r>
            </w:ins>
            <w:ins w:id="5740" w:author="i0806927" w:date="2016-04-01T13:46:00Z">
              <w:r w:rsidRPr="003B3AB5">
                <w:rPr>
                  <w:rFonts w:ascii="Helvetica" w:hAnsi="Helvetica"/>
                  <w:szCs w:val="20"/>
                  <w:highlight w:val="yellow"/>
                  <w:lang w:eastAsia="ja-JP"/>
                  <w:rPrChange w:id="5741" w:author="i0806927" w:date="2016-04-04T14:18:00Z">
                    <w:rPr>
                      <w:rFonts w:ascii="Helvetica" w:hAnsi="Helvetica"/>
                      <w:szCs w:val="20"/>
                      <w:lang w:eastAsia="ja-JP"/>
                    </w:rPr>
                  </w:rPrChange>
                </w:rPr>
                <w:t>id</w:t>
              </w:r>
            </w:ins>
            <w:ins w:id="5742" w:author="i0806927" w:date="2016-04-01T13:45:00Z">
              <w:r w:rsidRPr="003B3AB5">
                <w:rPr>
                  <w:rFonts w:ascii="Helvetica" w:hAnsi="Helvetica"/>
                  <w:szCs w:val="20"/>
                  <w:highlight w:val="yellow"/>
                  <w:lang w:eastAsia="ja-JP"/>
                  <w:rPrChange w:id="5743" w:author="i0806927" w:date="2016-04-04T14:18:00Z">
                    <w:rPr>
                      <w:rFonts w:ascii="Helvetica" w:hAnsi="Helvetica"/>
                      <w:szCs w:val="20"/>
                      <w:lang w:eastAsia="ja-JP"/>
                    </w:rPr>
                  </w:rPrChange>
                </w:rPr>
                <w:t>" : "</w:t>
              </w:r>
            </w:ins>
            <w:ins w:id="5744" w:author="i0806927" w:date="2016-04-01T13:46:00Z">
              <w:r w:rsidRPr="003B3AB5">
                <w:rPr>
                  <w:rFonts w:ascii="Helvetica" w:hAnsi="Helvetica"/>
                  <w:szCs w:val="20"/>
                  <w:highlight w:val="yellow"/>
                  <w:lang w:eastAsia="ja-JP"/>
                  <w:rPrChange w:id="5745" w:author="i0806927" w:date="2016-04-04T14:18:00Z">
                    <w:rPr>
                      <w:rFonts w:ascii="Helvetica" w:hAnsi="Helvetica"/>
                      <w:szCs w:val="20"/>
                      <w:lang w:eastAsia="ja-JP"/>
                    </w:rPr>
                  </w:rPrChange>
                </w:rPr>
                <w:t>downstreamspeed</w:t>
              </w:r>
            </w:ins>
            <w:ins w:id="5746" w:author="i0806927" w:date="2016-04-01T13:45:00Z">
              <w:r w:rsidRPr="003B3AB5">
                <w:rPr>
                  <w:rFonts w:ascii="Helvetica" w:hAnsi="Helvetica"/>
                  <w:szCs w:val="20"/>
                  <w:highlight w:val="yellow"/>
                  <w:lang w:eastAsia="ja-JP"/>
                  <w:rPrChange w:id="5747" w:author="i0806927" w:date="2016-04-04T14:18:00Z">
                    <w:rPr>
                      <w:rFonts w:ascii="Helvetica" w:hAnsi="Helvetica"/>
                      <w:szCs w:val="20"/>
                      <w:lang w:eastAsia="ja-JP"/>
                    </w:rPr>
                  </w:rPrChange>
                </w:rPr>
                <w:t>",</w:t>
              </w:r>
            </w:ins>
          </w:p>
          <w:p w14:paraId="10CA4C29" w14:textId="0506E946" w:rsidR="00790B77" w:rsidRPr="003B3AB5" w:rsidRDefault="00790B77" w:rsidP="00790B77">
            <w:pPr>
              <w:keepNext/>
              <w:keepLines/>
              <w:suppressAutoHyphens/>
              <w:spacing w:before="140" w:after="0" w:line="240" w:lineRule="auto"/>
              <w:ind w:left="1080"/>
              <w:outlineLvl w:val="7"/>
              <w:rPr>
                <w:ins w:id="5748" w:author="i0806927" w:date="2016-04-01T13:45:00Z"/>
                <w:rFonts w:ascii="Helvetica" w:hAnsi="Helvetica"/>
                <w:szCs w:val="20"/>
                <w:highlight w:val="yellow"/>
                <w:lang w:eastAsia="ja-JP"/>
                <w:rPrChange w:id="5749" w:author="i0806927" w:date="2016-04-04T14:18:00Z">
                  <w:rPr>
                    <w:ins w:id="5750" w:author="i0806927" w:date="2016-04-01T13:45:00Z"/>
                    <w:rFonts w:ascii="Helvetica" w:hAnsi="Helvetica"/>
                    <w:i/>
                    <w:spacing w:val="-4"/>
                    <w:kern w:val="1"/>
                    <w:sz w:val="18"/>
                    <w:szCs w:val="20"/>
                    <w:lang w:eastAsia="ja-JP"/>
                  </w:rPr>
                </w:rPrChange>
              </w:rPr>
            </w:pPr>
            <w:ins w:id="5751" w:author="i0806927" w:date="2016-04-01T13:45:00Z">
              <w:r w:rsidRPr="003B3AB5">
                <w:rPr>
                  <w:rFonts w:ascii="Helvetica" w:hAnsi="Helvetica"/>
                  <w:szCs w:val="20"/>
                  <w:highlight w:val="yellow"/>
                  <w:lang w:eastAsia="ja-JP"/>
                  <w:rPrChange w:id="5752" w:author="i0806927" w:date="2016-04-04T14:18:00Z">
                    <w:rPr>
                      <w:rFonts w:ascii="Helvetica" w:hAnsi="Helvetica"/>
                      <w:szCs w:val="20"/>
                      <w:lang w:eastAsia="ja-JP"/>
                    </w:rPr>
                  </w:rPrChange>
                </w:rPr>
                <w:t xml:space="preserve">      "value" : "</w:t>
              </w:r>
            </w:ins>
            <w:ins w:id="5753" w:author="i0806927" w:date="2016-04-01T13:46:00Z">
              <w:r w:rsidRPr="003B3AB5">
                <w:rPr>
                  <w:rFonts w:ascii="Helvetica" w:hAnsi="Helvetica"/>
                  <w:szCs w:val="20"/>
                  <w:highlight w:val="yellow"/>
                  <w:lang w:eastAsia="ja-JP"/>
                  <w:rPrChange w:id="5754" w:author="i0806927" w:date="2016-04-04T14:18:00Z">
                    <w:rPr>
                      <w:rFonts w:ascii="Helvetica" w:hAnsi="Helvetica"/>
                      <w:szCs w:val="20"/>
                      <w:lang w:eastAsia="ja-JP"/>
                    </w:rPr>
                  </w:rPrChange>
                </w:rPr>
                <w:t>10 Mbps</w:t>
              </w:r>
            </w:ins>
            <w:ins w:id="5755" w:author="i0806927" w:date="2016-04-01T13:45:00Z">
              <w:r w:rsidRPr="003B3AB5">
                <w:rPr>
                  <w:rFonts w:ascii="Helvetica" w:hAnsi="Helvetica"/>
                  <w:szCs w:val="20"/>
                  <w:highlight w:val="yellow"/>
                  <w:lang w:eastAsia="ja-JP"/>
                  <w:rPrChange w:id="5756" w:author="i0806927" w:date="2016-04-04T14:18:00Z">
                    <w:rPr>
                      <w:rFonts w:ascii="Helvetica" w:hAnsi="Helvetica"/>
                      <w:szCs w:val="20"/>
                      <w:lang w:eastAsia="ja-JP"/>
                    </w:rPr>
                  </w:rPrChange>
                </w:rPr>
                <w:t>"</w:t>
              </w:r>
            </w:ins>
          </w:p>
          <w:p w14:paraId="3BD87306" w14:textId="77777777" w:rsidR="00790B77" w:rsidRPr="003B3AB5" w:rsidRDefault="00790B77" w:rsidP="00790B77">
            <w:pPr>
              <w:keepNext/>
              <w:keepLines/>
              <w:suppressAutoHyphens/>
              <w:spacing w:before="140" w:after="0" w:line="240" w:lineRule="auto"/>
              <w:ind w:left="1080"/>
              <w:outlineLvl w:val="7"/>
              <w:rPr>
                <w:ins w:id="5757" w:author="i0806927" w:date="2016-04-01T13:45:00Z"/>
                <w:rFonts w:ascii="Helvetica" w:hAnsi="Helvetica"/>
                <w:szCs w:val="20"/>
                <w:highlight w:val="yellow"/>
                <w:lang w:eastAsia="ja-JP"/>
                <w:rPrChange w:id="5758" w:author="i0806927" w:date="2016-04-04T14:18:00Z">
                  <w:rPr>
                    <w:ins w:id="5759" w:author="i0806927" w:date="2016-04-01T13:45:00Z"/>
                    <w:rFonts w:ascii="Helvetica" w:hAnsi="Helvetica"/>
                    <w:i/>
                    <w:spacing w:val="-4"/>
                    <w:kern w:val="1"/>
                    <w:sz w:val="18"/>
                    <w:szCs w:val="20"/>
                    <w:lang w:eastAsia="ja-JP"/>
                  </w:rPr>
                </w:rPrChange>
              </w:rPr>
            </w:pPr>
            <w:ins w:id="5760" w:author="i0806927" w:date="2016-04-01T13:45:00Z">
              <w:r w:rsidRPr="003B3AB5">
                <w:rPr>
                  <w:rFonts w:ascii="Helvetica" w:hAnsi="Helvetica"/>
                  <w:szCs w:val="20"/>
                  <w:highlight w:val="yellow"/>
                  <w:lang w:eastAsia="ja-JP"/>
                  <w:rPrChange w:id="5761" w:author="i0806927" w:date="2016-04-04T14:18:00Z">
                    <w:rPr>
                      <w:rFonts w:ascii="Helvetica" w:hAnsi="Helvetica"/>
                      <w:szCs w:val="20"/>
                      <w:lang w:eastAsia="ja-JP"/>
                    </w:rPr>
                  </w:rPrChange>
                </w:rPr>
                <w:t xml:space="preserve">    }</w:t>
              </w:r>
            </w:ins>
          </w:p>
          <w:p w14:paraId="79C17482" w14:textId="77777777" w:rsidR="00790B77" w:rsidRPr="00B866B0" w:rsidRDefault="00790B77" w:rsidP="00790B77">
            <w:pPr>
              <w:spacing w:after="0" w:line="240" w:lineRule="auto"/>
              <w:rPr>
                <w:ins w:id="5762" w:author="i0806927" w:date="2016-04-01T13:45:00Z"/>
                <w:rFonts w:ascii="Helvetica" w:hAnsi="Helvetica"/>
                <w:szCs w:val="20"/>
                <w:lang w:eastAsia="ja-JP"/>
              </w:rPr>
            </w:pPr>
            <w:ins w:id="5763" w:author="i0806927" w:date="2016-04-01T13:45:00Z">
              <w:r w:rsidRPr="003B3AB5">
                <w:rPr>
                  <w:rFonts w:ascii="Helvetica" w:hAnsi="Helvetica"/>
                  <w:szCs w:val="20"/>
                  <w:highlight w:val="yellow"/>
                  <w:lang w:eastAsia="ja-JP"/>
                  <w:rPrChange w:id="5764" w:author="i0806927" w:date="2016-04-04T14:18:00Z">
                    <w:rPr>
                      <w:rFonts w:ascii="Helvetica" w:hAnsi="Helvetica"/>
                      <w:szCs w:val="20"/>
                      <w:lang w:eastAsia="ja-JP"/>
                    </w:rPr>
                  </w:rPrChange>
                </w:rPr>
                <w:t xml:space="preserve">  ]</w:t>
              </w:r>
            </w:ins>
          </w:p>
          <w:p w14:paraId="0D9F9C6F" w14:textId="77777777" w:rsidR="00790B77" w:rsidRDefault="00790B77" w:rsidP="00790B77">
            <w:pPr>
              <w:spacing w:before="0" w:after="0" w:line="240" w:lineRule="auto"/>
              <w:rPr>
                <w:ins w:id="5765" w:author="i0806927" w:date="2016-04-01T13:45:00Z"/>
                <w:rFonts w:ascii="Helvetica" w:hAnsi="Helvetica"/>
                <w:szCs w:val="20"/>
                <w:lang w:eastAsia="ja-JP"/>
              </w:rPr>
            </w:pPr>
            <w:ins w:id="5766" w:author="i0806927" w:date="2016-04-01T13:45:00Z">
              <w:r w:rsidRPr="00B866B0">
                <w:rPr>
                  <w:rFonts w:ascii="Helvetica" w:hAnsi="Helvetica"/>
                  <w:szCs w:val="20"/>
                  <w:lang w:eastAsia="ja-JP"/>
                </w:rPr>
                <w:t>}</w:t>
              </w:r>
            </w:ins>
          </w:p>
          <w:p w14:paraId="3F4115E2" w14:textId="77777777" w:rsidR="00790B77" w:rsidRPr="008C13B2" w:rsidRDefault="00790B77" w:rsidP="00790B77">
            <w:pPr>
              <w:spacing w:before="0" w:after="0" w:line="240" w:lineRule="auto"/>
              <w:rPr>
                <w:ins w:id="5767" w:author="i0806927" w:date="2016-04-01T13:45:00Z"/>
                <w:rFonts w:ascii="Helvetica" w:hAnsi="Helvetica"/>
                <w:szCs w:val="20"/>
                <w:lang w:eastAsia="ja-JP"/>
              </w:rPr>
            </w:pPr>
          </w:p>
        </w:tc>
      </w:tr>
      <w:tr w:rsidR="00790B77" w14:paraId="67B562F1" w14:textId="77777777" w:rsidTr="00790B77">
        <w:trPr>
          <w:ins w:id="5768" w:author="i0806927" w:date="2016-04-01T13:45:00Z"/>
        </w:trPr>
        <w:tc>
          <w:tcPr>
            <w:tcW w:w="10243" w:type="dxa"/>
            <w:shd w:val="clear" w:color="auto" w:fill="FFFFFF" w:themeFill="background1"/>
          </w:tcPr>
          <w:p w14:paraId="48DD2A87" w14:textId="77777777" w:rsidR="00790B77" w:rsidRPr="008C13B2" w:rsidRDefault="00790B77" w:rsidP="00790B77">
            <w:pPr>
              <w:spacing w:after="0" w:line="240" w:lineRule="auto"/>
              <w:rPr>
                <w:ins w:id="5769" w:author="i0806927" w:date="2016-04-01T13:45:00Z"/>
                <w:rFonts w:ascii="Helvetica" w:hAnsi="Helvetica"/>
                <w:b/>
                <w:szCs w:val="20"/>
                <w:lang w:eastAsia="it-IT"/>
              </w:rPr>
            </w:pPr>
            <w:ins w:id="5770" w:author="i0806927" w:date="2016-04-01T13:45:00Z">
              <w:r w:rsidRPr="008C13B2">
                <w:rPr>
                  <w:rFonts w:ascii="Helvetica" w:hAnsi="Helvetica"/>
                  <w:b/>
                  <w:szCs w:val="20"/>
                  <w:lang w:eastAsia="it-IT"/>
                </w:rPr>
                <w:t>RESPONSE</w:t>
              </w:r>
            </w:ins>
          </w:p>
        </w:tc>
      </w:tr>
      <w:tr w:rsidR="00790B77" w14:paraId="216BF5F4" w14:textId="77777777" w:rsidTr="00790B77">
        <w:trPr>
          <w:ins w:id="5771" w:author="i0806927" w:date="2016-04-01T13:45:00Z"/>
        </w:trPr>
        <w:tc>
          <w:tcPr>
            <w:tcW w:w="10243" w:type="dxa"/>
            <w:shd w:val="clear" w:color="auto" w:fill="D9D9D9" w:themeFill="background1" w:themeFillShade="D9"/>
          </w:tcPr>
          <w:p w14:paraId="3B4136B7" w14:textId="77777777" w:rsidR="00790B77" w:rsidRPr="004C7D81" w:rsidRDefault="00790B77" w:rsidP="00790B77">
            <w:pPr>
              <w:keepNext/>
              <w:keepLines/>
              <w:suppressAutoHyphens/>
              <w:spacing w:before="140" w:after="0" w:line="240" w:lineRule="auto"/>
              <w:ind w:left="1080"/>
              <w:outlineLvl w:val="7"/>
              <w:rPr>
                <w:ins w:id="5772" w:author="i0806927" w:date="2016-04-01T13:45:00Z"/>
                <w:rFonts w:ascii="Helvetica" w:hAnsi="Helvetica"/>
                <w:szCs w:val="20"/>
                <w:lang w:val="fr-FR" w:eastAsia="it-IT"/>
                <w:rPrChange w:id="5773" w:author="Polz, Andreas" w:date="2016-04-19T09:53:00Z">
                  <w:rPr>
                    <w:ins w:id="5774" w:author="i0806927" w:date="2016-04-01T13:45:00Z"/>
                    <w:rFonts w:ascii="Helvetica" w:hAnsi="Helvetica"/>
                    <w:i/>
                    <w:spacing w:val="-4"/>
                    <w:kern w:val="1"/>
                    <w:sz w:val="18"/>
                    <w:szCs w:val="20"/>
                    <w:lang w:eastAsia="it-IT"/>
                  </w:rPr>
                </w:rPrChange>
              </w:rPr>
            </w:pPr>
            <w:ins w:id="5775" w:author="i0806927" w:date="2016-04-01T13:45:00Z">
              <w:r w:rsidRPr="004C7D81">
                <w:rPr>
                  <w:rFonts w:ascii="Helvetica" w:hAnsi="Helvetica"/>
                  <w:szCs w:val="20"/>
                  <w:lang w:val="fr-FR" w:eastAsia="it-IT"/>
                  <w:rPrChange w:id="5776" w:author="Polz, Andreas" w:date="2016-04-19T09:53:00Z">
                    <w:rPr>
                      <w:rFonts w:ascii="Helvetica" w:hAnsi="Helvetica"/>
                      <w:szCs w:val="20"/>
                      <w:lang w:eastAsia="it-IT"/>
                    </w:rPr>
                  </w:rPrChange>
                </w:rPr>
                <w:t>200</w:t>
              </w:r>
            </w:ins>
          </w:p>
          <w:p w14:paraId="4FDCEEA9" w14:textId="77777777" w:rsidR="00790B77" w:rsidRPr="004C7D81" w:rsidRDefault="00790B77" w:rsidP="00790B77">
            <w:pPr>
              <w:keepNext/>
              <w:keepLines/>
              <w:suppressAutoHyphens/>
              <w:spacing w:before="140" w:after="0" w:line="240" w:lineRule="auto"/>
              <w:ind w:left="1080"/>
              <w:outlineLvl w:val="7"/>
              <w:rPr>
                <w:ins w:id="5777" w:author="i0806927" w:date="2016-04-01T13:45:00Z"/>
                <w:rFonts w:ascii="Helvetica" w:hAnsi="Helvetica"/>
                <w:szCs w:val="20"/>
                <w:lang w:val="fr-FR" w:eastAsia="it-IT"/>
                <w:rPrChange w:id="5778" w:author="Polz, Andreas" w:date="2016-04-19T09:53:00Z">
                  <w:rPr>
                    <w:ins w:id="5779" w:author="i0806927" w:date="2016-04-01T13:45:00Z"/>
                    <w:rFonts w:ascii="Helvetica" w:hAnsi="Helvetica"/>
                    <w:i/>
                    <w:spacing w:val="-4"/>
                    <w:kern w:val="1"/>
                    <w:sz w:val="18"/>
                    <w:szCs w:val="20"/>
                    <w:lang w:eastAsia="it-IT"/>
                  </w:rPr>
                </w:rPrChange>
              </w:rPr>
            </w:pPr>
            <w:ins w:id="5780" w:author="i0806927" w:date="2016-04-01T13:45:00Z">
              <w:r w:rsidRPr="004C7D81">
                <w:rPr>
                  <w:rFonts w:ascii="Helvetica" w:hAnsi="Helvetica"/>
                  <w:szCs w:val="20"/>
                  <w:lang w:val="fr-FR" w:eastAsia="it-IT"/>
                  <w:rPrChange w:id="5781" w:author="Polz, Andreas" w:date="2016-04-19T09:53:00Z">
                    <w:rPr>
                      <w:rFonts w:ascii="Helvetica" w:hAnsi="Helvetica"/>
                      <w:szCs w:val="20"/>
                      <w:lang w:eastAsia="it-IT"/>
                    </w:rPr>
                  </w:rPrChange>
                </w:rPr>
                <w:t>Content-Type: application/json</w:t>
              </w:r>
            </w:ins>
          </w:p>
          <w:p w14:paraId="69BC9D9D" w14:textId="77777777" w:rsidR="00790B77" w:rsidRPr="004C7D81" w:rsidRDefault="00790B77" w:rsidP="00790B77">
            <w:pPr>
              <w:spacing w:before="0" w:after="0" w:line="240" w:lineRule="auto"/>
              <w:rPr>
                <w:ins w:id="5782" w:author="i0806927" w:date="2016-04-01T13:45:00Z"/>
                <w:rFonts w:ascii="Helvetica" w:hAnsi="Helvetica"/>
                <w:szCs w:val="20"/>
                <w:lang w:val="fr-FR" w:eastAsia="it-IT"/>
                <w:rPrChange w:id="5783" w:author="Polz, Andreas" w:date="2016-04-19T09:53:00Z">
                  <w:rPr>
                    <w:ins w:id="5784" w:author="i0806927" w:date="2016-04-01T13:45:00Z"/>
                    <w:rFonts w:ascii="Helvetica" w:hAnsi="Helvetica"/>
                    <w:szCs w:val="20"/>
                    <w:lang w:eastAsia="it-IT"/>
                  </w:rPr>
                </w:rPrChange>
              </w:rPr>
            </w:pPr>
          </w:p>
          <w:p w14:paraId="03F7702C" w14:textId="77777777" w:rsidR="00790B77" w:rsidRPr="004C7D81" w:rsidRDefault="00790B77" w:rsidP="00790B77">
            <w:pPr>
              <w:keepNext/>
              <w:keepLines/>
              <w:suppressAutoHyphens/>
              <w:spacing w:before="140" w:after="0" w:line="240" w:lineRule="auto"/>
              <w:ind w:left="1080"/>
              <w:outlineLvl w:val="7"/>
              <w:rPr>
                <w:ins w:id="5785" w:author="i0806927" w:date="2016-04-01T13:45:00Z"/>
                <w:rFonts w:ascii="Helvetica" w:hAnsi="Helvetica"/>
                <w:szCs w:val="20"/>
                <w:lang w:val="fr-FR" w:eastAsia="it-IT"/>
                <w:rPrChange w:id="5786" w:author="Polz, Andreas" w:date="2016-04-19T09:53:00Z">
                  <w:rPr>
                    <w:ins w:id="5787" w:author="i0806927" w:date="2016-04-01T13:45:00Z"/>
                    <w:rFonts w:ascii="Helvetica" w:hAnsi="Helvetica"/>
                    <w:i/>
                    <w:spacing w:val="-4"/>
                    <w:kern w:val="1"/>
                    <w:sz w:val="18"/>
                    <w:szCs w:val="20"/>
                    <w:lang w:eastAsia="it-IT"/>
                  </w:rPr>
                </w:rPrChange>
              </w:rPr>
            </w:pPr>
            <w:ins w:id="5788" w:author="i0806927" w:date="2016-04-01T13:45:00Z">
              <w:r w:rsidRPr="004C7D81">
                <w:rPr>
                  <w:rFonts w:ascii="Helvetica" w:hAnsi="Helvetica"/>
                  <w:szCs w:val="20"/>
                  <w:lang w:val="fr-FR" w:eastAsia="it-IT"/>
                  <w:rPrChange w:id="5789" w:author="Polz, Andreas" w:date="2016-04-19T09:53:00Z">
                    <w:rPr>
                      <w:rFonts w:ascii="Helvetica" w:hAnsi="Helvetica"/>
                      <w:szCs w:val="20"/>
                      <w:lang w:eastAsia="it-IT"/>
                    </w:rPr>
                  </w:rPrChange>
                </w:rPr>
                <w:t>{</w:t>
              </w:r>
            </w:ins>
          </w:p>
          <w:p w14:paraId="4696FD2F" w14:textId="77777777" w:rsidR="00790B77" w:rsidRPr="004C7D81" w:rsidRDefault="00790B77" w:rsidP="00790B77">
            <w:pPr>
              <w:keepNext/>
              <w:keepLines/>
              <w:suppressAutoHyphens/>
              <w:spacing w:before="140" w:after="0" w:line="240" w:lineRule="auto"/>
              <w:ind w:left="1080"/>
              <w:outlineLvl w:val="7"/>
              <w:rPr>
                <w:ins w:id="5790" w:author="i0806927" w:date="2016-04-01T13:45:00Z"/>
                <w:rFonts w:ascii="Helvetica" w:hAnsi="Helvetica"/>
                <w:szCs w:val="20"/>
                <w:lang w:val="fr-FR" w:eastAsia="it-IT"/>
                <w:rPrChange w:id="5791" w:author="Polz, Andreas" w:date="2016-04-19T09:53:00Z">
                  <w:rPr>
                    <w:ins w:id="5792" w:author="i0806927" w:date="2016-04-01T13:45:00Z"/>
                    <w:rFonts w:ascii="Helvetica" w:hAnsi="Helvetica"/>
                    <w:i/>
                    <w:spacing w:val="-4"/>
                    <w:kern w:val="1"/>
                    <w:sz w:val="18"/>
                    <w:szCs w:val="20"/>
                    <w:lang w:eastAsia="it-IT"/>
                  </w:rPr>
                </w:rPrChange>
              </w:rPr>
            </w:pPr>
            <w:ins w:id="5793" w:author="i0806927" w:date="2016-04-01T13:45:00Z">
              <w:r w:rsidRPr="004C7D81">
                <w:rPr>
                  <w:rFonts w:ascii="Helvetica" w:hAnsi="Helvetica"/>
                  <w:szCs w:val="20"/>
                  <w:lang w:val="fr-FR" w:eastAsia="it-IT"/>
                  <w:rPrChange w:id="5794" w:author="Polz, Andreas" w:date="2016-04-19T09:53:00Z">
                    <w:rPr>
                      <w:rFonts w:ascii="Helvetica" w:hAnsi="Helvetica"/>
                      <w:szCs w:val="20"/>
                      <w:lang w:eastAsia="it-IT"/>
                    </w:rPr>
                  </w:rPrChange>
                </w:rPr>
                <w:t xml:space="preserve">  "id" : "42",</w:t>
              </w:r>
            </w:ins>
          </w:p>
          <w:p w14:paraId="297BCC91" w14:textId="77777777" w:rsidR="00790B77" w:rsidRPr="004B23A3" w:rsidRDefault="00790B77" w:rsidP="00790B77">
            <w:pPr>
              <w:keepNext/>
              <w:keepLines/>
              <w:suppressAutoHyphens/>
              <w:spacing w:before="140" w:after="0" w:line="240" w:lineRule="auto"/>
              <w:ind w:left="1080"/>
              <w:outlineLvl w:val="7"/>
              <w:rPr>
                <w:ins w:id="5795" w:author="i0806927" w:date="2016-04-01T13:45:00Z"/>
                <w:rFonts w:ascii="Helvetica" w:hAnsi="Helvetica"/>
                <w:szCs w:val="20"/>
                <w:highlight w:val="cyan"/>
                <w:lang w:eastAsia="it-IT"/>
                <w:rPrChange w:id="5796" w:author="i0806927" w:date="2016-04-01T14:20:00Z">
                  <w:rPr>
                    <w:ins w:id="5797" w:author="i0806927" w:date="2016-04-01T13:45:00Z"/>
                    <w:rFonts w:ascii="Helvetica" w:hAnsi="Helvetica"/>
                    <w:i/>
                    <w:spacing w:val="-4"/>
                    <w:kern w:val="1"/>
                    <w:sz w:val="18"/>
                    <w:szCs w:val="20"/>
                    <w:lang w:eastAsia="it-IT"/>
                  </w:rPr>
                </w:rPrChange>
              </w:rPr>
            </w:pPr>
            <w:ins w:id="5798" w:author="i0806927" w:date="2016-04-01T13:45:00Z">
              <w:r w:rsidRPr="004C7D81">
                <w:rPr>
                  <w:rFonts w:ascii="Helvetica" w:hAnsi="Helvetica"/>
                  <w:szCs w:val="20"/>
                  <w:highlight w:val="cyan"/>
                  <w:lang w:val="fr-FR" w:eastAsia="it-IT"/>
                  <w:rPrChange w:id="5799" w:author="Polz, Andreas" w:date="2016-04-19T09:53:00Z">
                    <w:rPr>
                      <w:rFonts w:ascii="Helvetica" w:hAnsi="Helvetica"/>
                      <w:szCs w:val="20"/>
                      <w:lang w:eastAsia="it-IT"/>
                    </w:rPr>
                  </w:rPrChange>
                </w:rPr>
                <w:t xml:space="preserve">  </w:t>
              </w:r>
              <w:r w:rsidRPr="004B23A3">
                <w:rPr>
                  <w:rFonts w:ascii="Helvetica" w:hAnsi="Helvetica"/>
                  <w:szCs w:val="20"/>
                  <w:highlight w:val="cyan"/>
                  <w:lang w:eastAsia="it-IT"/>
                  <w:rPrChange w:id="5800" w:author="i0806927" w:date="2016-04-01T14:20:00Z">
                    <w:rPr>
                      <w:rFonts w:ascii="Helvetica" w:hAnsi="Helvetica"/>
                      <w:szCs w:val="20"/>
                      <w:lang w:eastAsia="it-IT"/>
                    </w:rPr>
                  </w:rPrChange>
                </w:rPr>
                <w:t>"eligibilityDate" : "20160201 10:00",</w:t>
              </w:r>
            </w:ins>
          </w:p>
          <w:p w14:paraId="0D639E03" w14:textId="77777777" w:rsidR="00790B77" w:rsidRPr="004B23A3" w:rsidRDefault="00790B77" w:rsidP="00790B77">
            <w:pPr>
              <w:keepNext/>
              <w:keepLines/>
              <w:suppressAutoHyphens/>
              <w:spacing w:before="140" w:after="0" w:line="240" w:lineRule="auto"/>
              <w:ind w:left="1080"/>
              <w:outlineLvl w:val="7"/>
              <w:rPr>
                <w:ins w:id="5801" w:author="i0806927" w:date="2016-04-01T13:45:00Z"/>
                <w:rFonts w:ascii="Helvetica" w:hAnsi="Helvetica"/>
                <w:szCs w:val="20"/>
                <w:highlight w:val="cyan"/>
                <w:lang w:eastAsia="it-IT"/>
                <w:rPrChange w:id="5802" w:author="i0806927" w:date="2016-04-01T14:20:00Z">
                  <w:rPr>
                    <w:ins w:id="5803" w:author="i0806927" w:date="2016-04-01T13:45:00Z"/>
                    <w:rFonts w:ascii="Helvetica" w:hAnsi="Helvetica"/>
                    <w:i/>
                    <w:spacing w:val="-4"/>
                    <w:kern w:val="1"/>
                    <w:sz w:val="18"/>
                    <w:szCs w:val="20"/>
                    <w:highlight w:val="yellow"/>
                    <w:lang w:eastAsia="it-IT"/>
                  </w:rPr>
                </w:rPrChange>
              </w:rPr>
            </w:pPr>
            <w:ins w:id="5804" w:author="i0806927" w:date="2016-04-01T13:45:00Z">
              <w:r w:rsidRPr="004B23A3">
                <w:rPr>
                  <w:rFonts w:ascii="Helvetica" w:hAnsi="Helvetica"/>
                  <w:szCs w:val="20"/>
                  <w:highlight w:val="cyan"/>
                  <w:lang w:eastAsia="it-IT"/>
                  <w:rPrChange w:id="5805" w:author="i0806927" w:date="2016-04-01T14:20:00Z">
                    <w:rPr>
                      <w:rFonts w:ascii="Helvetica" w:hAnsi="Helvetica"/>
                      <w:szCs w:val="20"/>
                      <w:lang w:eastAsia="it-IT"/>
                    </w:rPr>
                  </w:rPrChange>
                </w:rPr>
                <w:t xml:space="preserve">  "physicapTerminationPoint" : [</w:t>
              </w:r>
            </w:ins>
          </w:p>
          <w:p w14:paraId="41B18992" w14:textId="77777777" w:rsidR="00790B77" w:rsidRPr="004B23A3" w:rsidRDefault="00790B77" w:rsidP="00790B77">
            <w:pPr>
              <w:keepNext/>
              <w:keepLines/>
              <w:suppressAutoHyphens/>
              <w:spacing w:before="140" w:after="0" w:line="240" w:lineRule="auto"/>
              <w:ind w:left="1080"/>
              <w:outlineLvl w:val="7"/>
              <w:rPr>
                <w:ins w:id="5806" w:author="i0806927" w:date="2016-04-01T13:45:00Z"/>
                <w:rFonts w:ascii="Helvetica" w:hAnsi="Helvetica"/>
                <w:szCs w:val="20"/>
                <w:highlight w:val="cyan"/>
                <w:lang w:eastAsia="it-IT"/>
                <w:rPrChange w:id="5807" w:author="i0806927" w:date="2016-04-01T14:20:00Z">
                  <w:rPr>
                    <w:ins w:id="5808" w:author="i0806927" w:date="2016-04-01T13:45:00Z"/>
                    <w:rFonts w:ascii="Helvetica" w:hAnsi="Helvetica"/>
                    <w:i/>
                    <w:spacing w:val="-4"/>
                    <w:kern w:val="1"/>
                    <w:sz w:val="18"/>
                    <w:szCs w:val="20"/>
                    <w:highlight w:val="yellow"/>
                    <w:lang w:eastAsia="it-IT"/>
                  </w:rPr>
                </w:rPrChange>
              </w:rPr>
            </w:pPr>
            <w:ins w:id="5809" w:author="i0806927" w:date="2016-04-01T13:45:00Z">
              <w:r w:rsidRPr="004B23A3">
                <w:rPr>
                  <w:rFonts w:ascii="Helvetica" w:hAnsi="Helvetica"/>
                  <w:szCs w:val="20"/>
                  <w:highlight w:val="cyan"/>
                  <w:lang w:eastAsia="it-IT"/>
                  <w:rPrChange w:id="5810" w:author="i0806927" w:date="2016-04-01T14:20:00Z">
                    <w:rPr>
                      <w:rFonts w:ascii="Helvetica" w:hAnsi="Helvetica"/>
                      <w:szCs w:val="20"/>
                      <w:highlight w:val="yellow"/>
                      <w:lang w:eastAsia="it-IT"/>
                    </w:rPr>
                  </w:rPrChange>
                </w:rPr>
                <w:t xml:space="preserve">    {</w:t>
              </w:r>
            </w:ins>
          </w:p>
          <w:p w14:paraId="52F76D85" w14:textId="4EDE135A" w:rsidR="00790B77" w:rsidRPr="004B23A3" w:rsidRDefault="009E64EB" w:rsidP="00790B77">
            <w:pPr>
              <w:keepNext/>
              <w:keepLines/>
              <w:suppressAutoHyphens/>
              <w:spacing w:before="140" w:after="0" w:line="240" w:lineRule="auto"/>
              <w:ind w:left="1080"/>
              <w:outlineLvl w:val="7"/>
              <w:rPr>
                <w:ins w:id="5811" w:author="i0806927" w:date="2016-04-01T13:45:00Z"/>
                <w:rFonts w:ascii="Helvetica" w:hAnsi="Helvetica"/>
                <w:szCs w:val="20"/>
                <w:highlight w:val="cyan"/>
                <w:lang w:eastAsia="ja-JP"/>
                <w:rPrChange w:id="5812" w:author="i0806927" w:date="2016-04-01T14:20:00Z">
                  <w:rPr>
                    <w:ins w:id="5813" w:author="i0806927" w:date="2016-04-01T13:45:00Z"/>
                    <w:rFonts w:ascii="Helvetica" w:hAnsi="Helvetica"/>
                    <w:i/>
                    <w:spacing w:val="-4"/>
                    <w:kern w:val="1"/>
                    <w:sz w:val="18"/>
                    <w:szCs w:val="20"/>
                    <w:highlight w:val="yellow"/>
                    <w:lang w:eastAsia="ja-JP"/>
                  </w:rPr>
                </w:rPrChange>
              </w:rPr>
            </w:pPr>
            <w:ins w:id="5814" w:author="i0806927" w:date="2016-04-01T13:45:00Z">
              <w:r w:rsidRPr="004B23A3">
                <w:rPr>
                  <w:rFonts w:ascii="Helvetica" w:hAnsi="Helvetica"/>
                  <w:szCs w:val="20"/>
                  <w:highlight w:val="cyan"/>
                  <w:lang w:eastAsia="it-IT"/>
                  <w:rPrChange w:id="5815" w:author="i0806927" w:date="2016-04-01T14:20:00Z">
                    <w:rPr>
                      <w:rFonts w:ascii="Helvetica" w:hAnsi="Helvetica"/>
                      <w:szCs w:val="20"/>
                      <w:highlight w:val="yellow"/>
                      <w:lang w:eastAsia="it-IT"/>
                    </w:rPr>
                  </w:rPrChange>
                </w:rPr>
                <w:t xml:space="preserve">      "accessType" : "ADSL"</w:t>
              </w:r>
            </w:ins>
          </w:p>
          <w:p w14:paraId="780CBA52" w14:textId="77777777" w:rsidR="00790B77" w:rsidRPr="004B23A3" w:rsidRDefault="00790B77" w:rsidP="00790B77">
            <w:pPr>
              <w:keepNext/>
              <w:keepLines/>
              <w:suppressAutoHyphens/>
              <w:spacing w:before="140" w:after="0" w:line="240" w:lineRule="auto"/>
              <w:ind w:left="1080"/>
              <w:outlineLvl w:val="7"/>
              <w:rPr>
                <w:ins w:id="5816" w:author="i0806927" w:date="2016-04-01T13:45:00Z"/>
                <w:rFonts w:ascii="Helvetica" w:hAnsi="Helvetica"/>
                <w:szCs w:val="20"/>
                <w:highlight w:val="cyan"/>
                <w:lang w:eastAsia="it-IT"/>
                <w:rPrChange w:id="5817" w:author="i0806927" w:date="2016-04-01T14:20:00Z">
                  <w:rPr>
                    <w:ins w:id="5818" w:author="i0806927" w:date="2016-04-01T13:45:00Z"/>
                    <w:rFonts w:ascii="Helvetica" w:hAnsi="Helvetica"/>
                    <w:i/>
                    <w:spacing w:val="-4"/>
                    <w:kern w:val="1"/>
                    <w:sz w:val="18"/>
                    <w:szCs w:val="20"/>
                    <w:highlight w:val="yellow"/>
                    <w:lang w:eastAsia="it-IT"/>
                  </w:rPr>
                </w:rPrChange>
              </w:rPr>
            </w:pPr>
            <w:ins w:id="5819" w:author="i0806927" w:date="2016-04-01T13:45:00Z">
              <w:r w:rsidRPr="004B23A3">
                <w:rPr>
                  <w:rFonts w:ascii="Helvetica" w:hAnsi="Helvetica"/>
                  <w:szCs w:val="20"/>
                  <w:highlight w:val="cyan"/>
                  <w:lang w:eastAsia="it-IT"/>
                  <w:rPrChange w:id="5820" w:author="i0806927" w:date="2016-04-01T14:20:00Z">
                    <w:rPr>
                      <w:rFonts w:ascii="Helvetica" w:hAnsi="Helvetica"/>
                      <w:szCs w:val="20"/>
                      <w:highlight w:val="yellow"/>
                      <w:lang w:eastAsia="it-IT"/>
                    </w:rPr>
                  </w:rPrChange>
                </w:rPr>
                <w:t xml:space="preserve">    },</w:t>
              </w:r>
            </w:ins>
          </w:p>
          <w:p w14:paraId="1B54C152" w14:textId="77777777" w:rsidR="00790B77" w:rsidRPr="004B23A3" w:rsidRDefault="00790B77" w:rsidP="00790B77">
            <w:pPr>
              <w:keepNext/>
              <w:keepLines/>
              <w:suppressAutoHyphens/>
              <w:spacing w:before="140" w:after="0" w:line="240" w:lineRule="auto"/>
              <w:ind w:left="1080"/>
              <w:outlineLvl w:val="7"/>
              <w:rPr>
                <w:ins w:id="5821" w:author="i0806927" w:date="2016-04-01T13:45:00Z"/>
                <w:rFonts w:ascii="Helvetica" w:hAnsi="Helvetica"/>
                <w:szCs w:val="20"/>
                <w:highlight w:val="cyan"/>
                <w:lang w:eastAsia="it-IT"/>
                <w:rPrChange w:id="5822" w:author="i0806927" w:date="2016-04-01T14:20:00Z">
                  <w:rPr>
                    <w:ins w:id="5823" w:author="i0806927" w:date="2016-04-01T13:45:00Z"/>
                    <w:rFonts w:ascii="Helvetica" w:hAnsi="Helvetica"/>
                    <w:i/>
                    <w:spacing w:val="-4"/>
                    <w:kern w:val="1"/>
                    <w:sz w:val="18"/>
                    <w:szCs w:val="20"/>
                    <w:highlight w:val="yellow"/>
                    <w:lang w:eastAsia="it-IT"/>
                  </w:rPr>
                </w:rPrChange>
              </w:rPr>
            </w:pPr>
            <w:ins w:id="5824" w:author="i0806927" w:date="2016-04-01T13:45:00Z">
              <w:r w:rsidRPr="004B23A3">
                <w:rPr>
                  <w:rFonts w:ascii="Helvetica" w:hAnsi="Helvetica"/>
                  <w:szCs w:val="20"/>
                  <w:highlight w:val="cyan"/>
                  <w:lang w:eastAsia="it-IT"/>
                  <w:rPrChange w:id="5825" w:author="i0806927" w:date="2016-04-01T14:20:00Z">
                    <w:rPr>
                      <w:rFonts w:ascii="Helvetica" w:hAnsi="Helvetica"/>
                      <w:szCs w:val="20"/>
                      <w:highlight w:val="yellow"/>
                      <w:lang w:eastAsia="it-IT"/>
                    </w:rPr>
                  </w:rPrChange>
                </w:rPr>
                <w:t xml:space="preserve">    {</w:t>
              </w:r>
            </w:ins>
          </w:p>
          <w:p w14:paraId="1D891F10" w14:textId="30461606" w:rsidR="00790B77" w:rsidRPr="004B23A3" w:rsidRDefault="009E64EB" w:rsidP="00790B77">
            <w:pPr>
              <w:keepNext/>
              <w:keepLines/>
              <w:suppressAutoHyphens/>
              <w:spacing w:before="140" w:after="0" w:line="240" w:lineRule="auto"/>
              <w:ind w:left="1080"/>
              <w:outlineLvl w:val="7"/>
              <w:rPr>
                <w:ins w:id="5826" w:author="i0806927" w:date="2016-04-01T13:45:00Z"/>
                <w:rFonts w:ascii="Helvetica" w:hAnsi="Helvetica"/>
                <w:szCs w:val="20"/>
                <w:highlight w:val="cyan"/>
                <w:lang w:eastAsia="ja-JP"/>
                <w:rPrChange w:id="5827" w:author="i0806927" w:date="2016-04-01T14:20:00Z">
                  <w:rPr>
                    <w:ins w:id="5828" w:author="i0806927" w:date="2016-04-01T13:45:00Z"/>
                    <w:rFonts w:ascii="Helvetica" w:hAnsi="Helvetica"/>
                    <w:i/>
                    <w:spacing w:val="-4"/>
                    <w:kern w:val="1"/>
                    <w:sz w:val="18"/>
                    <w:szCs w:val="20"/>
                    <w:highlight w:val="yellow"/>
                    <w:lang w:eastAsia="ja-JP"/>
                  </w:rPr>
                </w:rPrChange>
              </w:rPr>
            </w:pPr>
            <w:ins w:id="5829" w:author="i0806927" w:date="2016-04-01T13:45:00Z">
              <w:r w:rsidRPr="004B23A3">
                <w:rPr>
                  <w:rFonts w:ascii="Helvetica" w:hAnsi="Helvetica"/>
                  <w:szCs w:val="20"/>
                  <w:highlight w:val="cyan"/>
                  <w:lang w:eastAsia="it-IT"/>
                  <w:rPrChange w:id="5830" w:author="i0806927" w:date="2016-04-01T14:20:00Z">
                    <w:rPr>
                      <w:rFonts w:ascii="Helvetica" w:hAnsi="Helvetica"/>
                      <w:szCs w:val="20"/>
                      <w:highlight w:val="yellow"/>
                      <w:lang w:eastAsia="it-IT"/>
                    </w:rPr>
                  </w:rPrChange>
                </w:rPr>
                <w:t xml:space="preserve">      "accessType" : "Fiber"</w:t>
              </w:r>
            </w:ins>
          </w:p>
          <w:p w14:paraId="3D34D944" w14:textId="77777777" w:rsidR="00790B77" w:rsidRPr="004B23A3" w:rsidRDefault="00790B77" w:rsidP="00790B77">
            <w:pPr>
              <w:spacing w:before="0" w:after="0" w:line="240" w:lineRule="auto"/>
              <w:rPr>
                <w:ins w:id="5831" w:author="i0806927" w:date="2016-04-01T13:45:00Z"/>
                <w:rFonts w:ascii="Helvetica" w:hAnsi="Helvetica"/>
                <w:szCs w:val="20"/>
                <w:highlight w:val="cyan"/>
                <w:lang w:eastAsia="it-IT"/>
                <w:rPrChange w:id="5832" w:author="i0806927" w:date="2016-04-01T14:20:00Z">
                  <w:rPr>
                    <w:ins w:id="5833" w:author="i0806927" w:date="2016-04-01T13:45:00Z"/>
                    <w:rFonts w:ascii="Helvetica" w:hAnsi="Helvetica"/>
                    <w:szCs w:val="20"/>
                    <w:highlight w:val="yellow"/>
                    <w:lang w:eastAsia="it-IT"/>
                  </w:rPr>
                </w:rPrChange>
              </w:rPr>
            </w:pPr>
            <w:ins w:id="5834" w:author="i0806927" w:date="2016-04-01T13:45:00Z">
              <w:r w:rsidRPr="004B23A3">
                <w:rPr>
                  <w:rFonts w:ascii="Helvetica" w:hAnsi="Helvetica"/>
                  <w:szCs w:val="20"/>
                  <w:highlight w:val="cyan"/>
                  <w:lang w:eastAsia="it-IT"/>
                  <w:rPrChange w:id="5835" w:author="i0806927" w:date="2016-04-01T14:20:00Z">
                    <w:rPr>
                      <w:rFonts w:ascii="Helvetica" w:hAnsi="Helvetica"/>
                      <w:szCs w:val="20"/>
                      <w:highlight w:val="yellow"/>
                      <w:lang w:eastAsia="it-IT"/>
                    </w:rPr>
                  </w:rPrChange>
                </w:rPr>
                <w:t xml:space="preserve">    }</w:t>
              </w:r>
            </w:ins>
          </w:p>
          <w:p w14:paraId="2F7FEBE8" w14:textId="77777777" w:rsidR="00790B77" w:rsidRPr="004B23A3" w:rsidRDefault="00790B77" w:rsidP="00790B77">
            <w:pPr>
              <w:keepNext/>
              <w:keepLines/>
              <w:suppressAutoHyphens/>
              <w:spacing w:before="140" w:after="0" w:line="240" w:lineRule="auto"/>
              <w:ind w:left="1080"/>
              <w:outlineLvl w:val="7"/>
              <w:rPr>
                <w:ins w:id="5836" w:author="i0806927" w:date="2016-04-01T13:45:00Z"/>
                <w:rFonts w:ascii="Helvetica" w:hAnsi="Helvetica"/>
                <w:szCs w:val="20"/>
                <w:highlight w:val="cyan"/>
                <w:lang w:eastAsia="it-IT"/>
                <w:rPrChange w:id="5837" w:author="i0806927" w:date="2016-04-01T14:20:00Z">
                  <w:rPr>
                    <w:ins w:id="5838" w:author="i0806927" w:date="2016-04-01T13:45:00Z"/>
                    <w:rFonts w:ascii="Helvetica" w:hAnsi="Helvetica"/>
                    <w:i/>
                    <w:spacing w:val="-4"/>
                    <w:kern w:val="1"/>
                    <w:sz w:val="18"/>
                    <w:szCs w:val="20"/>
                    <w:lang w:eastAsia="it-IT"/>
                  </w:rPr>
                </w:rPrChange>
              </w:rPr>
            </w:pPr>
            <w:ins w:id="5839" w:author="i0806927" w:date="2016-04-01T13:45:00Z">
              <w:r w:rsidRPr="004B23A3">
                <w:rPr>
                  <w:rFonts w:ascii="Helvetica" w:hAnsi="Helvetica"/>
                  <w:szCs w:val="20"/>
                  <w:highlight w:val="cyan"/>
                  <w:lang w:eastAsia="it-IT"/>
                  <w:rPrChange w:id="5840" w:author="i0806927" w:date="2016-04-01T14:20:00Z">
                    <w:rPr>
                      <w:rFonts w:ascii="Helvetica" w:hAnsi="Helvetica"/>
                      <w:szCs w:val="20"/>
                      <w:highlight w:val="yellow"/>
                      <w:lang w:eastAsia="it-IT"/>
                    </w:rPr>
                  </w:rPrChange>
                </w:rPr>
                <w:t xml:space="preserve">  ],</w:t>
              </w:r>
            </w:ins>
          </w:p>
          <w:p w14:paraId="5989F3D4" w14:textId="77777777" w:rsidR="00790B77" w:rsidRPr="003B3AB5" w:rsidRDefault="00790B77" w:rsidP="00790B77">
            <w:pPr>
              <w:keepNext/>
              <w:keepLines/>
              <w:suppressAutoHyphens/>
              <w:spacing w:before="140" w:after="0" w:line="240" w:lineRule="auto"/>
              <w:ind w:left="1080"/>
              <w:outlineLvl w:val="7"/>
              <w:rPr>
                <w:ins w:id="5841" w:author="i0806927" w:date="2016-04-01T13:45:00Z"/>
                <w:rFonts w:ascii="Helvetica" w:hAnsi="Helvetica"/>
                <w:szCs w:val="20"/>
                <w:highlight w:val="yellow"/>
                <w:lang w:eastAsia="it-IT"/>
                <w:rPrChange w:id="5842" w:author="i0806927" w:date="2016-04-04T14:18:00Z">
                  <w:rPr>
                    <w:ins w:id="5843" w:author="i0806927" w:date="2016-04-01T13:45:00Z"/>
                    <w:rFonts w:ascii="Helvetica" w:hAnsi="Helvetica"/>
                    <w:i/>
                    <w:spacing w:val="-4"/>
                    <w:kern w:val="1"/>
                    <w:sz w:val="18"/>
                    <w:szCs w:val="20"/>
                    <w:lang w:eastAsia="it-IT"/>
                  </w:rPr>
                </w:rPrChange>
              </w:rPr>
            </w:pPr>
            <w:ins w:id="5844" w:author="i0806927" w:date="2016-04-01T13:45:00Z">
              <w:r w:rsidRPr="00B866B0">
                <w:rPr>
                  <w:rFonts w:ascii="Helvetica" w:hAnsi="Helvetica"/>
                  <w:szCs w:val="20"/>
                  <w:lang w:eastAsia="it-IT"/>
                </w:rPr>
                <w:t xml:space="preserve">  </w:t>
              </w:r>
              <w:r w:rsidRPr="003B3AB5">
                <w:rPr>
                  <w:rFonts w:ascii="Helvetica" w:hAnsi="Helvetica"/>
                  <w:szCs w:val="20"/>
                  <w:highlight w:val="yellow"/>
                  <w:lang w:eastAsia="it-IT"/>
                  <w:rPrChange w:id="5845" w:author="i0806927" w:date="2016-04-04T14:18:00Z">
                    <w:rPr>
                      <w:rFonts w:ascii="Helvetica" w:hAnsi="Helvetica"/>
                      <w:szCs w:val="20"/>
                      <w:lang w:eastAsia="it-IT"/>
                    </w:rPr>
                  </w:rPrChange>
                </w:rPr>
                <w:t>"address" : {</w:t>
              </w:r>
            </w:ins>
          </w:p>
          <w:p w14:paraId="1C5BEFF9" w14:textId="77777777" w:rsidR="00790B77" w:rsidRPr="003B3AB5" w:rsidRDefault="00790B77" w:rsidP="00790B77">
            <w:pPr>
              <w:keepNext/>
              <w:keepLines/>
              <w:suppressAutoHyphens/>
              <w:spacing w:before="140" w:after="0" w:line="240" w:lineRule="auto"/>
              <w:ind w:left="1080"/>
              <w:outlineLvl w:val="7"/>
              <w:rPr>
                <w:ins w:id="5846" w:author="i0806927" w:date="2016-04-01T13:45:00Z"/>
                <w:rFonts w:ascii="Helvetica" w:hAnsi="Helvetica"/>
                <w:szCs w:val="20"/>
                <w:highlight w:val="yellow"/>
                <w:lang w:eastAsia="it-IT"/>
                <w:rPrChange w:id="5847" w:author="i0806927" w:date="2016-04-04T14:18:00Z">
                  <w:rPr>
                    <w:ins w:id="5848" w:author="i0806927" w:date="2016-04-01T13:45:00Z"/>
                    <w:rFonts w:ascii="Helvetica" w:hAnsi="Helvetica"/>
                    <w:i/>
                    <w:spacing w:val="-4"/>
                    <w:kern w:val="1"/>
                    <w:sz w:val="18"/>
                    <w:szCs w:val="20"/>
                    <w:lang w:eastAsia="it-IT"/>
                  </w:rPr>
                </w:rPrChange>
              </w:rPr>
            </w:pPr>
            <w:ins w:id="5849" w:author="i0806927" w:date="2016-04-01T13:45:00Z">
              <w:r w:rsidRPr="003B3AB5">
                <w:rPr>
                  <w:rFonts w:ascii="Helvetica" w:hAnsi="Helvetica"/>
                  <w:szCs w:val="20"/>
                  <w:highlight w:val="yellow"/>
                  <w:lang w:eastAsia="it-IT"/>
                  <w:rPrChange w:id="5850" w:author="i0806927" w:date="2016-04-04T14:18:00Z">
                    <w:rPr>
                      <w:rFonts w:ascii="Helvetica" w:hAnsi="Helvetica"/>
                      <w:szCs w:val="20"/>
                      <w:lang w:eastAsia="it-IT"/>
                    </w:rPr>
                  </w:rPrChange>
                </w:rPr>
                <w:t xml:space="preserve">    "id" : "12345678",</w:t>
              </w:r>
            </w:ins>
          </w:p>
          <w:p w14:paraId="0E11E2C6" w14:textId="77777777" w:rsidR="00790B77" w:rsidRPr="003B3AB5" w:rsidRDefault="00790B77" w:rsidP="00790B77">
            <w:pPr>
              <w:keepNext/>
              <w:keepLines/>
              <w:suppressAutoHyphens/>
              <w:spacing w:before="140" w:after="0" w:line="240" w:lineRule="auto"/>
              <w:ind w:left="1080"/>
              <w:outlineLvl w:val="7"/>
              <w:rPr>
                <w:ins w:id="5851" w:author="i0806927" w:date="2016-04-01T13:45:00Z"/>
                <w:rFonts w:ascii="Helvetica" w:hAnsi="Helvetica"/>
                <w:szCs w:val="20"/>
                <w:highlight w:val="yellow"/>
                <w:lang w:eastAsia="it-IT"/>
                <w:rPrChange w:id="5852" w:author="i0806927" w:date="2016-04-04T14:18:00Z">
                  <w:rPr>
                    <w:ins w:id="5853" w:author="i0806927" w:date="2016-04-01T13:45:00Z"/>
                    <w:rFonts w:ascii="Helvetica" w:hAnsi="Helvetica"/>
                    <w:i/>
                    <w:spacing w:val="-4"/>
                    <w:kern w:val="1"/>
                    <w:sz w:val="18"/>
                    <w:szCs w:val="20"/>
                    <w:lang w:eastAsia="it-IT"/>
                  </w:rPr>
                </w:rPrChange>
              </w:rPr>
            </w:pPr>
            <w:ins w:id="5854" w:author="i0806927" w:date="2016-04-01T13:45:00Z">
              <w:r w:rsidRPr="003B3AB5">
                <w:rPr>
                  <w:rFonts w:ascii="Helvetica" w:hAnsi="Helvetica"/>
                  <w:szCs w:val="20"/>
                  <w:highlight w:val="yellow"/>
                  <w:lang w:eastAsia="it-IT"/>
                  <w:rPrChange w:id="5855" w:author="i0806927" w:date="2016-04-04T14:18:00Z">
                    <w:rPr>
                      <w:rFonts w:ascii="Helvetica" w:hAnsi="Helvetica"/>
                      <w:szCs w:val="20"/>
                      <w:lang w:eastAsia="it-IT"/>
                    </w:rPr>
                  </w:rPrChange>
                </w:rPr>
                <w:t xml:space="preserve">    "href" : "https://www.google.ca/maps/dir/''/google+map+montreal+place+ville+marie/@45.5014452,-73.6393962,12z/data=!3m1!4b1!4m8!4m7!1m0!1m5!1m1!1s0x4cc91a4498f8f3db:0xa2760b4a779d61d3!2m2!1d-73.5693564!2d45.5014666",</w:t>
              </w:r>
            </w:ins>
          </w:p>
          <w:p w14:paraId="5F358C10" w14:textId="77777777" w:rsidR="00790B77" w:rsidRPr="003B3AB5" w:rsidRDefault="00790B77" w:rsidP="00790B77">
            <w:pPr>
              <w:keepNext/>
              <w:keepLines/>
              <w:suppressAutoHyphens/>
              <w:spacing w:before="140" w:after="0" w:line="240" w:lineRule="auto"/>
              <w:ind w:left="1080"/>
              <w:outlineLvl w:val="7"/>
              <w:rPr>
                <w:ins w:id="5856" w:author="i0806927" w:date="2016-04-01T13:45:00Z"/>
                <w:rFonts w:ascii="Helvetica" w:hAnsi="Helvetica"/>
                <w:szCs w:val="20"/>
                <w:highlight w:val="yellow"/>
                <w:lang w:eastAsia="it-IT"/>
                <w:rPrChange w:id="5857" w:author="i0806927" w:date="2016-04-04T14:18:00Z">
                  <w:rPr>
                    <w:ins w:id="5858" w:author="i0806927" w:date="2016-04-01T13:45:00Z"/>
                    <w:rFonts w:ascii="Helvetica" w:hAnsi="Helvetica"/>
                    <w:i/>
                    <w:spacing w:val="-4"/>
                    <w:kern w:val="1"/>
                    <w:sz w:val="18"/>
                    <w:szCs w:val="20"/>
                    <w:lang w:eastAsia="it-IT"/>
                  </w:rPr>
                </w:rPrChange>
              </w:rPr>
            </w:pPr>
            <w:ins w:id="5859" w:author="i0806927" w:date="2016-04-01T13:45:00Z">
              <w:r w:rsidRPr="003B3AB5">
                <w:rPr>
                  <w:rFonts w:ascii="Helvetica" w:hAnsi="Helvetica"/>
                  <w:szCs w:val="20"/>
                  <w:highlight w:val="yellow"/>
                  <w:lang w:eastAsia="it-IT"/>
                  <w:rPrChange w:id="5860" w:author="i0806927" w:date="2016-04-04T14:18:00Z">
                    <w:rPr>
                      <w:rFonts w:ascii="Helvetica" w:hAnsi="Helvetica"/>
                      <w:szCs w:val="20"/>
                      <w:lang w:eastAsia="it-IT"/>
                    </w:rPr>
                  </w:rPrChange>
                </w:rPr>
                <w:t xml:space="preserve">  },</w:t>
              </w:r>
            </w:ins>
          </w:p>
          <w:p w14:paraId="244B1C41" w14:textId="77777777" w:rsidR="00790B77" w:rsidRPr="003B3AB5" w:rsidRDefault="00790B77" w:rsidP="00790B77">
            <w:pPr>
              <w:spacing w:before="0" w:after="0" w:line="240" w:lineRule="auto"/>
              <w:rPr>
                <w:ins w:id="5861" w:author="i0806927" w:date="2016-04-01T13:45:00Z"/>
                <w:rFonts w:ascii="Helvetica" w:hAnsi="Helvetica"/>
                <w:szCs w:val="20"/>
                <w:highlight w:val="yellow"/>
                <w:lang w:eastAsia="it-IT"/>
                <w:rPrChange w:id="5862" w:author="i0806927" w:date="2016-04-04T14:18:00Z">
                  <w:rPr>
                    <w:ins w:id="5863" w:author="i0806927" w:date="2016-04-01T13:45:00Z"/>
                    <w:rFonts w:ascii="Helvetica" w:hAnsi="Helvetica"/>
                    <w:szCs w:val="20"/>
                    <w:lang w:eastAsia="it-IT"/>
                  </w:rPr>
                </w:rPrChange>
              </w:rPr>
            </w:pPr>
          </w:p>
          <w:p w14:paraId="7087A64D" w14:textId="77777777" w:rsidR="00790B77" w:rsidRPr="003B3AB5" w:rsidRDefault="00790B77" w:rsidP="00790B77">
            <w:pPr>
              <w:keepNext/>
              <w:keepLines/>
              <w:suppressAutoHyphens/>
              <w:spacing w:before="140" w:after="0" w:line="240" w:lineRule="auto"/>
              <w:ind w:left="1080"/>
              <w:outlineLvl w:val="7"/>
              <w:rPr>
                <w:ins w:id="5864" w:author="i0806927" w:date="2016-04-01T13:45:00Z"/>
                <w:rFonts w:ascii="Helvetica" w:hAnsi="Helvetica"/>
                <w:szCs w:val="20"/>
                <w:highlight w:val="yellow"/>
                <w:lang w:eastAsia="it-IT"/>
                <w:rPrChange w:id="5865" w:author="i0806927" w:date="2016-04-04T14:18:00Z">
                  <w:rPr>
                    <w:ins w:id="5866" w:author="i0806927" w:date="2016-04-01T13:45:00Z"/>
                    <w:rFonts w:ascii="Helvetica" w:hAnsi="Helvetica"/>
                    <w:i/>
                    <w:spacing w:val="-4"/>
                    <w:kern w:val="1"/>
                    <w:sz w:val="18"/>
                    <w:szCs w:val="20"/>
                    <w:lang w:eastAsia="it-IT"/>
                  </w:rPr>
                </w:rPrChange>
              </w:rPr>
            </w:pPr>
            <w:ins w:id="5867" w:author="i0806927" w:date="2016-04-01T13:45:00Z">
              <w:r w:rsidRPr="003B3AB5">
                <w:rPr>
                  <w:rFonts w:ascii="Helvetica" w:hAnsi="Helvetica"/>
                  <w:szCs w:val="20"/>
                  <w:highlight w:val="yellow"/>
                  <w:lang w:eastAsia="it-IT"/>
                  <w:rPrChange w:id="5868" w:author="i0806927" w:date="2016-04-04T14:18:00Z">
                    <w:rPr>
                      <w:rFonts w:ascii="Helvetica" w:hAnsi="Helvetica"/>
                      <w:szCs w:val="20"/>
                      <w:lang w:eastAsia="it-IT"/>
                    </w:rPr>
                  </w:rPrChange>
                </w:rPr>
                <w:t xml:space="preserve">  "serviceSpecification" : [</w:t>
              </w:r>
            </w:ins>
          </w:p>
          <w:p w14:paraId="1F03DD1F" w14:textId="77777777" w:rsidR="00790B77" w:rsidRPr="003B3AB5" w:rsidRDefault="00790B77" w:rsidP="00790B77">
            <w:pPr>
              <w:keepNext/>
              <w:keepLines/>
              <w:suppressAutoHyphens/>
              <w:spacing w:before="140" w:after="0" w:line="240" w:lineRule="auto"/>
              <w:ind w:left="1080"/>
              <w:outlineLvl w:val="7"/>
              <w:rPr>
                <w:ins w:id="5869" w:author="i0806927" w:date="2016-04-01T13:45:00Z"/>
                <w:rFonts w:ascii="Helvetica" w:hAnsi="Helvetica"/>
                <w:szCs w:val="20"/>
                <w:highlight w:val="yellow"/>
                <w:lang w:eastAsia="it-IT"/>
                <w:rPrChange w:id="5870" w:author="i0806927" w:date="2016-04-04T14:18:00Z">
                  <w:rPr>
                    <w:ins w:id="5871" w:author="i0806927" w:date="2016-04-01T13:45:00Z"/>
                    <w:rFonts w:ascii="Helvetica" w:hAnsi="Helvetica"/>
                    <w:i/>
                    <w:spacing w:val="-4"/>
                    <w:kern w:val="1"/>
                    <w:sz w:val="18"/>
                    <w:szCs w:val="20"/>
                    <w:lang w:eastAsia="it-IT"/>
                  </w:rPr>
                </w:rPrChange>
              </w:rPr>
            </w:pPr>
            <w:ins w:id="5872" w:author="i0806927" w:date="2016-04-01T13:45:00Z">
              <w:r w:rsidRPr="003B3AB5">
                <w:rPr>
                  <w:rFonts w:ascii="Helvetica" w:hAnsi="Helvetica"/>
                  <w:szCs w:val="20"/>
                  <w:highlight w:val="yellow"/>
                  <w:lang w:eastAsia="it-IT"/>
                  <w:rPrChange w:id="5873" w:author="i0806927" w:date="2016-04-04T14:18:00Z">
                    <w:rPr>
                      <w:rFonts w:ascii="Helvetica" w:hAnsi="Helvetica"/>
                      <w:szCs w:val="20"/>
                      <w:lang w:eastAsia="it-IT"/>
                    </w:rPr>
                  </w:rPrChange>
                </w:rPr>
                <w:t xml:space="preserve">    {</w:t>
              </w:r>
            </w:ins>
          </w:p>
          <w:p w14:paraId="7246BF8E" w14:textId="2FB981E2" w:rsidR="00790B77" w:rsidRPr="003B3AB5" w:rsidRDefault="00790B77" w:rsidP="00790B77">
            <w:pPr>
              <w:keepNext/>
              <w:keepLines/>
              <w:suppressAutoHyphens/>
              <w:spacing w:before="140" w:after="0" w:line="240" w:lineRule="auto"/>
              <w:ind w:left="1080"/>
              <w:outlineLvl w:val="7"/>
              <w:rPr>
                <w:ins w:id="5874" w:author="i0806927" w:date="2016-04-01T13:45:00Z"/>
                <w:rFonts w:ascii="Helvetica" w:hAnsi="Helvetica"/>
                <w:szCs w:val="20"/>
                <w:highlight w:val="yellow"/>
                <w:lang w:eastAsia="it-IT"/>
                <w:rPrChange w:id="5875" w:author="i0806927" w:date="2016-04-04T14:18:00Z">
                  <w:rPr>
                    <w:ins w:id="5876" w:author="i0806927" w:date="2016-04-01T13:45:00Z"/>
                    <w:rFonts w:ascii="Helvetica" w:hAnsi="Helvetica"/>
                    <w:i/>
                    <w:spacing w:val="-4"/>
                    <w:kern w:val="1"/>
                    <w:sz w:val="18"/>
                    <w:szCs w:val="20"/>
                    <w:lang w:eastAsia="it-IT"/>
                  </w:rPr>
                </w:rPrChange>
              </w:rPr>
            </w:pPr>
            <w:ins w:id="5877" w:author="i0806927" w:date="2016-04-01T13:45:00Z">
              <w:r w:rsidRPr="003B3AB5">
                <w:rPr>
                  <w:rFonts w:ascii="Helvetica" w:hAnsi="Helvetica"/>
                  <w:szCs w:val="20"/>
                  <w:highlight w:val="yellow"/>
                  <w:lang w:eastAsia="it-IT"/>
                  <w:rPrChange w:id="5878" w:author="i0806927" w:date="2016-04-04T14:18:00Z">
                    <w:rPr>
                      <w:rFonts w:ascii="Helvetica" w:hAnsi="Helvetica"/>
                      <w:szCs w:val="20"/>
                      <w:lang w:eastAsia="it-IT"/>
                    </w:rPr>
                  </w:rPrChange>
                </w:rPr>
                <w:t xml:space="preserve">      "id" : "22</w:t>
              </w:r>
            </w:ins>
            <w:ins w:id="5879" w:author="i0806927" w:date="2016-04-01T13:47:00Z">
              <w:r w:rsidRPr="003B3AB5">
                <w:rPr>
                  <w:rFonts w:ascii="Helvetica" w:hAnsi="Helvetica"/>
                  <w:szCs w:val="20"/>
                  <w:highlight w:val="yellow"/>
                  <w:lang w:eastAsia="ja-JP"/>
                  <w:rPrChange w:id="5880" w:author="i0806927" w:date="2016-04-04T14:18:00Z">
                    <w:rPr>
                      <w:rFonts w:ascii="Helvetica" w:hAnsi="Helvetica"/>
                      <w:szCs w:val="20"/>
                      <w:lang w:eastAsia="ja-JP"/>
                    </w:rPr>
                  </w:rPrChange>
                </w:rPr>
                <w:t>33</w:t>
              </w:r>
            </w:ins>
            <w:ins w:id="5881" w:author="i0806927" w:date="2016-04-01T13:45:00Z">
              <w:r w:rsidRPr="003B3AB5">
                <w:rPr>
                  <w:rFonts w:ascii="Helvetica" w:hAnsi="Helvetica"/>
                  <w:szCs w:val="20"/>
                  <w:highlight w:val="yellow"/>
                  <w:lang w:eastAsia="it-IT"/>
                  <w:rPrChange w:id="5882" w:author="i0806927" w:date="2016-04-04T14:18:00Z">
                    <w:rPr>
                      <w:rFonts w:ascii="Helvetica" w:hAnsi="Helvetica"/>
                      <w:szCs w:val="20"/>
                      <w:lang w:eastAsia="it-IT"/>
                    </w:rPr>
                  </w:rPrChange>
                </w:rPr>
                <w:t>",</w:t>
              </w:r>
            </w:ins>
          </w:p>
          <w:p w14:paraId="1F2FADDD" w14:textId="24068122" w:rsidR="00790B77" w:rsidRPr="003B3AB5" w:rsidRDefault="00790B77" w:rsidP="00790B77">
            <w:pPr>
              <w:keepNext/>
              <w:keepLines/>
              <w:suppressAutoHyphens/>
              <w:spacing w:before="140" w:after="0" w:line="240" w:lineRule="auto"/>
              <w:ind w:left="1080"/>
              <w:outlineLvl w:val="7"/>
              <w:rPr>
                <w:ins w:id="5883" w:author="i0806927" w:date="2016-04-01T13:45:00Z"/>
                <w:rFonts w:ascii="Helvetica" w:hAnsi="Helvetica"/>
                <w:szCs w:val="20"/>
                <w:highlight w:val="yellow"/>
                <w:lang w:eastAsia="it-IT"/>
                <w:rPrChange w:id="5884" w:author="i0806927" w:date="2016-04-04T14:18:00Z">
                  <w:rPr>
                    <w:ins w:id="5885" w:author="i0806927" w:date="2016-04-01T13:45:00Z"/>
                    <w:rFonts w:ascii="Helvetica" w:hAnsi="Helvetica"/>
                    <w:i/>
                    <w:spacing w:val="-4"/>
                    <w:kern w:val="1"/>
                    <w:sz w:val="18"/>
                    <w:szCs w:val="20"/>
                    <w:lang w:eastAsia="it-IT"/>
                  </w:rPr>
                </w:rPrChange>
              </w:rPr>
            </w:pPr>
            <w:ins w:id="5886" w:author="i0806927" w:date="2016-04-01T13:45:00Z">
              <w:r w:rsidRPr="003B3AB5">
                <w:rPr>
                  <w:rFonts w:ascii="Helvetica" w:hAnsi="Helvetica"/>
                  <w:szCs w:val="20"/>
                  <w:highlight w:val="yellow"/>
                  <w:lang w:eastAsia="it-IT"/>
                  <w:rPrChange w:id="5887" w:author="i0806927" w:date="2016-04-04T14:18:00Z">
                    <w:rPr>
                      <w:rFonts w:ascii="Helvetica" w:hAnsi="Helvetica"/>
                      <w:szCs w:val="20"/>
                      <w:lang w:eastAsia="it-IT"/>
                    </w:rPr>
                  </w:rPrChange>
                </w:rPr>
                <w:t xml:space="preserve">      "href": "</w:t>
              </w:r>
            </w:ins>
            <w:ins w:id="5888" w:author="i0806927" w:date="2016-04-04T14:24:00Z">
              <w:r w:rsidR="000B7C4A">
                <w:rPr>
                  <w:rFonts w:ascii="Helvetica" w:hAnsi="Helvetica" w:hint="eastAsia"/>
                  <w:szCs w:val="20"/>
                  <w:highlight w:val="yellow"/>
                  <w:lang w:eastAsia="ja-JP"/>
                </w:rPr>
                <w:t>https:</w:t>
              </w:r>
            </w:ins>
            <w:ins w:id="5889" w:author="i0806927" w:date="2016-04-01T13:45:00Z">
              <w:r w:rsidRPr="003B3AB5">
                <w:rPr>
                  <w:rFonts w:ascii="Helvetica" w:hAnsi="Helvetica"/>
                  <w:szCs w:val="20"/>
                  <w:highlight w:val="yellow"/>
                  <w:lang w:eastAsia="it-IT"/>
                  <w:rPrChange w:id="5890" w:author="i0806927" w:date="2016-04-04T14:18:00Z">
                    <w:rPr>
                      <w:rFonts w:ascii="Helvetica" w:hAnsi="Helvetica"/>
                      <w:szCs w:val="20"/>
                      <w:lang w:eastAsia="it-IT"/>
                    </w:rPr>
                  </w:rPrChange>
                </w:rPr>
                <w:t>//serviceSpecification/</w:t>
              </w:r>
            </w:ins>
            <w:ins w:id="5891" w:author="i0806927" w:date="2016-04-01T13:47:00Z">
              <w:r w:rsidRPr="003B3AB5">
                <w:rPr>
                  <w:rFonts w:ascii="Helvetica" w:hAnsi="Helvetica"/>
                  <w:szCs w:val="20"/>
                  <w:highlight w:val="yellow"/>
                  <w:lang w:eastAsia="ja-JP"/>
                  <w:rPrChange w:id="5892" w:author="i0806927" w:date="2016-04-04T14:18:00Z">
                    <w:rPr>
                      <w:rFonts w:ascii="Helvetica" w:hAnsi="Helvetica"/>
                      <w:szCs w:val="20"/>
                      <w:lang w:eastAsia="ja-JP"/>
                    </w:rPr>
                  </w:rPrChange>
                </w:rPr>
                <w:t>FiberAccess</w:t>
              </w:r>
            </w:ins>
            <w:ins w:id="5893" w:author="i0806927" w:date="2016-04-01T13:45:00Z">
              <w:r w:rsidRPr="003B3AB5">
                <w:rPr>
                  <w:rFonts w:ascii="Helvetica" w:hAnsi="Helvetica"/>
                  <w:szCs w:val="20"/>
                  <w:highlight w:val="yellow"/>
                  <w:lang w:eastAsia="it-IT"/>
                  <w:rPrChange w:id="5894" w:author="i0806927" w:date="2016-04-04T14:18:00Z">
                    <w:rPr>
                      <w:rFonts w:ascii="Helvetica" w:hAnsi="Helvetica"/>
                      <w:szCs w:val="20"/>
                      <w:lang w:eastAsia="it-IT"/>
                    </w:rPr>
                  </w:rPrChange>
                </w:rPr>
                <w:t>",</w:t>
              </w:r>
            </w:ins>
          </w:p>
          <w:p w14:paraId="032DB3C2" w14:textId="77777777" w:rsidR="00790B77" w:rsidRPr="003B3AB5" w:rsidRDefault="00790B77" w:rsidP="00790B77">
            <w:pPr>
              <w:keepNext/>
              <w:keepLines/>
              <w:suppressAutoHyphens/>
              <w:spacing w:before="140" w:after="0" w:line="240" w:lineRule="auto"/>
              <w:ind w:left="1080"/>
              <w:outlineLvl w:val="7"/>
              <w:rPr>
                <w:ins w:id="5895" w:author="i0806927" w:date="2016-04-01T13:45:00Z"/>
                <w:rFonts w:ascii="Helvetica" w:hAnsi="Helvetica"/>
                <w:szCs w:val="20"/>
                <w:highlight w:val="yellow"/>
                <w:lang w:eastAsia="it-IT"/>
                <w:rPrChange w:id="5896" w:author="i0806927" w:date="2016-04-04T14:18:00Z">
                  <w:rPr>
                    <w:ins w:id="5897" w:author="i0806927" w:date="2016-04-01T13:45:00Z"/>
                    <w:rFonts w:ascii="Helvetica" w:hAnsi="Helvetica"/>
                    <w:i/>
                    <w:spacing w:val="-4"/>
                    <w:kern w:val="1"/>
                    <w:sz w:val="18"/>
                    <w:szCs w:val="20"/>
                    <w:lang w:eastAsia="it-IT"/>
                  </w:rPr>
                </w:rPrChange>
              </w:rPr>
            </w:pPr>
            <w:ins w:id="5898" w:author="i0806927" w:date="2016-04-01T13:45:00Z">
              <w:r w:rsidRPr="003B3AB5">
                <w:rPr>
                  <w:rFonts w:ascii="Helvetica" w:hAnsi="Helvetica"/>
                  <w:szCs w:val="20"/>
                  <w:highlight w:val="yellow"/>
                  <w:lang w:eastAsia="it-IT"/>
                  <w:rPrChange w:id="5899" w:author="i0806927" w:date="2016-04-04T14:18:00Z">
                    <w:rPr>
                      <w:rFonts w:ascii="Helvetica" w:hAnsi="Helvetica"/>
                      <w:szCs w:val="20"/>
                      <w:lang w:eastAsia="it-IT"/>
                    </w:rPr>
                  </w:rPrChange>
                </w:rPr>
                <w:t xml:space="preserve">      "serviceCategoryId" : "Internet",</w:t>
              </w:r>
            </w:ins>
          </w:p>
          <w:p w14:paraId="0B55BCFF" w14:textId="77777777" w:rsidR="00790B77" w:rsidRPr="003B3AB5" w:rsidRDefault="00790B77" w:rsidP="00790B77">
            <w:pPr>
              <w:keepNext/>
              <w:keepLines/>
              <w:suppressAutoHyphens/>
              <w:spacing w:before="140" w:after="0" w:line="240" w:lineRule="auto"/>
              <w:ind w:left="1080"/>
              <w:outlineLvl w:val="7"/>
              <w:rPr>
                <w:ins w:id="5900" w:author="i0806927" w:date="2016-04-01T13:45:00Z"/>
                <w:rFonts w:ascii="Helvetica" w:hAnsi="Helvetica"/>
                <w:szCs w:val="20"/>
                <w:highlight w:val="yellow"/>
                <w:lang w:eastAsia="it-IT"/>
                <w:rPrChange w:id="5901" w:author="i0806927" w:date="2016-04-04T14:18:00Z">
                  <w:rPr>
                    <w:ins w:id="5902" w:author="i0806927" w:date="2016-04-01T13:45:00Z"/>
                    <w:rFonts w:ascii="Helvetica" w:hAnsi="Helvetica"/>
                    <w:i/>
                    <w:spacing w:val="-4"/>
                    <w:kern w:val="1"/>
                    <w:sz w:val="18"/>
                    <w:szCs w:val="20"/>
                    <w:lang w:eastAsia="it-IT"/>
                  </w:rPr>
                </w:rPrChange>
              </w:rPr>
            </w:pPr>
            <w:ins w:id="5903" w:author="i0806927" w:date="2016-04-01T13:45:00Z">
              <w:r w:rsidRPr="003B3AB5">
                <w:rPr>
                  <w:rFonts w:ascii="Helvetica" w:hAnsi="Helvetica"/>
                  <w:szCs w:val="20"/>
                  <w:highlight w:val="yellow"/>
                  <w:lang w:eastAsia="it-IT"/>
                  <w:rPrChange w:id="5904" w:author="i0806927" w:date="2016-04-04T14:18:00Z">
                    <w:rPr>
                      <w:rFonts w:ascii="Helvetica" w:hAnsi="Helvetica"/>
                      <w:szCs w:val="20"/>
                      <w:lang w:eastAsia="it-IT"/>
                    </w:rPr>
                  </w:rPrChange>
                </w:rPr>
                <w:t xml:space="preserve">      "ServiceSpecificationCharacteristic" : [</w:t>
              </w:r>
            </w:ins>
          </w:p>
          <w:p w14:paraId="734039DC" w14:textId="77777777" w:rsidR="00790B77" w:rsidRPr="003B3AB5" w:rsidRDefault="00790B77" w:rsidP="00790B77">
            <w:pPr>
              <w:keepNext/>
              <w:keepLines/>
              <w:suppressAutoHyphens/>
              <w:spacing w:before="140" w:after="0" w:line="240" w:lineRule="auto"/>
              <w:ind w:left="1080"/>
              <w:outlineLvl w:val="7"/>
              <w:rPr>
                <w:ins w:id="5905" w:author="i0806927" w:date="2016-04-01T13:45:00Z"/>
                <w:rFonts w:ascii="Helvetica" w:hAnsi="Helvetica"/>
                <w:szCs w:val="20"/>
                <w:highlight w:val="yellow"/>
                <w:lang w:eastAsia="it-IT"/>
                <w:rPrChange w:id="5906" w:author="i0806927" w:date="2016-04-04T14:18:00Z">
                  <w:rPr>
                    <w:ins w:id="5907" w:author="i0806927" w:date="2016-04-01T13:45:00Z"/>
                    <w:rFonts w:ascii="Helvetica" w:hAnsi="Helvetica"/>
                    <w:i/>
                    <w:spacing w:val="-4"/>
                    <w:kern w:val="1"/>
                    <w:sz w:val="18"/>
                    <w:szCs w:val="20"/>
                    <w:lang w:eastAsia="it-IT"/>
                  </w:rPr>
                </w:rPrChange>
              </w:rPr>
            </w:pPr>
            <w:ins w:id="5908" w:author="i0806927" w:date="2016-04-01T13:45:00Z">
              <w:r w:rsidRPr="003B3AB5">
                <w:rPr>
                  <w:rFonts w:ascii="Helvetica" w:hAnsi="Helvetica"/>
                  <w:szCs w:val="20"/>
                  <w:highlight w:val="yellow"/>
                  <w:lang w:eastAsia="it-IT"/>
                  <w:rPrChange w:id="5909" w:author="i0806927" w:date="2016-04-04T14:18:00Z">
                    <w:rPr>
                      <w:rFonts w:ascii="Helvetica" w:hAnsi="Helvetica"/>
                      <w:szCs w:val="20"/>
                      <w:lang w:eastAsia="it-IT"/>
                    </w:rPr>
                  </w:rPrChange>
                </w:rPr>
                <w:t xml:space="preserve">        {</w:t>
              </w:r>
            </w:ins>
          </w:p>
          <w:p w14:paraId="01F898BD" w14:textId="77777777" w:rsidR="00790B77" w:rsidRPr="003B3AB5" w:rsidRDefault="00790B77" w:rsidP="00790B77">
            <w:pPr>
              <w:keepNext/>
              <w:keepLines/>
              <w:suppressAutoHyphens/>
              <w:spacing w:before="140" w:after="0" w:line="240" w:lineRule="auto"/>
              <w:ind w:left="1080"/>
              <w:outlineLvl w:val="7"/>
              <w:rPr>
                <w:ins w:id="5910" w:author="i0806927" w:date="2016-04-01T13:45:00Z"/>
                <w:rFonts w:ascii="Helvetica" w:hAnsi="Helvetica"/>
                <w:szCs w:val="20"/>
                <w:highlight w:val="yellow"/>
                <w:lang w:eastAsia="it-IT"/>
                <w:rPrChange w:id="5911" w:author="i0806927" w:date="2016-04-04T14:18:00Z">
                  <w:rPr>
                    <w:ins w:id="5912" w:author="i0806927" w:date="2016-04-01T13:45:00Z"/>
                    <w:rFonts w:ascii="Helvetica" w:hAnsi="Helvetica"/>
                    <w:i/>
                    <w:spacing w:val="-4"/>
                    <w:kern w:val="1"/>
                    <w:sz w:val="18"/>
                    <w:szCs w:val="20"/>
                    <w:lang w:eastAsia="it-IT"/>
                  </w:rPr>
                </w:rPrChange>
              </w:rPr>
            </w:pPr>
            <w:ins w:id="5913" w:author="i0806927" w:date="2016-04-01T13:45:00Z">
              <w:r w:rsidRPr="003B3AB5">
                <w:rPr>
                  <w:rFonts w:ascii="Helvetica" w:hAnsi="Helvetica"/>
                  <w:szCs w:val="20"/>
                  <w:highlight w:val="yellow"/>
                  <w:lang w:eastAsia="it-IT"/>
                  <w:rPrChange w:id="5914" w:author="i0806927" w:date="2016-04-04T14:18:00Z">
                    <w:rPr>
                      <w:rFonts w:ascii="Helvetica" w:hAnsi="Helvetica"/>
                      <w:szCs w:val="20"/>
                      <w:lang w:eastAsia="it-IT"/>
                    </w:rPr>
                  </w:rPrChange>
                </w:rPr>
                <w:t xml:space="preserve">          "name" : "uploadSpeed",</w:t>
              </w:r>
            </w:ins>
          </w:p>
          <w:p w14:paraId="39083D8A" w14:textId="2D4CFAB6" w:rsidR="00790B77" w:rsidRPr="003B3AB5" w:rsidRDefault="00790B77" w:rsidP="00790B77">
            <w:pPr>
              <w:keepNext/>
              <w:keepLines/>
              <w:suppressAutoHyphens/>
              <w:spacing w:before="140" w:after="0" w:line="240" w:lineRule="auto"/>
              <w:ind w:left="1080"/>
              <w:outlineLvl w:val="7"/>
              <w:rPr>
                <w:ins w:id="5915" w:author="i0806927" w:date="2016-04-01T13:45:00Z"/>
                <w:rFonts w:ascii="Helvetica" w:hAnsi="Helvetica"/>
                <w:szCs w:val="20"/>
                <w:highlight w:val="yellow"/>
                <w:lang w:eastAsia="it-IT"/>
                <w:rPrChange w:id="5916" w:author="i0806927" w:date="2016-04-04T14:18:00Z">
                  <w:rPr>
                    <w:ins w:id="5917" w:author="i0806927" w:date="2016-04-01T13:45:00Z"/>
                    <w:rFonts w:ascii="Helvetica" w:hAnsi="Helvetica"/>
                    <w:i/>
                    <w:spacing w:val="-4"/>
                    <w:kern w:val="1"/>
                    <w:sz w:val="18"/>
                    <w:szCs w:val="20"/>
                    <w:lang w:eastAsia="it-IT"/>
                  </w:rPr>
                </w:rPrChange>
              </w:rPr>
            </w:pPr>
            <w:ins w:id="5918" w:author="i0806927" w:date="2016-04-01T13:45:00Z">
              <w:r w:rsidRPr="003B3AB5">
                <w:rPr>
                  <w:rFonts w:ascii="Helvetica" w:hAnsi="Helvetica"/>
                  <w:szCs w:val="20"/>
                  <w:highlight w:val="yellow"/>
                  <w:lang w:eastAsia="it-IT"/>
                  <w:rPrChange w:id="5919" w:author="i0806927" w:date="2016-04-04T14:18:00Z">
                    <w:rPr>
                      <w:rFonts w:ascii="Helvetica" w:hAnsi="Helvetica"/>
                      <w:szCs w:val="20"/>
                      <w:lang w:eastAsia="it-IT"/>
                    </w:rPr>
                  </w:rPrChange>
                </w:rPr>
                <w:t xml:space="preserve">          "valuefrom" : "1</w:t>
              </w:r>
            </w:ins>
            <w:ins w:id="5920" w:author="i0806927" w:date="2016-04-01T13:48:00Z">
              <w:r w:rsidRPr="003B3AB5">
                <w:rPr>
                  <w:rFonts w:ascii="Helvetica" w:hAnsi="Helvetica"/>
                  <w:szCs w:val="20"/>
                  <w:highlight w:val="yellow"/>
                  <w:lang w:eastAsia="ja-JP"/>
                  <w:rPrChange w:id="5921" w:author="i0806927" w:date="2016-04-04T14:18:00Z">
                    <w:rPr>
                      <w:rFonts w:ascii="Helvetica" w:hAnsi="Helvetica"/>
                      <w:szCs w:val="20"/>
                      <w:lang w:eastAsia="ja-JP"/>
                    </w:rPr>
                  </w:rPrChange>
                </w:rPr>
                <w:t>00 K</w:t>
              </w:r>
            </w:ins>
            <w:ins w:id="5922" w:author="i0806927" w:date="2016-04-01T13:45:00Z">
              <w:r w:rsidRPr="003B3AB5">
                <w:rPr>
                  <w:rFonts w:ascii="Helvetica" w:hAnsi="Helvetica"/>
                  <w:szCs w:val="20"/>
                  <w:highlight w:val="yellow"/>
                  <w:lang w:eastAsia="it-IT"/>
                  <w:rPrChange w:id="5923" w:author="i0806927" w:date="2016-04-04T14:18:00Z">
                    <w:rPr>
                      <w:rFonts w:ascii="Helvetica" w:hAnsi="Helvetica"/>
                      <w:szCs w:val="20"/>
                      <w:lang w:eastAsia="it-IT"/>
                    </w:rPr>
                  </w:rPrChange>
                </w:rPr>
                <w:t>BPS",</w:t>
              </w:r>
            </w:ins>
          </w:p>
          <w:p w14:paraId="0C2D976D" w14:textId="7D95FE82" w:rsidR="00790B77" w:rsidRPr="003B3AB5" w:rsidRDefault="00790B77" w:rsidP="00790B77">
            <w:pPr>
              <w:keepNext/>
              <w:keepLines/>
              <w:suppressAutoHyphens/>
              <w:spacing w:before="140" w:after="0" w:line="240" w:lineRule="auto"/>
              <w:ind w:left="1080"/>
              <w:outlineLvl w:val="7"/>
              <w:rPr>
                <w:ins w:id="5924" w:author="i0806927" w:date="2016-04-01T13:45:00Z"/>
                <w:rFonts w:ascii="Helvetica" w:hAnsi="Helvetica"/>
                <w:szCs w:val="20"/>
                <w:highlight w:val="yellow"/>
                <w:lang w:eastAsia="it-IT"/>
                <w:rPrChange w:id="5925" w:author="i0806927" w:date="2016-04-04T14:18:00Z">
                  <w:rPr>
                    <w:ins w:id="5926" w:author="i0806927" w:date="2016-04-01T13:45:00Z"/>
                    <w:rFonts w:ascii="Helvetica" w:hAnsi="Helvetica"/>
                    <w:i/>
                    <w:spacing w:val="-4"/>
                    <w:kern w:val="1"/>
                    <w:sz w:val="18"/>
                    <w:szCs w:val="20"/>
                    <w:lang w:eastAsia="it-IT"/>
                  </w:rPr>
                </w:rPrChange>
              </w:rPr>
            </w:pPr>
            <w:ins w:id="5927" w:author="i0806927" w:date="2016-04-01T13:45:00Z">
              <w:r w:rsidRPr="003B3AB5">
                <w:rPr>
                  <w:rFonts w:ascii="Helvetica" w:hAnsi="Helvetica"/>
                  <w:szCs w:val="20"/>
                  <w:highlight w:val="yellow"/>
                  <w:lang w:eastAsia="it-IT"/>
                  <w:rPrChange w:id="5928" w:author="i0806927" w:date="2016-04-04T14:18:00Z">
                    <w:rPr>
                      <w:rFonts w:ascii="Helvetica" w:hAnsi="Helvetica"/>
                      <w:szCs w:val="20"/>
                      <w:lang w:eastAsia="it-IT"/>
                    </w:rPr>
                  </w:rPrChange>
                </w:rPr>
                <w:t xml:space="preserve">          "valueto" : "</w:t>
              </w:r>
            </w:ins>
            <w:ins w:id="5929" w:author="i0806927" w:date="2016-04-01T13:48:00Z">
              <w:r w:rsidRPr="003B3AB5">
                <w:rPr>
                  <w:rFonts w:ascii="Helvetica" w:hAnsi="Helvetica"/>
                  <w:szCs w:val="20"/>
                  <w:highlight w:val="yellow"/>
                  <w:lang w:eastAsia="ja-JP"/>
                  <w:rPrChange w:id="5930" w:author="i0806927" w:date="2016-04-04T14:18:00Z">
                    <w:rPr>
                      <w:rFonts w:ascii="Helvetica" w:hAnsi="Helvetica"/>
                      <w:szCs w:val="20"/>
                      <w:lang w:eastAsia="ja-JP"/>
                    </w:rPr>
                  </w:rPrChange>
                </w:rPr>
                <w:t>1 G</w:t>
              </w:r>
            </w:ins>
            <w:ins w:id="5931" w:author="i0806927" w:date="2016-04-01T13:45:00Z">
              <w:r w:rsidRPr="003B3AB5">
                <w:rPr>
                  <w:rFonts w:ascii="Helvetica" w:hAnsi="Helvetica"/>
                  <w:szCs w:val="20"/>
                  <w:highlight w:val="yellow"/>
                  <w:lang w:eastAsia="it-IT"/>
                  <w:rPrChange w:id="5932" w:author="i0806927" w:date="2016-04-04T14:18:00Z">
                    <w:rPr>
                      <w:rFonts w:ascii="Helvetica" w:hAnsi="Helvetica"/>
                      <w:szCs w:val="20"/>
                      <w:lang w:eastAsia="it-IT"/>
                    </w:rPr>
                  </w:rPrChange>
                </w:rPr>
                <w:t>BPS"</w:t>
              </w:r>
            </w:ins>
          </w:p>
          <w:p w14:paraId="4C16F53B" w14:textId="77777777" w:rsidR="00790B77" w:rsidRPr="003B3AB5" w:rsidRDefault="00790B77" w:rsidP="00790B77">
            <w:pPr>
              <w:keepNext/>
              <w:keepLines/>
              <w:suppressAutoHyphens/>
              <w:spacing w:before="140" w:after="0" w:line="240" w:lineRule="auto"/>
              <w:ind w:left="1080"/>
              <w:outlineLvl w:val="7"/>
              <w:rPr>
                <w:ins w:id="5933" w:author="i0806927" w:date="2016-04-01T13:45:00Z"/>
                <w:rFonts w:ascii="Helvetica" w:hAnsi="Helvetica"/>
                <w:szCs w:val="20"/>
                <w:highlight w:val="yellow"/>
                <w:lang w:eastAsia="it-IT"/>
                <w:rPrChange w:id="5934" w:author="i0806927" w:date="2016-04-04T14:18:00Z">
                  <w:rPr>
                    <w:ins w:id="5935" w:author="i0806927" w:date="2016-04-01T13:45:00Z"/>
                    <w:rFonts w:ascii="Helvetica" w:hAnsi="Helvetica"/>
                    <w:i/>
                    <w:spacing w:val="-4"/>
                    <w:kern w:val="1"/>
                    <w:sz w:val="18"/>
                    <w:szCs w:val="20"/>
                    <w:lang w:eastAsia="it-IT"/>
                  </w:rPr>
                </w:rPrChange>
              </w:rPr>
            </w:pPr>
            <w:ins w:id="5936" w:author="i0806927" w:date="2016-04-01T13:45:00Z">
              <w:r w:rsidRPr="003B3AB5">
                <w:rPr>
                  <w:rFonts w:ascii="Helvetica" w:hAnsi="Helvetica"/>
                  <w:szCs w:val="20"/>
                  <w:highlight w:val="yellow"/>
                  <w:lang w:eastAsia="it-IT"/>
                  <w:rPrChange w:id="5937" w:author="i0806927" w:date="2016-04-04T14:18:00Z">
                    <w:rPr>
                      <w:rFonts w:ascii="Helvetica" w:hAnsi="Helvetica"/>
                      <w:szCs w:val="20"/>
                      <w:lang w:eastAsia="it-IT"/>
                    </w:rPr>
                  </w:rPrChange>
                </w:rPr>
                <w:t xml:space="preserve">        },</w:t>
              </w:r>
            </w:ins>
          </w:p>
          <w:p w14:paraId="27CAC0F6" w14:textId="77777777" w:rsidR="00790B77" w:rsidRPr="003B3AB5" w:rsidRDefault="00790B77" w:rsidP="00790B77">
            <w:pPr>
              <w:keepNext/>
              <w:keepLines/>
              <w:suppressAutoHyphens/>
              <w:spacing w:before="140" w:after="0" w:line="240" w:lineRule="auto"/>
              <w:ind w:left="1080"/>
              <w:outlineLvl w:val="7"/>
              <w:rPr>
                <w:ins w:id="5938" w:author="i0806927" w:date="2016-04-01T13:45:00Z"/>
                <w:rFonts w:ascii="Helvetica" w:hAnsi="Helvetica"/>
                <w:szCs w:val="20"/>
                <w:highlight w:val="yellow"/>
                <w:lang w:eastAsia="it-IT"/>
                <w:rPrChange w:id="5939" w:author="i0806927" w:date="2016-04-04T14:18:00Z">
                  <w:rPr>
                    <w:ins w:id="5940" w:author="i0806927" w:date="2016-04-01T13:45:00Z"/>
                    <w:rFonts w:ascii="Helvetica" w:hAnsi="Helvetica"/>
                    <w:i/>
                    <w:spacing w:val="-4"/>
                    <w:kern w:val="1"/>
                    <w:sz w:val="18"/>
                    <w:szCs w:val="20"/>
                    <w:lang w:eastAsia="it-IT"/>
                  </w:rPr>
                </w:rPrChange>
              </w:rPr>
            </w:pPr>
            <w:ins w:id="5941" w:author="i0806927" w:date="2016-04-01T13:45:00Z">
              <w:r w:rsidRPr="003B3AB5">
                <w:rPr>
                  <w:rFonts w:ascii="Helvetica" w:hAnsi="Helvetica"/>
                  <w:szCs w:val="20"/>
                  <w:highlight w:val="yellow"/>
                  <w:lang w:eastAsia="it-IT"/>
                  <w:rPrChange w:id="5942" w:author="i0806927" w:date="2016-04-04T14:18:00Z">
                    <w:rPr>
                      <w:rFonts w:ascii="Helvetica" w:hAnsi="Helvetica"/>
                      <w:szCs w:val="20"/>
                      <w:lang w:eastAsia="it-IT"/>
                    </w:rPr>
                  </w:rPrChange>
                </w:rPr>
                <w:t xml:space="preserve">        {</w:t>
              </w:r>
            </w:ins>
          </w:p>
          <w:p w14:paraId="28595FC1" w14:textId="77777777" w:rsidR="00790B77" w:rsidRPr="003B3AB5" w:rsidRDefault="00790B77" w:rsidP="00790B77">
            <w:pPr>
              <w:keepNext/>
              <w:keepLines/>
              <w:suppressAutoHyphens/>
              <w:spacing w:before="140" w:after="0" w:line="240" w:lineRule="auto"/>
              <w:ind w:left="1080"/>
              <w:outlineLvl w:val="7"/>
              <w:rPr>
                <w:ins w:id="5943" w:author="i0806927" w:date="2016-04-01T13:45:00Z"/>
                <w:rFonts w:ascii="Helvetica" w:hAnsi="Helvetica"/>
                <w:szCs w:val="20"/>
                <w:highlight w:val="yellow"/>
                <w:lang w:eastAsia="it-IT"/>
                <w:rPrChange w:id="5944" w:author="i0806927" w:date="2016-04-04T14:18:00Z">
                  <w:rPr>
                    <w:ins w:id="5945" w:author="i0806927" w:date="2016-04-01T13:45:00Z"/>
                    <w:rFonts w:ascii="Helvetica" w:hAnsi="Helvetica"/>
                    <w:i/>
                    <w:spacing w:val="-4"/>
                    <w:kern w:val="1"/>
                    <w:sz w:val="18"/>
                    <w:szCs w:val="20"/>
                    <w:lang w:eastAsia="it-IT"/>
                  </w:rPr>
                </w:rPrChange>
              </w:rPr>
            </w:pPr>
            <w:ins w:id="5946" w:author="i0806927" w:date="2016-04-01T13:45:00Z">
              <w:r w:rsidRPr="003B3AB5">
                <w:rPr>
                  <w:rFonts w:ascii="Helvetica" w:hAnsi="Helvetica"/>
                  <w:szCs w:val="20"/>
                  <w:highlight w:val="yellow"/>
                  <w:lang w:eastAsia="it-IT"/>
                  <w:rPrChange w:id="5947" w:author="i0806927" w:date="2016-04-04T14:18:00Z">
                    <w:rPr>
                      <w:rFonts w:ascii="Helvetica" w:hAnsi="Helvetica"/>
                      <w:szCs w:val="20"/>
                      <w:lang w:eastAsia="it-IT"/>
                    </w:rPr>
                  </w:rPrChange>
                </w:rPr>
                <w:t xml:space="preserve">          "name" : "downloadSpeed"</w:t>
              </w:r>
            </w:ins>
          </w:p>
          <w:p w14:paraId="07BB4669" w14:textId="77341BE2" w:rsidR="00790B77" w:rsidRPr="003B3AB5" w:rsidRDefault="00790B77" w:rsidP="00790B77">
            <w:pPr>
              <w:keepNext/>
              <w:keepLines/>
              <w:suppressAutoHyphens/>
              <w:spacing w:before="140" w:after="0" w:line="240" w:lineRule="auto"/>
              <w:ind w:left="1080"/>
              <w:outlineLvl w:val="7"/>
              <w:rPr>
                <w:ins w:id="5948" w:author="i0806927" w:date="2016-04-01T13:45:00Z"/>
                <w:rFonts w:ascii="Helvetica" w:hAnsi="Helvetica"/>
                <w:szCs w:val="20"/>
                <w:highlight w:val="yellow"/>
                <w:lang w:eastAsia="it-IT"/>
                <w:rPrChange w:id="5949" w:author="i0806927" w:date="2016-04-04T14:18:00Z">
                  <w:rPr>
                    <w:ins w:id="5950" w:author="i0806927" w:date="2016-04-01T13:45:00Z"/>
                    <w:rFonts w:ascii="Helvetica" w:hAnsi="Helvetica"/>
                    <w:i/>
                    <w:spacing w:val="-4"/>
                    <w:kern w:val="1"/>
                    <w:sz w:val="18"/>
                    <w:szCs w:val="20"/>
                    <w:lang w:eastAsia="it-IT"/>
                  </w:rPr>
                </w:rPrChange>
              </w:rPr>
            </w:pPr>
            <w:ins w:id="5951" w:author="i0806927" w:date="2016-04-01T13:45:00Z">
              <w:r w:rsidRPr="003B3AB5">
                <w:rPr>
                  <w:rFonts w:ascii="Helvetica" w:hAnsi="Helvetica"/>
                  <w:szCs w:val="20"/>
                  <w:highlight w:val="yellow"/>
                  <w:lang w:eastAsia="it-IT"/>
                  <w:rPrChange w:id="5952" w:author="i0806927" w:date="2016-04-04T14:18:00Z">
                    <w:rPr>
                      <w:rFonts w:ascii="Helvetica" w:hAnsi="Helvetica"/>
                      <w:szCs w:val="20"/>
                      <w:lang w:eastAsia="it-IT"/>
                    </w:rPr>
                  </w:rPrChange>
                </w:rPr>
                <w:t xml:space="preserve">          "valuefrom" : "</w:t>
              </w:r>
              <w:r w:rsidRPr="003B3AB5">
                <w:rPr>
                  <w:rFonts w:ascii="Helvetica" w:hAnsi="Helvetica"/>
                  <w:szCs w:val="20"/>
                  <w:highlight w:val="yellow"/>
                  <w:lang w:eastAsia="ja-JP"/>
                  <w:rPrChange w:id="5953" w:author="i0806927" w:date="2016-04-04T14:18:00Z">
                    <w:rPr>
                      <w:rFonts w:ascii="Helvetica" w:hAnsi="Helvetica"/>
                      <w:szCs w:val="20"/>
                      <w:lang w:eastAsia="ja-JP"/>
                    </w:rPr>
                  </w:rPrChange>
                </w:rPr>
                <w:t>1</w:t>
              </w:r>
            </w:ins>
            <w:ins w:id="5954" w:author="i0806927" w:date="2016-04-01T13:48:00Z">
              <w:r w:rsidRPr="003B3AB5">
                <w:rPr>
                  <w:rFonts w:ascii="Helvetica" w:hAnsi="Helvetica"/>
                  <w:szCs w:val="20"/>
                  <w:highlight w:val="yellow"/>
                  <w:lang w:eastAsia="ja-JP"/>
                  <w:rPrChange w:id="5955" w:author="i0806927" w:date="2016-04-04T14:18:00Z">
                    <w:rPr>
                      <w:rFonts w:ascii="Helvetica" w:hAnsi="Helvetica"/>
                      <w:szCs w:val="20"/>
                      <w:lang w:eastAsia="ja-JP"/>
                    </w:rPr>
                  </w:rPrChange>
                </w:rPr>
                <w:t xml:space="preserve"> M</w:t>
              </w:r>
            </w:ins>
            <w:ins w:id="5956" w:author="i0806927" w:date="2016-04-01T13:45:00Z">
              <w:r w:rsidRPr="003B3AB5">
                <w:rPr>
                  <w:rFonts w:ascii="Helvetica" w:hAnsi="Helvetica"/>
                  <w:szCs w:val="20"/>
                  <w:highlight w:val="yellow"/>
                  <w:lang w:eastAsia="it-IT"/>
                  <w:rPrChange w:id="5957" w:author="i0806927" w:date="2016-04-04T14:18:00Z">
                    <w:rPr>
                      <w:rFonts w:ascii="Helvetica" w:hAnsi="Helvetica"/>
                      <w:szCs w:val="20"/>
                      <w:lang w:eastAsia="it-IT"/>
                    </w:rPr>
                  </w:rPrChange>
                </w:rPr>
                <w:t>BPS",</w:t>
              </w:r>
            </w:ins>
          </w:p>
          <w:p w14:paraId="3688CEB6" w14:textId="5C194E07" w:rsidR="00790B77" w:rsidRPr="003B3AB5" w:rsidRDefault="00790B77" w:rsidP="00790B77">
            <w:pPr>
              <w:keepNext/>
              <w:keepLines/>
              <w:suppressAutoHyphens/>
              <w:spacing w:before="140" w:after="0" w:line="240" w:lineRule="auto"/>
              <w:ind w:left="1080"/>
              <w:outlineLvl w:val="7"/>
              <w:rPr>
                <w:ins w:id="5958" w:author="i0806927" w:date="2016-04-01T13:45:00Z"/>
                <w:rFonts w:ascii="Helvetica" w:hAnsi="Helvetica"/>
                <w:szCs w:val="20"/>
                <w:highlight w:val="yellow"/>
                <w:lang w:eastAsia="it-IT"/>
                <w:rPrChange w:id="5959" w:author="i0806927" w:date="2016-04-04T14:18:00Z">
                  <w:rPr>
                    <w:ins w:id="5960" w:author="i0806927" w:date="2016-04-01T13:45:00Z"/>
                    <w:rFonts w:ascii="Helvetica" w:hAnsi="Helvetica"/>
                    <w:i/>
                    <w:spacing w:val="-4"/>
                    <w:kern w:val="1"/>
                    <w:sz w:val="18"/>
                    <w:szCs w:val="20"/>
                    <w:lang w:eastAsia="it-IT"/>
                  </w:rPr>
                </w:rPrChange>
              </w:rPr>
            </w:pPr>
            <w:ins w:id="5961" w:author="i0806927" w:date="2016-04-01T13:45:00Z">
              <w:r w:rsidRPr="003B3AB5">
                <w:rPr>
                  <w:rFonts w:ascii="Helvetica" w:hAnsi="Helvetica"/>
                  <w:szCs w:val="20"/>
                  <w:highlight w:val="yellow"/>
                  <w:lang w:eastAsia="it-IT"/>
                  <w:rPrChange w:id="5962" w:author="i0806927" w:date="2016-04-04T14:18:00Z">
                    <w:rPr>
                      <w:rFonts w:ascii="Helvetica" w:hAnsi="Helvetica"/>
                      <w:szCs w:val="20"/>
                      <w:lang w:eastAsia="it-IT"/>
                    </w:rPr>
                  </w:rPrChange>
                </w:rPr>
                <w:t xml:space="preserve">          "valueto" : "</w:t>
              </w:r>
            </w:ins>
            <w:ins w:id="5963" w:author="i0806927" w:date="2016-04-01T13:48:00Z">
              <w:r w:rsidRPr="003B3AB5">
                <w:rPr>
                  <w:rFonts w:ascii="Helvetica" w:hAnsi="Helvetica"/>
                  <w:szCs w:val="20"/>
                  <w:highlight w:val="yellow"/>
                  <w:lang w:eastAsia="ja-JP"/>
                  <w:rPrChange w:id="5964" w:author="i0806927" w:date="2016-04-04T14:18:00Z">
                    <w:rPr>
                      <w:rFonts w:ascii="Helvetica" w:hAnsi="Helvetica"/>
                      <w:szCs w:val="20"/>
                      <w:lang w:eastAsia="ja-JP"/>
                    </w:rPr>
                  </w:rPrChange>
                </w:rPr>
                <w:t>5 G</w:t>
              </w:r>
            </w:ins>
            <w:ins w:id="5965" w:author="i0806927" w:date="2016-04-01T13:45:00Z">
              <w:r w:rsidRPr="003B3AB5">
                <w:rPr>
                  <w:rFonts w:ascii="Helvetica" w:hAnsi="Helvetica"/>
                  <w:szCs w:val="20"/>
                  <w:highlight w:val="yellow"/>
                  <w:lang w:eastAsia="it-IT"/>
                  <w:rPrChange w:id="5966" w:author="i0806927" w:date="2016-04-04T14:18:00Z">
                    <w:rPr>
                      <w:rFonts w:ascii="Helvetica" w:hAnsi="Helvetica"/>
                      <w:szCs w:val="20"/>
                      <w:lang w:eastAsia="it-IT"/>
                    </w:rPr>
                  </w:rPrChange>
                </w:rPr>
                <w:t>BPS"</w:t>
              </w:r>
            </w:ins>
          </w:p>
          <w:p w14:paraId="396EE82C" w14:textId="77777777" w:rsidR="00790B77" w:rsidRPr="003B3AB5" w:rsidRDefault="00790B77" w:rsidP="00790B77">
            <w:pPr>
              <w:keepNext/>
              <w:keepLines/>
              <w:suppressAutoHyphens/>
              <w:spacing w:before="140" w:after="0" w:line="240" w:lineRule="auto"/>
              <w:ind w:left="1080"/>
              <w:outlineLvl w:val="7"/>
              <w:rPr>
                <w:ins w:id="5967" w:author="i0806927" w:date="2016-04-01T13:45:00Z"/>
                <w:rFonts w:ascii="Helvetica" w:hAnsi="Helvetica"/>
                <w:szCs w:val="20"/>
                <w:highlight w:val="yellow"/>
                <w:lang w:eastAsia="it-IT"/>
                <w:rPrChange w:id="5968" w:author="i0806927" w:date="2016-04-04T14:18:00Z">
                  <w:rPr>
                    <w:ins w:id="5969" w:author="i0806927" w:date="2016-04-01T13:45:00Z"/>
                    <w:rFonts w:ascii="Helvetica" w:hAnsi="Helvetica"/>
                    <w:i/>
                    <w:spacing w:val="-4"/>
                    <w:kern w:val="1"/>
                    <w:sz w:val="18"/>
                    <w:szCs w:val="20"/>
                    <w:lang w:eastAsia="it-IT"/>
                  </w:rPr>
                </w:rPrChange>
              </w:rPr>
            </w:pPr>
            <w:ins w:id="5970" w:author="i0806927" w:date="2016-04-01T13:45:00Z">
              <w:r w:rsidRPr="003B3AB5">
                <w:rPr>
                  <w:rFonts w:ascii="Helvetica" w:hAnsi="Helvetica"/>
                  <w:szCs w:val="20"/>
                  <w:highlight w:val="yellow"/>
                  <w:lang w:eastAsia="it-IT"/>
                  <w:rPrChange w:id="5971" w:author="i0806927" w:date="2016-04-04T14:18:00Z">
                    <w:rPr>
                      <w:rFonts w:ascii="Helvetica" w:hAnsi="Helvetica"/>
                      <w:szCs w:val="20"/>
                      <w:lang w:eastAsia="it-IT"/>
                    </w:rPr>
                  </w:rPrChange>
                </w:rPr>
                <w:t xml:space="preserve">        }</w:t>
              </w:r>
            </w:ins>
          </w:p>
          <w:p w14:paraId="6ECDA178" w14:textId="77777777" w:rsidR="00790B77" w:rsidRPr="003B3AB5" w:rsidRDefault="00790B77" w:rsidP="00790B77">
            <w:pPr>
              <w:keepNext/>
              <w:keepLines/>
              <w:suppressAutoHyphens/>
              <w:spacing w:before="140" w:after="0" w:line="240" w:lineRule="auto"/>
              <w:ind w:left="1080"/>
              <w:outlineLvl w:val="7"/>
              <w:rPr>
                <w:ins w:id="5972" w:author="i0806927" w:date="2016-04-01T13:45:00Z"/>
                <w:rFonts w:ascii="Helvetica" w:hAnsi="Helvetica"/>
                <w:szCs w:val="20"/>
                <w:highlight w:val="yellow"/>
                <w:lang w:eastAsia="it-IT"/>
                <w:rPrChange w:id="5973" w:author="i0806927" w:date="2016-04-04T14:18:00Z">
                  <w:rPr>
                    <w:ins w:id="5974" w:author="i0806927" w:date="2016-04-01T13:45:00Z"/>
                    <w:rFonts w:ascii="Helvetica" w:hAnsi="Helvetica"/>
                    <w:i/>
                    <w:spacing w:val="-4"/>
                    <w:kern w:val="1"/>
                    <w:sz w:val="18"/>
                    <w:szCs w:val="20"/>
                    <w:lang w:eastAsia="it-IT"/>
                  </w:rPr>
                </w:rPrChange>
              </w:rPr>
            </w:pPr>
            <w:ins w:id="5975" w:author="i0806927" w:date="2016-04-01T13:45:00Z">
              <w:r w:rsidRPr="003B3AB5">
                <w:rPr>
                  <w:rFonts w:ascii="Helvetica" w:hAnsi="Helvetica"/>
                  <w:szCs w:val="20"/>
                  <w:highlight w:val="yellow"/>
                  <w:lang w:eastAsia="it-IT"/>
                  <w:rPrChange w:id="5976" w:author="i0806927" w:date="2016-04-04T14:18:00Z">
                    <w:rPr>
                      <w:rFonts w:ascii="Helvetica" w:hAnsi="Helvetica"/>
                      <w:szCs w:val="20"/>
                      <w:lang w:eastAsia="it-IT"/>
                    </w:rPr>
                  </w:rPrChange>
                </w:rPr>
                <w:t xml:space="preserve">      ],</w:t>
              </w:r>
            </w:ins>
          </w:p>
          <w:p w14:paraId="61B86F5A" w14:textId="77777777" w:rsidR="00790B77" w:rsidRPr="003B3AB5" w:rsidRDefault="00790B77" w:rsidP="00790B77">
            <w:pPr>
              <w:keepNext/>
              <w:keepLines/>
              <w:suppressAutoHyphens/>
              <w:spacing w:before="140" w:after="0" w:line="240" w:lineRule="auto"/>
              <w:ind w:left="1080"/>
              <w:outlineLvl w:val="7"/>
              <w:rPr>
                <w:ins w:id="5977" w:author="i0806927" w:date="2016-04-01T13:45:00Z"/>
                <w:rFonts w:ascii="Helvetica" w:hAnsi="Helvetica"/>
                <w:szCs w:val="20"/>
                <w:highlight w:val="yellow"/>
                <w:lang w:eastAsia="it-IT"/>
                <w:rPrChange w:id="5978" w:author="i0806927" w:date="2016-04-04T14:18:00Z">
                  <w:rPr>
                    <w:ins w:id="5979" w:author="i0806927" w:date="2016-04-01T13:45:00Z"/>
                    <w:rFonts w:ascii="Helvetica" w:hAnsi="Helvetica"/>
                    <w:i/>
                    <w:spacing w:val="-4"/>
                    <w:kern w:val="1"/>
                    <w:sz w:val="18"/>
                    <w:szCs w:val="20"/>
                    <w:lang w:eastAsia="it-IT"/>
                  </w:rPr>
                </w:rPrChange>
              </w:rPr>
            </w:pPr>
            <w:ins w:id="5980" w:author="i0806927" w:date="2016-04-01T13:45:00Z">
              <w:r w:rsidRPr="003B3AB5">
                <w:rPr>
                  <w:rFonts w:ascii="Helvetica" w:hAnsi="Helvetica"/>
                  <w:szCs w:val="20"/>
                  <w:highlight w:val="yellow"/>
                  <w:lang w:eastAsia="it-IT"/>
                  <w:rPrChange w:id="5981" w:author="i0806927" w:date="2016-04-04T14:18:00Z">
                    <w:rPr>
                      <w:rFonts w:ascii="Helvetica" w:hAnsi="Helvetica"/>
                      <w:szCs w:val="20"/>
                      <w:lang w:eastAsia="it-IT"/>
                    </w:rPr>
                  </w:rPrChange>
                </w:rPr>
                <w:t xml:space="preserve">      "serviceQualification" : {</w:t>
              </w:r>
            </w:ins>
          </w:p>
          <w:p w14:paraId="7B94CC26" w14:textId="7E51C71F" w:rsidR="00790B77" w:rsidRPr="003B3AB5" w:rsidRDefault="00790B77" w:rsidP="00790B77">
            <w:pPr>
              <w:spacing w:before="0" w:after="0" w:line="240" w:lineRule="auto"/>
              <w:rPr>
                <w:ins w:id="5982" w:author="i0806927" w:date="2016-04-01T13:45:00Z"/>
                <w:rFonts w:ascii="Helvetica" w:hAnsi="Helvetica"/>
                <w:szCs w:val="20"/>
                <w:highlight w:val="yellow"/>
                <w:lang w:eastAsia="it-IT"/>
                <w:rPrChange w:id="5983" w:author="i0806927" w:date="2016-04-04T14:18:00Z">
                  <w:rPr>
                    <w:ins w:id="5984" w:author="i0806927" w:date="2016-04-01T13:45:00Z"/>
                    <w:rFonts w:ascii="Helvetica" w:hAnsi="Helvetica"/>
                    <w:szCs w:val="20"/>
                    <w:lang w:eastAsia="it-IT"/>
                  </w:rPr>
                </w:rPrChange>
              </w:rPr>
            </w:pPr>
            <w:ins w:id="5985" w:author="i0806927" w:date="2016-04-01T13:45:00Z">
              <w:r w:rsidRPr="003B3AB5">
                <w:rPr>
                  <w:rFonts w:ascii="Helvetica" w:hAnsi="Helvetica"/>
                  <w:szCs w:val="20"/>
                  <w:highlight w:val="yellow"/>
                  <w:lang w:eastAsia="it-IT"/>
                  <w:rPrChange w:id="5986" w:author="i0806927" w:date="2016-04-04T14:18:00Z">
                    <w:rPr>
                      <w:rFonts w:ascii="Helvetica" w:hAnsi="Helvetica"/>
                      <w:szCs w:val="20"/>
                      <w:lang w:eastAsia="it-IT"/>
                    </w:rPr>
                  </w:rPrChange>
                </w:rPr>
                <w:t xml:space="preserve">        "qualificationResult" : "available</w:t>
              </w:r>
            </w:ins>
            <w:ins w:id="5987" w:author="i0806927" w:date="2016-04-01T13:48:00Z">
              <w:r w:rsidRPr="003B3AB5">
                <w:rPr>
                  <w:rFonts w:ascii="Helvetica" w:hAnsi="Helvetica"/>
                  <w:szCs w:val="20"/>
                  <w:highlight w:val="yellow"/>
                  <w:lang w:eastAsia="ja-JP"/>
                  <w:rPrChange w:id="5988" w:author="i0806927" w:date="2016-04-04T14:18:00Z">
                    <w:rPr>
                      <w:rFonts w:ascii="Helvetica" w:hAnsi="Helvetica"/>
                      <w:szCs w:val="20"/>
                      <w:lang w:eastAsia="ja-JP"/>
                    </w:rPr>
                  </w:rPrChange>
                </w:rPr>
                <w:t>-shortfall</w:t>
              </w:r>
            </w:ins>
            <w:ins w:id="5989" w:author="i0806927" w:date="2016-04-01T13:45:00Z">
              <w:r w:rsidRPr="003B3AB5">
                <w:rPr>
                  <w:rFonts w:ascii="Helvetica" w:hAnsi="Helvetica"/>
                  <w:szCs w:val="20"/>
                  <w:highlight w:val="yellow"/>
                  <w:lang w:eastAsia="it-IT"/>
                  <w:rPrChange w:id="5990" w:author="i0806927" w:date="2016-04-04T14:18:00Z">
                    <w:rPr>
                      <w:rFonts w:ascii="Helvetica" w:hAnsi="Helvetica"/>
                      <w:szCs w:val="20"/>
                      <w:lang w:eastAsia="it-IT"/>
                    </w:rPr>
                  </w:rPrChange>
                </w:rPr>
                <w:t>"</w:t>
              </w:r>
            </w:ins>
          </w:p>
          <w:p w14:paraId="1668C2B2" w14:textId="77777777" w:rsidR="00790B77" w:rsidRPr="003B3AB5" w:rsidRDefault="00790B77" w:rsidP="00790B77">
            <w:pPr>
              <w:keepNext/>
              <w:keepLines/>
              <w:suppressAutoHyphens/>
              <w:spacing w:before="140" w:after="0" w:line="240" w:lineRule="auto"/>
              <w:ind w:left="1080"/>
              <w:outlineLvl w:val="7"/>
              <w:rPr>
                <w:ins w:id="5991" w:author="i0806927" w:date="2016-04-01T13:45:00Z"/>
                <w:rFonts w:ascii="Helvetica" w:hAnsi="Helvetica"/>
                <w:szCs w:val="20"/>
                <w:highlight w:val="yellow"/>
                <w:lang w:eastAsia="it-IT"/>
                <w:rPrChange w:id="5992" w:author="i0806927" w:date="2016-04-04T14:18:00Z">
                  <w:rPr>
                    <w:ins w:id="5993" w:author="i0806927" w:date="2016-04-01T13:45:00Z"/>
                    <w:rFonts w:ascii="Helvetica" w:hAnsi="Helvetica"/>
                    <w:i/>
                    <w:spacing w:val="-4"/>
                    <w:kern w:val="1"/>
                    <w:sz w:val="18"/>
                    <w:szCs w:val="20"/>
                    <w:lang w:eastAsia="it-IT"/>
                  </w:rPr>
                </w:rPrChange>
              </w:rPr>
            </w:pPr>
            <w:ins w:id="5994" w:author="i0806927" w:date="2016-04-01T13:45:00Z">
              <w:r w:rsidRPr="003B3AB5">
                <w:rPr>
                  <w:rFonts w:ascii="Helvetica" w:hAnsi="Helvetica"/>
                  <w:szCs w:val="20"/>
                  <w:highlight w:val="yellow"/>
                  <w:lang w:eastAsia="it-IT"/>
                  <w:rPrChange w:id="5995" w:author="i0806927" w:date="2016-04-04T14:18:00Z">
                    <w:rPr>
                      <w:rFonts w:ascii="Helvetica" w:hAnsi="Helvetica"/>
                      <w:szCs w:val="20"/>
                      <w:lang w:eastAsia="it-IT"/>
                    </w:rPr>
                  </w:rPrChange>
                </w:rPr>
                <w:t xml:space="preserve">      }</w:t>
              </w:r>
            </w:ins>
          </w:p>
          <w:p w14:paraId="4C01E7ED" w14:textId="13CFF1E1" w:rsidR="00790B77" w:rsidRPr="003B3AB5" w:rsidRDefault="00790B77" w:rsidP="00790B77">
            <w:pPr>
              <w:keepNext/>
              <w:keepLines/>
              <w:suppressAutoHyphens/>
              <w:spacing w:before="140" w:after="0" w:line="240" w:lineRule="auto"/>
              <w:ind w:left="1080"/>
              <w:outlineLvl w:val="7"/>
              <w:rPr>
                <w:ins w:id="5996" w:author="i0806927" w:date="2016-04-01T13:45:00Z"/>
                <w:rFonts w:ascii="Helvetica" w:hAnsi="Helvetica"/>
                <w:szCs w:val="20"/>
                <w:highlight w:val="yellow"/>
                <w:lang w:eastAsia="ja-JP"/>
                <w:rPrChange w:id="5997" w:author="i0806927" w:date="2016-04-04T14:18:00Z">
                  <w:rPr>
                    <w:ins w:id="5998" w:author="i0806927" w:date="2016-04-01T13:45:00Z"/>
                    <w:rFonts w:ascii="Helvetica" w:hAnsi="Helvetica"/>
                    <w:i/>
                    <w:spacing w:val="-4"/>
                    <w:kern w:val="1"/>
                    <w:sz w:val="18"/>
                    <w:szCs w:val="20"/>
                    <w:lang w:eastAsia="ja-JP"/>
                  </w:rPr>
                </w:rPrChange>
              </w:rPr>
            </w:pPr>
            <w:ins w:id="5999" w:author="i0806927" w:date="2016-04-01T13:45:00Z">
              <w:r w:rsidRPr="003B3AB5">
                <w:rPr>
                  <w:rFonts w:ascii="Helvetica" w:hAnsi="Helvetica"/>
                  <w:szCs w:val="20"/>
                  <w:highlight w:val="yellow"/>
                  <w:lang w:eastAsia="it-IT"/>
                  <w:rPrChange w:id="6000" w:author="i0806927" w:date="2016-04-04T14:18:00Z">
                    <w:rPr>
                      <w:rFonts w:ascii="Helvetica" w:hAnsi="Helvetica"/>
                      <w:szCs w:val="20"/>
                      <w:lang w:eastAsia="it-IT"/>
                    </w:rPr>
                  </w:rPrChange>
                </w:rPr>
                <w:t xml:space="preserve">    }</w:t>
              </w:r>
            </w:ins>
          </w:p>
          <w:p w14:paraId="655302E1" w14:textId="77777777" w:rsidR="00790B77" w:rsidRPr="003B3AB5" w:rsidRDefault="00790B77" w:rsidP="00790B77">
            <w:pPr>
              <w:keepNext/>
              <w:keepLines/>
              <w:suppressAutoHyphens/>
              <w:spacing w:before="140" w:after="0" w:line="240" w:lineRule="auto"/>
              <w:ind w:left="1080"/>
              <w:outlineLvl w:val="7"/>
              <w:rPr>
                <w:ins w:id="6001" w:author="i0806927" w:date="2016-04-01T13:45:00Z"/>
                <w:rFonts w:ascii="Helvetica" w:hAnsi="Helvetica"/>
                <w:szCs w:val="20"/>
                <w:highlight w:val="yellow"/>
                <w:lang w:eastAsia="it-IT"/>
                <w:rPrChange w:id="6002" w:author="i0806927" w:date="2016-04-04T14:18:00Z">
                  <w:rPr>
                    <w:ins w:id="6003" w:author="i0806927" w:date="2016-04-01T13:45:00Z"/>
                    <w:rFonts w:ascii="Helvetica" w:hAnsi="Helvetica"/>
                    <w:i/>
                    <w:spacing w:val="-4"/>
                    <w:kern w:val="1"/>
                    <w:sz w:val="18"/>
                    <w:szCs w:val="20"/>
                    <w:lang w:eastAsia="it-IT"/>
                  </w:rPr>
                </w:rPrChange>
              </w:rPr>
            </w:pPr>
            <w:ins w:id="6004" w:author="i0806927" w:date="2016-04-01T13:45:00Z">
              <w:r w:rsidRPr="003B3AB5">
                <w:rPr>
                  <w:rFonts w:ascii="Helvetica" w:hAnsi="Helvetica"/>
                  <w:szCs w:val="20"/>
                  <w:highlight w:val="yellow"/>
                  <w:lang w:eastAsia="it-IT"/>
                  <w:rPrChange w:id="6005" w:author="i0806927" w:date="2016-04-04T14:18:00Z">
                    <w:rPr>
                      <w:rFonts w:ascii="Helvetica" w:hAnsi="Helvetica"/>
                      <w:szCs w:val="20"/>
                      <w:lang w:eastAsia="it-IT"/>
                    </w:rPr>
                  </w:rPrChange>
                </w:rPr>
                <w:t xml:space="preserve">  ]</w:t>
              </w:r>
            </w:ins>
          </w:p>
          <w:p w14:paraId="3CA26714" w14:textId="77777777" w:rsidR="00790B77" w:rsidRPr="00B866B0" w:rsidRDefault="00790B77" w:rsidP="00790B77">
            <w:pPr>
              <w:keepNext/>
              <w:keepLines/>
              <w:suppressAutoHyphens/>
              <w:spacing w:before="140" w:line="240" w:lineRule="auto"/>
              <w:ind w:left="1080"/>
              <w:outlineLvl w:val="7"/>
              <w:rPr>
                <w:ins w:id="6006" w:author="i0806927" w:date="2016-04-01T13:45:00Z"/>
                <w:rFonts w:ascii="Consolas" w:hAnsi="Consolas" w:cs="Consolas"/>
                <w:szCs w:val="20"/>
                <w:lang w:eastAsia="it-IT"/>
                <w:rPrChange w:id="6007" w:author="i0806927" w:date="2016-04-04T12:40:00Z">
                  <w:rPr>
                    <w:ins w:id="6008" w:author="i0806927" w:date="2016-04-01T13:45:00Z"/>
                    <w:rFonts w:ascii="Consolas" w:hAnsi="Consolas" w:cs="Consolas"/>
                    <w:i/>
                    <w:spacing w:val="-4"/>
                    <w:kern w:val="1"/>
                    <w:sz w:val="18"/>
                    <w:szCs w:val="20"/>
                    <w:highlight w:val="yellow"/>
                    <w:lang w:eastAsia="it-IT"/>
                  </w:rPr>
                </w:rPrChange>
              </w:rPr>
            </w:pPr>
            <w:ins w:id="6009" w:author="i0806927" w:date="2016-04-01T13:45:00Z">
              <w:r w:rsidRPr="003B3AB5">
                <w:rPr>
                  <w:rFonts w:ascii="Helvetica" w:hAnsi="Helvetica"/>
                  <w:szCs w:val="20"/>
                  <w:highlight w:val="yellow"/>
                  <w:lang w:eastAsia="it-IT"/>
                  <w:rPrChange w:id="6010" w:author="i0806927" w:date="2016-04-04T14:18:00Z">
                    <w:rPr>
                      <w:rFonts w:ascii="Helvetica" w:hAnsi="Helvetica"/>
                      <w:szCs w:val="20"/>
                      <w:lang w:eastAsia="it-IT"/>
                    </w:rPr>
                  </w:rPrChange>
                </w:rPr>
                <w:t>}</w:t>
              </w:r>
            </w:ins>
          </w:p>
          <w:p w14:paraId="3D592EFA" w14:textId="77777777" w:rsidR="00790B77" w:rsidRPr="00260C4A" w:rsidRDefault="00790B77" w:rsidP="00790B77">
            <w:pPr>
              <w:spacing w:line="240" w:lineRule="auto"/>
              <w:rPr>
                <w:ins w:id="6011" w:author="i0806927" w:date="2016-04-01T13:45:00Z"/>
                <w:rFonts w:ascii="Helvetica" w:hAnsi="Helvetica"/>
                <w:szCs w:val="20"/>
                <w:lang w:eastAsia="it-IT"/>
              </w:rPr>
            </w:pPr>
          </w:p>
        </w:tc>
      </w:tr>
    </w:tbl>
    <w:p w14:paraId="6E9956CC" w14:textId="77777777" w:rsidR="00445E49" w:rsidRDefault="00445E49" w:rsidP="00B711C7">
      <w:pPr>
        <w:tabs>
          <w:tab w:val="left" w:pos="476"/>
        </w:tabs>
      </w:pPr>
    </w:p>
    <w:p w14:paraId="3450E26C" w14:textId="77777777" w:rsidR="00B711C7" w:rsidRDefault="00B711C7" w:rsidP="00B711C7">
      <w:pPr>
        <w:spacing w:after="0" w:line="240" w:lineRule="auto"/>
        <w:rPr>
          <w:rFonts w:ascii="Helvetica" w:hAnsi="Helvetica"/>
          <w:szCs w:val="20"/>
          <w:lang w:eastAsia="it-IT"/>
        </w:rPr>
      </w:pPr>
    </w:p>
    <w:p w14:paraId="01FE7936" w14:textId="578FC8A0" w:rsidR="00B61B31" w:rsidRDefault="00B61B31" w:rsidP="00B61B31">
      <w:pPr>
        <w:tabs>
          <w:tab w:val="left" w:pos="476"/>
        </w:tabs>
      </w:pPr>
      <w:r>
        <w:rPr>
          <w:rFonts w:hint="eastAsia"/>
          <w:lang w:eastAsia="ja-JP"/>
        </w:rPr>
        <w:t>3</w:t>
      </w:r>
      <w:r w:rsidRPr="00445E49">
        <w:rPr>
          <w:rFonts w:ascii="Helvetica" w:hAnsi="Helvetica" w:cs="Helvetica"/>
          <w:sz w:val="24"/>
          <w:lang w:eastAsia="ja-JP"/>
        </w:rPr>
        <w:t>) can the</w:t>
      </w:r>
      <w:del w:id="6012" w:author="i0806927" w:date="2016-04-01T14:57:00Z">
        <w:r w:rsidRPr="00445E49" w:rsidDel="00162739">
          <w:rPr>
            <w:rFonts w:ascii="Helvetica" w:hAnsi="Helvetica" w:cs="Helvetica"/>
            <w:sz w:val="24"/>
            <w:lang w:eastAsia="ja-JP"/>
          </w:rPr>
          <w:delText>se services run</w:delText>
        </w:r>
      </w:del>
      <w:r w:rsidRPr="00445E49">
        <w:rPr>
          <w:rFonts w:ascii="Helvetica" w:hAnsi="Helvetica" w:cs="Helvetica"/>
          <w:sz w:val="24"/>
          <w:lang w:eastAsia="ja-JP"/>
        </w:rPr>
        <w:t xml:space="preserve"> </w:t>
      </w:r>
      <w:ins w:id="6013" w:author="i0806927" w:date="2016-04-01T14:57:00Z">
        <w:r w:rsidR="00162739">
          <w:rPr>
            <w:rFonts w:ascii="Helvetica" w:hAnsi="Helvetica" w:cs="Helvetica" w:hint="eastAsia"/>
            <w:sz w:val="24"/>
            <w:lang w:eastAsia="ja-JP"/>
          </w:rPr>
          <w:t xml:space="preserve">specific service be provided </w:t>
        </w:r>
      </w:ins>
      <w:r w:rsidRPr="00445E49">
        <w:rPr>
          <w:rFonts w:ascii="Helvetica" w:hAnsi="Helvetica" w:cs="Helvetica"/>
          <w:sz w:val="24"/>
          <w:lang w:eastAsia="ja-JP"/>
        </w:rPr>
        <w:t>at a specific location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244"/>
      </w:tblGrid>
      <w:tr w:rsidR="00B61B31" w:rsidDel="00790B77" w14:paraId="3F638493" w14:textId="19B196FB" w:rsidTr="00B61B31">
        <w:trPr>
          <w:del w:id="6014" w:author="i0806927" w:date="2016-04-01T13:45:00Z"/>
        </w:trPr>
        <w:tc>
          <w:tcPr>
            <w:tcW w:w="9720" w:type="dxa"/>
            <w:shd w:val="clear" w:color="auto" w:fill="FFFFFF" w:themeFill="background1"/>
          </w:tcPr>
          <w:p w14:paraId="1A7CC378" w14:textId="30828192" w:rsidR="00B61B31" w:rsidRPr="008C13B2" w:rsidDel="00790B77" w:rsidRDefault="00B61B31" w:rsidP="00B61B31">
            <w:pPr>
              <w:spacing w:after="0" w:line="240" w:lineRule="auto"/>
              <w:rPr>
                <w:del w:id="6015" w:author="i0806927" w:date="2016-04-01T13:45:00Z"/>
                <w:rFonts w:ascii="Helvetica" w:hAnsi="Helvetica"/>
                <w:b/>
                <w:szCs w:val="20"/>
                <w:lang w:eastAsia="it-IT"/>
              </w:rPr>
            </w:pPr>
            <w:del w:id="6016" w:author="i0806927" w:date="2016-04-01T13:45:00Z">
              <w:r w:rsidRPr="008C13B2" w:rsidDel="00790B77">
                <w:rPr>
                  <w:rFonts w:ascii="Helvetica" w:hAnsi="Helvetica"/>
                  <w:b/>
                  <w:szCs w:val="20"/>
                  <w:lang w:eastAsia="it-IT"/>
                </w:rPr>
                <w:delText>REQUEST</w:delText>
              </w:r>
            </w:del>
          </w:p>
        </w:tc>
      </w:tr>
      <w:tr w:rsidR="00B61B31" w:rsidDel="00790B77" w14:paraId="21D2E648" w14:textId="7D4315FC" w:rsidTr="00B61B31">
        <w:trPr>
          <w:del w:id="6017" w:author="i0806927" w:date="2016-04-01T13:45:00Z"/>
        </w:trPr>
        <w:tc>
          <w:tcPr>
            <w:tcW w:w="9720" w:type="dxa"/>
            <w:shd w:val="clear" w:color="auto" w:fill="D9D9D9" w:themeFill="background1" w:themeFillShade="D9"/>
          </w:tcPr>
          <w:p w14:paraId="2CE195CF" w14:textId="4CF9E5F6" w:rsidR="0000094A" w:rsidRPr="0000094A" w:rsidDel="00790B77" w:rsidRDefault="0000094A" w:rsidP="0000094A">
            <w:pPr>
              <w:spacing w:after="0" w:line="240" w:lineRule="auto"/>
              <w:rPr>
                <w:del w:id="6018" w:author="i0806927" w:date="2016-04-01T13:45:00Z"/>
                <w:rFonts w:ascii="Helvetica" w:hAnsi="Helvetica"/>
                <w:szCs w:val="20"/>
                <w:lang w:eastAsia="ja-JP"/>
              </w:rPr>
            </w:pPr>
            <w:del w:id="6019" w:author="i0806927" w:date="2016-04-01T13:45:00Z">
              <w:r w:rsidRPr="0000094A" w:rsidDel="00790B77">
                <w:rPr>
                  <w:rFonts w:ascii="Helvetica" w:hAnsi="Helvetica"/>
                  <w:szCs w:val="20"/>
                  <w:lang w:eastAsia="ja-JP"/>
                </w:rPr>
                <w:delText>POST /api/serviceQualificationRequest</w:delText>
              </w:r>
            </w:del>
          </w:p>
          <w:p w14:paraId="653CEBE1" w14:textId="29F7F2D9" w:rsidR="0000094A" w:rsidRPr="0000094A" w:rsidDel="00790B77" w:rsidRDefault="0000094A" w:rsidP="0000094A">
            <w:pPr>
              <w:spacing w:after="0" w:line="240" w:lineRule="auto"/>
              <w:rPr>
                <w:del w:id="6020" w:author="i0806927" w:date="2016-04-01T13:45:00Z"/>
                <w:rFonts w:ascii="Helvetica" w:hAnsi="Helvetica"/>
                <w:szCs w:val="20"/>
                <w:lang w:eastAsia="ja-JP"/>
              </w:rPr>
            </w:pPr>
            <w:del w:id="6021" w:author="i0806927" w:date="2016-04-01T13:45:00Z">
              <w:r w:rsidRPr="0000094A" w:rsidDel="00790B77">
                <w:rPr>
                  <w:rFonts w:ascii="Helvetica" w:hAnsi="Helvetica"/>
                  <w:szCs w:val="20"/>
                  <w:lang w:eastAsia="ja-JP"/>
                </w:rPr>
                <w:delText>Accept: application/json</w:delText>
              </w:r>
            </w:del>
          </w:p>
          <w:p w14:paraId="6D321417" w14:textId="282C3890" w:rsidR="0000094A" w:rsidRPr="0000094A" w:rsidDel="00790B77" w:rsidRDefault="0000094A" w:rsidP="0000094A">
            <w:pPr>
              <w:spacing w:after="0" w:line="240" w:lineRule="auto"/>
              <w:rPr>
                <w:del w:id="6022" w:author="i0806927" w:date="2016-04-01T13:45:00Z"/>
                <w:rFonts w:ascii="Helvetica" w:hAnsi="Helvetica"/>
                <w:szCs w:val="20"/>
                <w:lang w:eastAsia="ja-JP"/>
              </w:rPr>
            </w:pPr>
          </w:p>
          <w:p w14:paraId="3539B223" w14:textId="4382BBF6" w:rsidR="0000094A" w:rsidRPr="0000094A" w:rsidDel="00790B77" w:rsidRDefault="0000094A" w:rsidP="0000094A">
            <w:pPr>
              <w:spacing w:after="0" w:line="240" w:lineRule="auto"/>
              <w:rPr>
                <w:del w:id="6023" w:author="i0806927" w:date="2016-04-01T13:45:00Z"/>
                <w:rFonts w:ascii="Helvetica" w:hAnsi="Helvetica"/>
                <w:szCs w:val="20"/>
                <w:lang w:eastAsia="ja-JP"/>
              </w:rPr>
            </w:pPr>
            <w:del w:id="6024" w:author="i0806927" w:date="2016-04-01T13:45:00Z">
              <w:r w:rsidRPr="0000094A" w:rsidDel="00790B77">
                <w:rPr>
                  <w:rFonts w:ascii="Helvetica" w:hAnsi="Helvetica"/>
                  <w:szCs w:val="20"/>
                  <w:lang w:eastAsia="ja-JP"/>
                </w:rPr>
                <w:delText>{</w:delText>
              </w:r>
            </w:del>
          </w:p>
          <w:p w14:paraId="0173C541" w14:textId="0971A96F" w:rsidR="0000094A" w:rsidRPr="0000094A" w:rsidDel="00790B77" w:rsidRDefault="0000094A" w:rsidP="0000094A">
            <w:pPr>
              <w:spacing w:after="0" w:line="240" w:lineRule="auto"/>
              <w:rPr>
                <w:del w:id="6025" w:author="i0806927" w:date="2016-04-01T13:45:00Z"/>
                <w:rFonts w:ascii="Helvetica" w:hAnsi="Helvetica"/>
                <w:szCs w:val="20"/>
                <w:lang w:eastAsia="ja-JP"/>
              </w:rPr>
            </w:pPr>
            <w:del w:id="6026" w:author="i0806927" w:date="2016-04-01T13:45:00Z">
              <w:r w:rsidRPr="0000094A" w:rsidDel="00790B77">
                <w:rPr>
                  <w:rFonts w:ascii="Helvetica" w:hAnsi="Helvetica"/>
                  <w:szCs w:val="20"/>
                  <w:lang w:eastAsia="ja-JP"/>
                </w:rPr>
                <w:delText xml:space="preserve">  "place" : {</w:delText>
              </w:r>
            </w:del>
          </w:p>
          <w:p w14:paraId="51630E9A" w14:textId="3823F6C9" w:rsidR="0000094A" w:rsidRPr="0000094A" w:rsidDel="00790B77" w:rsidRDefault="0000094A" w:rsidP="0000094A">
            <w:pPr>
              <w:spacing w:after="0" w:line="240" w:lineRule="auto"/>
              <w:rPr>
                <w:del w:id="6027" w:author="i0806927" w:date="2016-04-01T13:45:00Z"/>
                <w:rFonts w:ascii="Helvetica" w:hAnsi="Helvetica"/>
                <w:szCs w:val="20"/>
                <w:lang w:eastAsia="ja-JP"/>
              </w:rPr>
            </w:pPr>
            <w:del w:id="6028" w:author="i0806927" w:date="2016-04-01T13:45:00Z">
              <w:r w:rsidRPr="0000094A" w:rsidDel="00790B77">
                <w:rPr>
                  <w:rFonts w:ascii="Helvetica" w:hAnsi="Helvetica"/>
                  <w:szCs w:val="20"/>
                  <w:lang w:eastAsia="ja-JP"/>
                </w:rPr>
                <w:delText xml:space="preserve">    "href" : "https://www.google.ca/maps/dir/''/google+map+montreal+place+ville+marie/@45.5014452,-73.6393962,12z/data=!3m1!4b1!4m8!4m7!1m0!1m5!1m1!1s0x4cc91a4498f8f3db:0xa2760b4a779d61d3!2m2!1d-73.5693564!2d45.5014666"</w:delText>
              </w:r>
            </w:del>
          </w:p>
          <w:p w14:paraId="6034086E" w14:textId="56BF5B5A" w:rsidR="0000094A" w:rsidRPr="0000094A" w:rsidDel="00790B77" w:rsidRDefault="0000094A" w:rsidP="0000094A">
            <w:pPr>
              <w:spacing w:after="0" w:line="240" w:lineRule="auto"/>
              <w:rPr>
                <w:del w:id="6029" w:author="i0806927" w:date="2016-04-01T13:45:00Z"/>
                <w:rFonts w:ascii="Helvetica" w:hAnsi="Helvetica"/>
                <w:szCs w:val="20"/>
                <w:lang w:eastAsia="ja-JP"/>
              </w:rPr>
            </w:pPr>
            <w:del w:id="6030" w:author="i0806927" w:date="2016-04-01T13:45:00Z">
              <w:r w:rsidRPr="0000094A" w:rsidDel="00790B77">
                <w:rPr>
                  <w:rFonts w:ascii="Helvetica" w:hAnsi="Helvetica"/>
                  <w:szCs w:val="20"/>
                  <w:lang w:eastAsia="ja-JP"/>
                </w:rPr>
                <w:delText xml:space="preserve">  },</w:delText>
              </w:r>
            </w:del>
          </w:p>
          <w:p w14:paraId="47344B23" w14:textId="06207FD7" w:rsidR="0000094A" w:rsidRPr="0000094A" w:rsidDel="00790B77" w:rsidRDefault="0000094A" w:rsidP="0000094A">
            <w:pPr>
              <w:spacing w:after="0" w:line="240" w:lineRule="auto"/>
              <w:rPr>
                <w:del w:id="6031" w:author="i0806927" w:date="2016-04-01T13:45:00Z"/>
                <w:rFonts w:ascii="Helvetica" w:hAnsi="Helvetica"/>
                <w:szCs w:val="20"/>
                <w:lang w:eastAsia="ja-JP"/>
              </w:rPr>
            </w:pPr>
            <w:del w:id="6032" w:author="i0806927" w:date="2016-04-01T13:45:00Z">
              <w:r w:rsidRPr="0000094A" w:rsidDel="00790B77">
                <w:rPr>
                  <w:rFonts w:ascii="Helvetica" w:hAnsi="Helvetica"/>
                  <w:szCs w:val="20"/>
                  <w:lang w:eastAsia="ja-JP"/>
                </w:rPr>
                <w:delText xml:space="preserve">  "serviceQualificationItem" : [</w:delText>
              </w:r>
            </w:del>
          </w:p>
          <w:p w14:paraId="3C335C20" w14:textId="30FC9A10" w:rsidR="0000094A" w:rsidRPr="0000094A" w:rsidDel="00790B77" w:rsidRDefault="0000094A" w:rsidP="0000094A">
            <w:pPr>
              <w:spacing w:after="0" w:line="240" w:lineRule="auto"/>
              <w:rPr>
                <w:del w:id="6033" w:author="i0806927" w:date="2016-04-01T13:45:00Z"/>
                <w:rFonts w:ascii="Helvetica" w:hAnsi="Helvetica"/>
                <w:szCs w:val="20"/>
                <w:lang w:eastAsia="ja-JP"/>
              </w:rPr>
            </w:pPr>
            <w:del w:id="6034" w:author="i0806927" w:date="2016-04-01T13:45:00Z">
              <w:r w:rsidRPr="0000094A" w:rsidDel="00790B77">
                <w:rPr>
                  <w:rFonts w:ascii="Helvetica" w:hAnsi="Helvetica"/>
                  <w:szCs w:val="20"/>
                  <w:lang w:eastAsia="ja-JP"/>
                </w:rPr>
                <w:delText xml:space="preserve">    "serviceSpecification" {</w:delText>
              </w:r>
            </w:del>
          </w:p>
          <w:p w14:paraId="19620C5F" w14:textId="65AF3672" w:rsidR="0000094A" w:rsidRPr="0000094A" w:rsidDel="00790B77" w:rsidRDefault="0000094A" w:rsidP="0000094A">
            <w:pPr>
              <w:spacing w:after="0" w:line="240" w:lineRule="auto"/>
              <w:rPr>
                <w:del w:id="6035" w:author="i0806927" w:date="2016-04-01T13:45:00Z"/>
                <w:rFonts w:ascii="Helvetica" w:hAnsi="Helvetica"/>
                <w:szCs w:val="20"/>
                <w:lang w:eastAsia="ja-JP"/>
              </w:rPr>
            </w:pPr>
            <w:del w:id="6036" w:author="i0806927" w:date="2016-04-01T13:45:00Z">
              <w:r w:rsidRPr="0000094A" w:rsidDel="00790B77">
                <w:rPr>
                  <w:rFonts w:ascii="Helvetica" w:hAnsi="Helvetica"/>
                  <w:szCs w:val="20"/>
                  <w:lang w:eastAsia="ja-JP"/>
                </w:rPr>
                <w:delText xml:space="preserve">      "id" : "3333",</w:delText>
              </w:r>
            </w:del>
          </w:p>
          <w:p w14:paraId="61815CB2" w14:textId="0DC89D11" w:rsidR="0000094A" w:rsidRPr="0000094A" w:rsidDel="00790B77" w:rsidRDefault="0000094A" w:rsidP="0000094A">
            <w:pPr>
              <w:spacing w:after="0" w:line="240" w:lineRule="auto"/>
              <w:rPr>
                <w:del w:id="6037" w:author="i0806927" w:date="2016-04-01T13:45:00Z"/>
                <w:rFonts w:ascii="Helvetica" w:hAnsi="Helvetica"/>
                <w:szCs w:val="20"/>
                <w:lang w:eastAsia="ja-JP"/>
              </w:rPr>
            </w:pPr>
            <w:del w:id="6038" w:author="i0806927" w:date="2016-04-01T13:45:00Z">
              <w:r w:rsidRPr="0000094A" w:rsidDel="00790B77">
                <w:rPr>
                  <w:rFonts w:ascii="Helvetica" w:hAnsi="Helvetica"/>
                  <w:szCs w:val="20"/>
                  <w:lang w:eastAsia="ja-JP"/>
                </w:rPr>
                <w:delText xml:space="preserve">      "href": "//serviceSpecification/HDTV-Premium"</w:delText>
              </w:r>
            </w:del>
          </w:p>
          <w:p w14:paraId="3ACDFDBE" w14:textId="643E4CFF" w:rsidR="0000094A" w:rsidRPr="0000094A" w:rsidDel="00790B77" w:rsidRDefault="0000094A" w:rsidP="0000094A">
            <w:pPr>
              <w:spacing w:after="0" w:line="240" w:lineRule="auto"/>
              <w:rPr>
                <w:del w:id="6039" w:author="i0806927" w:date="2016-04-01T13:45:00Z"/>
                <w:rFonts w:ascii="Helvetica" w:hAnsi="Helvetica"/>
                <w:szCs w:val="20"/>
                <w:lang w:eastAsia="ja-JP"/>
              </w:rPr>
            </w:pPr>
            <w:del w:id="6040" w:author="i0806927" w:date="2016-04-01T13:45:00Z">
              <w:r w:rsidRPr="0000094A" w:rsidDel="00790B77">
                <w:rPr>
                  <w:rFonts w:ascii="Helvetica" w:hAnsi="Helvetica"/>
                  <w:szCs w:val="20"/>
                  <w:lang w:eastAsia="ja-JP"/>
                </w:rPr>
                <w:delText xml:space="preserve">    },</w:delText>
              </w:r>
            </w:del>
          </w:p>
          <w:p w14:paraId="0B8C3D24" w14:textId="451CB8D7" w:rsidR="0000094A" w:rsidRPr="0000094A" w:rsidDel="00790B77" w:rsidRDefault="0000094A" w:rsidP="0000094A">
            <w:pPr>
              <w:spacing w:after="0" w:line="240" w:lineRule="auto"/>
              <w:rPr>
                <w:del w:id="6041" w:author="i0806927" w:date="2016-04-01T13:45:00Z"/>
                <w:rFonts w:ascii="Helvetica" w:hAnsi="Helvetica"/>
                <w:szCs w:val="20"/>
                <w:lang w:eastAsia="ja-JP"/>
              </w:rPr>
            </w:pPr>
            <w:del w:id="6042" w:author="i0806927" w:date="2016-04-01T13:45:00Z">
              <w:r w:rsidRPr="0000094A" w:rsidDel="00790B77">
                <w:rPr>
                  <w:rFonts w:ascii="Helvetica" w:hAnsi="Helvetica"/>
                  <w:szCs w:val="20"/>
                  <w:lang w:eastAsia="ja-JP"/>
                </w:rPr>
                <w:delText xml:space="preserve">    "serviceCharacteristic" {</w:delText>
              </w:r>
            </w:del>
          </w:p>
          <w:p w14:paraId="1E123CC3" w14:textId="17399B71" w:rsidR="0000094A" w:rsidRPr="0000094A" w:rsidDel="00790B77" w:rsidRDefault="0000094A" w:rsidP="0000094A">
            <w:pPr>
              <w:spacing w:after="0" w:line="240" w:lineRule="auto"/>
              <w:rPr>
                <w:del w:id="6043" w:author="i0806927" w:date="2016-04-01T13:45:00Z"/>
                <w:rFonts w:ascii="Helvetica" w:hAnsi="Helvetica"/>
                <w:szCs w:val="20"/>
                <w:lang w:eastAsia="ja-JP"/>
              </w:rPr>
            </w:pPr>
            <w:del w:id="6044" w:author="i0806927" w:date="2016-04-01T13:45:00Z">
              <w:r w:rsidRPr="0000094A" w:rsidDel="00790B77">
                <w:rPr>
                  <w:rFonts w:ascii="Helvetica" w:hAnsi="Helvetica"/>
                  <w:szCs w:val="20"/>
                  <w:lang w:eastAsia="ja-JP"/>
                </w:rPr>
                <w:delText xml:space="preserve">      "name" : "</w:delText>
              </w:r>
              <w:r w:rsidR="00443954" w:rsidDel="00790B77">
                <w:rPr>
                  <w:rFonts w:ascii="Helvetica" w:hAnsi="Helvetica" w:hint="eastAsia"/>
                  <w:szCs w:val="20"/>
                  <w:lang w:eastAsia="ja-JP"/>
                </w:rPr>
                <w:delText>Multi-screen TV</w:delText>
              </w:r>
              <w:r w:rsidRPr="0000094A" w:rsidDel="00790B77">
                <w:rPr>
                  <w:rFonts w:ascii="Helvetica" w:hAnsi="Helvetica"/>
                  <w:szCs w:val="20"/>
                  <w:lang w:eastAsia="ja-JP"/>
                </w:rPr>
                <w:delText>",</w:delText>
              </w:r>
            </w:del>
          </w:p>
          <w:p w14:paraId="3CB1BE89" w14:textId="5F84D9A5" w:rsidR="0000094A" w:rsidRPr="0000094A" w:rsidDel="00790B77" w:rsidRDefault="0000094A" w:rsidP="0000094A">
            <w:pPr>
              <w:spacing w:after="0" w:line="240" w:lineRule="auto"/>
              <w:rPr>
                <w:del w:id="6045" w:author="i0806927" w:date="2016-04-01T13:45:00Z"/>
                <w:rFonts w:ascii="Helvetica" w:hAnsi="Helvetica"/>
                <w:szCs w:val="20"/>
                <w:lang w:eastAsia="ja-JP"/>
              </w:rPr>
            </w:pPr>
            <w:del w:id="6046" w:author="i0806927" w:date="2016-04-01T13:45:00Z">
              <w:r w:rsidRPr="0000094A" w:rsidDel="00790B77">
                <w:rPr>
                  <w:rFonts w:ascii="Helvetica" w:hAnsi="Helvetica"/>
                  <w:szCs w:val="20"/>
                  <w:lang w:eastAsia="ja-JP"/>
                </w:rPr>
                <w:delText xml:space="preserve">      "value" : "</w:delText>
              </w:r>
              <w:r w:rsidR="00443954" w:rsidDel="00790B77">
                <w:rPr>
                  <w:rFonts w:ascii="Helvetica" w:hAnsi="Helvetica" w:hint="eastAsia"/>
                  <w:szCs w:val="20"/>
                  <w:lang w:eastAsia="ja-JP"/>
                </w:rPr>
                <w:delText>true</w:delText>
              </w:r>
              <w:r w:rsidRPr="0000094A" w:rsidDel="00790B77">
                <w:rPr>
                  <w:rFonts w:ascii="Helvetica" w:hAnsi="Helvetica"/>
                  <w:szCs w:val="20"/>
                  <w:lang w:eastAsia="ja-JP"/>
                </w:rPr>
                <w:delText>"</w:delText>
              </w:r>
            </w:del>
          </w:p>
          <w:p w14:paraId="09E7625E" w14:textId="069E6DBB" w:rsidR="0000094A" w:rsidRPr="0000094A" w:rsidDel="00790B77" w:rsidRDefault="0000094A" w:rsidP="0000094A">
            <w:pPr>
              <w:spacing w:after="0" w:line="240" w:lineRule="auto"/>
              <w:rPr>
                <w:del w:id="6047" w:author="i0806927" w:date="2016-04-01T13:45:00Z"/>
                <w:rFonts w:ascii="Helvetica" w:hAnsi="Helvetica"/>
                <w:szCs w:val="20"/>
                <w:lang w:eastAsia="ja-JP"/>
              </w:rPr>
            </w:pPr>
            <w:del w:id="6048" w:author="i0806927" w:date="2016-04-01T13:45:00Z">
              <w:r w:rsidRPr="0000094A" w:rsidDel="00790B77">
                <w:rPr>
                  <w:rFonts w:ascii="Helvetica" w:hAnsi="Helvetica"/>
                  <w:szCs w:val="20"/>
                  <w:lang w:eastAsia="ja-JP"/>
                </w:rPr>
                <w:delText xml:space="preserve">    }</w:delText>
              </w:r>
            </w:del>
          </w:p>
          <w:p w14:paraId="0CB56666" w14:textId="06E449CC" w:rsidR="0000094A" w:rsidRPr="0000094A" w:rsidDel="00790B77" w:rsidRDefault="0000094A" w:rsidP="0000094A">
            <w:pPr>
              <w:spacing w:after="0" w:line="240" w:lineRule="auto"/>
              <w:rPr>
                <w:del w:id="6049" w:author="i0806927" w:date="2016-04-01T13:45:00Z"/>
                <w:rFonts w:ascii="Helvetica" w:hAnsi="Helvetica"/>
                <w:szCs w:val="20"/>
                <w:lang w:eastAsia="ja-JP"/>
              </w:rPr>
            </w:pPr>
            <w:del w:id="6050" w:author="i0806927" w:date="2016-04-01T13:45:00Z">
              <w:r w:rsidRPr="0000094A" w:rsidDel="00790B77">
                <w:rPr>
                  <w:rFonts w:ascii="Helvetica" w:hAnsi="Helvetica"/>
                  <w:szCs w:val="20"/>
                  <w:lang w:eastAsia="ja-JP"/>
                </w:rPr>
                <w:delText xml:space="preserve">  ]</w:delText>
              </w:r>
            </w:del>
          </w:p>
          <w:p w14:paraId="1F5A3375" w14:textId="4FA634E3" w:rsidR="00B61B31" w:rsidDel="00790B77" w:rsidRDefault="0000094A" w:rsidP="0000094A">
            <w:pPr>
              <w:spacing w:before="0" w:after="0" w:line="240" w:lineRule="auto"/>
              <w:rPr>
                <w:del w:id="6051" w:author="i0806927" w:date="2016-04-01T13:45:00Z"/>
                <w:rFonts w:ascii="Helvetica" w:hAnsi="Helvetica"/>
                <w:szCs w:val="20"/>
                <w:lang w:eastAsia="ja-JP"/>
              </w:rPr>
            </w:pPr>
            <w:del w:id="6052" w:author="i0806927" w:date="2016-04-01T13:45:00Z">
              <w:r w:rsidRPr="0000094A" w:rsidDel="00790B77">
                <w:rPr>
                  <w:rFonts w:ascii="Helvetica" w:hAnsi="Helvetica"/>
                  <w:szCs w:val="20"/>
                  <w:lang w:eastAsia="ja-JP"/>
                </w:rPr>
                <w:delText>}</w:delText>
              </w:r>
            </w:del>
          </w:p>
          <w:p w14:paraId="2E482C29" w14:textId="3647D855" w:rsidR="0000094A" w:rsidRPr="008C13B2" w:rsidDel="00790B77" w:rsidRDefault="0000094A" w:rsidP="0000094A">
            <w:pPr>
              <w:spacing w:before="0" w:after="0" w:line="240" w:lineRule="auto"/>
              <w:rPr>
                <w:del w:id="6053" w:author="i0806927" w:date="2016-04-01T13:45:00Z"/>
                <w:rFonts w:ascii="Helvetica" w:hAnsi="Helvetica"/>
                <w:szCs w:val="20"/>
                <w:lang w:eastAsia="ja-JP"/>
              </w:rPr>
            </w:pPr>
          </w:p>
        </w:tc>
      </w:tr>
      <w:tr w:rsidR="00B61B31" w:rsidDel="00790B77" w14:paraId="4CC54A55" w14:textId="0D4F12D1" w:rsidTr="00B61B31">
        <w:trPr>
          <w:del w:id="6054" w:author="i0806927" w:date="2016-04-01T13:45:00Z"/>
        </w:trPr>
        <w:tc>
          <w:tcPr>
            <w:tcW w:w="9720" w:type="dxa"/>
            <w:shd w:val="clear" w:color="auto" w:fill="FFFFFF" w:themeFill="background1"/>
          </w:tcPr>
          <w:p w14:paraId="32D91347" w14:textId="11AF4DF9" w:rsidR="00B61B31" w:rsidRPr="008C13B2" w:rsidDel="00790B77" w:rsidRDefault="00B61B31" w:rsidP="00B61B31">
            <w:pPr>
              <w:spacing w:after="0" w:line="240" w:lineRule="auto"/>
              <w:rPr>
                <w:del w:id="6055" w:author="i0806927" w:date="2016-04-01T13:45:00Z"/>
                <w:rFonts w:ascii="Helvetica" w:hAnsi="Helvetica"/>
                <w:b/>
                <w:szCs w:val="20"/>
                <w:lang w:eastAsia="it-IT"/>
              </w:rPr>
            </w:pPr>
            <w:del w:id="6056" w:author="i0806927" w:date="2016-04-01T13:45:00Z">
              <w:r w:rsidRPr="008C13B2" w:rsidDel="00790B77">
                <w:rPr>
                  <w:rFonts w:ascii="Helvetica" w:hAnsi="Helvetica"/>
                  <w:b/>
                  <w:szCs w:val="20"/>
                  <w:lang w:eastAsia="it-IT"/>
                </w:rPr>
                <w:delText>RESPONSE</w:delText>
              </w:r>
            </w:del>
          </w:p>
        </w:tc>
      </w:tr>
      <w:tr w:rsidR="00B61B31" w:rsidDel="00790B77" w14:paraId="65DC12D9" w14:textId="40C93D00" w:rsidTr="00B61B31">
        <w:trPr>
          <w:del w:id="6057" w:author="i0806927" w:date="2016-04-01T13:45:00Z"/>
        </w:trPr>
        <w:tc>
          <w:tcPr>
            <w:tcW w:w="9720" w:type="dxa"/>
            <w:shd w:val="clear" w:color="auto" w:fill="D9D9D9" w:themeFill="background1" w:themeFillShade="D9"/>
          </w:tcPr>
          <w:p w14:paraId="7A0D8F49" w14:textId="4317F832" w:rsidR="0000094A" w:rsidRPr="0000094A" w:rsidDel="001D5498" w:rsidRDefault="0000094A" w:rsidP="001D5498">
            <w:pPr>
              <w:spacing w:after="0" w:line="240" w:lineRule="auto"/>
              <w:rPr>
                <w:del w:id="6058" w:author="i0806927" w:date="2016-03-30T16:04:00Z"/>
                <w:rFonts w:ascii="Helvetica" w:hAnsi="Helvetica"/>
                <w:szCs w:val="20"/>
                <w:lang w:eastAsia="it-IT"/>
              </w:rPr>
            </w:pPr>
            <w:del w:id="6059" w:author="i0806927" w:date="2016-03-30T16:04:00Z">
              <w:r w:rsidRPr="0000094A" w:rsidDel="001D5498">
                <w:rPr>
                  <w:rFonts w:ascii="Helvetica" w:hAnsi="Helvetica"/>
                  <w:szCs w:val="20"/>
                  <w:lang w:eastAsia="it-IT"/>
                </w:rPr>
                <w:delText>200</w:delText>
              </w:r>
            </w:del>
          </w:p>
          <w:p w14:paraId="753ED6D5" w14:textId="457E47C4" w:rsidR="0000094A" w:rsidRPr="0000094A" w:rsidDel="001D5498" w:rsidRDefault="0000094A" w:rsidP="0000094A">
            <w:pPr>
              <w:spacing w:after="0" w:line="240" w:lineRule="auto"/>
              <w:rPr>
                <w:del w:id="6060" w:author="i0806927" w:date="2016-03-30T16:04:00Z"/>
                <w:rFonts w:ascii="Helvetica" w:hAnsi="Helvetica"/>
                <w:szCs w:val="20"/>
                <w:lang w:eastAsia="it-IT"/>
              </w:rPr>
            </w:pPr>
            <w:del w:id="6061" w:author="i0806927" w:date="2016-03-30T16:04:00Z">
              <w:r w:rsidRPr="0000094A" w:rsidDel="001D5498">
                <w:rPr>
                  <w:rFonts w:ascii="Helvetica" w:hAnsi="Helvetica"/>
                  <w:szCs w:val="20"/>
                  <w:lang w:eastAsia="it-IT"/>
                </w:rPr>
                <w:delText>Content-Type: application/json</w:delText>
              </w:r>
            </w:del>
          </w:p>
          <w:p w14:paraId="06C49834" w14:textId="18941042" w:rsidR="0000094A" w:rsidRPr="0000094A" w:rsidDel="001D5498" w:rsidRDefault="0000094A" w:rsidP="0000094A">
            <w:pPr>
              <w:spacing w:after="0" w:line="240" w:lineRule="auto"/>
              <w:rPr>
                <w:del w:id="6062" w:author="i0806927" w:date="2016-03-30T16:04:00Z"/>
                <w:rFonts w:ascii="Helvetica" w:hAnsi="Helvetica"/>
                <w:szCs w:val="20"/>
                <w:lang w:eastAsia="it-IT"/>
              </w:rPr>
            </w:pPr>
          </w:p>
          <w:p w14:paraId="3F0FA8E1" w14:textId="03407698" w:rsidR="0000094A" w:rsidRPr="0000094A" w:rsidDel="001D5498" w:rsidRDefault="0000094A" w:rsidP="0000094A">
            <w:pPr>
              <w:spacing w:after="0" w:line="240" w:lineRule="auto"/>
              <w:rPr>
                <w:del w:id="6063" w:author="i0806927" w:date="2016-03-30T16:04:00Z"/>
                <w:rFonts w:ascii="Helvetica" w:hAnsi="Helvetica"/>
                <w:szCs w:val="20"/>
                <w:lang w:eastAsia="it-IT"/>
              </w:rPr>
            </w:pPr>
            <w:del w:id="6064" w:author="i0806927" w:date="2016-03-30T16:04:00Z">
              <w:r w:rsidRPr="0000094A" w:rsidDel="001D5498">
                <w:rPr>
                  <w:rFonts w:ascii="Helvetica" w:hAnsi="Helvetica"/>
                  <w:szCs w:val="20"/>
                  <w:lang w:eastAsia="it-IT"/>
                </w:rPr>
                <w:delText xml:space="preserve">"serviceQualificationRequest" : </w:delText>
              </w:r>
            </w:del>
          </w:p>
          <w:p w14:paraId="56CE9D19" w14:textId="5B1244B0" w:rsidR="0000094A" w:rsidRPr="0000094A" w:rsidDel="001D5498" w:rsidRDefault="0000094A" w:rsidP="0000094A">
            <w:pPr>
              <w:spacing w:after="0" w:line="240" w:lineRule="auto"/>
              <w:rPr>
                <w:del w:id="6065" w:author="i0806927" w:date="2016-03-30T16:04:00Z"/>
                <w:rFonts w:ascii="Helvetica" w:hAnsi="Helvetica"/>
                <w:szCs w:val="20"/>
                <w:lang w:eastAsia="it-IT"/>
              </w:rPr>
            </w:pPr>
            <w:del w:id="6066" w:author="i0806927" w:date="2016-03-30T16:04:00Z">
              <w:r w:rsidRPr="0000094A" w:rsidDel="001D5498">
                <w:rPr>
                  <w:rFonts w:ascii="Helvetica" w:hAnsi="Helvetica"/>
                  <w:szCs w:val="20"/>
                  <w:lang w:eastAsia="it-IT"/>
                </w:rPr>
                <w:delText>{</w:delText>
              </w:r>
            </w:del>
          </w:p>
          <w:p w14:paraId="4F6DAE5C" w14:textId="66E1F8DE" w:rsidR="0000094A" w:rsidRPr="0000094A" w:rsidDel="001D5498" w:rsidRDefault="0000094A" w:rsidP="0000094A">
            <w:pPr>
              <w:spacing w:after="0" w:line="240" w:lineRule="auto"/>
              <w:rPr>
                <w:del w:id="6067" w:author="i0806927" w:date="2016-03-30T16:04:00Z"/>
                <w:rFonts w:ascii="Helvetica" w:hAnsi="Helvetica"/>
                <w:szCs w:val="20"/>
                <w:lang w:eastAsia="it-IT"/>
              </w:rPr>
            </w:pPr>
            <w:del w:id="6068" w:author="i0806927" w:date="2016-03-30T16:04:00Z">
              <w:r w:rsidRPr="0000094A" w:rsidDel="001D5498">
                <w:rPr>
                  <w:rFonts w:ascii="Helvetica" w:hAnsi="Helvetica"/>
                  <w:szCs w:val="20"/>
                  <w:lang w:eastAsia="it-IT"/>
                </w:rPr>
                <w:delText xml:space="preserve">  "id" : "42",</w:delText>
              </w:r>
            </w:del>
          </w:p>
          <w:p w14:paraId="3DC6D6F0" w14:textId="061540D5" w:rsidR="0000094A" w:rsidRPr="0000094A" w:rsidDel="001D5498" w:rsidRDefault="0000094A" w:rsidP="0000094A">
            <w:pPr>
              <w:spacing w:after="0" w:line="240" w:lineRule="auto"/>
              <w:rPr>
                <w:del w:id="6069" w:author="i0806927" w:date="2016-03-30T16:04:00Z"/>
                <w:rFonts w:ascii="Helvetica" w:hAnsi="Helvetica"/>
                <w:szCs w:val="20"/>
                <w:lang w:eastAsia="it-IT"/>
              </w:rPr>
            </w:pPr>
            <w:del w:id="6070" w:author="i0806927" w:date="2016-03-30T16:04:00Z">
              <w:r w:rsidRPr="0000094A" w:rsidDel="001D5498">
                <w:rPr>
                  <w:rFonts w:ascii="Helvetica" w:hAnsi="Helvetica"/>
                  <w:szCs w:val="20"/>
                  <w:lang w:eastAsia="it-IT"/>
                </w:rPr>
                <w:delText xml:space="preserve">  "interactionDate" : "20160201 10:00",</w:delText>
              </w:r>
            </w:del>
          </w:p>
          <w:p w14:paraId="10309506" w14:textId="7864D93B" w:rsidR="0000094A" w:rsidRPr="0000094A" w:rsidDel="001D5498" w:rsidRDefault="0000094A" w:rsidP="0000094A">
            <w:pPr>
              <w:spacing w:after="0" w:line="240" w:lineRule="auto"/>
              <w:rPr>
                <w:del w:id="6071" w:author="i0806927" w:date="2016-03-30T16:04:00Z"/>
                <w:rFonts w:ascii="Helvetica" w:hAnsi="Helvetica"/>
                <w:szCs w:val="20"/>
                <w:lang w:eastAsia="it-IT"/>
              </w:rPr>
            </w:pPr>
            <w:del w:id="6072" w:author="i0806927" w:date="2016-03-30T16:04:00Z">
              <w:r w:rsidRPr="0000094A" w:rsidDel="001D5498">
                <w:rPr>
                  <w:rFonts w:ascii="Helvetica" w:hAnsi="Helvetica"/>
                  <w:szCs w:val="20"/>
                  <w:lang w:eastAsia="it-IT"/>
                </w:rPr>
                <w:delText xml:space="preserve">  "description" : "service qualification check",</w:delText>
              </w:r>
            </w:del>
          </w:p>
          <w:p w14:paraId="32D1C6DF" w14:textId="4FEEB2EE" w:rsidR="0000094A" w:rsidRPr="0000094A" w:rsidDel="001D5498" w:rsidRDefault="0000094A" w:rsidP="0000094A">
            <w:pPr>
              <w:spacing w:after="0" w:line="240" w:lineRule="auto"/>
              <w:rPr>
                <w:del w:id="6073" w:author="i0806927" w:date="2016-03-30T16:04:00Z"/>
                <w:rFonts w:ascii="Helvetica" w:hAnsi="Helvetica"/>
                <w:szCs w:val="20"/>
                <w:lang w:eastAsia="it-IT"/>
              </w:rPr>
            </w:pPr>
            <w:del w:id="6074" w:author="i0806927" w:date="2016-03-30T16:04:00Z">
              <w:r w:rsidRPr="0000094A" w:rsidDel="001D5498">
                <w:rPr>
                  <w:rFonts w:ascii="Helvetica" w:hAnsi="Helvetica"/>
                  <w:szCs w:val="20"/>
                  <w:lang w:eastAsia="it-IT"/>
                </w:rPr>
                <w:delText xml:space="preserve">  "interactionDateComplete" : "20160201 10:01",</w:delText>
              </w:r>
            </w:del>
          </w:p>
          <w:p w14:paraId="34C71BA0" w14:textId="79690E8A" w:rsidR="0000094A" w:rsidRPr="0000094A" w:rsidDel="001D5498" w:rsidRDefault="0000094A" w:rsidP="0000094A">
            <w:pPr>
              <w:spacing w:after="0" w:line="240" w:lineRule="auto"/>
              <w:rPr>
                <w:del w:id="6075" w:author="i0806927" w:date="2016-03-30T16:04:00Z"/>
                <w:rFonts w:ascii="Helvetica" w:hAnsi="Helvetica"/>
                <w:szCs w:val="20"/>
                <w:lang w:eastAsia="it-IT"/>
              </w:rPr>
            </w:pPr>
            <w:del w:id="6076" w:author="i0806927" w:date="2016-03-30T16:04:00Z">
              <w:r w:rsidRPr="0000094A" w:rsidDel="001D5498">
                <w:rPr>
                  <w:rFonts w:ascii="Helvetica" w:hAnsi="Helvetica"/>
                  <w:szCs w:val="20"/>
                  <w:lang w:eastAsia="it-IT"/>
                </w:rPr>
                <w:delText xml:space="preserve">  "interactionStatus" : "close",</w:delText>
              </w:r>
            </w:del>
          </w:p>
          <w:p w14:paraId="557B8EF5" w14:textId="4E5FADB5" w:rsidR="0000094A" w:rsidRPr="0000094A" w:rsidDel="001D5498" w:rsidRDefault="0000094A" w:rsidP="0000094A">
            <w:pPr>
              <w:spacing w:after="0" w:line="240" w:lineRule="auto"/>
              <w:rPr>
                <w:del w:id="6077" w:author="i0806927" w:date="2016-03-30T16:04:00Z"/>
                <w:rFonts w:ascii="Helvetica" w:hAnsi="Helvetica"/>
                <w:szCs w:val="20"/>
                <w:lang w:eastAsia="it-IT"/>
              </w:rPr>
            </w:pPr>
            <w:del w:id="6078" w:author="i0806927" w:date="2016-03-30T16:04:00Z">
              <w:r w:rsidRPr="0000094A" w:rsidDel="001D5498">
                <w:rPr>
                  <w:rFonts w:ascii="Helvetica" w:hAnsi="Helvetica"/>
                  <w:szCs w:val="20"/>
                  <w:lang w:eastAsia="it-IT"/>
                </w:rPr>
                <w:delText xml:space="preserve">  "place" : {</w:delText>
              </w:r>
            </w:del>
          </w:p>
          <w:p w14:paraId="002831F0" w14:textId="4797D00C" w:rsidR="0000094A" w:rsidRPr="0000094A" w:rsidDel="001D5498" w:rsidRDefault="0000094A" w:rsidP="0000094A">
            <w:pPr>
              <w:spacing w:after="0" w:line="240" w:lineRule="auto"/>
              <w:rPr>
                <w:del w:id="6079" w:author="i0806927" w:date="2016-03-30T16:04:00Z"/>
                <w:rFonts w:ascii="Helvetica" w:hAnsi="Helvetica"/>
                <w:szCs w:val="20"/>
                <w:lang w:eastAsia="it-IT"/>
              </w:rPr>
            </w:pPr>
            <w:del w:id="6080" w:author="i0806927" w:date="2016-03-30T16:04:00Z">
              <w:r w:rsidRPr="0000094A" w:rsidDel="001D5498">
                <w:rPr>
                  <w:rFonts w:ascii="Helvetica" w:hAnsi="Helvetica"/>
                  <w:szCs w:val="20"/>
                  <w:lang w:eastAsia="it-IT"/>
                </w:rPr>
                <w:delText xml:space="preserve">    "type" : "link"</w:delText>
              </w:r>
            </w:del>
          </w:p>
          <w:p w14:paraId="21106B01" w14:textId="2615274A" w:rsidR="0000094A" w:rsidRPr="0000094A" w:rsidDel="001D5498" w:rsidRDefault="0000094A" w:rsidP="0000094A">
            <w:pPr>
              <w:spacing w:after="0" w:line="240" w:lineRule="auto"/>
              <w:rPr>
                <w:del w:id="6081" w:author="i0806927" w:date="2016-03-30T16:04:00Z"/>
                <w:rFonts w:ascii="Helvetica" w:hAnsi="Helvetica"/>
                <w:szCs w:val="20"/>
                <w:lang w:eastAsia="it-IT"/>
              </w:rPr>
            </w:pPr>
            <w:del w:id="6082" w:author="i0806927" w:date="2016-03-30T16:04:00Z">
              <w:r w:rsidRPr="0000094A" w:rsidDel="001D5498">
                <w:rPr>
                  <w:rFonts w:ascii="Helvetica" w:hAnsi="Helvetica"/>
                  <w:szCs w:val="20"/>
                  <w:lang w:eastAsia="it-IT"/>
                </w:rPr>
                <w:delText xml:space="preserve">    "id" : "12345678",</w:delText>
              </w:r>
            </w:del>
          </w:p>
          <w:p w14:paraId="0DE5BC4A" w14:textId="414CA8E8" w:rsidR="0000094A" w:rsidRPr="0000094A" w:rsidDel="001D5498" w:rsidRDefault="0000094A" w:rsidP="0000094A">
            <w:pPr>
              <w:spacing w:after="0" w:line="240" w:lineRule="auto"/>
              <w:rPr>
                <w:del w:id="6083" w:author="i0806927" w:date="2016-03-30T16:04:00Z"/>
                <w:rFonts w:ascii="Helvetica" w:hAnsi="Helvetica"/>
                <w:szCs w:val="20"/>
                <w:lang w:eastAsia="ja-JP"/>
              </w:rPr>
            </w:pPr>
            <w:del w:id="6084" w:author="i0806927" w:date="2016-03-30T16:04:00Z">
              <w:r w:rsidRPr="0000094A" w:rsidDel="001D5498">
                <w:rPr>
                  <w:rFonts w:ascii="Helvetica" w:hAnsi="Helvetica"/>
                  <w:szCs w:val="20"/>
                  <w:lang w:eastAsia="it-IT"/>
                </w:rPr>
                <w:delText xml:space="preserve">    "href" : "https://www.google.ca/maps/dir/''/google+map+montreal+place+ville+marie/@45.5014452,-73.6393962,12z/data=!3m1!4b1!4m8!4m7!1m0!1m5!1m1!1s0x4cc91a4498f8f3db:0xa2760b4a779d61d3!</w:delText>
              </w:r>
              <w:r w:rsidR="00A71AE1" w:rsidDel="001D5498">
                <w:rPr>
                  <w:rFonts w:ascii="Helvetica" w:hAnsi="Helvetica"/>
                  <w:szCs w:val="20"/>
                  <w:lang w:eastAsia="it-IT"/>
                </w:rPr>
                <w:delText>2m2!1d-73.5693564!2d45.5014666"</w:delText>
              </w:r>
            </w:del>
          </w:p>
          <w:p w14:paraId="41752A37" w14:textId="34F893D7" w:rsidR="0000094A" w:rsidRPr="0000094A" w:rsidDel="001D5498" w:rsidRDefault="0000094A" w:rsidP="0000094A">
            <w:pPr>
              <w:spacing w:after="0" w:line="240" w:lineRule="auto"/>
              <w:rPr>
                <w:del w:id="6085" w:author="i0806927" w:date="2016-03-30T16:04:00Z"/>
                <w:rFonts w:ascii="Helvetica" w:hAnsi="Helvetica"/>
                <w:szCs w:val="20"/>
                <w:lang w:eastAsia="it-IT"/>
              </w:rPr>
            </w:pPr>
            <w:del w:id="6086" w:author="i0806927" w:date="2016-03-30T16:04:00Z">
              <w:r w:rsidRPr="0000094A" w:rsidDel="001D5498">
                <w:rPr>
                  <w:rFonts w:ascii="Helvetica" w:hAnsi="Helvetica"/>
                  <w:szCs w:val="20"/>
                  <w:lang w:eastAsia="it-IT"/>
                </w:rPr>
                <w:delText xml:space="preserve">  },</w:delText>
              </w:r>
            </w:del>
          </w:p>
          <w:p w14:paraId="46E156D2" w14:textId="3F4C647D" w:rsidR="0000094A" w:rsidRPr="0000094A" w:rsidDel="001D5498" w:rsidRDefault="0000094A" w:rsidP="0000094A">
            <w:pPr>
              <w:spacing w:after="0" w:line="240" w:lineRule="auto"/>
              <w:rPr>
                <w:del w:id="6087" w:author="i0806927" w:date="2016-03-30T16:04:00Z"/>
                <w:rFonts w:ascii="Helvetica" w:hAnsi="Helvetica"/>
                <w:szCs w:val="20"/>
                <w:lang w:eastAsia="it-IT"/>
              </w:rPr>
            </w:pPr>
            <w:del w:id="6088" w:author="i0806927" w:date="2016-03-30T16:04:00Z">
              <w:r w:rsidRPr="0000094A" w:rsidDel="001D5498">
                <w:rPr>
                  <w:rFonts w:ascii="Helvetica" w:hAnsi="Helvetica"/>
                  <w:szCs w:val="20"/>
                  <w:lang w:eastAsia="it-IT"/>
                </w:rPr>
                <w:delText xml:space="preserve">  "physicalResource" : {</w:delText>
              </w:r>
            </w:del>
          </w:p>
          <w:p w14:paraId="4DCCA422" w14:textId="70B7F0E4" w:rsidR="0000094A" w:rsidRPr="0000094A" w:rsidDel="001D5498" w:rsidRDefault="0000094A" w:rsidP="0000094A">
            <w:pPr>
              <w:spacing w:after="0" w:line="240" w:lineRule="auto"/>
              <w:rPr>
                <w:del w:id="6089" w:author="i0806927" w:date="2016-03-30T16:04:00Z"/>
                <w:rFonts w:ascii="Helvetica" w:hAnsi="Helvetica"/>
                <w:szCs w:val="20"/>
                <w:lang w:eastAsia="it-IT"/>
              </w:rPr>
            </w:pPr>
            <w:del w:id="6090" w:author="i0806927" w:date="2016-03-30T16:04:00Z">
              <w:r w:rsidRPr="0000094A" w:rsidDel="001D5498">
                <w:rPr>
                  <w:rFonts w:ascii="Helvetica" w:hAnsi="Helvetica"/>
                  <w:szCs w:val="20"/>
                  <w:lang w:eastAsia="it-IT"/>
                </w:rPr>
                <w:delText xml:space="preserve">    "accessType" : "fiber",</w:delText>
              </w:r>
            </w:del>
          </w:p>
          <w:p w14:paraId="3EC19121" w14:textId="4826BE88" w:rsidR="0000094A" w:rsidRPr="0000094A" w:rsidDel="001D5498" w:rsidRDefault="0000094A" w:rsidP="0000094A">
            <w:pPr>
              <w:spacing w:after="0" w:line="240" w:lineRule="auto"/>
              <w:rPr>
                <w:del w:id="6091" w:author="i0806927" w:date="2016-03-30T16:04:00Z"/>
                <w:rFonts w:ascii="Helvetica" w:hAnsi="Helvetica"/>
                <w:szCs w:val="20"/>
                <w:lang w:eastAsia="it-IT"/>
              </w:rPr>
            </w:pPr>
            <w:del w:id="6092" w:author="i0806927" w:date="2016-03-30T16:04:00Z">
              <w:r w:rsidRPr="0000094A" w:rsidDel="001D5498">
                <w:rPr>
                  <w:rFonts w:ascii="Helvetica" w:hAnsi="Helvetica"/>
                  <w:szCs w:val="20"/>
                  <w:lang w:eastAsia="it-IT"/>
                </w:rPr>
                <w:delText xml:space="preserve">    "availability" : "serviceable</w:delText>
              </w:r>
              <w:r w:rsidR="00986A1C" w:rsidRPr="0000094A" w:rsidDel="001D5498">
                <w:rPr>
                  <w:rFonts w:ascii="Helvetica" w:hAnsi="Helvetica"/>
                  <w:szCs w:val="20"/>
                  <w:lang w:eastAsia="it-IT"/>
                </w:rPr>
                <w:delText xml:space="preserve"> </w:delText>
              </w:r>
              <w:r w:rsidRPr="0000094A" w:rsidDel="001D5498">
                <w:rPr>
                  <w:rFonts w:ascii="Helvetica" w:hAnsi="Helvetica"/>
                  <w:szCs w:val="20"/>
                  <w:lang w:eastAsia="it-IT"/>
                </w:rPr>
                <w:delText>" ,</w:delText>
              </w:r>
            </w:del>
          </w:p>
          <w:p w14:paraId="22E98498" w14:textId="11684B97" w:rsidR="0000094A" w:rsidRPr="0000094A" w:rsidDel="001D5498" w:rsidRDefault="0000094A" w:rsidP="0000094A">
            <w:pPr>
              <w:spacing w:after="0" w:line="240" w:lineRule="auto"/>
              <w:rPr>
                <w:del w:id="6093" w:author="i0806927" w:date="2016-03-30T16:04:00Z"/>
                <w:rFonts w:ascii="Helvetica" w:hAnsi="Helvetica"/>
                <w:szCs w:val="20"/>
                <w:lang w:eastAsia="it-IT"/>
              </w:rPr>
            </w:pPr>
            <w:del w:id="6094" w:author="i0806927" w:date="2016-03-30T16:04:00Z">
              <w:r w:rsidRPr="0000094A" w:rsidDel="001D5498">
                <w:rPr>
                  <w:rFonts w:ascii="Helvetica" w:hAnsi="Helvetica"/>
                  <w:szCs w:val="20"/>
                  <w:lang w:eastAsia="it-IT"/>
                </w:rPr>
                <w:delText xml:space="preserve">    "upstreamSpeed" : "10Mb",</w:delText>
              </w:r>
            </w:del>
          </w:p>
          <w:p w14:paraId="73907A61" w14:textId="69288DB6" w:rsidR="0000094A" w:rsidRPr="0000094A" w:rsidDel="001D5498" w:rsidRDefault="0000094A" w:rsidP="0000094A">
            <w:pPr>
              <w:spacing w:after="0" w:line="240" w:lineRule="auto"/>
              <w:rPr>
                <w:del w:id="6095" w:author="i0806927" w:date="2016-03-30T16:04:00Z"/>
                <w:rFonts w:ascii="Helvetica" w:hAnsi="Helvetica"/>
                <w:szCs w:val="20"/>
                <w:lang w:eastAsia="it-IT"/>
              </w:rPr>
            </w:pPr>
            <w:del w:id="6096" w:author="i0806927" w:date="2016-03-30T16:04:00Z">
              <w:r w:rsidRPr="0000094A" w:rsidDel="001D5498">
                <w:rPr>
                  <w:rFonts w:ascii="Helvetica" w:hAnsi="Helvetica"/>
                  <w:szCs w:val="20"/>
                  <w:lang w:eastAsia="it-IT"/>
                </w:rPr>
                <w:delText xml:space="preserve">    "downstreamSpeed" : "100Mb"</w:delText>
              </w:r>
            </w:del>
          </w:p>
          <w:p w14:paraId="08B3E02A" w14:textId="53D15F40" w:rsidR="0000094A" w:rsidRPr="0000094A" w:rsidDel="001D5498" w:rsidRDefault="0000094A" w:rsidP="0000094A">
            <w:pPr>
              <w:spacing w:after="0" w:line="240" w:lineRule="auto"/>
              <w:rPr>
                <w:del w:id="6097" w:author="i0806927" w:date="2016-03-30T16:04:00Z"/>
                <w:rFonts w:ascii="Helvetica" w:hAnsi="Helvetica"/>
                <w:szCs w:val="20"/>
                <w:lang w:eastAsia="it-IT"/>
              </w:rPr>
            </w:pPr>
            <w:del w:id="6098" w:author="i0806927" w:date="2016-03-30T16:04:00Z">
              <w:r w:rsidRPr="0000094A" w:rsidDel="001D5498">
                <w:rPr>
                  <w:rFonts w:ascii="Helvetica" w:hAnsi="Helvetica"/>
                  <w:szCs w:val="20"/>
                  <w:lang w:eastAsia="it-IT"/>
                </w:rPr>
                <w:delText xml:space="preserve">  },</w:delText>
              </w:r>
            </w:del>
          </w:p>
          <w:p w14:paraId="77AB6792" w14:textId="223FF5D1" w:rsidR="0000094A" w:rsidRPr="0000094A" w:rsidDel="001D5498" w:rsidRDefault="0000094A" w:rsidP="0000094A">
            <w:pPr>
              <w:spacing w:after="0" w:line="240" w:lineRule="auto"/>
              <w:rPr>
                <w:del w:id="6099" w:author="i0806927" w:date="2016-03-30T16:04:00Z"/>
                <w:rFonts w:ascii="Helvetica" w:hAnsi="Helvetica"/>
                <w:szCs w:val="20"/>
                <w:lang w:eastAsia="it-IT"/>
              </w:rPr>
            </w:pPr>
          </w:p>
          <w:p w14:paraId="05B154B6" w14:textId="0AC6050E" w:rsidR="0000094A" w:rsidRPr="0000094A" w:rsidDel="001D5498" w:rsidRDefault="0000094A" w:rsidP="0000094A">
            <w:pPr>
              <w:spacing w:after="0" w:line="240" w:lineRule="auto"/>
              <w:rPr>
                <w:del w:id="6100" w:author="i0806927" w:date="2016-03-30T16:04:00Z"/>
                <w:rFonts w:ascii="Helvetica" w:hAnsi="Helvetica"/>
                <w:szCs w:val="20"/>
                <w:lang w:eastAsia="it-IT"/>
              </w:rPr>
            </w:pPr>
            <w:del w:id="6101" w:author="i0806927" w:date="2016-03-30T16:04:00Z">
              <w:r w:rsidRPr="0000094A" w:rsidDel="001D5498">
                <w:rPr>
                  <w:rFonts w:ascii="Helvetica" w:hAnsi="Helvetica"/>
                  <w:szCs w:val="20"/>
                  <w:lang w:eastAsia="it-IT"/>
                </w:rPr>
                <w:delText xml:space="preserve">  "serviceQualificationRequestItem" : {</w:delText>
              </w:r>
            </w:del>
          </w:p>
          <w:p w14:paraId="7F0B8994" w14:textId="06EF2CB7" w:rsidR="0000094A" w:rsidRPr="0000094A" w:rsidDel="001D5498" w:rsidRDefault="0000094A" w:rsidP="0000094A">
            <w:pPr>
              <w:spacing w:after="0" w:line="240" w:lineRule="auto"/>
              <w:rPr>
                <w:del w:id="6102" w:author="i0806927" w:date="2016-03-30T16:04:00Z"/>
                <w:rFonts w:ascii="Helvetica" w:hAnsi="Helvetica"/>
                <w:szCs w:val="20"/>
                <w:lang w:eastAsia="it-IT"/>
              </w:rPr>
            </w:pPr>
            <w:del w:id="6103" w:author="i0806927" w:date="2016-03-30T16:04:00Z">
              <w:r w:rsidRPr="0000094A" w:rsidDel="001D5498">
                <w:rPr>
                  <w:rFonts w:ascii="Helvetica" w:hAnsi="Helvetica"/>
                  <w:szCs w:val="20"/>
                  <w:lang w:eastAsia="it-IT"/>
                </w:rPr>
                <w:delText xml:space="preserve">   "serviceAvailability" : [</w:delText>
              </w:r>
            </w:del>
          </w:p>
          <w:p w14:paraId="78A9ED32" w14:textId="20932FF7" w:rsidR="0000094A" w:rsidRPr="0000094A" w:rsidDel="001D5498" w:rsidRDefault="0000094A" w:rsidP="0000094A">
            <w:pPr>
              <w:spacing w:after="0" w:line="240" w:lineRule="auto"/>
              <w:rPr>
                <w:del w:id="6104" w:author="i0806927" w:date="2016-03-30T16:04:00Z"/>
                <w:rFonts w:ascii="Helvetica" w:hAnsi="Helvetica"/>
                <w:szCs w:val="20"/>
                <w:lang w:eastAsia="it-IT"/>
              </w:rPr>
            </w:pPr>
            <w:del w:id="6105" w:author="i0806927" w:date="2016-03-30T16:04:00Z">
              <w:r w:rsidRPr="0000094A" w:rsidDel="001D5498">
                <w:rPr>
                  <w:rFonts w:ascii="Helvetica" w:hAnsi="Helvetica"/>
                  <w:szCs w:val="20"/>
                  <w:lang w:eastAsia="it-IT"/>
                </w:rPr>
                <w:delText xml:space="preserve">    "service" : {</w:delText>
              </w:r>
            </w:del>
          </w:p>
          <w:p w14:paraId="29FD8FBA" w14:textId="49A3D525" w:rsidR="0000094A" w:rsidRPr="0000094A" w:rsidDel="001D5498" w:rsidRDefault="0000094A" w:rsidP="0000094A">
            <w:pPr>
              <w:spacing w:after="0" w:line="240" w:lineRule="auto"/>
              <w:rPr>
                <w:del w:id="6106" w:author="i0806927" w:date="2016-03-30T16:04:00Z"/>
                <w:rFonts w:ascii="Helvetica" w:hAnsi="Helvetica"/>
                <w:szCs w:val="20"/>
                <w:lang w:eastAsia="it-IT"/>
              </w:rPr>
            </w:pPr>
            <w:del w:id="6107" w:author="i0806927" w:date="2016-03-30T16:04:00Z">
              <w:r w:rsidRPr="0000094A" w:rsidDel="001D5498">
                <w:rPr>
                  <w:rFonts w:ascii="Helvetica" w:hAnsi="Helvetica"/>
                  <w:szCs w:val="20"/>
                  <w:lang w:eastAsia="it-IT"/>
                </w:rPr>
                <w:delText xml:space="preserve">      "id" : "service_id_0", </w:delText>
              </w:r>
            </w:del>
          </w:p>
          <w:p w14:paraId="7F7F9015" w14:textId="2D34D20C" w:rsidR="0000094A" w:rsidRPr="0000094A" w:rsidDel="001D5498" w:rsidRDefault="0000094A" w:rsidP="0000094A">
            <w:pPr>
              <w:spacing w:after="0" w:line="240" w:lineRule="auto"/>
              <w:rPr>
                <w:del w:id="6108" w:author="i0806927" w:date="2016-03-30T16:04:00Z"/>
                <w:rFonts w:ascii="Helvetica" w:hAnsi="Helvetica"/>
                <w:szCs w:val="20"/>
                <w:lang w:eastAsia="it-IT"/>
              </w:rPr>
            </w:pPr>
            <w:del w:id="6109" w:author="i0806927" w:date="2016-03-30T16:04:00Z">
              <w:r w:rsidRPr="0000094A" w:rsidDel="001D5498">
                <w:rPr>
                  <w:rFonts w:ascii="Helvetica" w:hAnsi="Helvetica"/>
                  <w:szCs w:val="20"/>
                  <w:lang w:eastAsia="it-IT"/>
                </w:rPr>
                <w:delText xml:space="preserve">       "href" : "http://service/HDTV",</w:delText>
              </w:r>
            </w:del>
          </w:p>
          <w:p w14:paraId="5BC77AB3" w14:textId="5E6AD586" w:rsidR="0000094A" w:rsidRPr="0000094A" w:rsidDel="001D5498" w:rsidRDefault="0000094A" w:rsidP="0000094A">
            <w:pPr>
              <w:spacing w:after="0" w:line="240" w:lineRule="auto"/>
              <w:rPr>
                <w:del w:id="6110" w:author="i0806927" w:date="2016-03-30T16:04:00Z"/>
                <w:rFonts w:ascii="Helvetica" w:hAnsi="Helvetica"/>
                <w:szCs w:val="20"/>
                <w:lang w:eastAsia="it-IT"/>
              </w:rPr>
            </w:pPr>
            <w:del w:id="6111" w:author="i0806927" w:date="2016-03-30T16:04:00Z">
              <w:r w:rsidRPr="0000094A" w:rsidDel="001D5498">
                <w:rPr>
                  <w:rFonts w:ascii="Helvetica" w:hAnsi="Helvetica"/>
                  <w:szCs w:val="20"/>
                  <w:lang w:eastAsia="it-IT"/>
                </w:rPr>
                <w:delText xml:space="preserve">       "serviceSpecification" {</w:delText>
              </w:r>
            </w:del>
          </w:p>
          <w:p w14:paraId="0EBB15A6" w14:textId="438E543D" w:rsidR="0000094A" w:rsidRPr="0000094A" w:rsidDel="001D5498" w:rsidRDefault="0000094A" w:rsidP="0000094A">
            <w:pPr>
              <w:spacing w:after="0" w:line="240" w:lineRule="auto"/>
              <w:rPr>
                <w:del w:id="6112" w:author="i0806927" w:date="2016-03-30T16:04:00Z"/>
                <w:rFonts w:ascii="Helvetica" w:hAnsi="Helvetica"/>
                <w:szCs w:val="20"/>
                <w:lang w:eastAsia="it-IT"/>
              </w:rPr>
            </w:pPr>
            <w:del w:id="6113" w:author="i0806927" w:date="2016-03-30T16:04:00Z">
              <w:r w:rsidRPr="0000094A" w:rsidDel="001D5498">
                <w:rPr>
                  <w:rFonts w:ascii="Helvetica" w:hAnsi="Helvetica"/>
                  <w:szCs w:val="20"/>
                  <w:lang w:eastAsia="it-IT"/>
                </w:rPr>
                <w:delText xml:space="preserve">         "id" : "3333",</w:delText>
              </w:r>
            </w:del>
          </w:p>
          <w:p w14:paraId="3A3A3502" w14:textId="46428AD7" w:rsidR="0000094A" w:rsidRPr="0000094A" w:rsidDel="001D5498" w:rsidRDefault="0000094A" w:rsidP="0000094A">
            <w:pPr>
              <w:spacing w:after="0" w:line="240" w:lineRule="auto"/>
              <w:rPr>
                <w:del w:id="6114" w:author="i0806927" w:date="2016-03-30T16:04:00Z"/>
                <w:rFonts w:ascii="Helvetica" w:hAnsi="Helvetica"/>
                <w:szCs w:val="20"/>
                <w:lang w:eastAsia="it-IT"/>
              </w:rPr>
            </w:pPr>
            <w:del w:id="6115" w:author="i0806927" w:date="2016-03-30T16:04:00Z">
              <w:r w:rsidRPr="0000094A" w:rsidDel="001D5498">
                <w:rPr>
                  <w:rFonts w:ascii="Helvetica" w:hAnsi="Helvetica"/>
                  <w:szCs w:val="20"/>
                  <w:lang w:eastAsia="it-IT"/>
                </w:rPr>
                <w:delText xml:space="preserve">         "href": "//serviceSpecification/HDTV-Premium"</w:delText>
              </w:r>
            </w:del>
          </w:p>
          <w:p w14:paraId="66104DF0" w14:textId="01D53C6A" w:rsidR="0000094A" w:rsidRPr="0000094A" w:rsidDel="001D5498" w:rsidRDefault="0000094A" w:rsidP="0000094A">
            <w:pPr>
              <w:spacing w:after="0" w:line="240" w:lineRule="auto"/>
              <w:rPr>
                <w:del w:id="6116" w:author="i0806927" w:date="2016-03-30T16:04:00Z"/>
                <w:rFonts w:ascii="Helvetica" w:hAnsi="Helvetica"/>
                <w:szCs w:val="20"/>
                <w:lang w:eastAsia="it-IT"/>
              </w:rPr>
            </w:pPr>
            <w:del w:id="6117" w:author="i0806927" w:date="2016-03-30T16:04:00Z">
              <w:r w:rsidRPr="0000094A" w:rsidDel="001D5498">
                <w:rPr>
                  <w:rFonts w:ascii="Helvetica" w:hAnsi="Helvetica"/>
                  <w:szCs w:val="20"/>
                  <w:lang w:eastAsia="it-IT"/>
                </w:rPr>
                <w:delText xml:space="preserve">       },</w:delText>
              </w:r>
            </w:del>
          </w:p>
          <w:p w14:paraId="638AF03D" w14:textId="5636BD87" w:rsidR="0000094A" w:rsidRPr="0000094A" w:rsidDel="001D5498" w:rsidRDefault="0000094A" w:rsidP="0000094A">
            <w:pPr>
              <w:spacing w:after="0" w:line="240" w:lineRule="auto"/>
              <w:rPr>
                <w:del w:id="6118" w:author="i0806927" w:date="2016-03-30T16:04:00Z"/>
                <w:rFonts w:ascii="Helvetica" w:hAnsi="Helvetica"/>
                <w:szCs w:val="20"/>
                <w:lang w:eastAsia="it-IT"/>
              </w:rPr>
            </w:pPr>
            <w:del w:id="6119" w:author="i0806927" w:date="2016-03-30T16:04:00Z">
              <w:r w:rsidRPr="0000094A" w:rsidDel="001D5498">
                <w:rPr>
                  <w:rFonts w:ascii="Helvetica" w:hAnsi="Helvetica"/>
                  <w:szCs w:val="20"/>
                  <w:lang w:eastAsia="it-IT"/>
                </w:rPr>
                <w:delText xml:space="preserve">       "serviceCharacteristic" {</w:delText>
              </w:r>
            </w:del>
          </w:p>
          <w:p w14:paraId="642F4094" w14:textId="0D11CD2C" w:rsidR="0000094A" w:rsidRPr="0000094A" w:rsidDel="001D5498" w:rsidRDefault="0000094A" w:rsidP="0000094A">
            <w:pPr>
              <w:spacing w:after="0" w:line="240" w:lineRule="auto"/>
              <w:rPr>
                <w:del w:id="6120" w:author="i0806927" w:date="2016-03-30T16:04:00Z"/>
                <w:rFonts w:ascii="Helvetica" w:hAnsi="Helvetica"/>
                <w:szCs w:val="20"/>
                <w:lang w:eastAsia="it-IT"/>
              </w:rPr>
            </w:pPr>
            <w:del w:id="6121" w:author="i0806927" w:date="2016-03-30T16:04:00Z">
              <w:r w:rsidRPr="0000094A" w:rsidDel="001D5498">
                <w:rPr>
                  <w:rFonts w:ascii="Helvetica" w:hAnsi="Helvetica"/>
                  <w:szCs w:val="20"/>
                  <w:lang w:eastAsia="it-IT"/>
                </w:rPr>
                <w:delText xml:space="preserve">         "name" : "Multi-Screen TV",</w:delText>
              </w:r>
            </w:del>
          </w:p>
          <w:p w14:paraId="03CD679A" w14:textId="2DF46A74" w:rsidR="0000094A" w:rsidRPr="0000094A" w:rsidDel="001D5498" w:rsidRDefault="0000094A" w:rsidP="0000094A">
            <w:pPr>
              <w:spacing w:after="0" w:line="240" w:lineRule="auto"/>
              <w:rPr>
                <w:del w:id="6122" w:author="i0806927" w:date="2016-03-30T16:04:00Z"/>
                <w:rFonts w:ascii="Helvetica" w:hAnsi="Helvetica"/>
                <w:szCs w:val="20"/>
                <w:lang w:eastAsia="it-IT"/>
              </w:rPr>
            </w:pPr>
            <w:del w:id="6123" w:author="i0806927" w:date="2016-03-30T16:04:00Z">
              <w:r w:rsidRPr="0000094A" w:rsidDel="001D5498">
                <w:rPr>
                  <w:rFonts w:ascii="Helvetica" w:hAnsi="Helvetica"/>
                  <w:szCs w:val="20"/>
                  <w:lang w:eastAsia="it-IT"/>
                </w:rPr>
                <w:delText xml:space="preserve">         "value" : "</w:delText>
              </w:r>
              <w:r w:rsidR="00443954" w:rsidDel="001D5498">
                <w:rPr>
                  <w:rFonts w:ascii="Helvetica" w:hAnsi="Helvetica" w:hint="eastAsia"/>
                  <w:szCs w:val="20"/>
                  <w:lang w:eastAsia="ja-JP"/>
                </w:rPr>
                <w:delText>true</w:delText>
              </w:r>
              <w:r w:rsidRPr="0000094A" w:rsidDel="001D5498">
                <w:rPr>
                  <w:rFonts w:ascii="Helvetica" w:hAnsi="Helvetica"/>
                  <w:szCs w:val="20"/>
                  <w:lang w:eastAsia="it-IT"/>
                </w:rPr>
                <w:delText>"</w:delText>
              </w:r>
            </w:del>
          </w:p>
          <w:p w14:paraId="7A0C3FC1" w14:textId="14A4C15B" w:rsidR="0000094A" w:rsidRPr="0000094A" w:rsidDel="001D5498" w:rsidRDefault="0000094A" w:rsidP="0000094A">
            <w:pPr>
              <w:spacing w:after="0" w:line="240" w:lineRule="auto"/>
              <w:rPr>
                <w:del w:id="6124" w:author="i0806927" w:date="2016-03-30T16:04:00Z"/>
                <w:rFonts w:ascii="Helvetica" w:hAnsi="Helvetica"/>
                <w:szCs w:val="20"/>
                <w:lang w:eastAsia="it-IT"/>
              </w:rPr>
            </w:pPr>
            <w:del w:id="6125" w:author="i0806927" w:date="2016-03-30T16:04:00Z">
              <w:r w:rsidRPr="0000094A" w:rsidDel="001D5498">
                <w:rPr>
                  <w:rFonts w:ascii="Helvetica" w:hAnsi="Helvetica"/>
                  <w:szCs w:val="20"/>
                  <w:lang w:eastAsia="it-IT"/>
                </w:rPr>
                <w:delText xml:space="preserve">       },</w:delText>
              </w:r>
            </w:del>
          </w:p>
          <w:p w14:paraId="42F6D3E3" w14:textId="3315A307" w:rsidR="0000094A" w:rsidDel="001D5498" w:rsidRDefault="0000094A" w:rsidP="0000094A">
            <w:pPr>
              <w:spacing w:after="0" w:line="240" w:lineRule="auto"/>
              <w:rPr>
                <w:del w:id="6126" w:author="i0806927" w:date="2016-03-30T16:04:00Z"/>
                <w:rFonts w:ascii="Helvetica" w:hAnsi="Helvetica"/>
                <w:szCs w:val="20"/>
                <w:lang w:eastAsia="ja-JP"/>
              </w:rPr>
            </w:pPr>
            <w:del w:id="6127" w:author="i0806927" w:date="2016-03-30T16:04:00Z">
              <w:r w:rsidRPr="0000094A" w:rsidDel="001D5498">
                <w:rPr>
                  <w:rFonts w:ascii="Helvetica" w:hAnsi="Helvetica"/>
                  <w:szCs w:val="20"/>
                  <w:lang w:eastAsia="it-IT"/>
                </w:rPr>
                <w:delText xml:space="preserve">      "availability" : "serviceable",</w:delText>
              </w:r>
            </w:del>
          </w:p>
          <w:p w14:paraId="122B8036" w14:textId="601C22A0" w:rsidR="0000094A" w:rsidRPr="0000094A" w:rsidDel="001D5498" w:rsidRDefault="0000094A" w:rsidP="0000094A">
            <w:pPr>
              <w:spacing w:after="0" w:line="240" w:lineRule="auto"/>
              <w:rPr>
                <w:del w:id="6128" w:author="i0806927" w:date="2016-03-30T16:04:00Z"/>
                <w:rFonts w:ascii="Helvetica" w:hAnsi="Helvetica"/>
                <w:szCs w:val="20"/>
                <w:lang w:eastAsia="it-IT"/>
              </w:rPr>
            </w:pPr>
            <w:del w:id="6129" w:author="i0806927" w:date="2016-03-30T16:04:00Z">
              <w:r w:rsidRPr="0000094A" w:rsidDel="001D5498">
                <w:rPr>
                  <w:rFonts w:ascii="Helvetica" w:hAnsi="Helvetica"/>
                  <w:szCs w:val="20"/>
                  <w:lang w:eastAsia="it-IT"/>
                </w:rPr>
                <w:delText xml:space="preserve">      "serviceabilityDate" : "20160201 00:00"</w:delText>
              </w:r>
            </w:del>
          </w:p>
          <w:p w14:paraId="29E25BCE" w14:textId="32694139" w:rsidR="0000094A" w:rsidRPr="0000094A" w:rsidDel="001D5498" w:rsidRDefault="0000094A" w:rsidP="0000094A">
            <w:pPr>
              <w:spacing w:after="0" w:line="240" w:lineRule="auto"/>
              <w:rPr>
                <w:del w:id="6130" w:author="i0806927" w:date="2016-03-30T16:04:00Z"/>
                <w:rFonts w:ascii="Helvetica" w:hAnsi="Helvetica"/>
                <w:szCs w:val="20"/>
                <w:lang w:eastAsia="it-IT"/>
              </w:rPr>
            </w:pPr>
            <w:del w:id="6131" w:author="i0806927" w:date="2016-03-30T16:04:00Z">
              <w:r w:rsidRPr="0000094A" w:rsidDel="001D5498">
                <w:rPr>
                  <w:rFonts w:ascii="Helvetica" w:hAnsi="Helvetica"/>
                  <w:szCs w:val="20"/>
                  <w:lang w:eastAsia="it-IT"/>
                </w:rPr>
                <w:delText xml:space="preserve">    }</w:delText>
              </w:r>
            </w:del>
          </w:p>
          <w:p w14:paraId="6BE8AC8C" w14:textId="0AF7ED2B" w:rsidR="0000094A" w:rsidRPr="0000094A" w:rsidDel="001D5498" w:rsidRDefault="0000094A" w:rsidP="0000094A">
            <w:pPr>
              <w:spacing w:after="0" w:line="240" w:lineRule="auto"/>
              <w:rPr>
                <w:del w:id="6132" w:author="i0806927" w:date="2016-03-30T16:04:00Z"/>
                <w:rFonts w:ascii="Helvetica" w:hAnsi="Helvetica"/>
                <w:szCs w:val="20"/>
                <w:lang w:eastAsia="it-IT"/>
              </w:rPr>
            </w:pPr>
            <w:del w:id="6133" w:author="i0806927" w:date="2016-03-30T16:04:00Z">
              <w:r w:rsidRPr="0000094A" w:rsidDel="001D5498">
                <w:rPr>
                  <w:rFonts w:ascii="Helvetica" w:hAnsi="Helvetica"/>
                  <w:szCs w:val="20"/>
                  <w:lang w:eastAsia="it-IT"/>
                </w:rPr>
                <w:delText xml:space="preserve">  }</w:delText>
              </w:r>
            </w:del>
          </w:p>
          <w:p w14:paraId="1EADD94D" w14:textId="09996BA9" w:rsidR="00B61B31" w:rsidRPr="00DA0F80" w:rsidDel="00790B77" w:rsidRDefault="0000094A" w:rsidP="00B61B31">
            <w:pPr>
              <w:spacing w:line="240" w:lineRule="auto"/>
              <w:rPr>
                <w:del w:id="6134" w:author="i0806927" w:date="2016-04-01T13:45:00Z"/>
                <w:rFonts w:ascii="Consolas" w:hAnsi="Consolas" w:cs="Consolas"/>
                <w:szCs w:val="20"/>
                <w:highlight w:val="yellow"/>
                <w:lang w:eastAsia="it-IT"/>
              </w:rPr>
            </w:pPr>
            <w:del w:id="6135" w:author="i0806927" w:date="2016-03-30T16:04:00Z">
              <w:r w:rsidRPr="0000094A" w:rsidDel="001D5498">
                <w:rPr>
                  <w:rFonts w:ascii="Helvetica" w:hAnsi="Helvetica"/>
                  <w:szCs w:val="20"/>
                  <w:lang w:eastAsia="it-IT"/>
                </w:rPr>
                <w:delText>}</w:delText>
              </w:r>
              <w:r w:rsidRPr="0000094A" w:rsidDel="001D5498">
                <w:rPr>
                  <w:rFonts w:ascii="Helvetica" w:hAnsi="Helvetica" w:cs="Consolas"/>
                  <w:szCs w:val="20"/>
                  <w:highlight w:val="yellow"/>
                  <w:lang w:eastAsia="it-IT"/>
                </w:rPr>
                <w:delText xml:space="preserve"> </w:delText>
              </w:r>
            </w:del>
          </w:p>
          <w:p w14:paraId="0E7627A8" w14:textId="5DC3EF89" w:rsidR="00B61B31" w:rsidRPr="00260C4A" w:rsidDel="00790B77" w:rsidRDefault="00B61B31" w:rsidP="00B61B31">
            <w:pPr>
              <w:spacing w:line="240" w:lineRule="auto"/>
              <w:rPr>
                <w:del w:id="6136" w:author="i0806927" w:date="2016-04-01T13:45:00Z"/>
                <w:rFonts w:ascii="Helvetica" w:hAnsi="Helvetica"/>
                <w:szCs w:val="20"/>
                <w:lang w:eastAsia="it-IT"/>
              </w:rPr>
            </w:pPr>
          </w:p>
        </w:tc>
      </w:tr>
    </w:tbl>
    <w:p w14:paraId="46CBFF39" w14:textId="77777777" w:rsidR="00B61B31" w:rsidRDefault="00B61B31" w:rsidP="00B61B31">
      <w:pPr>
        <w:tabs>
          <w:tab w:val="left" w:pos="476"/>
        </w:tabs>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790B77" w14:paraId="54B63B5D" w14:textId="77777777" w:rsidTr="00790B77">
        <w:trPr>
          <w:ins w:id="6137" w:author="i0806927" w:date="2016-04-01T13:44:00Z"/>
        </w:trPr>
        <w:tc>
          <w:tcPr>
            <w:tcW w:w="9720" w:type="dxa"/>
            <w:shd w:val="clear" w:color="auto" w:fill="FFFFFF" w:themeFill="background1"/>
          </w:tcPr>
          <w:p w14:paraId="464EB658" w14:textId="77777777" w:rsidR="00790B77" w:rsidRPr="008C13B2" w:rsidRDefault="00790B77" w:rsidP="00790B77">
            <w:pPr>
              <w:spacing w:after="0" w:line="240" w:lineRule="auto"/>
              <w:rPr>
                <w:ins w:id="6138" w:author="i0806927" w:date="2016-04-01T13:44:00Z"/>
                <w:rFonts w:ascii="Helvetica" w:hAnsi="Helvetica"/>
                <w:b/>
                <w:szCs w:val="20"/>
                <w:lang w:eastAsia="it-IT"/>
              </w:rPr>
            </w:pPr>
            <w:ins w:id="6139" w:author="i0806927" w:date="2016-04-01T13:44:00Z">
              <w:r w:rsidRPr="008C13B2">
                <w:rPr>
                  <w:rFonts w:ascii="Helvetica" w:hAnsi="Helvetica"/>
                  <w:b/>
                  <w:szCs w:val="20"/>
                  <w:lang w:eastAsia="it-IT"/>
                </w:rPr>
                <w:t>REQUEST</w:t>
              </w:r>
            </w:ins>
          </w:p>
        </w:tc>
      </w:tr>
      <w:tr w:rsidR="00790B77" w14:paraId="46E59970" w14:textId="77777777" w:rsidTr="00790B77">
        <w:trPr>
          <w:ins w:id="6140" w:author="i0806927" w:date="2016-04-01T13:44:00Z"/>
        </w:trPr>
        <w:tc>
          <w:tcPr>
            <w:tcW w:w="9720" w:type="dxa"/>
            <w:shd w:val="clear" w:color="auto" w:fill="D9D9D9" w:themeFill="background1" w:themeFillShade="D9"/>
          </w:tcPr>
          <w:p w14:paraId="6E10401D" w14:textId="77777777" w:rsidR="00790B77" w:rsidRPr="004C7D81" w:rsidRDefault="00790B77" w:rsidP="00374513">
            <w:pPr>
              <w:keepNext/>
              <w:keepLines/>
              <w:suppressAutoHyphens/>
              <w:spacing w:beforeLines="50" w:after="0" w:line="240" w:lineRule="auto"/>
              <w:ind w:left="1080"/>
              <w:outlineLvl w:val="7"/>
              <w:rPr>
                <w:ins w:id="6141" w:author="i0806927" w:date="2016-04-01T13:44:00Z"/>
                <w:rFonts w:ascii="Helvetica" w:hAnsi="Helvetica"/>
                <w:szCs w:val="20"/>
                <w:lang w:val="fr-FR" w:eastAsia="ja-JP"/>
                <w:rPrChange w:id="6142" w:author="Polz, Andreas" w:date="2016-04-19T09:53:00Z">
                  <w:rPr>
                    <w:ins w:id="6143" w:author="i0806927" w:date="2016-04-01T13:44:00Z"/>
                    <w:rFonts w:ascii="Helvetica" w:hAnsi="Helvetica"/>
                    <w:i/>
                    <w:spacing w:val="-4"/>
                    <w:kern w:val="1"/>
                    <w:sz w:val="18"/>
                    <w:szCs w:val="20"/>
                    <w:lang w:eastAsia="ja-JP"/>
                  </w:rPr>
                </w:rPrChange>
              </w:rPr>
            </w:pPr>
            <w:ins w:id="6144" w:author="i0806927" w:date="2016-04-01T13:44:00Z">
              <w:r w:rsidRPr="004C7D81">
                <w:rPr>
                  <w:rFonts w:ascii="Helvetica" w:hAnsi="Helvetica"/>
                  <w:szCs w:val="20"/>
                  <w:lang w:val="fr-FR" w:eastAsia="ja-JP"/>
                  <w:rPrChange w:id="6145" w:author="Polz, Andreas" w:date="2016-04-19T09:53:00Z">
                    <w:rPr>
                      <w:rFonts w:ascii="Helvetica" w:hAnsi="Helvetica"/>
                      <w:szCs w:val="20"/>
                      <w:lang w:eastAsia="ja-JP"/>
                    </w:rPr>
                  </w:rPrChange>
                </w:rPr>
                <w:t>POST /api/serviceQualificationRequest</w:t>
              </w:r>
            </w:ins>
          </w:p>
          <w:p w14:paraId="007896DE" w14:textId="77777777" w:rsidR="00790B77" w:rsidRPr="004C7D81" w:rsidRDefault="00790B77" w:rsidP="00374513">
            <w:pPr>
              <w:keepNext/>
              <w:keepLines/>
              <w:suppressAutoHyphens/>
              <w:spacing w:beforeLines="50" w:after="0" w:line="240" w:lineRule="auto"/>
              <w:ind w:left="1080"/>
              <w:outlineLvl w:val="7"/>
              <w:rPr>
                <w:ins w:id="6146" w:author="i0806927" w:date="2016-04-01T13:44:00Z"/>
                <w:rFonts w:ascii="Helvetica" w:hAnsi="Helvetica"/>
                <w:szCs w:val="20"/>
                <w:lang w:val="fr-FR" w:eastAsia="ja-JP"/>
                <w:rPrChange w:id="6147" w:author="Polz, Andreas" w:date="2016-04-19T09:53:00Z">
                  <w:rPr>
                    <w:ins w:id="6148" w:author="i0806927" w:date="2016-04-01T13:44:00Z"/>
                    <w:rFonts w:ascii="Helvetica" w:hAnsi="Helvetica"/>
                    <w:i/>
                    <w:spacing w:val="-4"/>
                    <w:kern w:val="1"/>
                    <w:sz w:val="18"/>
                    <w:szCs w:val="20"/>
                    <w:lang w:eastAsia="ja-JP"/>
                  </w:rPr>
                </w:rPrChange>
              </w:rPr>
              <w:pPrChange w:id="6149" w:author="pierre gauthier" w:date="2016-05-01T16:06:00Z">
                <w:pPr>
                  <w:keepNext/>
                  <w:keepLines/>
                  <w:suppressAutoHyphens/>
                  <w:spacing w:beforeLines="50" w:after="0" w:line="240" w:lineRule="auto"/>
                  <w:ind w:left="1080"/>
                  <w:outlineLvl w:val="7"/>
                </w:pPr>
              </w:pPrChange>
            </w:pPr>
            <w:ins w:id="6150" w:author="i0806927" w:date="2016-04-01T13:44:00Z">
              <w:r w:rsidRPr="004C7D81">
                <w:rPr>
                  <w:rFonts w:ascii="Helvetica" w:hAnsi="Helvetica"/>
                  <w:szCs w:val="20"/>
                  <w:lang w:val="fr-FR" w:eastAsia="ja-JP"/>
                  <w:rPrChange w:id="6151" w:author="Polz, Andreas" w:date="2016-04-19T09:53:00Z">
                    <w:rPr>
                      <w:rFonts w:ascii="Helvetica" w:hAnsi="Helvetica"/>
                      <w:szCs w:val="20"/>
                      <w:lang w:eastAsia="ja-JP"/>
                    </w:rPr>
                  </w:rPrChange>
                </w:rPr>
                <w:t>Accept: application/json</w:t>
              </w:r>
            </w:ins>
          </w:p>
          <w:p w14:paraId="2D407F91" w14:textId="77777777" w:rsidR="00790B77" w:rsidRPr="004C7D81" w:rsidRDefault="00790B77" w:rsidP="00374513">
            <w:pPr>
              <w:spacing w:beforeLines="50" w:after="0" w:line="240" w:lineRule="auto"/>
              <w:rPr>
                <w:ins w:id="6152" w:author="i0806927" w:date="2016-04-01T13:44:00Z"/>
                <w:rFonts w:ascii="Helvetica" w:hAnsi="Helvetica"/>
                <w:szCs w:val="20"/>
                <w:lang w:val="fr-FR" w:eastAsia="ja-JP"/>
                <w:rPrChange w:id="6153" w:author="Polz, Andreas" w:date="2016-04-19T09:53:00Z">
                  <w:rPr>
                    <w:ins w:id="6154" w:author="i0806927" w:date="2016-04-01T13:44:00Z"/>
                    <w:rFonts w:ascii="Helvetica" w:hAnsi="Helvetica"/>
                    <w:szCs w:val="20"/>
                    <w:lang w:eastAsia="ja-JP"/>
                  </w:rPr>
                </w:rPrChange>
              </w:rPr>
              <w:pPrChange w:id="6155" w:author="pierre gauthier" w:date="2016-05-01T16:06:00Z">
                <w:pPr>
                  <w:spacing w:beforeLines="50" w:after="0" w:line="240" w:lineRule="auto"/>
                </w:pPr>
              </w:pPrChange>
            </w:pPr>
          </w:p>
          <w:p w14:paraId="1E6AAB01" w14:textId="77777777" w:rsidR="00790B77" w:rsidRPr="00211BE7" w:rsidRDefault="00790B77" w:rsidP="00374513">
            <w:pPr>
              <w:spacing w:beforeLines="50" w:after="0" w:line="240" w:lineRule="auto"/>
              <w:rPr>
                <w:ins w:id="6156" w:author="i0806927" w:date="2016-04-01T13:44:00Z"/>
                <w:rFonts w:ascii="Helvetica" w:hAnsi="Helvetica"/>
                <w:szCs w:val="20"/>
                <w:lang w:eastAsia="ja-JP"/>
              </w:rPr>
              <w:pPrChange w:id="6157" w:author="pierre gauthier" w:date="2016-05-01T16:06:00Z">
                <w:pPr>
                  <w:spacing w:beforeLines="50" w:after="0" w:line="240" w:lineRule="auto"/>
                </w:pPr>
              </w:pPrChange>
            </w:pPr>
            <w:ins w:id="6158" w:author="i0806927" w:date="2016-04-01T13:44:00Z">
              <w:r w:rsidRPr="00211BE7">
                <w:rPr>
                  <w:rFonts w:ascii="Helvetica" w:hAnsi="Helvetica"/>
                  <w:szCs w:val="20"/>
                  <w:lang w:eastAsia="ja-JP"/>
                </w:rPr>
                <w:t>{</w:t>
              </w:r>
            </w:ins>
          </w:p>
          <w:p w14:paraId="7D2F15B8" w14:textId="6E1103A6" w:rsidR="00790B77" w:rsidRPr="00211BE7" w:rsidRDefault="00790B77" w:rsidP="00374513">
            <w:pPr>
              <w:spacing w:beforeLines="50" w:after="0" w:line="240" w:lineRule="auto"/>
              <w:rPr>
                <w:ins w:id="6159" w:author="i0806927" w:date="2016-04-01T13:44:00Z"/>
                <w:rFonts w:ascii="Helvetica" w:hAnsi="Helvetica"/>
                <w:szCs w:val="20"/>
                <w:lang w:eastAsia="ja-JP"/>
              </w:rPr>
              <w:pPrChange w:id="6160" w:author="pierre gauthier" w:date="2016-05-01T16:06:00Z">
                <w:pPr>
                  <w:spacing w:beforeLines="50" w:after="0" w:line="240" w:lineRule="auto"/>
                </w:pPr>
              </w:pPrChange>
            </w:pPr>
            <w:ins w:id="6161" w:author="i0806927" w:date="2016-04-01T13:44:00Z">
              <w:r w:rsidRPr="00211BE7">
                <w:rPr>
                  <w:rFonts w:ascii="Helvetica" w:hAnsi="Helvetica"/>
                  <w:szCs w:val="20"/>
                  <w:lang w:eastAsia="ja-JP"/>
                </w:rPr>
                <w:t xml:space="preserve">  "</w:t>
              </w:r>
            </w:ins>
            <w:ins w:id="6162" w:author="i0806927" w:date="2016-04-04T12:04:00Z">
              <w:r w:rsidR="00216349">
                <w:rPr>
                  <w:rFonts w:ascii="Helvetica" w:hAnsi="Helvetica" w:hint="eastAsia"/>
                  <w:szCs w:val="20"/>
                  <w:lang w:eastAsia="ja-JP"/>
                </w:rPr>
                <w:t>address</w:t>
              </w:r>
            </w:ins>
            <w:ins w:id="6163" w:author="i0806927" w:date="2016-04-01T13:44:00Z">
              <w:r w:rsidRPr="00211BE7">
                <w:rPr>
                  <w:rFonts w:ascii="Helvetica" w:hAnsi="Helvetica"/>
                  <w:szCs w:val="20"/>
                  <w:lang w:eastAsia="ja-JP"/>
                </w:rPr>
                <w:t>" : {</w:t>
              </w:r>
            </w:ins>
          </w:p>
          <w:p w14:paraId="12613FED" w14:textId="77777777" w:rsidR="00790B77" w:rsidRPr="00211BE7" w:rsidRDefault="00790B77" w:rsidP="00374513">
            <w:pPr>
              <w:spacing w:beforeLines="50" w:after="0" w:line="240" w:lineRule="auto"/>
              <w:rPr>
                <w:ins w:id="6164" w:author="i0806927" w:date="2016-04-01T13:44:00Z"/>
                <w:rFonts w:ascii="Helvetica" w:hAnsi="Helvetica"/>
                <w:szCs w:val="20"/>
                <w:lang w:eastAsia="ja-JP"/>
              </w:rPr>
              <w:pPrChange w:id="6165" w:author="pierre gauthier" w:date="2016-05-01T16:06:00Z">
                <w:pPr>
                  <w:spacing w:beforeLines="50" w:after="0" w:line="240" w:lineRule="auto"/>
                </w:pPr>
              </w:pPrChange>
            </w:pPr>
            <w:ins w:id="6166" w:author="i0806927" w:date="2016-04-01T13:44:00Z">
              <w:r w:rsidRPr="00211BE7">
                <w:rPr>
                  <w:rFonts w:ascii="Helvetica" w:hAnsi="Helvetica"/>
                  <w:szCs w:val="20"/>
                  <w:lang w:eastAsia="ja-JP"/>
                </w:rPr>
                <w:t xml:space="preserve">    "href" : "https://www.google.ca/maps/dir/''/google+map+montreal+place+ville+marie/@45.5014452,-73.6393962,12z/data=!3m1!4b1!4m8!4m7!1m0!1m5!1m1!1s0x4cc91a4498f8f3db:0xa2760b4a779d61d3!2m2!1d-73.5693564!2d45.5014666"</w:t>
              </w:r>
            </w:ins>
          </w:p>
          <w:p w14:paraId="37DE1D92" w14:textId="77777777" w:rsidR="00790B77" w:rsidRPr="00211BE7" w:rsidRDefault="00790B77" w:rsidP="00374513">
            <w:pPr>
              <w:spacing w:beforeLines="50" w:after="0" w:line="240" w:lineRule="auto"/>
              <w:rPr>
                <w:ins w:id="6167" w:author="i0806927" w:date="2016-04-01T13:44:00Z"/>
                <w:rFonts w:ascii="Helvetica" w:hAnsi="Helvetica"/>
                <w:szCs w:val="20"/>
                <w:lang w:eastAsia="ja-JP"/>
              </w:rPr>
              <w:pPrChange w:id="6168" w:author="pierre gauthier" w:date="2016-05-01T16:06:00Z">
                <w:pPr>
                  <w:spacing w:beforeLines="50" w:after="0" w:line="240" w:lineRule="auto"/>
                </w:pPr>
              </w:pPrChange>
            </w:pPr>
            <w:ins w:id="6169" w:author="i0806927" w:date="2016-04-01T13:44:00Z">
              <w:r w:rsidRPr="00211BE7">
                <w:rPr>
                  <w:rFonts w:ascii="Helvetica" w:hAnsi="Helvetica"/>
                  <w:szCs w:val="20"/>
                  <w:lang w:eastAsia="ja-JP"/>
                </w:rPr>
                <w:t xml:space="preserve">  },</w:t>
              </w:r>
            </w:ins>
          </w:p>
          <w:p w14:paraId="5F2145E6" w14:textId="77777777" w:rsidR="00790B77" w:rsidRPr="00B866B0" w:rsidRDefault="00790B77" w:rsidP="00374513">
            <w:pPr>
              <w:spacing w:beforeLines="50" w:after="0" w:line="240" w:lineRule="auto"/>
              <w:rPr>
                <w:ins w:id="6170" w:author="i0806927" w:date="2016-04-01T13:44:00Z"/>
                <w:rFonts w:ascii="Helvetica" w:hAnsi="Helvetica"/>
                <w:szCs w:val="20"/>
                <w:lang w:eastAsia="ja-JP"/>
              </w:rPr>
              <w:pPrChange w:id="6171" w:author="pierre gauthier" w:date="2016-05-01T16:06:00Z">
                <w:pPr>
                  <w:spacing w:beforeLines="50" w:after="0" w:line="240" w:lineRule="auto"/>
                </w:pPr>
              </w:pPrChange>
            </w:pPr>
            <w:ins w:id="6172" w:author="i0806927" w:date="2016-04-01T13:44:00Z">
              <w:r w:rsidRPr="00211BE7">
                <w:rPr>
                  <w:rFonts w:ascii="Helvetica" w:hAnsi="Helvetica"/>
                  <w:szCs w:val="20"/>
                  <w:lang w:eastAsia="ja-JP"/>
                </w:rPr>
                <w:t xml:space="preserve">  </w:t>
              </w:r>
              <w:r w:rsidRPr="00B866B0">
                <w:rPr>
                  <w:rFonts w:ascii="Helvetica" w:hAnsi="Helvetica"/>
                  <w:szCs w:val="20"/>
                  <w:lang w:eastAsia="ja-JP"/>
                </w:rPr>
                <w:t>"serviceCharacteristic" :[</w:t>
              </w:r>
            </w:ins>
          </w:p>
          <w:p w14:paraId="1A837CEC" w14:textId="77777777" w:rsidR="00790B77" w:rsidRPr="00B866B0" w:rsidRDefault="00790B77" w:rsidP="00374513">
            <w:pPr>
              <w:spacing w:beforeLines="50" w:after="0" w:line="240" w:lineRule="auto"/>
              <w:rPr>
                <w:ins w:id="6173" w:author="i0806927" w:date="2016-04-01T13:44:00Z"/>
                <w:rFonts w:ascii="Helvetica" w:hAnsi="Helvetica"/>
                <w:szCs w:val="20"/>
                <w:lang w:eastAsia="ja-JP"/>
              </w:rPr>
              <w:pPrChange w:id="6174" w:author="pierre gauthier" w:date="2016-05-01T16:06:00Z">
                <w:pPr>
                  <w:spacing w:beforeLines="50" w:after="0" w:line="240" w:lineRule="auto"/>
                </w:pPr>
              </w:pPrChange>
            </w:pPr>
            <w:ins w:id="6175" w:author="i0806927" w:date="2016-04-01T13:44:00Z">
              <w:r w:rsidRPr="00B866B0">
                <w:rPr>
                  <w:rFonts w:ascii="Helvetica" w:hAnsi="Helvetica"/>
                  <w:szCs w:val="20"/>
                  <w:lang w:eastAsia="ja-JP"/>
                </w:rPr>
                <w:t xml:space="preserve">    {</w:t>
              </w:r>
            </w:ins>
          </w:p>
          <w:p w14:paraId="415C2095" w14:textId="77777777" w:rsidR="00790B77" w:rsidRPr="00B866B0" w:rsidRDefault="00790B77" w:rsidP="00374513">
            <w:pPr>
              <w:spacing w:beforeLines="50" w:after="0" w:line="240" w:lineRule="auto"/>
              <w:rPr>
                <w:ins w:id="6176" w:author="i0806927" w:date="2016-04-01T13:44:00Z"/>
                <w:rFonts w:ascii="Helvetica" w:hAnsi="Helvetica"/>
                <w:szCs w:val="20"/>
                <w:lang w:eastAsia="ja-JP"/>
              </w:rPr>
              <w:pPrChange w:id="6177" w:author="pierre gauthier" w:date="2016-05-01T16:06:00Z">
                <w:pPr>
                  <w:spacing w:beforeLines="50" w:after="0" w:line="240" w:lineRule="auto"/>
                </w:pPr>
              </w:pPrChange>
            </w:pPr>
            <w:ins w:id="6178" w:author="i0806927" w:date="2016-04-01T13:44:00Z">
              <w:r w:rsidRPr="00B866B0">
                <w:rPr>
                  <w:rFonts w:ascii="Helvetica" w:hAnsi="Helvetica"/>
                  <w:szCs w:val="20"/>
                  <w:lang w:eastAsia="ja-JP"/>
                </w:rPr>
                <w:t xml:space="preserve">     “name” :   "upstreamSpeed",</w:t>
              </w:r>
            </w:ins>
          </w:p>
          <w:p w14:paraId="065ACC79" w14:textId="77777777" w:rsidR="00790B77" w:rsidRPr="00B866B0" w:rsidRDefault="00790B77" w:rsidP="00374513">
            <w:pPr>
              <w:spacing w:beforeLines="50" w:after="0" w:line="240" w:lineRule="auto"/>
              <w:ind w:firstLineChars="200" w:firstLine="400"/>
              <w:rPr>
                <w:ins w:id="6179" w:author="i0806927" w:date="2016-04-01T13:44:00Z"/>
                <w:rFonts w:ascii="Helvetica" w:hAnsi="Helvetica"/>
                <w:szCs w:val="20"/>
                <w:lang w:eastAsia="ja-JP"/>
              </w:rPr>
              <w:pPrChange w:id="6180" w:author="pierre gauthier" w:date="2016-05-01T16:06:00Z">
                <w:pPr>
                  <w:spacing w:beforeLines="50" w:after="0" w:line="240" w:lineRule="auto"/>
                  <w:ind w:firstLineChars="200" w:firstLine="400"/>
                </w:pPr>
              </w:pPrChange>
            </w:pPr>
            <w:ins w:id="6181" w:author="i0806927" w:date="2016-04-01T13:44:00Z">
              <w:r w:rsidRPr="00B866B0">
                <w:rPr>
                  <w:rFonts w:ascii="Helvetica" w:hAnsi="Helvetica"/>
                  <w:szCs w:val="20"/>
                  <w:lang w:eastAsia="ja-JP"/>
                </w:rPr>
                <w:t>“Value” : "1 Mbps",</w:t>
              </w:r>
            </w:ins>
          </w:p>
          <w:p w14:paraId="6462F75A" w14:textId="77777777" w:rsidR="00790B77" w:rsidRPr="00B866B0" w:rsidRDefault="00790B77" w:rsidP="00374513">
            <w:pPr>
              <w:spacing w:beforeLines="50" w:after="0" w:line="240" w:lineRule="auto"/>
              <w:ind w:firstLineChars="100" w:firstLine="200"/>
              <w:rPr>
                <w:ins w:id="6182" w:author="i0806927" w:date="2016-04-01T13:44:00Z"/>
                <w:rFonts w:ascii="Helvetica" w:hAnsi="Helvetica"/>
                <w:szCs w:val="20"/>
                <w:lang w:eastAsia="ja-JP"/>
              </w:rPr>
              <w:pPrChange w:id="6183" w:author="pierre gauthier" w:date="2016-05-01T16:06:00Z">
                <w:pPr>
                  <w:spacing w:beforeLines="50" w:after="0" w:line="240" w:lineRule="auto"/>
                  <w:ind w:firstLineChars="100" w:firstLine="200"/>
                </w:pPr>
              </w:pPrChange>
            </w:pPr>
            <w:ins w:id="6184" w:author="i0806927" w:date="2016-04-01T13:44:00Z">
              <w:r w:rsidRPr="00B866B0">
                <w:rPr>
                  <w:rFonts w:ascii="Helvetica" w:hAnsi="Helvetica"/>
                  <w:szCs w:val="20"/>
                  <w:lang w:eastAsia="ja-JP"/>
                </w:rPr>
                <w:t>},</w:t>
              </w:r>
            </w:ins>
          </w:p>
          <w:p w14:paraId="43B816C8" w14:textId="77777777" w:rsidR="00790B77" w:rsidRPr="00B866B0" w:rsidRDefault="00790B77" w:rsidP="00374513">
            <w:pPr>
              <w:spacing w:beforeLines="50" w:after="0" w:line="240" w:lineRule="auto"/>
              <w:ind w:firstLineChars="100" w:firstLine="200"/>
              <w:rPr>
                <w:ins w:id="6185" w:author="i0806927" w:date="2016-04-01T13:44:00Z"/>
                <w:rFonts w:ascii="Helvetica" w:hAnsi="Helvetica"/>
                <w:szCs w:val="20"/>
                <w:lang w:eastAsia="ja-JP"/>
              </w:rPr>
              <w:pPrChange w:id="6186" w:author="pierre gauthier" w:date="2016-05-01T16:06:00Z">
                <w:pPr>
                  <w:spacing w:beforeLines="50" w:after="0" w:line="240" w:lineRule="auto"/>
                  <w:ind w:firstLineChars="100" w:firstLine="200"/>
                </w:pPr>
              </w:pPrChange>
            </w:pPr>
            <w:ins w:id="6187" w:author="i0806927" w:date="2016-04-01T13:44:00Z">
              <w:r w:rsidRPr="00B866B0">
                <w:rPr>
                  <w:rFonts w:ascii="Helvetica" w:hAnsi="Helvetica"/>
                  <w:szCs w:val="20"/>
                  <w:lang w:eastAsia="ja-JP"/>
                </w:rPr>
                <w:t xml:space="preserve">{ </w:t>
              </w:r>
            </w:ins>
          </w:p>
          <w:p w14:paraId="084EBD64" w14:textId="77777777" w:rsidR="00790B77" w:rsidRPr="00B866B0" w:rsidRDefault="00790B77" w:rsidP="00374513">
            <w:pPr>
              <w:spacing w:beforeLines="50" w:after="0" w:line="240" w:lineRule="auto"/>
              <w:ind w:firstLineChars="100" w:firstLine="200"/>
              <w:rPr>
                <w:ins w:id="6188" w:author="i0806927" w:date="2016-04-01T13:44:00Z"/>
                <w:rFonts w:ascii="Helvetica" w:hAnsi="Helvetica"/>
                <w:szCs w:val="20"/>
                <w:lang w:eastAsia="ja-JP"/>
              </w:rPr>
              <w:pPrChange w:id="6189" w:author="pierre gauthier" w:date="2016-05-01T16:06:00Z">
                <w:pPr>
                  <w:spacing w:beforeLines="50" w:after="0" w:line="240" w:lineRule="auto"/>
                  <w:ind w:firstLineChars="100" w:firstLine="200"/>
                </w:pPr>
              </w:pPrChange>
            </w:pPr>
            <w:ins w:id="6190" w:author="i0806927" w:date="2016-04-01T13:44:00Z">
              <w:r w:rsidRPr="00B866B0">
                <w:rPr>
                  <w:rFonts w:ascii="Helvetica" w:hAnsi="Helvetica"/>
                  <w:szCs w:val="20"/>
                  <w:lang w:eastAsia="ja-JP"/>
                </w:rPr>
                <w:t xml:space="preserve">    “name” : "downstreamSpeed",</w:t>
              </w:r>
            </w:ins>
          </w:p>
          <w:p w14:paraId="4FC46AC9" w14:textId="77777777" w:rsidR="00790B77" w:rsidRPr="00B866B0" w:rsidRDefault="00790B77" w:rsidP="00374513">
            <w:pPr>
              <w:spacing w:beforeLines="50" w:after="0" w:line="240" w:lineRule="auto"/>
              <w:ind w:firstLineChars="200" w:firstLine="400"/>
              <w:rPr>
                <w:ins w:id="6191" w:author="i0806927" w:date="2016-04-01T13:44:00Z"/>
                <w:rFonts w:ascii="Helvetica" w:hAnsi="Helvetica"/>
                <w:szCs w:val="20"/>
                <w:lang w:eastAsia="ja-JP"/>
              </w:rPr>
              <w:pPrChange w:id="6192" w:author="pierre gauthier" w:date="2016-05-01T16:06:00Z">
                <w:pPr>
                  <w:spacing w:beforeLines="50" w:after="0" w:line="240" w:lineRule="auto"/>
                  <w:ind w:firstLineChars="200" w:firstLine="400"/>
                </w:pPr>
              </w:pPrChange>
            </w:pPr>
            <w:ins w:id="6193" w:author="i0806927" w:date="2016-04-01T13:44:00Z">
              <w:r w:rsidRPr="00B866B0">
                <w:rPr>
                  <w:rFonts w:ascii="Helvetica" w:hAnsi="Helvetica"/>
                  <w:szCs w:val="20"/>
                  <w:lang w:eastAsia="ja-JP"/>
                </w:rPr>
                <w:t>“value” :  "100Mbps"</w:t>
              </w:r>
            </w:ins>
          </w:p>
          <w:p w14:paraId="3D418978" w14:textId="77777777" w:rsidR="00790B77" w:rsidRPr="00B866B0" w:rsidRDefault="00790B77" w:rsidP="00374513">
            <w:pPr>
              <w:spacing w:beforeLines="50" w:after="0" w:line="240" w:lineRule="auto"/>
              <w:ind w:firstLineChars="100" w:firstLine="200"/>
              <w:rPr>
                <w:ins w:id="6194" w:author="i0806927" w:date="2016-04-01T13:44:00Z"/>
                <w:rFonts w:ascii="Helvetica" w:hAnsi="Helvetica"/>
                <w:szCs w:val="20"/>
                <w:lang w:eastAsia="ja-JP"/>
              </w:rPr>
              <w:pPrChange w:id="6195" w:author="pierre gauthier" w:date="2016-05-01T16:06:00Z">
                <w:pPr>
                  <w:spacing w:beforeLines="50" w:after="0" w:line="240" w:lineRule="auto"/>
                  <w:ind w:firstLineChars="100" w:firstLine="200"/>
                </w:pPr>
              </w:pPrChange>
            </w:pPr>
            <w:ins w:id="6196" w:author="i0806927" w:date="2016-04-01T13:44:00Z">
              <w:r w:rsidRPr="00B866B0">
                <w:rPr>
                  <w:rFonts w:ascii="Helvetica" w:hAnsi="Helvetica"/>
                  <w:szCs w:val="20"/>
                  <w:lang w:eastAsia="ja-JP"/>
                </w:rPr>
                <w:t>},</w:t>
              </w:r>
            </w:ins>
          </w:p>
          <w:p w14:paraId="1643A261" w14:textId="77777777" w:rsidR="00790B77" w:rsidRPr="00B866B0" w:rsidRDefault="00790B77" w:rsidP="00374513">
            <w:pPr>
              <w:spacing w:beforeLines="50" w:after="0" w:line="240" w:lineRule="auto"/>
              <w:rPr>
                <w:ins w:id="6197" w:author="i0806927" w:date="2016-04-01T13:44:00Z"/>
                <w:rFonts w:ascii="Helvetica" w:hAnsi="Helvetica"/>
                <w:szCs w:val="20"/>
                <w:lang w:eastAsia="ja-JP"/>
              </w:rPr>
              <w:pPrChange w:id="6198" w:author="pierre gauthier" w:date="2016-05-01T16:06:00Z">
                <w:pPr>
                  <w:spacing w:beforeLines="50" w:after="0" w:line="240" w:lineRule="auto"/>
                </w:pPr>
              </w:pPrChange>
            </w:pPr>
            <w:ins w:id="6199" w:author="i0806927" w:date="2016-04-01T13:44:00Z">
              <w:r w:rsidRPr="00B866B0">
                <w:rPr>
                  <w:rFonts w:ascii="Helvetica" w:hAnsi="Helvetica"/>
                  <w:szCs w:val="20"/>
                  <w:lang w:eastAsia="ja-JP"/>
                </w:rPr>
                <w:t xml:space="preserve">  }</w:t>
              </w:r>
            </w:ins>
          </w:p>
          <w:p w14:paraId="3BB9184A" w14:textId="77777777" w:rsidR="00790B77" w:rsidRPr="008C13B2" w:rsidRDefault="00790B77" w:rsidP="00374513">
            <w:pPr>
              <w:spacing w:beforeLines="50" w:after="0" w:line="240" w:lineRule="auto"/>
              <w:rPr>
                <w:ins w:id="6200" w:author="i0806927" w:date="2016-04-01T13:44:00Z"/>
                <w:rFonts w:ascii="Helvetica" w:hAnsi="Helvetica"/>
                <w:szCs w:val="20"/>
                <w:lang w:eastAsia="ja-JP"/>
              </w:rPr>
              <w:pPrChange w:id="6201" w:author="pierre gauthier" w:date="2016-05-01T16:06:00Z">
                <w:pPr>
                  <w:spacing w:beforeLines="50" w:after="0" w:line="240" w:lineRule="auto"/>
                </w:pPr>
              </w:pPrChange>
            </w:pPr>
            <w:ins w:id="6202" w:author="i0806927" w:date="2016-04-01T13:44:00Z">
              <w:r w:rsidRPr="00B866B0">
                <w:rPr>
                  <w:rFonts w:ascii="Helvetica" w:hAnsi="Helvetica"/>
                  <w:szCs w:val="20"/>
                  <w:lang w:eastAsia="ja-JP"/>
                </w:rPr>
                <w:t>}</w:t>
              </w:r>
            </w:ins>
          </w:p>
        </w:tc>
      </w:tr>
      <w:tr w:rsidR="00790B77" w14:paraId="2CA1396F" w14:textId="77777777" w:rsidTr="00790B77">
        <w:trPr>
          <w:ins w:id="6203" w:author="i0806927" w:date="2016-04-01T13:44:00Z"/>
        </w:trPr>
        <w:tc>
          <w:tcPr>
            <w:tcW w:w="9720" w:type="dxa"/>
            <w:shd w:val="clear" w:color="auto" w:fill="FFFFFF" w:themeFill="background1"/>
          </w:tcPr>
          <w:p w14:paraId="713C2D42" w14:textId="77777777" w:rsidR="00790B77" w:rsidRPr="008C13B2" w:rsidRDefault="00790B77" w:rsidP="00790B77">
            <w:pPr>
              <w:spacing w:after="0" w:line="240" w:lineRule="auto"/>
              <w:rPr>
                <w:ins w:id="6204" w:author="i0806927" w:date="2016-04-01T13:44:00Z"/>
                <w:rFonts w:ascii="Helvetica" w:hAnsi="Helvetica"/>
                <w:b/>
                <w:szCs w:val="20"/>
                <w:lang w:eastAsia="it-IT"/>
              </w:rPr>
            </w:pPr>
            <w:ins w:id="6205" w:author="i0806927" w:date="2016-04-01T13:44:00Z">
              <w:r w:rsidRPr="008C13B2">
                <w:rPr>
                  <w:rFonts w:ascii="Helvetica" w:hAnsi="Helvetica"/>
                  <w:b/>
                  <w:szCs w:val="20"/>
                  <w:lang w:eastAsia="it-IT"/>
                </w:rPr>
                <w:t>RESPONSE</w:t>
              </w:r>
            </w:ins>
          </w:p>
        </w:tc>
      </w:tr>
      <w:tr w:rsidR="00790B77" w14:paraId="3CE3029A" w14:textId="77777777" w:rsidTr="00790B77">
        <w:trPr>
          <w:ins w:id="6206" w:author="i0806927" w:date="2016-04-01T13:44:00Z"/>
        </w:trPr>
        <w:tc>
          <w:tcPr>
            <w:tcW w:w="9720" w:type="dxa"/>
            <w:shd w:val="clear" w:color="auto" w:fill="D9D9D9" w:themeFill="background1" w:themeFillShade="D9"/>
          </w:tcPr>
          <w:p w14:paraId="402525ED" w14:textId="77777777" w:rsidR="00790B77" w:rsidRPr="004C7D81" w:rsidRDefault="00790B77" w:rsidP="00790B77">
            <w:pPr>
              <w:spacing w:before="0" w:after="0" w:line="240" w:lineRule="auto"/>
              <w:rPr>
                <w:ins w:id="6207" w:author="i0806927" w:date="2016-04-01T13:44:00Z"/>
                <w:rFonts w:ascii="Helvetica" w:hAnsi="Helvetica"/>
                <w:szCs w:val="20"/>
                <w:lang w:val="fr-FR" w:eastAsia="it-IT"/>
                <w:rPrChange w:id="6208" w:author="Polz, Andreas" w:date="2016-04-19T09:53:00Z">
                  <w:rPr>
                    <w:ins w:id="6209" w:author="i0806927" w:date="2016-04-01T13:44:00Z"/>
                    <w:rFonts w:ascii="Helvetica" w:hAnsi="Helvetica"/>
                    <w:szCs w:val="20"/>
                    <w:lang w:eastAsia="it-IT"/>
                  </w:rPr>
                </w:rPrChange>
              </w:rPr>
            </w:pPr>
          </w:p>
          <w:p w14:paraId="6C2CBD53" w14:textId="77777777" w:rsidR="00790B77" w:rsidRPr="004C7D81" w:rsidRDefault="00790B77" w:rsidP="00790B77">
            <w:pPr>
              <w:keepNext/>
              <w:keepLines/>
              <w:suppressAutoHyphens/>
              <w:spacing w:before="140" w:after="0" w:line="240" w:lineRule="auto"/>
              <w:ind w:left="1080"/>
              <w:outlineLvl w:val="7"/>
              <w:rPr>
                <w:ins w:id="6210" w:author="i0806927" w:date="2016-04-01T13:44:00Z"/>
                <w:rFonts w:ascii="Helvetica" w:hAnsi="Helvetica"/>
                <w:szCs w:val="20"/>
                <w:lang w:val="fr-FR" w:eastAsia="it-IT"/>
                <w:rPrChange w:id="6211" w:author="Polz, Andreas" w:date="2016-04-19T09:53:00Z">
                  <w:rPr>
                    <w:ins w:id="6212" w:author="i0806927" w:date="2016-04-01T13:44:00Z"/>
                    <w:rFonts w:ascii="Helvetica" w:hAnsi="Helvetica"/>
                    <w:i/>
                    <w:spacing w:val="-4"/>
                    <w:kern w:val="1"/>
                    <w:sz w:val="18"/>
                    <w:szCs w:val="20"/>
                    <w:lang w:eastAsia="it-IT"/>
                  </w:rPr>
                </w:rPrChange>
              </w:rPr>
            </w:pPr>
            <w:ins w:id="6213" w:author="i0806927" w:date="2016-04-01T13:44:00Z">
              <w:r w:rsidRPr="004C7D81">
                <w:rPr>
                  <w:rFonts w:ascii="Helvetica" w:hAnsi="Helvetica"/>
                  <w:szCs w:val="20"/>
                  <w:lang w:val="fr-FR" w:eastAsia="it-IT"/>
                  <w:rPrChange w:id="6214" w:author="Polz, Andreas" w:date="2016-04-19T09:53:00Z">
                    <w:rPr>
                      <w:rFonts w:ascii="Helvetica" w:hAnsi="Helvetica"/>
                      <w:szCs w:val="20"/>
                      <w:lang w:eastAsia="it-IT"/>
                    </w:rPr>
                  </w:rPrChange>
                </w:rPr>
                <w:t>200</w:t>
              </w:r>
            </w:ins>
          </w:p>
          <w:p w14:paraId="0B681D41" w14:textId="77777777" w:rsidR="00790B77" w:rsidRPr="004C7D81" w:rsidRDefault="00790B77" w:rsidP="00790B77">
            <w:pPr>
              <w:keepNext/>
              <w:keepLines/>
              <w:suppressAutoHyphens/>
              <w:spacing w:before="140" w:after="0" w:line="240" w:lineRule="auto"/>
              <w:ind w:left="1080"/>
              <w:outlineLvl w:val="7"/>
              <w:rPr>
                <w:ins w:id="6215" w:author="i0806927" w:date="2016-04-01T13:44:00Z"/>
                <w:rFonts w:ascii="Helvetica" w:hAnsi="Helvetica"/>
                <w:szCs w:val="20"/>
                <w:lang w:val="fr-FR" w:eastAsia="it-IT"/>
                <w:rPrChange w:id="6216" w:author="Polz, Andreas" w:date="2016-04-19T09:53:00Z">
                  <w:rPr>
                    <w:ins w:id="6217" w:author="i0806927" w:date="2016-04-01T13:44:00Z"/>
                    <w:rFonts w:ascii="Helvetica" w:hAnsi="Helvetica"/>
                    <w:i/>
                    <w:spacing w:val="-4"/>
                    <w:kern w:val="1"/>
                    <w:sz w:val="18"/>
                    <w:szCs w:val="20"/>
                    <w:lang w:eastAsia="it-IT"/>
                  </w:rPr>
                </w:rPrChange>
              </w:rPr>
            </w:pPr>
            <w:ins w:id="6218" w:author="i0806927" w:date="2016-04-01T13:44:00Z">
              <w:r w:rsidRPr="004C7D81">
                <w:rPr>
                  <w:rFonts w:ascii="Helvetica" w:hAnsi="Helvetica"/>
                  <w:szCs w:val="20"/>
                  <w:lang w:val="fr-FR" w:eastAsia="it-IT"/>
                  <w:rPrChange w:id="6219" w:author="Polz, Andreas" w:date="2016-04-19T09:53:00Z">
                    <w:rPr>
                      <w:rFonts w:ascii="Helvetica" w:hAnsi="Helvetica"/>
                      <w:szCs w:val="20"/>
                      <w:lang w:eastAsia="it-IT"/>
                    </w:rPr>
                  </w:rPrChange>
                </w:rPr>
                <w:t>Content-Type: application/json</w:t>
              </w:r>
            </w:ins>
          </w:p>
          <w:p w14:paraId="34370315" w14:textId="77777777" w:rsidR="00790B77" w:rsidRPr="004C7D81" w:rsidRDefault="00790B77" w:rsidP="00790B77">
            <w:pPr>
              <w:spacing w:before="0" w:after="0" w:line="240" w:lineRule="auto"/>
              <w:rPr>
                <w:ins w:id="6220" w:author="i0806927" w:date="2016-04-01T13:44:00Z"/>
                <w:rFonts w:ascii="Helvetica" w:hAnsi="Helvetica"/>
                <w:szCs w:val="20"/>
                <w:lang w:val="fr-FR" w:eastAsia="it-IT"/>
                <w:rPrChange w:id="6221" w:author="Polz, Andreas" w:date="2016-04-19T09:53:00Z">
                  <w:rPr>
                    <w:ins w:id="6222" w:author="i0806927" w:date="2016-04-01T13:44:00Z"/>
                    <w:rFonts w:ascii="Helvetica" w:hAnsi="Helvetica"/>
                    <w:szCs w:val="20"/>
                    <w:lang w:eastAsia="it-IT"/>
                  </w:rPr>
                </w:rPrChange>
              </w:rPr>
            </w:pPr>
          </w:p>
          <w:p w14:paraId="3D7E0682" w14:textId="77777777" w:rsidR="00790B77" w:rsidRPr="004C7D81" w:rsidRDefault="00790B77" w:rsidP="00790B77">
            <w:pPr>
              <w:keepNext/>
              <w:keepLines/>
              <w:suppressAutoHyphens/>
              <w:spacing w:before="140" w:after="0" w:line="240" w:lineRule="auto"/>
              <w:ind w:left="1080"/>
              <w:outlineLvl w:val="7"/>
              <w:rPr>
                <w:ins w:id="6223" w:author="i0806927" w:date="2016-04-01T13:44:00Z"/>
                <w:rFonts w:ascii="Helvetica" w:hAnsi="Helvetica"/>
                <w:szCs w:val="20"/>
                <w:lang w:val="fr-FR" w:eastAsia="it-IT"/>
                <w:rPrChange w:id="6224" w:author="Polz, Andreas" w:date="2016-04-19T09:53:00Z">
                  <w:rPr>
                    <w:ins w:id="6225" w:author="i0806927" w:date="2016-04-01T13:44:00Z"/>
                    <w:rFonts w:ascii="Helvetica" w:hAnsi="Helvetica"/>
                    <w:i/>
                    <w:spacing w:val="-4"/>
                    <w:kern w:val="1"/>
                    <w:sz w:val="18"/>
                    <w:szCs w:val="20"/>
                    <w:lang w:eastAsia="it-IT"/>
                  </w:rPr>
                </w:rPrChange>
              </w:rPr>
            </w:pPr>
            <w:ins w:id="6226" w:author="i0806927" w:date="2016-04-01T13:44:00Z">
              <w:r w:rsidRPr="004C7D81">
                <w:rPr>
                  <w:rFonts w:ascii="Helvetica" w:hAnsi="Helvetica"/>
                  <w:szCs w:val="20"/>
                  <w:lang w:val="fr-FR" w:eastAsia="it-IT"/>
                  <w:rPrChange w:id="6227" w:author="Polz, Andreas" w:date="2016-04-19T09:53:00Z">
                    <w:rPr>
                      <w:rFonts w:ascii="Helvetica" w:hAnsi="Helvetica"/>
                      <w:szCs w:val="20"/>
                      <w:lang w:eastAsia="it-IT"/>
                    </w:rPr>
                  </w:rPrChange>
                </w:rPr>
                <w:t>{</w:t>
              </w:r>
            </w:ins>
          </w:p>
          <w:p w14:paraId="26CC86D0" w14:textId="77777777" w:rsidR="00790B77" w:rsidRPr="004C7D81" w:rsidRDefault="00790B77" w:rsidP="00790B77">
            <w:pPr>
              <w:keepNext/>
              <w:keepLines/>
              <w:suppressAutoHyphens/>
              <w:spacing w:before="140" w:after="0" w:line="240" w:lineRule="auto"/>
              <w:ind w:left="1080"/>
              <w:outlineLvl w:val="7"/>
              <w:rPr>
                <w:ins w:id="6228" w:author="i0806927" w:date="2016-04-01T13:44:00Z"/>
                <w:rFonts w:ascii="Helvetica" w:hAnsi="Helvetica"/>
                <w:szCs w:val="20"/>
                <w:lang w:val="fr-FR" w:eastAsia="it-IT"/>
                <w:rPrChange w:id="6229" w:author="Polz, Andreas" w:date="2016-04-19T09:53:00Z">
                  <w:rPr>
                    <w:ins w:id="6230" w:author="i0806927" w:date="2016-04-01T13:44:00Z"/>
                    <w:rFonts w:ascii="Helvetica" w:hAnsi="Helvetica"/>
                    <w:i/>
                    <w:spacing w:val="-4"/>
                    <w:kern w:val="1"/>
                    <w:sz w:val="18"/>
                    <w:szCs w:val="20"/>
                    <w:lang w:eastAsia="it-IT"/>
                  </w:rPr>
                </w:rPrChange>
              </w:rPr>
            </w:pPr>
            <w:ins w:id="6231" w:author="i0806927" w:date="2016-04-01T13:44:00Z">
              <w:r w:rsidRPr="004C7D81">
                <w:rPr>
                  <w:rFonts w:ascii="Helvetica" w:hAnsi="Helvetica"/>
                  <w:szCs w:val="20"/>
                  <w:lang w:val="fr-FR" w:eastAsia="it-IT"/>
                  <w:rPrChange w:id="6232" w:author="Polz, Andreas" w:date="2016-04-19T09:53:00Z">
                    <w:rPr>
                      <w:rFonts w:ascii="Helvetica" w:hAnsi="Helvetica"/>
                      <w:szCs w:val="20"/>
                      <w:lang w:eastAsia="it-IT"/>
                    </w:rPr>
                  </w:rPrChange>
                </w:rPr>
                <w:t xml:space="preserve">  "id" : "42",</w:t>
              </w:r>
            </w:ins>
          </w:p>
          <w:p w14:paraId="0F5CAE62" w14:textId="77777777" w:rsidR="00790B77" w:rsidRPr="00B866B0" w:rsidRDefault="00790B77" w:rsidP="00790B77">
            <w:pPr>
              <w:spacing w:after="0" w:line="240" w:lineRule="auto"/>
              <w:rPr>
                <w:ins w:id="6233" w:author="i0806927" w:date="2016-04-01T13:44:00Z"/>
                <w:rFonts w:ascii="Helvetica" w:hAnsi="Helvetica"/>
                <w:szCs w:val="20"/>
                <w:lang w:eastAsia="it-IT"/>
              </w:rPr>
            </w:pPr>
            <w:ins w:id="6234" w:author="i0806927" w:date="2016-04-01T13:44:00Z">
              <w:r w:rsidRPr="004C7D81">
                <w:rPr>
                  <w:rFonts w:ascii="Helvetica" w:hAnsi="Helvetica"/>
                  <w:szCs w:val="20"/>
                  <w:lang w:val="fr-FR" w:eastAsia="it-IT"/>
                  <w:rPrChange w:id="6235" w:author="Polz, Andreas" w:date="2016-04-19T09:53:00Z">
                    <w:rPr>
                      <w:rFonts w:ascii="Helvetica" w:hAnsi="Helvetica"/>
                      <w:szCs w:val="20"/>
                      <w:lang w:eastAsia="it-IT"/>
                    </w:rPr>
                  </w:rPrChange>
                </w:rPr>
                <w:t xml:space="preserve">  </w:t>
              </w:r>
              <w:r w:rsidRPr="00E516AE">
                <w:rPr>
                  <w:rFonts w:ascii="Helvetica" w:hAnsi="Helvetica"/>
                  <w:szCs w:val="20"/>
                  <w:highlight w:val="yellow"/>
                  <w:lang w:eastAsia="it-IT"/>
                  <w:rPrChange w:id="6236" w:author="i0806927" w:date="2016-04-04T14:18:00Z">
                    <w:rPr>
                      <w:rFonts w:ascii="Helvetica" w:hAnsi="Helvetica"/>
                      <w:szCs w:val="20"/>
                      <w:lang w:eastAsia="it-IT"/>
                    </w:rPr>
                  </w:rPrChange>
                </w:rPr>
                <w:t>"eligibilityDate" : "20160201 10:00",</w:t>
              </w:r>
            </w:ins>
          </w:p>
          <w:p w14:paraId="719AB0C0" w14:textId="77777777" w:rsidR="00790B77" w:rsidRPr="004B23A3" w:rsidRDefault="00790B77" w:rsidP="00790B77">
            <w:pPr>
              <w:keepNext/>
              <w:keepLines/>
              <w:suppressAutoHyphens/>
              <w:spacing w:before="140" w:after="0" w:line="240" w:lineRule="auto"/>
              <w:ind w:left="1080"/>
              <w:outlineLvl w:val="7"/>
              <w:rPr>
                <w:ins w:id="6237" w:author="i0806927" w:date="2016-04-01T13:44:00Z"/>
                <w:rFonts w:ascii="Helvetica" w:hAnsi="Helvetica"/>
                <w:szCs w:val="20"/>
                <w:highlight w:val="cyan"/>
                <w:lang w:eastAsia="it-IT"/>
                <w:rPrChange w:id="6238" w:author="i0806927" w:date="2016-04-01T14:20:00Z">
                  <w:rPr>
                    <w:ins w:id="6239" w:author="i0806927" w:date="2016-04-01T13:44:00Z"/>
                    <w:rFonts w:ascii="Helvetica" w:hAnsi="Helvetica"/>
                    <w:i/>
                    <w:spacing w:val="-4"/>
                    <w:kern w:val="1"/>
                    <w:sz w:val="18"/>
                    <w:szCs w:val="20"/>
                    <w:highlight w:val="yellow"/>
                    <w:lang w:eastAsia="it-IT"/>
                  </w:rPr>
                </w:rPrChange>
              </w:rPr>
            </w:pPr>
            <w:ins w:id="6240" w:author="i0806927" w:date="2016-04-01T13:44:00Z">
              <w:r w:rsidRPr="004B23A3">
                <w:rPr>
                  <w:rFonts w:ascii="Helvetica" w:hAnsi="Helvetica"/>
                  <w:szCs w:val="20"/>
                  <w:highlight w:val="cyan"/>
                  <w:lang w:eastAsia="it-IT"/>
                  <w:rPrChange w:id="6241" w:author="i0806927" w:date="2016-04-01T14:20:00Z">
                    <w:rPr>
                      <w:rFonts w:ascii="Helvetica" w:hAnsi="Helvetica"/>
                      <w:szCs w:val="20"/>
                      <w:lang w:eastAsia="it-IT"/>
                    </w:rPr>
                  </w:rPrChange>
                </w:rPr>
                <w:t xml:space="preserve">  "physicapTerminationPoint" : [</w:t>
              </w:r>
            </w:ins>
          </w:p>
          <w:p w14:paraId="567BBD12" w14:textId="77777777" w:rsidR="00790B77" w:rsidRPr="004B23A3" w:rsidRDefault="00790B77" w:rsidP="00790B77">
            <w:pPr>
              <w:keepNext/>
              <w:keepLines/>
              <w:suppressAutoHyphens/>
              <w:spacing w:before="140" w:after="0" w:line="240" w:lineRule="auto"/>
              <w:ind w:left="1080"/>
              <w:outlineLvl w:val="7"/>
              <w:rPr>
                <w:ins w:id="6242" w:author="i0806927" w:date="2016-04-01T13:44:00Z"/>
                <w:rFonts w:ascii="Helvetica" w:hAnsi="Helvetica"/>
                <w:szCs w:val="20"/>
                <w:highlight w:val="cyan"/>
                <w:lang w:eastAsia="it-IT"/>
                <w:rPrChange w:id="6243" w:author="i0806927" w:date="2016-04-01T14:20:00Z">
                  <w:rPr>
                    <w:ins w:id="6244" w:author="i0806927" w:date="2016-04-01T13:44:00Z"/>
                    <w:rFonts w:ascii="Helvetica" w:hAnsi="Helvetica"/>
                    <w:i/>
                    <w:spacing w:val="-4"/>
                    <w:kern w:val="1"/>
                    <w:sz w:val="18"/>
                    <w:szCs w:val="20"/>
                    <w:highlight w:val="yellow"/>
                    <w:lang w:eastAsia="it-IT"/>
                  </w:rPr>
                </w:rPrChange>
              </w:rPr>
            </w:pPr>
            <w:ins w:id="6245" w:author="i0806927" w:date="2016-04-01T13:44:00Z">
              <w:r w:rsidRPr="004B23A3">
                <w:rPr>
                  <w:rFonts w:ascii="Helvetica" w:hAnsi="Helvetica"/>
                  <w:szCs w:val="20"/>
                  <w:highlight w:val="cyan"/>
                  <w:lang w:eastAsia="it-IT"/>
                  <w:rPrChange w:id="6246" w:author="i0806927" w:date="2016-04-01T14:20:00Z">
                    <w:rPr>
                      <w:rFonts w:ascii="Helvetica" w:hAnsi="Helvetica"/>
                      <w:szCs w:val="20"/>
                      <w:highlight w:val="yellow"/>
                      <w:lang w:eastAsia="it-IT"/>
                    </w:rPr>
                  </w:rPrChange>
                </w:rPr>
                <w:t xml:space="preserve">    {</w:t>
              </w:r>
            </w:ins>
          </w:p>
          <w:p w14:paraId="64113706" w14:textId="0705AC2F" w:rsidR="00790B77" w:rsidRPr="004B23A3" w:rsidRDefault="009E64EB" w:rsidP="00790B77">
            <w:pPr>
              <w:keepNext/>
              <w:keepLines/>
              <w:suppressAutoHyphens/>
              <w:spacing w:before="140" w:after="0" w:line="240" w:lineRule="auto"/>
              <w:ind w:left="1080"/>
              <w:outlineLvl w:val="7"/>
              <w:rPr>
                <w:ins w:id="6247" w:author="i0806927" w:date="2016-04-01T13:44:00Z"/>
                <w:rFonts w:ascii="Helvetica" w:hAnsi="Helvetica"/>
                <w:szCs w:val="20"/>
                <w:highlight w:val="cyan"/>
                <w:lang w:eastAsia="ja-JP"/>
                <w:rPrChange w:id="6248" w:author="i0806927" w:date="2016-04-01T14:20:00Z">
                  <w:rPr>
                    <w:ins w:id="6249" w:author="i0806927" w:date="2016-04-01T13:44:00Z"/>
                    <w:rFonts w:ascii="Helvetica" w:hAnsi="Helvetica"/>
                    <w:i/>
                    <w:spacing w:val="-4"/>
                    <w:kern w:val="1"/>
                    <w:sz w:val="18"/>
                    <w:szCs w:val="20"/>
                    <w:highlight w:val="yellow"/>
                    <w:lang w:eastAsia="ja-JP"/>
                  </w:rPr>
                </w:rPrChange>
              </w:rPr>
            </w:pPr>
            <w:ins w:id="6250" w:author="i0806927" w:date="2016-04-01T13:44:00Z">
              <w:r w:rsidRPr="004B23A3">
                <w:rPr>
                  <w:rFonts w:ascii="Helvetica" w:hAnsi="Helvetica"/>
                  <w:szCs w:val="20"/>
                  <w:highlight w:val="cyan"/>
                  <w:lang w:eastAsia="it-IT"/>
                  <w:rPrChange w:id="6251" w:author="i0806927" w:date="2016-04-01T14:20:00Z">
                    <w:rPr>
                      <w:rFonts w:ascii="Helvetica" w:hAnsi="Helvetica"/>
                      <w:szCs w:val="20"/>
                      <w:highlight w:val="yellow"/>
                      <w:lang w:eastAsia="it-IT"/>
                    </w:rPr>
                  </w:rPrChange>
                </w:rPr>
                <w:t xml:space="preserve">      "accessType" : "ADSL"</w:t>
              </w:r>
            </w:ins>
          </w:p>
          <w:p w14:paraId="4E2C2CA1" w14:textId="77777777" w:rsidR="00790B77" w:rsidRPr="004B23A3" w:rsidRDefault="00790B77" w:rsidP="00790B77">
            <w:pPr>
              <w:keepNext/>
              <w:keepLines/>
              <w:suppressAutoHyphens/>
              <w:spacing w:before="140" w:after="0" w:line="240" w:lineRule="auto"/>
              <w:ind w:left="1080"/>
              <w:outlineLvl w:val="7"/>
              <w:rPr>
                <w:ins w:id="6252" w:author="i0806927" w:date="2016-04-01T13:44:00Z"/>
                <w:rFonts w:ascii="Helvetica" w:hAnsi="Helvetica"/>
                <w:szCs w:val="20"/>
                <w:highlight w:val="cyan"/>
                <w:lang w:eastAsia="it-IT"/>
                <w:rPrChange w:id="6253" w:author="i0806927" w:date="2016-04-01T14:20:00Z">
                  <w:rPr>
                    <w:ins w:id="6254" w:author="i0806927" w:date="2016-04-01T13:44:00Z"/>
                    <w:rFonts w:ascii="Helvetica" w:hAnsi="Helvetica"/>
                    <w:i/>
                    <w:spacing w:val="-4"/>
                    <w:kern w:val="1"/>
                    <w:sz w:val="18"/>
                    <w:szCs w:val="20"/>
                    <w:highlight w:val="yellow"/>
                    <w:lang w:eastAsia="it-IT"/>
                  </w:rPr>
                </w:rPrChange>
              </w:rPr>
            </w:pPr>
            <w:ins w:id="6255" w:author="i0806927" w:date="2016-04-01T13:44:00Z">
              <w:r w:rsidRPr="004B23A3">
                <w:rPr>
                  <w:rFonts w:ascii="Helvetica" w:hAnsi="Helvetica"/>
                  <w:szCs w:val="20"/>
                  <w:highlight w:val="cyan"/>
                  <w:lang w:eastAsia="it-IT"/>
                  <w:rPrChange w:id="6256" w:author="i0806927" w:date="2016-04-01T14:20:00Z">
                    <w:rPr>
                      <w:rFonts w:ascii="Helvetica" w:hAnsi="Helvetica"/>
                      <w:szCs w:val="20"/>
                      <w:highlight w:val="yellow"/>
                      <w:lang w:eastAsia="it-IT"/>
                    </w:rPr>
                  </w:rPrChange>
                </w:rPr>
                <w:t xml:space="preserve">    },</w:t>
              </w:r>
            </w:ins>
          </w:p>
          <w:p w14:paraId="0FB8F2F5" w14:textId="77777777" w:rsidR="00790B77" w:rsidRPr="004B23A3" w:rsidRDefault="00790B77" w:rsidP="00790B77">
            <w:pPr>
              <w:keepNext/>
              <w:keepLines/>
              <w:suppressAutoHyphens/>
              <w:spacing w:before="140" w:after="0" w:line="240" w:lineRule="auto"/>
              <w:ind w:left="1080"/>
              <w:outlineLvl w:val="7"/>
              <w:rPr>
                <w:ins w:id="6257" w:author="i0806927" w:date="2016-04-01T13:44:00Z"/>
                <w:rFonts w:ascii="Helvetica" w:hAnsi="Helvetica"/>
                <w:szCs w:val="20"/>
                <w:highlight w:val="cyan"/>
                <w:lang w:eastAsia="it-IT"/>
                <w:rPrChange w:id="6258" w:author="i0806927" w:date="2016-04-01T14:20:00Z">
                  <w:rPr>
                    <w:ins w:id="6259" w:author="i0806927" w:date="2016-04-01T13:44:00Z"/>
                    <w:rFonts w:ascii="Helvetica" w:hAnsi="Helvetica"/>
                    <w:i/>
                    <w:spacing w:val="-4"/>
                    <w:kern w:val="1"/>
                    <w:sz w:val="18"/>
                    <w:szCs w:val="20"/>
                    <w:highlight w:val="yellow"/>
                    <w:lang w:eastAsia="it-IT"/>
                  </w:rPr>
                </w:rPrChange>
              </w:rPr>
            </w:pPr>
            <w:ins w:id="6260" w:author="i0806927" w:date="2016-04-01T13:44:00Z">
              <w:r w:rsidRPr="004B23A3">
                <w:rPr>
                  <w:rFonts w:ascii="Helvetica" w:hAnsi="Helvetica"/>
                  <w:szCs w:val="20"/>
                  <w:highlight w:val="cyan"/>
                  <w:lang w:eastAsia="it-IT"/>
                  <w:rPrChange w:id="6261" w:author="i0806927" w:date="2016-04-01T14:20:00Z">
                    <w:rPr>
                      <w:rFonts w:ascii="Helvetica" w:hAnsi="Helvetica"/>
                      <w:szCs w:val="20"/>
                      <w:highlight w:val="yellow"/>
                      <w:lang w:eastAsia="it-IT"/>
                    </w:rPr>
                  </w:rPrChange>
                </w:rPr>
                <w:t xml:space="preserve">    {</w:t>
              </w:r>
            </w:ins>
          </w:p>
          <w:p w14:paraId="454D6C02" w14:textId="67F4B941" w:rsidR="00790B77" w:rsidRPr="004B23A3" w:rsidRDefault="009E64EB" w:rsidP="00790B77">
            <w:pPr>
              <w:keepNext/>
              <w:keepLines/>
              <w:suppressAutoHyphens/>
              <w:spacing w:before="140" w:after="0" w:line="240" w:lineRule="auto"/>
              <w:ind w:left="1080"/>
              <w:outlineLvl w:val="7"/>
              <w:rPr>
                <w:ins w:id="6262" w:author="i0806927" w:date="2016-04-01T13:44:00Z"/>
                <w:rFonts w:ascii="Helvetica" w:hAnsi="Helvetica"/>
                <w:szCs w:val="20"/>
                <w:highlight w:val="cyan"/>
                <w:lang w:eastAsia="ja-JP"/>
                <w:rPrChange w:id="6263" w:author="i0806927" w:date="2016-04-01T14:20:00Z">
                  <w:rPr>
                    <w:ins w:id="6264" w:author="i0806927" w:date="2016-04-01T13:44:00Z"/>
                    <w:rFonts w:ascii="Helvetica" w:hAnsi="Helvetica"/>
                    <w:i/>
                    <w:spacing w:val="-4"/>
                    <w:kern w:val="1"/>
                    <w:sz w:val="18"/>
                    <w:szCs w:val="20"/>
                    <w:highlight w:val="yellow"/>
                    <w:lang w:eastAsia="ja-JP"/>
                  </w:rPr>
                </w:rPrChange>
              </w:rPr>
            </w:pPr>
            <w:ins w:id="6265" w:author="i0806927" w:date="2016-04-01T13:44:00Z">
              <w:r w:rsidRPr="004B23A3">
                <w:rPr>
                  <w:rFonts w:ascii="Helvetica" w:hAnsi="Helvetica"/>
                  <w:szCs w:val="20"/>
                  <w:highlight w:val="cyan"/>
                  <w:lang w:eastAsia="it-IT"/>
                  <w:rPrChange w:id="6266" w:author="i0806927" w:date="2016-04-01T14:20:00Z">
                    <w:rPr>
                      <w:rFonts w:ascii="Helvetica" w:hAnsi="Helvetica"/>
                      <w:szCs w:val="20"/>
                      <w:highlight w:val="yellow"/>
                      <w:lang w:eastAsia="it-IT"/>
                    </w:rPr>
                  </w:rPrChange>
                </w:rPr>
                <w:t xml:space="preserve">      "accessType" : "Fiber"</w:t>
              </w:r>
            </w:ins>
          </w:p>
          <w:p w14:paraId="080D921F" w14:textId="77777777" w:rsidR="00790B77" w:rsidRPr="004B23A3" w:rsidRDefault="00790B77" w:rsidP="00790B77">
            <w:pPr>
              <w:keepNext/>
              <w:keepLines/>
              <w:suppressAutoHyphens/>
              <w:spacing w:before="140" w:after="0" w:line="240" w:lineRule="auto"/>
              <w:ind w:left="1080"/>
              <w:outlineLvl w:val="7"/>
              <w:rPr>
                <w:ins w:id="6267" w:author="i0806927" w:date="2016-04-01T13:44:00Z"/>
                <w:rFonts w:ascii="Helvetica" w:hAnsi="Helvetica"/>
                <w:szCs w:val="20"/>
                <w:highlight w:val="cyan"/>
                <w:lang w:eastAsia="it-IT"/>
                <w:rPrChange w:id="6268" w:author="i0806927" w:date="2016-04-01T14:20:00Z">
                  <w:rPr>
                    <w:ins w:id="6269" w:author="i0806927" w:date="2016-04-01T13:44:00Z"/>
                    <w:rFonts w:ascii="Helvetica" w:hAnsi="Helvetica"/>
                    <w:i/>
                    <w:spacing w:val="-4"/>
                    <w:kern w:val="1"/>
                    <w:sz w:val="18"/>
                    <w:szCs w:val="20"/>
                    <w:highlight w:val="yellow"/>
                    <w:lang w:eastAsia="it-IT"/>
                  </w:rPr>
                </w:rPrChange>
              </w:rPr>
            </w:pPr>
            <w:ins w:id="6270" w:author="i0806927" w:date="2016-04-01T13:44:00Z">
              <w:r w:rsidRPr="004B23A3">
                <w:rPr>
                  <w:rFonts w:ascii="Helvetica" w:hAnsi="Helvetica"/>
                  <w:szCs w:val="20"/>
                  <w:highlight w:val="cyan"/>
                  <w:lang w:eastAsia="it-IT"/>
                  <w:rPrChange w:id="6271" w:author="i0806927" w:date="2016-04-01T14:20:00Z">
                    <w:rPr>
                      <w:rFonts w:ascii="Helvetica" w:hAnsi="Helvetica"/>
                      <w:szCs w:val="20"/>
                      <w:highlight w:val="yellow"/>
                      <w:lang w:eastAsia="it-IT"/>
                    </w:rPr>
                  </w:rPrChange>
                </w:rPr>
                <w:t xml:space="preserve">    }</w:t>
              </w:r>
            </w:ins>
          </w:p>
          <w:p w14:paraId="0BAB59AD" w14:textId="77777777" w:rsidR="00790B77" w:rsidRPr="004B23A3" w:rsidRDefault="00790B77" w:rsidP="00790B77">
            <w:pPr>
              <w:keepNext/>
              <w:keepLines/>
              <w:suppressAutoHyphens/>
              <w:spacing w:before="140" w:after="0" w:line="240" w:lineRule="auto"/>
              <w:ind w:left="1080"/>
              <w:outlineLvl w:val="7"/>
              <w:rPr>
                <w:ins w:id="6272" w:author="i0806927" w:date="2016-04-01T13:44:00Z"/>
                <w:rFonts w:ascii="Helvetica" w:hAnsi="Helvetica"/>
                <w:szCs w:val="20"/>
                <w:highlight w:val="cyan"/>
                <w:lang w:eastAsia="it-IT"/>
                <w:rPrChange w:id="6273" w:author="i0806927" w:date="2016-04-01T14:20:00Z">
                  <w:rPr>
                    <w:ins w:id="6274" w:author="i0806927" w:date="2016-04-01T13:44:00Z"/>
                    <w:rFonts w:ascii="Helvetica" w:hAnsi="Helvetica"/>
                    <w:i/>
                    <w:spacing w:val="-4"/>
                    <w:kern w:val="1"/>
                    <w:sz w:val="18"/>
                    <w:szCs w:val="20"/>
                    <w:lang w:eastAsia="it-IT"/>
                  </w:rPr>
                </w:rPrChange>
              </w:rPr>
            </w:pPr>
            <w:ins w:id="6275" w:author="i0806927" w:date="2016-04-01T13:44:00Z">
              <w:r w:rsidRPr="004B23A3">
                <w:rPr>
                  <w:rFonts w:ascii="Helvetica" w:hAnsi="Helvetica"/>
                  <w:szCs w:val="20"/>
                  <w:highlight w:val="cyan"/>
                  <w:lang w:eastAsia="it-IT"/>
                  <w:rPrChange w:id="6276" w:author="i0806927" w:date="2016-04-01T14:20:00Z">
                    <w:rPr>
                      <w:rFonts w:ascii="Helvetica" w:hAnsi="Helvetica"/>
                      <w:szCs w:val="20"/>
                      <w:highlight w:val="yellow"/>
                      <w:lang w:eastAsia="it-IT"/>
                    </w:rPr>
                  </w:rPrChange>
                </w:rPr>
                <w:t xml:space="preserve">  ],</w:t>
              </w:r>
            </w:ins>
          </w:p>
          <w:p w14:paraId="479BEDFB" w14:textId="77777777" w:rsidR="00790B77" w:rsidRPr="00E516AE" w:rsidRDefault="00790B77" w:rsidP="00790B77">
            <w:pPr>
              <w:keepNext/>
              <w:keepLines/>
              <w:suppressAutoHyphens/>
              <w:spacing w:before="140" w:after="0" w:line="240" w:lineRule="auto"/>
              <w:ind w:left="1080"/>
              <w:outlineLvl w:val="7"/>
              <w:rPr>
                <w:ins w:id="6277" w:author="i0806927" w:date="2016-04-01T13:44:00Z"/>
                <w:rFonts w:ascii="Helvetica" w:hAnsi="Helvetica"/>
                <w:szCs w:val="20"/>
                <w:highlight w:val="yellow"/>
                <w:lang w:eastAsia="it-IT"/>
                <w:rPrChange w:id="6278" w:author="i0806927" w:date="2016-04-04T14:19:00Z">
                  <w:rPr>
                    <w:ins w:id="6279" w:author="i0806927" w:date="2016-04-01T13:44:00Z"/>
                    <w:rFonts w:ascii="Helvetica" w:hAnsi="Helvetica"/>
                    <w:i/>
                    <w:spacing w:val="-4"/>
                    <w:kern w:val="1"/>
                    <w:sz w:val="18"/>
                    <w:szCs w:val="20"/>
                    <w:lang w:eastAsia="it-IT"/>
                  </w:rPr>
                </w:rPrChange>
              </w:rPr>
            </w:pPr>
            <w:ins w:id="6280" w:author="i0806927" w:date="2016-04-01T13:44:00Z">
              <w:r w:rsidRPr="00B866B0">
                <w:rPr>
                  <w:rFonts w:ascii="Helvetica" w:hAnsi="Helvetica"/>
                  <w:szCs w:val="20"/>
                  <w:lang w:eastAsia="it-IT"/>
                </w:rPr>
                <w:t xml:space="preserve">  </w:t>
              </w:r>
              <w:r w:rsidRPr="00E516AE">
                <w:rPr>
                  <w:rFonts w:ascii="Helvetica" w:hAnsi="Helvetica"/>
                  <w:szCs w:val="20"/>
                  <w:highlight w:val="yellow"/>
                  <w:lang w:eastAsia="it-IT"/>
                  <w:rPrChange w:id="6281" w:author="i0806927" w:date="2016-04-04T14:19:00Z">
                    <w:rPr>
                      <w:rFonts w:ascii="Helvetica" w:hAnsi="Helvetica"/>
                      <w:szCs w:val="20"/>
                      <w:lang w:eastAsia="it-IT"/>
                    </w:rPr>
                  </w:rPrChange>
                </w:rPr>
                <w:t>"address" : {</w:t>
              </w:r>
            </w:ins>
          </w:p>
          <w:p w14:paraId="44058F80" w14:textId="77777777" w:rsidR="00790B77" w:rsidRPr="00E516AE" w:rsidRDefault="00790B77" w:rsidP="00790B77">
            <w:pPr>
              <w:keepNext/>
              <w:keepLines/>
              <w:suppressAutoHyphens/>
              <w:spacing w:before="140" w:after="0" w:line="240" w:lineRule="auto"/>
              <w:ind w:left="1080"/>
              <w:outlineLvl w:val="7"/>
              <w:rPr>
                <w:ins w:id="6282" w:author="i0806927" w:date="2016-04-01T13:44:00Z"/>
                <w:rFonts w:ascii="Helvetica" w:hAnsi="Helvetica"/>
                <w:szCs w:val="20"/>
                <w:highlight w:val="yellow"/>
                <w:lang w:eastAsia="it-IT"/>
                <w:rPrChange w:id="6283" w:author="i0806927" w:date="2016-04-04T14:19:00Z">
                  <w:rPr>
                    <w:ins w:id="6284" w:author="i0806927" w:date="2016-04-01T13:44:00Z"/>
                    <w:rFonts w:ascii="Helvetica" w:hAnsi="Helvetica"/>
                    <w:i/>
                    <w:spacing w:val="-4"/>
                    <w:kern w:val="1"/>
                    <w:sz w:val="18"/>
                    <w:szCs w:val="20"/>
                    <w:lang w:eastAsia="it-IT"/>
                  </w:rPr>
                </w:rPrChange>
              </w:rPr>
            </w:pPr>
            <w:ins w:id="6285" w:author="i0806927" w:date="2016-04-01T13:44:00Z">
              <w:r w:rsidRPr="00E516AE">
                <w:rPr>
                  <w:rFonts w:ascii="Helvetica" w:hAnsi="Helvetica"/>
                  <w:szCs w:val="20"/>
                  <w:highlight w:val="yellow"/>
                  <w:lang w:eastAsia="it-IT"/>
                  <w:rPrChange w:id="6286" w:author="i0806927" w:date="2016-04-04T14:19:00Z">
                    <w:rPr>
                      <w:rFonts w:ascii="Helvetica" w:hAnsi="Helvetica"/>
                      <w:szCs w:val="20"/>
                      <w:lang w:eastAsia="it-IT"/>
                    </w:rPr>
                  </w:rPrChange>
                </w:rPr>
                <w:t xml:space="preserve">    "id" : "12345678",</w:t>
              </w:r>
            </w:ins>
          </w:p>
          <w:p w14:paraId="245EE8C2" w14:textId="77777777" w:rsidR="00790B77" w:rsidRPr="00E516AE" w:rsidRDefault="00790B77" w:rsidP="00790B77">
            <w:pPr>
              <w:keepNext/>
              <w:keepLines/>
              <w:suppressAutoHyphens/>
              <w:spacing w:before="140" w:after="0" w:line="240" w:lineRule="auto"/>
              <w:ind w:left="1080"/>
              <w:outlineLvl w:val="7"/>
              <w:rPr>
                <w:ins w:id="6287" w:author="i0806927" w:date="2016-04-01T13:44:00Z"/>
                <w:rFonts w:ascii="Helvetica" w:hAnsi="Helvetica"/>
                <w:szCs w:val="20"/>
                <w:highlight w:val="yellow"/>
                <w:lang w:eastAsia="it-IT"/>
                <w:rPrChange w:id="6288" w:author="i0806927" w:date="2016-04-04T14:19:00Z">
                  <w:rPr>
                    <w:ins w:id="6289" w:author="i0806927" w:date="2016-04-01T13:44:00Z"/>
                    <w:rFonts w:ascii="Helvetica" w:hAnsi="Helvetica"/>
                    <w:i/>
                    <w:spacing w:val="-4"/>
                    <w:kern w:val="1"/>
                    <w:sz w:val="18"/>
                    <w:szCs w:val="20"/>
                    <w:lang w:eastAsia="it-IT"/>
                  </w:rPr>
                </w:rPrChange>
              </w:rPr>
            </w:pPr>
            <w:ins w:id="6290" w:author="i0806927" w:date="2016-04-01T13:44:00Z">
              <w:r w:rsidRPr="00E516AE">
                <w:rPr>
                  <w:rFonts w:ascii="Helvetica" w:hAnsi="Helvetica"/>
                  <w:szCs w:val="20"/>
                  <w:highlight w:val="yellow"/>
                  <w:lang w:eastAsia="it-IT"/>
                  <w:rPrChange w:id="6291" w:author="i0806927" w:date="2016-04-04T14:19:00Z">
                    <w:rPr>
                      <w:rFonts w:ascii="Helvetica" w:hAnsi="Helvetica"/>
                      <w:szCs w:val="20"/>
                      <w:lang w:eastAsia="it-IT"/>
                    </w:rPr>
                  </w:rPrChange>
                </w:rPr>
                <w:t xml:space="preserve">    "href" : "https://www.google.ca/maps/dir/''/google+map+montreal+place+ville+marie/@45.5014452,-73.6393962,12z/data=!3m1!4b1!4m8!4m7!1m0!1m5!1m1!1s0x4cc91a4498f8f3db:0xa2760b4a779d61d3!2m2!1d-73.5693564!2d45.5014666",</w:t>
              </w:r>
            </w:ins>
          </w:p>
          <w:p w14:paraId="68142A59" w14:textId="77777777" w:rsidR="00790B77" w:rsidRPr="00E516AE" w:rsidRDefault="00790B77" w:rsidP="00790B77">
            <w:pPr>
              <w:keepNext/>
              <w:keepLines/>
              <w:suppressAutoHyphens/>
              <w:spacing w:before="140" w:after="0" w:line="240" w:lineRule="auto"/>
              <w:ind w:left="1080"/>
              <w:outlineLvl w:val="7"/>
              <w:rPr>
                <w:ins w:id="6292" w:author="i0806927" w:date="2016-04-01T13:44:00Z"/>
                <w:rFonts w:ascii="Helvetica" w:hAnsi="Helvetica"/>
                <w:szCs w:val="20"/>
                <w:highlight w:val="yellow"/>
                <w:lang w:eastAsia="it-IT"/>
                <w:rPrChange w:id="6293" w:author="i0806927" w:date="2016-04-04T14:19:00Z">
                  <w:rPr>
                    <w:ins w:id="6294" w:author="i0806927" w:date="2016-04-01T13:44:00Z"/>
                    <w:rFonts w:ascii="Helvetica" w:hAnsi="Helvetica"/>
                    <w:i/>
                    <w:spacing w:val="-4"/>
                    <w:kern w:val="1"/>
                    <w:sz w:val="18"/>
                    <w:szCs w:val="20"/>
                    <w:lang w:eastAsia="it-IT"/>
                  </w:rPr>
                </w:rPrChange>
              </w:rPr>
            </w:pPr>
            <w:ins w:id="6295" w:author="i0806927" w:date="2016-04-01T13:44:00Z">
              <w:r w:rsidRPr="00E516AE">
                <w:rPr>
                  <w:rFonts w:ascii="Helvetica" w:hAnsi="Helvetica"/>
                  <w:szCs w:val="20"/>
                  <w:highlight w:val="yellow"/>
                  <w:lang w:eastAsia="it-IT"/>
                  <w:rPrChange w:id="6296" w:author="i0806927" w:date="2016-04-04T14:19:00Z">
                    <w:rPr>
                      <w:rFonts w:ascii="Helvetica" w:hAnsi="Helvetica"/>
                      <w:szCs w:val="20"/>
                      <w:lang w:eastAsia="it-IT"/>
                    </w:rPr>
                  </w:rPrChange>
                </w:rPr>
                <w:t xml:space="preserve">  },</w:t>
              </w:r>
            </w:ins>
          </w:p>
          <w:p w14:paraId="68A98A4C" w14:textId="77777777" w:rsidR="00790B77" w:rsidRPr="00E516AE" w:rsidRDefault="00790B77" w:rsidP="00790B77">
            <w:pPr>
              <w:spacing w:before="0" w:after="0" w:line="240" w:lineRule="auto"/>
              <w:rPr>
                <w:ins w:id="6297" w:author="i0806927" w:date="2016-04-01T13:44:00Z"/>
                <w:rFonts w:ascii="Helvetica" w:hAnsi="Helvetica"/>
                <w:szCs w:val="20"/>
                <w:highlight w:val="yellow"/>
                <w:lang w:eastAsia="it-IT"/>
                <w:rPrChange w:id="6298" w:author="i0806927" w:date="2016-04-04T14:19:00Z">
                  <w:rPr>
                    <w:ins w:id="6299" w:author="i0806927" w:date="2016-04-01T13:44:00Z"/>
                    <w:rFonts w:ascii="Helvetica" w:hAnsi="Helvetica"/>
                    <w:szCs w:val="20"/>
                    <w:lang w:eastAsia="it-IT"/>
                  </w:rPr>
                </w:rPrChange>
              </w:rPr>
            </w:pPr>
          </w:p>
          <w:p w14:paraId="4B2B6A03" w14:textId="77777777" w:rsidR="00790B77" w:rsidRPr="00E516AE" w:rsidRDefault="00790B77" w:rsidP="00790B77">
            <w:pPr>
              <w:keepNext/>
              <w:keepLines/>
              <w:suppressAutoHyphens/>
              <w:spacing w:before="140" w:after="0" w:line="240" w:lineRule="auto"/>
              <w:ind w:left="1080"/>
              <w:outlineLvl w:val="7"/>
              <w:rPr>
                <w:ins w:id="6300" w:author="i0806927" w:date="2016-04-01T13:44:00Z"/>
                <w:rFonts w:ascii="Helvetica" w:hAnsi="Helvetica"/>
                <w:szCs w:val="20"/>
                <w:highlight w:val="yellow"/>
                <w:lang w:eastAsia="it-IT"/>
                <w:rPrChange w:id="6301" w:author="i0806927" w:date="2016-04-04T14:19:00Z">
                  <w:rPr>
                    <w:ins w:id="6302" w:author="i0806927" w:date="2016-04-01T13:44:00Z"/>
                    <w:rFonts w:ascii="Helvetica" w:hAnsi="Helvetica"/>
                    <w:i/>
                    <w:spacing w:val="-4"/>
                    <w:kern w:val="1"/>
                    <w:sz w:val="18"/>
                    <w:szCs w:val="20"/>
                    <w:lang w:eastAsia="it-IT"/>
                  </w:rPr>
                </w:rPrChange>
              </w:rPr>
            </w:pPr>
            <w:ins w:id="6303" w:author="i0806927" w:date="2016-04-01T13:44:00Z">
              <w:r w:rsidRPr="00E516AE">
                <w:rPr>
                  <w:rFonts w:ascii="Helvetica" w:hAnsi="Helvetica"/>
                  <w:szCs w:val="20"/>
                  <w:highlight w:val="yellow"/>
                  <w:lang w:eastAsia="it-IT"/>
                  <w:rPrChange w:id="6304" w:author="i0806927" w:date="2016-04-04T14:19:00Z">
                    <w:rPr>
                      <w:rFonts w:ascii="Helvetica" w:hAnsi="Helvetica"/>
                      <w:szCs w:val="20"/>
                      <w:lang w:eastAsia="it-IT"/>
                    </w:rPr>
                  </w:rPrChange>
                </w:rPr>
                <w:t xml:space="preserve">  "serviceSpecification" : [</w:t>
              </w:r>
            </w:ins>
          </w:p>
          <w:p w14:paraId="5B8EDE36" w14:textId="77777777" w:rsidR="00790B77" w:rsidRPr="00E516AE" w:rsidRDefault="00790B77" w:rsidP="00790B77">
            <w:pPr>
              <w:keepNext/>
              <w:keepLines/>
              <w:suppressAutoHyphens/>
              <w:spacing w:before="140" w:after="0" w:line="240" w:lineRule="auto"/>
              <w:ind w:left="1080"/>
              <w:outlineLvl w:val="7"/>
              <w:rPr>
                <w:ins w:id="6305" w:author="i0806927" w:date="2016-04-01T13:44:00Z"/>
                <w:rFonts w:ascii="Helvetica" w:hAnsi="Helvetica"/>
                <w:szCs w:val="20"/>
                <w:highlight w:val="yellow"/>
                <w:lang w:eastAsia="it-IT"/>
                <w:rPrChange w:id="6306" w:author="i0806927" w:date="2016-04-04T14:19:00Z">
                  <w:rPr>
                    <w:ins w:id="6307" w:author="i0806927" w:date="2016-04-01T13:44:00Z"/>
                    <w:rFonts w:ascii="Helvetica" w:hAnsi="Helvetica"/>
                    <w:i/>
                    <w:spacing w:val="-4"/>
                    <w:kern w:val="1"/>
                    <w:sz w:val="18"/>
                    <w:szCs w:val="20"/>
                    <w:lang w:eastAsia="it-IT"/>
                  </w:rPr>
                </w:rPrChange>
              </w:rPr>
            </w:pPr>
            <w:ins w:id="6308" w:author="i0806927" w:date="2016-04-01T13:44:00Z">
              <w:r w:rsidRPr="00E516AE">
                <w:rPr>
                  <w:rFonts w:ascii="Helvetica" w:hAnsi="Helvetica"/>
                  <w:szCs w:val="20"/>
                  <w:highlight w:val="yellow"/>
                  <w:lang w:eastAsia="it-IT"/>
                  <w:rPrChange w:id="6309" w:author="i0806927" w:date="2016-04-04T14:19:00Z">
                    <w:rPr>
                      <w:rFonts w:ascii="Helvetica" w:hAnsi="Helvetica"/>
                      <w:szCs w:val="20"/>
                      <w:lang w:eastAsia="it-IT"/>
                    </w:rPr>
                  </w:rPrChange>
                </w:rPr>
                <w:t xml:space="preserve">    {</w:t>
              </w:r>
            </w:ins>
          </w:p>
          <w:p w14:paraId="12EFB7C1" w14:textId="77777777" w:rsidR="00790B77" w:rsidRPr="00E516AE" w:rsidRDefault="00790B77" w:rsidP="00790B77">
            <w:pPr>
              <w:keepNext/>
              <w:keepLines/>
              <w:suppressAutoHyphens/>
              <w:spacing w:before="140" w:after="0" w:line="240" w:lineRule="auto"/>
              <w:ind w:left="1080"/>
              <w:outlineLvl w:val="7"/>
              <w:rPr>
                <w:ins w:id="6310" w:author="i0806927" w:date="2016-04-01T13:44:00Z"/>
                <w:rFonts w:ascii="Helvetica" w:hAnsi="Helvetica"/>
                <w:szCs w:val="20"/>
                <w:highlight w:val="yellow"/>
                <w:lang w:eastAsia="it-IT"/>
                <w:rPrChange w:id="6311" w:author="i0806927" w:date="2016-04-04T14:19:00Z">
                  <w:rPr>
                    <w:ins w:id="6312" w:author="i0806927" w:date="2016-04-01T13:44:00Z"/>
                    <w:rFonts w:ascii="Helvetica" w:hAnsi="Helvetica"/>
                    <w:i/>
                    <w:spacing w:val="-4"/>
                    <w:kern w:val="1"/>
                    <w:sz w:val="18"/>
                    <w:szCs w:val="20"/>
                    <w:lang w:eastAsia="it-IT"/>
                  </w:rPr>
                </w:rPrChange>
              </w:rPr>
            </w:pPr>
            <w:ins w:id="6313" w:author="i0806927" w:date="2016-04-01T13:44:00Z">
              <w:r w:rsidRPr="00E516AE">
                <w:rPr>
                  <w:rFonts w:ascii="Helvetica" w:hAnsi="Helvetica"/>
                  <w:szCs w:val="20"/>
                  <w:highlight w:val="yellow"/>
                  <w:lang w:eastAsia="it-IT"/>
                  <w:rPrChange w:id="6314" w:author="i0806927" w:date="2016-04-04T14:19:00Z">
                    <w:rPr>
                      <w:rFonts w:ascii="Helvetica" w:hAnsi="Helvetica"/>
                      <w:szCs w:val="20"/>
                      <w:lang w:eastAsia="it-IT"/>
                    </w:rPr>
                  </w:rPrChange>
                </w:rPr>
                <w:t xml:space="preserve">      "id" : "2222",</w:t>
              </w:r>
            </w:ins>
          </w:p>
          <w:p w14:paraId="11691D71" w14:textId="2894BC16" w:rsidR="00790B77" w:rsidRPr="00E516AE" w:rsidRDefault="00790B77" w:rsidP="00790B77">
            <w:pPr>
              <w:keepNext/>
              <w:keepLines/>
              <w:suppressAutoHyphens/>
              <w:spacing w:before="140" w:after="0" w:line="240" w:lineRule="auto"/>
              <w:ind w:left="1080"/>
              <w:outlineLvl w:val="7"/>
              <w:rPr>
                <w:ins w:id="6315" w:author="i0806927" w:date="2016-04-01T13:44:00Z"/>
                <w:rFonts w:ascii="Helvetica" w:hAnsi="Helvetica"/>
                <w:szCs w:val="20"/>
                <w:highlight w:val="yellow"/>
                <w:lang w:eastAsia="it-IT"/>
                <w:rPrChange w:id="6316" w:author="i0806927" w:date="2016-04-04T14:19:00Z">
                  <w:rPr>
                    <w:ins w:id="6317" w:author="i0806927" w:date="2016-04-01T13:44:00Z"/>
                    <w:rFonts w:ascii="Helvetica" w:hAnsi="Helvetica"/>
                    <w:i/>
                    <w:spacing w:val="-4"/>
                    <w:kern w:val="1"/>
                    <w:sz w:val="18"/>
                    <w:szCs w:val="20"/>
                    <w:lang w:eastAsia="it-IT"/>
                  </w:rPr>
                </w:rPrChange>
              </w:rPr>
            </w:pPr>
            <w:ins w:id="6318" w:author="i0806927" w:date="2016-04-01T13:44:00Z">
              <w:r w:rsidRPr="00E516AE">
                <w:rPr>
                  <w:rFonts w:ascii="Helvetica" w:hAnsi="Helvetica"/>
                  <w:szCs w:val="20"/>
                  <w:highlight w:val="yellow"/>
                  <w:lang w:eastAsia="it-IT"/>
                  <w:rPrChange w:id="6319" w:author="i0806927" w:date="2016-04-04T14:19:00Z">
                    <w:rPr>
                      <w:rFonts w:ascii="Helvetica" w:hAnsi="Helvetica"/>
                      <w:szCs w:val="20"/>
                      <w:lang w:eastAsia="it-IT"/>
                    </w:rPr>
                  </w:rPrChange>
                </w:rPr>
                <w:t xml:space="preserve">      "href": "</w:t>
              </w:r>
            </w:ins>
            <w:ins w:id="6320" w:author="i0806927" w:date="2016-04-04T14:24:00Z">
              <w:r w:rsidR="000B7C4A">
                <w:rPr>
                  <w:rFonts w:ascii="Helvetica" w:hAnsi="Helvetica" w:hint="eastAsia"/>
                  <w:szCs w:val="20"/>
                  <w:highlight w:val="yellow"/>
                  <w:lang w:eastAsia="ja-JP"/>
                </w:rPr>
                <w:t>https:</w:t>
              </w:r>
            </w:ins>
            <w:ins w:id="6321" w:author="i0806927" w:date="2016-04-01T13:44:00Z">
              <w:r w:rsidRPr="00E516AE">
                <w:rPr>
                  <w:rFonts w:ascii="Helvetica" w:hAnsi="Helvetica"/>
                  <w:szCs w:val="20"/>
                  <w:highlight w:val="yellow"/>
                  <w:lang w:eastAsia="it-IT"/>
                  <w:rPrChange w:id="6322" w:author="i0806927" w:date="2016-04-04T14:19:00Z">
                    <w:rPr>
                      <w:rFonts w:ascii="Helvetica" w:hAnsi="Helvetica"/>
                      <w:szCs w:val="20"/>
                      <w:lang w:eastAsia="it-IT"/>
                    </w:rPr>
                  </w:rPrChange>
                </w:rPr>
                <w:t>//serviceSpecification/ADSL",</w:t>
              </w:r>
            </w:ins>
          </w:p>
          <w:p w14:paraId="089B1F9E" w14:textId="77777777" w:rsidR="00790B77" w:rsidRPr="00E516AE" w:rsidRDefault="00790B77" w:rsidP="00790B77">
            <w:pPr>
              <w:keepNext/>
              <w:keepLines/>
              <w:suppressAutoHyphens/>
              <w:spacing w:before="140" w:after="0" w:line="240" w:lineRule="auto"/>
              <w:ind w:left="1080"/>
              <w:outlineLvl w:val="7"/>
              <w:rPr>
                <w:ins w:id="6323" w:author="i0806927" w:date="2016-04-01T13:44:00Z"/>
                <w:rFonts w:ascii="Helvetica" w:hAnsi="Helvetica"/>
                <w:szCs w:val="20"/>
                <w:highlight w:val="yellow"/>
                <w:lang w:eastAsia="it-IT"/>
                <w:rPrChange w:id="6324" w:author="i0806927" w:date="2016-04-04T14:19:00Z">
                  <w:rPr>
                    <w:ins w:id="6325" w:author="i0806927" w:date="2016-04-01T13:44:00Z"/>
                    <w:rFonts w:ascii="Helvetica" w:hAnsi="Helvetica"/>
                    <w:i/>
                    <w:spacing w:val="-4"/>
                    <w:kern w:val="1"/>
                    <w:sz w:val="18"/>
                    <w:szCs w:val="20"/>
                    <w:lang w:eastAsia="it-IT"/>
                  </w:rPr>
                </w:rPrChange>
              </w:rPr>
            </w:pPr>
            <w:ins w:id="6326" w:author="i0806927" w:date="2016-04-01T13:44:00Z">
              <w:r w:rsidRPr="00E516AE">
                <w:rPr>
                  <w:rFonts w:ascii="Helvetica" w:hAnsi="Helvetica"/>
                  <w:szCs w:val="20"/>
                  <w:highlight w:val="yellow"/>
                  <w:lang w:eastAsia="it-IT"/>
                  <w:rPrChange w:id="6327" w:author="i0806927" w:date="2016-04-04T14:19:00Z">
                    <w:rPr>
                      <w:rFonts w:ascii="Helvetica" w:hAnsi="Helvetica"/>
                      <w:szCs w:val="20"/>
                      <w:lang w:eastAsia="it-IT"/>
                    </w:rPr>
                  </w:rPrChange>
                </w:rPr>
                <w:t xml:space="preserve">      "serviceCategoryId" : "Internet",</w:t>
              </w:r>
            </w:ins>
          </w:p>
          <w:p w14:paraId="4218A047" w14:textId="77777777" w:rsidR="00790B77" w:rsidRPr="00E516AE" w:rsidRDefault="00790B77" w:rsidP="00790B77">
            <w:pPr>
              <w:keepNext/>
              <w:keepLines/>
              <w:suppressAutoHyphens/>
              <w:spacing w:before="140" w:after="0" w:line="240" w:lineRule="auto"/>
              <w:ind w:left="1080"/>
              <w:outlineLvl w:val="7"/>
              <w:rPr>
                <w:ins w:id="6328" w:author="i0806927" w:date="2016-04-01T13:44:00Z"/>
                <w:rFonts w:ascii="Helvetica" w:hAnsi="Helvetica"/>
                <w:szCs w:val="20"/>
                <w:highlight w:val="yellow"/>
                <w:lang w:eastAsia="it-IT"/>
                <w:rPrChange w:id="6329" w:author="i0806927" w:date="2016-04-04T14:19:00Z">
                  <w:rPr>
                    <w:ins w:id="6330" w:author="i0806927" w:date="2016-04-01T13:44:00Z"/>
                    <w:rFonts w:ascii="Helvetica" w:hAnsi="Helvetica"/>
                    <w:i/>
                    <w:spacing w:val="-4"/>
                    <w:kern w:val="1"/>
                    <w:sz w:val="18"/>
                    <w:szCs w:val="20"/>
                    <w:lang w:eastAsia="it-IT"/>
                  </w:rPr>
                </w:rPrChange>
              </w:rPr>
            </w:pPr>
            <w:ins w:id="6331" w:author="i0806927" w:date="2016-04-01T13:44:00Z">
              <w:r w:rsidRPr="00E516AE">
                <w:rPr>
                  <w:rFonts w:ascii="Helvetica" w:hAnsi="Helvetica"/>
                  <w:szCs w:val="20"/>
                  <w:highlight w:val="yellow"/>
                  <w:lang w:eastAsia="it-IT"/>
                  <w:rPrChange w:id="6332" w:author="i0806927" w:date="2016-04-04T14:19:00Z">
                    <w:rPr>
                      <w:rFonts w:ascii="Helvetica" w:hAnsi="Helvetica"/>
                      <w:szCs w:val="20"/>
                      <w:lang w:eastAsia="it-IT"/>
                    </w:rPr>
                  </w:rPrChange>
                </w:rPr>
                <w:t xml:space="preserve">      "ServiceSpecificationCharacteristic" : [</w:t>
              </w:r>
            </w:ins>
          </w:p>
          <w:p w14:paraId="45C9A041" w14:textId="77777777" w:rsidR="00790B77" w:rsidRPr="00E516AE" w:rsidRDefault="00790B77" w:rsidP="00790B77">
            <w:pPr>
              <w:keepNext/>
              <w:keepLines/>
              <w:suppressAutoHyphens/>
              <w:spacing w:before="140" w:after="0" w:line="240" w:lineRule="auto"/>
              <w:ind w:left="1080"/>
              <w:outlineLvl w:val="7"/>
              <w:rPr>
                <w:ins w:id="6333" w:author="i0806927" w:date="2016-04-01T13:44:00Z"/>
                <w:rFonts w:ascii="Helvetica" w:hAnsi="Helvetica"/>
                <w:szCs w:val="20"/>
                <w:highlight w:val="yellow"/>
                <w:lang w:eastAsia="it-IT"/>
                <w:rPrChange w:id="6334" w:author="i0806927" w:date="2016-04-04T14:19:00Z">
                  <w:rPr>
                    <w:ins w:id="6335" w:author="i0806927" w:date="2016-04-01T13:44:00Z"/>
                    <w:rFonts w:ascii="Helvetica" w:hAnsi="Helvetica"/>
                    <w:i/>
                    <w:spacing w:val="-4"/>
                    <w:kern w:val="1"/>
                    <w:sz w:val="18"/>
                    <w:szCs w:val="20"/>
                    <w:lang w:eastAsia="it-IT"/>
                  </w:rPr>
                </w:rPrChange>
              </w:rPr>
            </w:pPr>
            <w:ins w:id="6336" w:author="i0806927" w:date="2016-04-01T13:44:00Z">
              <w:r w:rsidRPr="00E516AE">
                <w:rPr>
                  <w:rFonts w:ascii="Helvetica" w:hAnsi="Helvetica"/>
                  <w:szCs w:val="20"/>
                  <w:highlight w:val="yellow"/>
                  <w:lang w:eastAsia="it-IT"/>
                  <w:rPrChange w:id="6337" w:author="i0806927" w:date="2016-04-04T14:19:00Z">
                    <w:rPr>
                      <w:rFonts w:ascii="Helvetica" w:hAnsi="Helvetica"/>
                      <w:szCs w:val="20"/>
                      <w:lang w:eastAsia="it-IT"/>
                    </w:rPr>
                  </w:rPrChange>
                </w:rPr>
                <w:t xml:space="preserve">        {</w:t>
              </w:r>
            </w:ins>
          </w:p>
          <w:p w14:paraId="6315BCFF" w14:textId="77777777" w:rsidR="00790B77" w:rsidRPr="00E516AE" w:rsidRDefault="00790B77" w:rsidP="00790B77">
            <w:pPr>
              <w:keepNext/>
              <w:keepLines/>
              <w:suppressAutoHyphens/>
              <w:spacing w:before="140" w:after="0" w:line="240" w:lineRule="auto"/>
              <w:ind w:left="1080"/>
              <w:outlineLvl w:val="7"/>
              <w:rPr>
                <w:ins w:id="6338" w:author="i0806927" w:date="2016-04-01T13:44:00Z"/>
                <w:rFonts w:ascii="Helvetica" w:hAnsi="Helvetica"/>
                <w:szCs w:val="20"/>
                <w:highlight w:val="yellow"/>
                <w:lang w:eastAsia="it-IT"/>
                <w:rPrChange w:id="6339" w:author="i0806927" w:date="2016-04-04T14:19:00Z">
                  <w:rPr>
                    <w:ins w:id="6340" w:author="i0806927" w:date="2016-04-01T13:44:00Z"/>
                    <w:rFonts w:ascii="Helvetica" w:hAnsi="Helvetica"/>
                    <w:i/>
                    <w:spacing w:val="-4"/>
                    <w:kern w:val="1"/>
                    <w:sz w:val="18"/>
                    <w:szCs w:val="20"/>
                    <w:lang w:eastAsia="it-IT"/>
                  </w:rPr>
                </w:rPrChange>
              </w:rPr>
            </w:pPr>
            <w:ins w:id="6341" w:author="i0806927" w:date="2016-04-01T13:44:00Z">
              <w:r w:rsidRPr="00E516AE">
                <w:rPr>
                  <w:rFonts w:ascii="Helvetica" w:hAnsi="Helvetica"/>
                  <w:szCs w:val="20"/>
                  <w:highlight w:val="yellow"/>
                  <w:lang w:eastAsia="it-IT"/>
                  <w:rPrChange w:id="6342" w:author="i0806927" w:date="2016-04-04T14:19:00Z">
                    <w:rPr>
                      <w:rFonts w:ascii="Helvetica" w:hAnsi="Helvetica"/>
                      <w:szCs w:val="20"/>
                      <w:lang w:eastAsia="it-IT"/>
                    </w:rPr>
                  </w:rPrChange>
                </w:rPr>
                <w:t xml:space="preserve">          "name" : "uploadSpeed",</w:t>
              </w:r>
            </w:ins>
          </w:p>
          <w:p w14:paraId="5400653E" w14:textId="77777777" w:rsidR="00790B77" w:rsidRPr="00E516AE" w:rsidRDefault="00790B77" w:rsidP="00790B77">
            <w:pPr>
              <w:keepNext/>
              <w:keepLines/>
              <w:suppressAutoHyphens/>
              <w:spacing w:before="140" w:after="0" w:line="240" w:lineRule="auto"/>
              <w:ind w:left="1080"/>
              <w:outlineLvl w:val="7"/>
              <w:rPr>
                <w:ins w:id="6343" w:author="i0806927" w:date="2016-04-01T13:44:00Z"/>
                <w:rFonts w:ascii="Helvetica" w:hAnsi="Helvetica"/>
                <w:szCs w:val="20"/>
                <w:highlight w:val="yellow"/>
                <w:lang w:eastAsia="it-IT"/>
                <w:rPrChange w:id="6344" w:author="i0806927" w:date="2016-04-04T14:19:00Z">
                  <w:rPr>
                    <w:ins w:id="6345" w:author="i0806927" w:date="2016-04-01T13:44:00Z"/>
                    <w:rFonts w:ascii="Helvetica" w:hAnsi="Helvetica"/>
                    <w:i/>
                    <w:spacing w:val="-4"/>
                    <w:kern w:val="1"/>
                    <w:sz w:val="18"/>
                    <w:szCs w:val="20"/>
                    <w:lang w:eastAsia="it-IT"/>
                  </w:rPr>
                </w:rPrChange>
              </w:rPr>
            </w:pPr>
            <w:ins w:id="6346" w:author="i0806927" w:date="2016-04-01T13:44:00Z">
              <w:r w:rsidRPr="00E516AE">
                <w:rPr>
                  <w:rFonts w:ascii="Helvetica" w:hAnsi="Helvetica"/>
                  <w:szCs w:val="20"/>
                  <w:highlight w:val="yellow"/>
                  <w:lang w:eastAsia="it-IT"/>
                  <w:rPrChange w:id="6347" w:author="i0806927" w:date="2016-04-04T14:19:00Z">
                    <w:rPr>
                      <w:rFonts w:ascii="Helvetica" w:hAnsi="Helvetica"/>
                      <w:szCs w:val="20"/>
                      <w:lang w:eastAsia="it-IT"/>
                    </w:rPr>
                  </w:rPrChange>
                </w:rPr>
                <w:t xml:space="preserve">          "valuefrom" : "10KBPS",</w:t>
              </w:r>
            </w:ins>
          </w:p>
          <w:p w14:paraId="2E38D6DD" w14:textId="77777777" w:rsidR="00790B77" w:rsidRPr="00E516AE" w:rsidRDefault="00790B77" w:rsidP="00790B77">
            <w:pPr>
              <w:keepNext/>
              <w:keepLines/>
              <w:suppressAutoHyphens/>
              <w:spacing w:before="140" w:after="0" w:line="240" w:lineRule="auto"/>
              <w:ind w:left="1080"/>
              <w:outlineLvl w:val="7"/>
              <w:rPr>
                <w:ins w:id="6348" w:author="i0806927" w:date="2016-04-01T13:44:00Z"/>
                <w:rFonts w:ascii="Helvetica" w:hAnsi="Helvetica"/>
                <w:szCs w:val="20"/>
                <w:highlight w:val="yellow"/>
                <w:lang w:eastAsia="it-IT"/>
                <w:rPrChange w:id="6349" w:author="i0806927" w:date="2016-04-04T14:19:00Z">
                  <w:rPr>
                    <w:ins w:id="6350" w:author="i0806927" w:date="2016-04-01T13:44:00Z"/>
                    <w:rFonts w:ascii="Helvetica" w:hAnsi="Helvetica"/>
                    <w:i/>
                    <w:spacing w:val="-4"/>
                    <w:kern w:val="1"/>
                    <w:sz w:val="18"/>
                    <w:szCs w:val="20"/>
                    <w:lang w:eastAsia="it-IT"/>
                  </w:rPr>
                </w:rPrChange>
              </w:rPr>
            </w:pPr>
            <w:ins w:id="6351" w:author="i0806927" w:date="2016-04-01T13:44:00Z">
              <w:r w:rsidRPr="00E516AE">
                <w:rPr>
                  <w:rFonts w:ascii="Helvetica" w:hAnsi="Helvetica"/>
                  <w:szCs w:val="20"/>
                  <w:highlight w:val="yellow"/>
                  <w:lang w:eastAsia="it-IT"/>
                  <w:rPrChange w:id="6352" w:author="i0806927" w:date="2016-04-04T14:19:00Z">
                    <w:rPr>
                      <w:rFonts w:ascii="Helvetica" w:hAnsi="Helvetica"/>
                      <w:szCs w:val="20"/>
                      <w:lang w:eastAsia="it-IT"/>
                    </w:rPr>
                  </w:rPrChange>
                </w:rPr>
                <w:t xml:space="preserve">          "valueto" : "1MBPS"</w:t>
              </w:r>
            </w:ins>
          </w:p>
          <w:p w14:paraId="55979FDF" w14:textId="77777777" w:rsidR="00790B77" w:rsidRPr="00E516AE" w:rsidRDefault="00790B77" w:rsidP="00790B77">
            <w:pPr>
              <w:keepNext/>
              <w:keepLines/>
              <w:suppressAutoHyphens/>
              <w:spacing w:before="140" w:after="0" w:line="240" w:lineRule="auto"/>
              <w:ind w:left="1080"/>
              <w:outlineLvl w:val="7"/>
              <w:rPr>
                <w:ins w:id="6353" w:author="i0806927" w:date="2016-04-01T13:44:00Z"/>
                <w:rFonts w:ascii="Helvetica" w:hAnsi="Helvetica"/>
                <w:szCs w:val="20"/>
                <w:highlight w:val="yellow"/>
                <w:lang w:eastAsia="it-IT"/>
                <w:rPrChange w:id="6354" w:author="i0806927" w:date="2016-04-04T14:19:00Z">
                  <w:rPr>
                    <w:ins w:id="6355" w:author="i0806927" w:date="2016-04-01T13:44:00Z"/>
                    <w:rFonts w:ascii="Helvetica" w:hAnsi="Helvetica"/>
                    <w:i/>
                    <w:spacing w:val="-4"/>
                    <w:kern w:val="1"/>
                    <w:sz w:val="18"/>
                    <w:szCs w:val="20"/>
                    <w:lang w:eastAsia="it-IT"/>
                  </w:rPr>
                </w:rPrChange>
              </w:rPr>
            </w:pPr>
            <w:ins w:id="6356" w:author="i0806927" w:date="2016-04-01T13:44:00Z">
              <w:r w:rsidRPr="00E516AE">
                <w:rPr>
                  <w:rFonts w:ascii="Helvetica" w:hAnsi="Helvetica"/>
                  <w:szCs w:val="20"/>
                  <w:highlight w:val="yellow"/>
                  <w:lang w:eastAsia="it-IT"/>
                  <w:rPrChange w:id="6357" w:author="i0806927" w:date="2016-04-04T14:19:00Z">
                    <w:rPr>
                      <w:rFonts w:ascii="Helvetica" w:hAnsi="Helvetica"/>
                      <w:szCs w:val="20"/>
                      <w:lang w:eastAsia="it-IT"/>
                    </w:rPr>
                  </w:rPrChange>
                </w:rPr>
                <w:t xml:space="preserve">        },</w:t>
              </w:r>
            </w:ins>
          </w:p>
          <w:p w14:paraId="34DD01B5" w14:textId="77777777" w:rsidR="00790B77" w:rsidRPr="00E516AE" w:rsidRDefault="00790B77" w:rsidP="00790B77">
            <w:pPr>
              <w:keepNext/>
              <w:keepLines/>
              <w:suppressAutoHyphens/>
              <w:spacing w:before="140" w:after="0" w:line="240" w:lineRule="auto"/>
              <w:ind w:left="1080"/>
              <w:outlineLvl w:val="7"/>
              <w:rPr>
                <w:ins w:id="6358" w:author="i0806927" w:date="2016-04-01T13:44:00Z"/>
                <w:rFonts w:ascii="Helvetica" w:hAnsi="Helvetica"/>
                <w:szCs w:val="20"/>
                <w:highlight w:val="yellow"/>
                <w:lang w:eastAsia="it-IT"/>
                <w:rPrChange w:id="6359" w:author="i0806927" w:date="2016-04-04T14:19:00Z">
                  <w:rPr>
                    <w:ins w:id="6360" w:author="i0806927" w:date="2016-04-01T13:44:00Z"/>
                    <w:rFonts w:ascii="Helvetica" w:hAnsi="Helvetica"/>
                    <w:i/>
                    <w:spacing w:val="-4"/>
                    <w:kern w:val="1"/>
                    <w:sz w:val="18"/>
                    <w:szCs w:val="20"/>
                    <w:lang w:eastAsia="it-IT"/>
                  </w:rPr>
                </w:rPrChange>
              </w:rPr>
            </w:pPr>
            <w:ins w:id="6361" w:author="i0806927" w:date="2016-04-01T13:44:00Z">
              <w:r w:rsidRPr="00E516AE">
                <w:rPr>
                  <w:rFonts w:ascii="Helvetica" w:hAnsi="Helvetica"/>
                  <w:szCs w:val="20"/>
                  <w:highlight w:val="yellow"/>
                  <w:lang w:eastAsia="it-IT"/>
                  <w:rPrChange w:id="6362" w:author="i0806927" w:date="2016-04-04T14:19:00Z">
                    <w:rPr>
                      <w:rFonts w:ascii="Helvetica" w:hAnsi="Helvetica"/>
                      <w:szCs w:val="20"/>
                      <w:lang w:eastAsia="it-IT"/>
                    </w:rPr>
                  </w:rPrChange>
                </w:rPr>
                <w:t xml:space="preserve">        {</w:t>
              </w:r>
            </w:ins>
          </w:p>
          <w:p w14:paraId="1D975279" w14:textId="77777777" w:rsidR="00790B77" w:rsidRPr="00E516AE" w:rsidRDefault="00790B77" w:rsidP="00790B77">
            <w:pPr>
              <w:keepNext/>
              <w:keepLines/>
              <w:suppressAutoHyphens/>
              <w:spacing w:before="140" w:after="0" w:line="240" w:lineRule="auto"/>
              <w:ind w:left="1080"/>
              <w:outlineLvl w:val="7"/>
              <w:rPr>
                <w:ins w:id="6363" w:author="i0806927" w:date="2016-04-01T13:44:00Z"/>
                <w:rFonts w:ascii="Helvetica" w:hAnsi="Helvetica"/>
                <w:szCs w:val="20"/>
                <w:highlight w:val="yellow"/>
                <w:lang w:eastAsia="it-IT"/>
                <w:rPrChange w:id="6364" w:author="i0806927" w:date="2016-04-04T14:19:00Z">
                  <w:rPr>
                    <w:ins w:id="6365" w:author="i0806927" w:date="2016-04-01T13:44:00Z"/>
                    <w:rFonts w:ascii="Helvetica" w:hAnsi="Helvetica"/>
                    <w:i/>
                    <w:spacing w:val="-4"/>
                    <w:kern w:val="1"/>
                    <w:sz w:val="18"/>
                    <w:szCs w:val="20"/>
                    <w:lang w:eastAsia="it-IT"/>
                  </w:rPr>
                </w:rPrChange>
              </w:rPr>
            </w:pPr>
            <w:ins w:id="6366" w:author="i0806927" w:date="2016-04-01T13:44:00Z">
              <w:r w:rsidRPr="00E516AE">
                <w:rPr>
                  <w:rFonts w:ascii="Helvetica" w:hAnsi="Helvetica"/>
                  <w:szCs w:val="20"/>
                  <w:highlight w:val="yellow"/>
                  <w:lang w:eastAsia="it-IT"/>
                  <w:rPrChange w:id="6367" w:author="i0806927" w:date="2016-04-04T14:19:00Z">
                    <w:rPr>
                      <w:rFonts w:ascii="Helvetica" w:hAnsi="Helvetica"/>
                      <w:szCs w:val="20"/>
                      <w:lang w:eastAsia="it-IT"/>
                    </w:rPr>
                  </w:rPrChange>
                </w:rPr>
                <w:t xml:space="preserve">          "name" : "downloadSpeed"</w:t>
              </w:r>
            </w:ins>
          </w:p>
          <w:p w14:paraId="5143BE01" w14:textId="77777777" w:rsidR="00790B77" w:rsidRPr="00E516AE" w:rsidRDefault="00790B77" w:rsidP="00790B77">
            <w:pPr>
              <w:keepNext/>
              <w:keepLines/>
              <w:suppressAutoHyphens/>
              <w:spacing w:before="140" w:after="0" w:line="240" w:lineRule="auto"/>
              <w:ind w:left="1080"/>
              <w:outlineLvl w:val="7"/>
              <w:rPr>
                <w:ins w:id="6368" w:author="i0806927" w:date="2016-04-01T13:44:00Z"/>
                <w:rFonts w:ascii="Helvetica" w:hAnsi="Helvetica"/>
                <w:szCs w:val="20"/>
                <w:highlight w:val="yellow"/>
                <w:lang w:eastAsia="it-IT"/>
                <w:rPrChange w:id="6369" w:author="i0806927" w:date="2016-04-04T14:19:00Z">
                  <w:rPr>
                    <w:ins w:id="6370" w:author="i0806927" w:date="2016-04-01T13:44:00Z"/>
                    <w:rFonts w:ascii="Helvetica" w:hAnsi="Helvetica"/>
                    <w:i/>
                    <w:spacing w:val="-4"/>
                    <w:kern w:val="1"/>
                    <w:sz w:val="18"/>
                    <w:szCs w:val="20"/>
                    <w:lang w:eastAsia="it-IT"/>
                  </w:rPr>
                </w:rPrChange>
              </w:rPr>
            </w:pPr>
            <w:ins w:id="6371" w:author="i0806927" w:date="2016-04-01T13:44:00Z">
              <w:r w:rsidRPr="00E516AE">
                <w:rPr>
                  <w:rFonts w:ascii="Helvetica" w:hAnsi="Helvetica"/>
                  <w:szCs w:val="20"/>
                  <w:highlight w:val="yellow"/>
                  <w:lang w:eastAsia="it-IT"/>
                  <w:rPrChange w:id="6372" w:author="i0806927" w:date="2016-04-04T14:19:00Z">
                    <w:rPr>
                      <w:rFonts w:ascii="Helvetica" w:hAnsi="Helvetica"/>
                      <w:szCs w:val="20"/>
                      <w:lang w:eastAsia="it-IT"/>
                    </w:rPr>
                  </w:rPrChange>
                </w:rPr>
                <w:t xml:space="preserve">          "valuefrom" : "</w:t>
              </w:r>
              <w:r w:rsidRPr="00E516AE">
                <w:rPr>
                  <w:rFonts w:ascii="Helvetica" w:hAnsi="Helvetica"/>
                  <w:szCs w:val="20"/>
                  <w:highlight w:val="yellow"/>
                  <w:lang w:eastAsia="ja-JP"/>
                  <w:rPrChange w:id="6373" w:author="i0806927" w:date="2016-04-04T14:19:00Z">
                    <w:rPr>
                      <w:rFonts w:ascii="Helvetica" w:hAnsi="Helvetica"/>
                      <w:szCs w:val="20"/>
                      <w:lang w:eastAsia="ja-JP"/>
                    </w:rPr>
                  </w:rPrChange>
                </w:rPr>
                <w:t>1</w:t>
              </w:r>
              <w:r w:rsidRPr="00E516AE">
                <w:rPr>
                  <w:rFonts w:ascii="Helvetica" w:hAnsi="Helvetica"/>
                  <w:szCs w:val="20"/>
                  <w:highlight w:val="yellow"/>
                  <w:lang w:eastAsia="it-IT"/>
                  <w:rPrChange w:id="6374" w:author="i0806927" w:date="2016-04-04T14:19:00Z">
                    <w:rPr>
                      <w:rFonts w:ascii="Helvetica" w:hAnsi="Helvetica"/>
                      <w:szCs w:val="20"/>
                      <w:lang w:eastAsia="it-IT"/>
                    </w:rPr>
                  </w:rPrChange>
                </w:rPr>
                <w:t>00KBPS",</w:t>
              </w:r>
            </w:ins>
          </w:p>
          <w:p w14:paraId="2EDD023C" w14:textId="77777777" w:rsidR="00790B77" w:rsidRPr="00E516AE" w:rsidRDefault="00790B77" w:rsidP="00790B77">
            <w:pPr>
              <w:keepNext/>
              <w:keepLines/>
              <w:suppressAutoHyphens/>
              <w:spacing w:before="140" w:after="0" w:line="240" w:lineRule="auto"/>
              <w:ind w:left="1080"/>
              <w:outlineLvl w:val="7"/>
              <w:rPr>
                <w:ins w:id="6375" w:author="i0806927" w:date="2016-04-01T13:44:00Z"/>
                <w:rFonts w:ascii="Helvetica" w:hAnsi="Helvetica"/>
                <w:szCs w:val="20"/>
                <w:highlight w:val="yellow"/>
                <w:lang w:eastAsia="it-IT"/>
                <w:rPrChange w:id="6376" w:author="i0806927" w:date="2016-04-04T14:19:00Z">
                  <w:rPr>
                    <w:ins w:id="6377" w:author="i0806927" w:date="2016-04-01T13:44:00Z"/>
                    <w:rFonts w:ascii="Helvetica" w:hAnsi="Helvetica"/>
                    <w:i/>
                    <w:spacing w:val="-4"/>
                    <w:kern w:val="1"/>
                    <w:sz w:val="18"/>
                    <w:szCs w:val="20"/>
                    <w:lang w:eastAsia="it-IT"/>
                  </w:rPr>
                </w:rPrChange>
              </w:rPr>
            </w:pPr>
            <w:ins w:id="6378" w:author="i0806927" w:date="2016-04-01T13:44:00Z">
              <w:r w:rsidRPr="00E516AE">
                <w:rPr>
                  <w:rFonts w:ascii="Helvetica" w:hAnsi="Helvetica"/>
                  <w:szCs w:val="20"/>
                  <w:highlight w:val="yellow"/>
                  <w:lang w:eastAsia="it-IT"/>
                  <w:rPrChange w:id="6379" w:author="i0806927" w:date="2016-04-04T14:19:00Z">
                    <w:rPr>
                      <w:rFonts w:ascii="Helvetica" w:hAnsi="Helvetica"/>
                      <w:szCs w:val="20"/>
                      <w:lang w:eastAsia="it-IT"/>
                    </w:rPr>
                  </w:rPrChange>
                </w:rPr>
                <w:t xml:space="preserve">          "valueto" : "6MBPS"</w:t>
              </w:r>
            </w:ins>
          </w:p>
          <w:p w14:paraId="6FAB716A" w14:textId="77777777" w:rsidR="00790B77" w:rsidRPr="00E516AE" w:rsidRDefault="00790B77" w:rsidP="00790B77">
            <w:pPr>
              <w:keepNext/>
              <w:keepLines/>
              <w:suppressAutoHyphens/>
              <w:spacing w:before="140" w:after="0" w:line="240" w:lineRule="auto"/>
              <w:ind w:left="1080"/>
              <w:outlineLvl w:val="7"/>
              <w:rPr>
                <w:ins w:id="6380" w:author="i0806927" w:date="2016-04-01T13:44:00Z"/>
                <w:rFonts w:ascii="Helvetica" w:hAnsi="Helvetica"/>
                <w:szCs w:val="20"/>
                <w:highlight w:val="yellow"/>
                <w:lang w:eastAsia="it-IT"/>
                <w:rPrChange w:id="6381" w:author="i0806927" w:date="2016-04-04T14:19:00Z">
                  <w:rPr>
                    <w:ins w:id="6382" w:author="i0806927" w:date="2016-04-01T13:44:00Z"/>
                    <w:rFonts w:ascii="Helvetica" w:hAnsi="Helvetica"/>
                    <w:i/>
                    <w:spacing w:val="-4"/>
                    <w:kern w:val="1"/>
                    <w:sz w:val="18"/>
                    <w:szCs w:val="20"/>
                    <w:lang w:eastAsia="it-IT"/>
                  </w:rPr>
                </w:rPrChange>
              </w:rPr>
            </w:pPr>
            <w:ins w:id="6383" w:author="i0806927" w:date="2016-04-01T13:44:00Z">
              <w:r w:rsidRPr="00E516AE">
                <w:rPr>
                  <w:rFonts w:ascii="Helvetica" w:hAnsi="Helvetica"/>
                  <w:szCs w:val="20"/>
                  <w:highlight w:val="yellow"/>
                  <w:lang w:eastAsia="it-IT"/>
                  <w:rPrChange w:id="6384" w:author="i0806927" w:date="2016-04-04T14:19:00Z">
                    <w:rPr>
                      <w:rFonts w:ascii="Helvetica" w:hAnsi="Helvetica"/>
                      <w:szCs w:val="20"/>
                      <w:lang w:eastAsia="it-IT"/>
                    </w:rPr>
                  </w:rPrChange>
                </w:rPr>
                <w:t xml:space="preserve">        }</w:t>
              </w:r>
            </w:ins>
          </w:p>
          <w:p w14:paraId="1F2AE380" w14:textId="77777777" w:rsidR="00790B77" w:rsidRPr="00E516AE" w:rsidRDefault="00790B77" w:rsidP="00790B77">
            <w:pPr>
              <w:keepNext/>
              <w:keepLines/>
              <w:suppressAutoHyphens/>
              <w:spacing w:before="140" w:after="0" w:line="240" w:lineRule="auto"/>
              <w:ind w:left="1080"/>
              <w:outlineLvl w:val="7"/>
              <w:rPr>
                <w:ins w:id="6385" w:author="i0806927" w:date="2016-04-01T13:44:00Z"/>
                <w:rFonts w:ascii="Helvetica" w:hAnsi="Helvetica"/>
                <w:szCs w:val="20"/>
                <w:highlight w:val="yellow"/>
                <w:lang w:eastAsia="it-IT"/>
                <w:rPrChange w:id="6386" w:author="i0806927" w:date="2016-04-04T14:19:00Z">
                  <w:rPr>
                    <w:ins w:id="6387" w:author="i0806927" w:date="2016-04-01T13:44:00Z"/>
                    <w:rFonts w:ascii="Helvetica" w:hAnsi="Helvetica"/>
                    <w:i/>
                    <w:spacing w:val="-4"/>
                    <w:kern w:val="1"/>
                    <w:sz w:val="18"/>
                    <w:szCs w:val="20"/>
                    <w:lang w:eastAsia="it-IT"/>
                  </w:rPr>
                </w:rPrChange>
              </w:rPr>
            </w:pPr>
            <w:ins w:id="6388" w:author="i0806927" w:date="2016-04-01T13:44:00Z">
              <w:r w:rsidRPr="00E516AE">
                <w:rPr>
                  <w:rFonts w:ascii="Helvetica" w:hAnsi="Helvetica"/>
                  <w:szCs w:val="20"/>
                  <w:highlight w:val="yellow"/>
                  <w:lang w:eastAsia="it-IT"/>
                  <w:rPrChange w:id="6389" w:author="i0806927" w:date="2016-04-04T14:19:00Z">
                    <w:rPr>
                      <w:rFonts w:ascii="Helvetica" w:hAnsi="Helvetica"/>
                      <w:szCs w:val="20"/>
                      <w:lang w:eastAsia="it-IT"/>
                    </w:rPr>
                  </w:rPrChange>
                </w:rPr>
                <w:t xml:space="preserve">      ],</w:t>
              </w:r>
            </w:ins>
          </w:p>
          <w:p w14:paraId="4B665FDE" w14:textId="77777777" w:rsidR="00790B77" w:rsidRPr="00E516AE" w:rsidRDefault="00790B77" w:rsidP="00790B77">
            <w:pPr>
              <w:keepNext/>
              <w:keepLines/>
              <w:suppressAutoHyphens/>
              <w:spacing w:before="140" w:after="0" w:line="240" w:lineRule="auto"/>
              <w:ind w:left="1080"/>
              <w:outlineLvl w:val="7"/>
              <w:rPr>
                <w:ins w:id="6390" w:author="i0806927" w:date="2016-04-01T13:44:00Z"/>
                <w:rFonts w:ascii="Helvetica" w:hAnsi="Helvetica"/>
                <w:szCs w:val="20"/>
                <w:highlight w:val="yellow"/>
                <w:lang w:eastAsia="it-IT"/>
                <w:rPrChange w:id="6391" w:author="i0806927" w:date="2016-04-04T14:19:00Z">
                  <w:rPr>
                    <w:ins w:id="6392" w:author="i0806927" w:date="2016-04-01T13:44:00Z"/>
                    <w:rFonts w:ascii="Helvetica" w:hAnsi="Helvetica"/>
                    <w:i/>
                    <w:spacing w:val="-4"/>
                    <w:kern w:val="1"/>
                    <w:sz w:val="18"/>
                    <w:szCs w:val="20"/>
                    <w:lang w:eastAsia="it-IT"/>
                  </w:rPr>
                </w:rPrChange>
              </w:rPr>
            </w:pPr>
            <w:ins w:id="6393" w:author="i0806927" w:date="2016-04-01T13:44:00Z">
              <w:r w:rsidRPr="00E516AE">
                <w:rPr>
                  <w:rFonts w:ascii="Helvetica" w:hAnsi="Helvetica"/>
                  <w:szCs w:val="20"/>
                  <w:highlight w:val="yellow"/>
                  <w:lang w:eastAsia="it-IT"/>
                  <w:rPrChange w:id="6394" w:author="i0806927" w:date="2016-04-04T14:19:00Z">
                    <w:rPr>
                      <w:rFonts w:ascii="Helvetica" w:hAnsi="Helvetica"/>
                      <w:szCs w:val="20"/>
                      <w:lang w:eastAsia="it-IT"/>
                    </w:rPr>
                  </w:rPrChange>
                </w:rPr>
                <w:t xml:space="preserve">      "serviceQualification" : {</w:t>
              </w:r>
            </w:ins>
          </w:p>
          <w:p w14:paraId="3178B498" w14:textId="77777777" w:rsidR="00790B77" w:rsidRPr="00E516AE" w:rsidRDefault="00790B77" w:rsidP="00790B77">
            <w:pPr>
              <w:keepNext/>
              <w:keepLines/>
              <w:suppressAutoHyphens/>
              <w:spacing w:before="140" w:after="0" w:line="240" w:lineRule="auto"/>
              <w:ind w:left="1080"/>
              <w:outlineLvl w:val="7"/>
              <w:rPr>
                <w:ins w:id="6395" w:author="i0806927" w:date="2016-04-01T13:44:00Z"/>
                <w:rFonts w:ascii="Helvetica" w:hAnsi="Helvetica"/>
                <w:szCs w:val="20"/>
                <w:highlight w:val="yellow"/>
                <w:lang w:eastAsia="it-IT"/>
                <w:rPrChange w:id="6396" w:author="i0806927" w:date="2016-04-04T14:19:00Z">
                  <w:rPr>
                    <w:ins w:id="6397" w:author="i0806927" w:date="2016-04-01T13:44:00Z"/>
                    <w:rFonts w:ascii="Helvetica" w:hAnsi="Helvetica"/>
                    <w:i/>
                    <w:spacing w:val="-4"/>
                    <w:kern w:val="1"/>
                    <w:sz w:val="18"/>
                    <w:szCs w:val="20"/>
                    <w:lang w:eastAsia="it-IT"/>
                  </w:rPr>
                </w:rPrChange>
              </w:rPr>
            </w:pPr>
            <w:ins w:id="6398" w:author="i0806927" w:date="2016-04-01T13:44:00Z">
              <w:r w:rsidRPr="00E516AE">
                <w:rPr>
                  <w:rFonts w:ascii="Helvetica" w:hAnsi="Helvetica"/>
                  <w:szCs w:val="20"/>
                  <w:highlight w:val="yellow"/>
                  <w:lang w:eastAsia="it-IT"/>
                  <w:rPrChange w:id="6399" w:author="i0806927" w:date="2016-04-04T14:19:00Z">
                    <w:rPr>
                      <w:rFonts w:ascii="Helvetica" w:hAnsi="Helvetica"/>
                      <w:szCs w:val="20"/>
                      <w:lang w:eastAsia="it-IT"/>
                    </w:rPr>
                  </w:rPrChange>
                </w:rPr>
                <w:t xml:space="preserve">        "qualificationResult" : "available"</w:t>
              </w:r>
            </w:ins>
          </w:p>
          <w:p w14:paraId="7EB5091A" w14:textId="77777777" w:rsidR="00790B77" w:rsidRPr="00E516AE" w:rsidRDefault="00790B77" w:rsidP="00790B77">
            <w:pPr>
              <w:keepNext/>
              <w:keepLines/>
              <w:suppressAutoHyphens/>
              <w:spacing w:before="140" w:after="0" w:line="240" w:lineRule="auto"/>
              <w:ind w:left="1080"/>
              <w:outlineLvl w:val="7"/>
              <w:rPr>
                <w:ins w:id="6400" w:author="i0806927" w:date="2016-04-01T13:44:00Z"/>
                <w:rFonts w:ascii="Helvetica" w:hAnsi="Helvetica"/>
                <w:szCs w:val="20"/>
                <w:highlight w:val="yellow"/>
                <w:lang w:eastAsia="it-IT"/>
                <w:rPrChange w:id="6401" w:author="i0806927" w:date="2016-04-04T14:19:00Z">
                  <w:rPr>
                    <w:ins w:id="6402" w:author="i0806927" w:date="2016-04-01T13:44:00Z"/>
                    <w:rFonts w:ascii="Helvetica" w:hAnsi="Helvetica"/>
                    <w:i/>
                    <w:spacing w:val="-4"/>
                    <w:kern w:val="1"/>
                    <w:sz w:val="18"/>
                    <w:szCs w:val="20"/>
                    <w:lang w:eastAsia="it-IT"/>
                  </w:rPr>
                </w:rPrChange>
              </w:rPr>
            </w:pPr>
            <w:ins w:id="6403" w:author="i0806927" w:date="2016-04-01T13:44:00Z">
              <w:r w:rsidRPr="00E516AE">
                <w:rPr>
                  <w:rFonts w:ascii="Helvetica" w:hAnsi="Helvetica"/>
                  <w:szCs w:val="20"/>
                  <w:highlight w:val="yellow"/>
                  <w:lang w:eastAsia="it-IT"/>
                  <w:rPrChange w:id="6404" w:author="i0806927" w:date="2016-04-04T14:19:00Z">
                    <w:rPr>
                      <w:rFonts w:ascii="Helvetica" w:hAnsi="Helvetica"/>
                      <w:szCs w:val="20"/>
                      <w:lang w:eastAsia="it-IT"/>
                    </w:rPr>
                  </w:rPrChange>
                </w:rPr>
                <w:t xml:space="preserve">      }</w:t>
              </w:r>
            </w:ins>
          </w:p>
          <w:p w14:paraId="022B1B24" w14:textId="77777777" w:rsidR="00790B77" w:rsidRPr="00E516AE" w:rsidRDefault="00790B77" w:rsidP="00790B77">
            <w:pPr>
              <w:keepNext/>
              <w:keepLines/>
              <w:suppressAutoHyphens/>
              <w:spacing w:before="140" w:after="0" w:line="240" w:lineRule="auto"/>
              <w:ind w:left="1080"/>
              <w:outlineLvl w:val="7"/>
              <w:rPr>
                <w:ins w:id="6405" w:author="i0806927" w:date="2016-04-01T13:44:00Z"/>
                <w:rFonts w:ascii="Helvetica" w:hAnsi="Helvetica"/>
                <w:szCs w:val="20"/>
                <w:highlight w:val="yellow"/>
                <w:lang w:eastAsia="it-IT"/>
                <w:rPrChange w:id="6406" w:author="i0806927" w:date="2016-04-04T14:19:00Z">
                  <w:rPr>
                    <w:ins w:id="6407" w:author="i0806927" w:date="2016-04-01T13:44:00Z"/>
                    <w:rFonts w:ascii="Helvetica" w:hAnsi="Helvetica"/>
                    <w:i/>
                    <w:spacing w:val="-4"/>
                    <w:kern w:val="1"/>
                    <w:sz w:val="18"/>
                    <w:szCs w:val="20"/>
                    <w:lang w:eastAsia="it-IT"/>
                  </w:rPr>
                </w:rPrChange>
              </w:rPr>
            </w:pPr>
            <w:ins w:id="6408" w:author="i0806927" w:date="2016-04-01T13:44:00Z">
              <w:r w:rsidRPr="00E516AE">
                <w:rPr>
                  <w:rFonts w:ascii="Helvetica" w:hAnsi="Helvetica"/>
                  <w:szCs w:val="20"/>
                  <w:highlight w:val="yellow"/>
                  <w:lang w:eastAsia="it-IT"/>
                  <w:rPrChange w:id="6409" w:author="i0806927" w:date="2016-04-04T14:19:00Z">
                    <w:rPr>
                      <w:rFonts w:ascii="Helvetica" w:hAnsi="Helvetica"/>
                      <w:szCs w:val="20"/>
                      <w:lang w:eastAsia="it-IT"/>
                    </w:rPr>
                  </w:rPrChange>
                </w:rPr>
                <w:t xml:space="preserve">    },</w:t>
              </w:r>
            </w:ins>
          </w:p>
          <w:p w14:paraId="4ABCEEBF" w14:textId="77777777" w:rsidR="00790B77" w:rsidRPr="00E516AE" w:rsidRDefault="00790B77" w:rsidP="00790B77">
            <w:pPr>
              <w:keepNext/>
              <w:keepLines/>
              <w:suppressAutoHyphens/>
              <w:spacing w:before="140" w:after="0" w:line="240" w:lineRule="auto"/>
              <w:ind w:left="1080"/>
              <w:outlineLvl w:val="7"/>
              <w:rPr>
                <w:ins w:id="6410" w:author="i0806927" w:date="2016-04-01T13:44:00Z"/>
                <w:rFonts w:ascii="Helvetica" w:hAnsi="Helvetica"/>
                <w:szCs w:val="20"/>
                <w:highlight w:val="yellow"/>
                <w:lang w:eastAsia="it-IT"/>
                <w:rPrChange w:id="6411" w:author="i0806927" w:date="2016-04-04T14:19:00Z">
                  <w:rPr>
                    <w:ins w:id="6412" w:author="i0806927" w:date="2016-04-01T13:44:00Z"/>
                    <w:rFonts w:ascii="Helvetica" w:hAnsi="Helvetica"/>
                    <w:i/>
                    <w:spacing w:val="-4"/>
                    <w:kern w:val="1"/>
                    <w:sz w:val="18"/>
                    <w:szCs w:val="20"/>
                    <w:lang w:eastAsia="it-IT"/>
                  </w:rPr>
                </w:rPrChange>
              </w:rPr>
            </w:pPr>
            <w:ins w:id="6413" w:author="i0806927" w:date="2016-04-01T13:44:00Z">
              <w:r w:rsidRPr="00E516AE">
                <w:rPr>
                  <w:rFonts w:ascii="Helvetica" w:hAnsi="Helvetica"/>
                  <w:szCs w:val="20"/>
                  <w:highlight w:val="yellow"/>
                  <w:lang w:eastAsia="it-IT"/>
                  <w:rPrChange w:id="6414" w:author="i0806927" w:date="2016-04-04T14:19:00Z">
                    <w:rPr>
                      <w:rFonts w:ascii="Helvetica" w:hAnsi="Helvetica"/>
                      <w:szCs w:val="20"/>
                      <w:lang w:eastAsia="it-IT"/>
                    </w:rPr>
                  </w:rPrChange>
                </w:rPr>
                <w:t xml:space="preserve">    {</w:t>
              </w:r>
            </w:ins>
          </w:p>
          <w:p w14:paraId="4D1FF7D8" w14:textId="77777777" w:rsidR="00790B77" w:rsidRPr="00E516AE" w:rsidRDefault="00790B77" w:rsidP="00790B77">
            <w:pPr>
              <w:keepNext/>
              <w:keepLines/>
              <w:suppressAutoHyphens/>
              <w:spacing w:before="140" w:after="0" w:line="240" w:lineRule="auto"/>
              <w:ind w:left="1080"/>
              <w:outlineLvl w:val="7"/>
              <w:rPr>
                <w:ins w:id="6415" w:author="i0806927" w:date="2016-04-01T13:44:00Z"/>
                <w:rFonts w:ascii="Helvetica" w:hAnsi="Helvetica"/>
                <w:szCs w:val="20"/>
                <w:highlight w:val="yellow"/>
                <w:lang w:eastAsia="it-IT"/>
                <w:rPrChange w:id="6416" w:author="i0806927" w:date="2016-04-04T14:19:00Z">
                  <w:rPr>
                    <w:ins w:id="6417" w:author="i0806927" w:date="2016-04-01T13:44:00Z"/>
                    <w:rFonts w:ascii="Helvetica" w:hAnsi="Helvetica"/>
                    <w:i/>
                    <w:spacing w:val="-4"/>
                    <w:kern w:val="1"/>
                    <w:sz w:val="18"/>
                    <w:szCs w:val="20"/>
                    <w:lang w:eastAsia="it-IT"/>
                  </w:rPr>
                </w:rPrChange>
              </w:rPr>
            </w:pPr>
            <w:ins w:id="6418" w:author="i0806927" w:date="2016-04-01T13:44:00Z">
              <w:r w:rsidRPr="00E516AE">
                <w:rPr>
                  <w:rFonts w:ascii="Helvetica" w:hAnsi="Helvetica"/>
                  <w:szCs w:val="20"/>
                  <w:highlight w:val="yellow"/>
                  <w:lang w:eastAsia="it-IT"/>
                  <w:rPrChange w:id="6419" w:author="i0806927" w:date="2016-04-04T14:19:00Z">
                    <w:rPr>
                      <w:rFonts w:ascii="Helvetica" w:hAnsi="Helvetica"/>
                      <w:szCs w:val="20"/>
                      <w:lang w:eastAsia="it-IT"/>
                    </w:rPr>
                  </w:rPrChange>
                </w:rPr>
                <w:t xml:space="preserve">      "id" : "3333",</w:t>
              </w:r>
            </w:ins>
          </w:p>
          <w:p w14:paraId="5E73FDDF" w14:textId="6D005D73" w:rsidR="00790B77" w:rsidRPr="00E516AE" w:rsidRDefault="00790B77" w:rsidP="00790B77">
            <w:pPr>
              <w:keepNext/>
              <w:keepLines/>
              <w:suppressAutoHyphens/>
              <w:spacing w:before="140" w:after="0" w:line="240" w:lineRule="auto"/>
              <w:ind w:left="1080"/>
              <w:outlineLvl w:val="7"/>
              <w:rPr>
                <w:ins w:id="6420" w:author="i0806927" w:date="2016-04-01T13:44:00Z"/>
                <w:rFonts w:ascii="Helvetica" w:hAnsi="Helvetica"/>
                <w:szCs w:val="20"/>
                <w:highlight w:val="yellow"/>
                <w:lang w:eastAsia="it-IT"/>
                <w:rPrChange w:id="6421" w:author="i0806927" w:date="2016-04-04T14:19:00Z">
                  <w:rPr>
                    <w:ins w:id="6422" w:author="i0806927" w:date="2016-04-01T13:44:00Z"/>
                    <w:rFonts w:ascii="Helvetica" w:hAnsi="Helvetica"/>
                    <w:i/>
                    <w:spacing w:val="-4"/>
                    <w:kern w:val="1"/>
                    <w:sz w:val="18"/>
                    <w:szCs w:val="20"/>
                    <w:lang w:eastAsia="it-IT"/>
                  </w:rPr>
                </w:rPrChange>
              </w:rPr>
            </w:pPr>
            <w:ins w:id="6423" w:author="i0806927" w:date="2016-04-01T13:44:00Z">
              <w:r w:rsidRPr="00E516AE">
                <w:rPr>
                  <w:rFonts w:ascii="Helvetica" w:hAnsi="Helvetica"/>
                  <w:szCs w:val="20"/>
                  <w:highlight w:val="yellow"/>
                  <w:lang w:eastAsia="it-IT"/>
                  <w:rPrChange w:id="6424" w:author="i0806927" w:date="2016-04-04T14:19:00Z">
                    <w:rPr>
                      <w:rFonts w:ascii="Helvetica" w:hAnsi="Helvetica"/>
                      <w:szCs w:val="20"/>
                      <w:lang w:eastAsia="it-IT"/>
                    </w:rPr>
                  </w:rPrChange>
                </w:rPr>
                <w:t xml:space="preserve">      "href": "</w:t>
              </w:r>
            </w:ins>
            <w:ins w:id="6425" w:author="i0806927" w:date="2016-04-04T14:25:00Z">
              <w:r w:rsidR="000B7C4A">
                <w:rPr>
                  <w:rFonts w:ascii="Helvetica" w:hAnsi="Helvetica" w:hint="eastAsia"/>
                  <w:szCs w:val="20"/>
                  <w:highlight w:val="yellow"/>
                  <w:lang w:eastAsia="ja-JP"/>
                </w:rPr>
                <w:t>https:</w:t>
              </w:r>
            </w:ins>
            <w:ins w:id="6426" w:author="i0806927" w:date="2016-04-01T13:44:00Z">
              <w:r w:rsidRPr="00E516AE">
                <w:rPr>
                  <w:rFonts w:ascii="Helvetica" w:hAnsi="Helvetica"/>
                  <w:szCs w:val="20"/>
                  <w:highlight w:val="yellow"/>
                  <w:lang w:eastAsia="it-IT"/>
                  <w:rPrChange w:id="6427" w:author="i0806927" w:date="2016-04-04T14:19:00Z">
                    <w:rPr>
                      <w:rFonts w:ascii="Helvetica" w:hAnsi="Helvetica"/>
                      <w:szCs w:val="20"/>
                      <w:lang w:eastAsia="it-IT"/>
                    </w:rPr>
                  </w:rPrChange>
                </w:rPr>
                <w:t>//serviceSpecification/TVservice",</w:t>
              </w:r>
            </w:ins>
          </w:p>
          <w:p w14:paraId="22DF3D23" w14:textId="77777777" w:rsidR="00790B77" w:rsidRPr="00E516AE" w:rsidRDefault="00790B77" w:rsidP="00790B77">
            <w:pPr>
              <w:keepNext/>
              <w:keepLines/>
              <w:suppressAutoHyphens/>
              <w:spacing w:before="140" w:after="0" w:line="240" w:lineRule="auto"/>
              <w:ind w:left="1080"/>
              <w:outlineLvl w:val="7"/>
              <w:rPr>
                <w:ins w:id="6428" w:author="i0806927" w:date="2016-04-01T13:44:00Z"/>
                <w:rFonts w:ascii="Helvetica" w:hAnsi="Helvetica"/>
                <w:szCs w:val="20"/>
                <w:highlight w:val="yellow"/>
                <w:lang w:eastAsia="it-IT"/>
                <w:rPrChange w:id="6429" w:author="i0806927" w:date="2016-04-04T14:19:00Z">
                  <w:rPr>
                    <w:ins w:id="6430" w:author="i0806927" w:date="2016-04-01T13:44:00Z"/>
                    <w:rFonts w:ascii="Helvetica" w:hAnsi="Helvetica"/>
                    <w:i/>
                    <w:spacing w:val="-4"/>
                    <w:kern w:val="1"/>
                    <w:sz w:val="18"/>
                    <w:szCs w:val="20"/>
                    <w:lang w:eastAsia="it-IT"/>
                  </w:rPr>
                </w:rPrChange>
              </w:rPr>
            </w:pPr>
            <w:ins w:id="6431" w:author="i0806927" w:date="2016-04-01T13:44:00Z">
              <w:r w:rsidRPr="00E516AE">
                <w:rPr>
                  <w:rFonts w:ascii="Helvetica" w:hAnsi="Helvetica"/>
                  <w:szCs w:val="20"/>
                  <w:highlight w:val="yellow"/>
                  <w:lang w:eastAsia="it-IT"/>
                  <w:rPrChange w:id="6432" w:author="i0806927" w:date="2016-04-04T14:19:00Z">
                    <w:rPr>
                      <w:rFonts w:ascii="Helvetica" w:hAnsi="Helvetica"/>
                      <w:szCs w:val="20"/>
                      <w:lang w:eastAsia="it-IT"/>
                    </w:rPr>
                  </w:rPrChange>
                </w:rPr>
                <w:t xml:space="preserve">      "serviceCategoryId" : "TV",</w:t>
              </w:r>
            </w:ins>
          </w:p>
          <w:p w14:paraId="69393B7C" w14:textId="77777777" w:rsidR="00790B77" w:rsidRPr="00E516AE" w:rsidRDefault="00790B77" w:rsidP="00790B77">
            <w:pPr>
              <w:keepNext/>
              <w:keepLines/>
              <w:suppressAutoHyphens/>
              <w:spacing w:before="140" w:after="0" w:line="240" w:lineRule="auto"/>
              <w:ind w:left="1080"/>
              <w:outlineLvl w:val="7"/>
              <w:rPr>
                <w:ins w:id="6433" w:author="i0806927" w:date="2016-04-01T13:44:00Z"/>
                <w:rFonts w:ascii="Helvetica" w:hAnsi="Helvetica"/>
                <w:szCs w:val="20"/>
                <w:highlight w:val="yellow"/>
                <w:lang w:eastAsia="it-IT"/>
                <w:rPrChange w:id="6434" w:author="i0806927" w:date="2016-04-04T14:19:00Z">
                  <w:rPr>
                    <w:ins w:id="6435" w:author="i0806927" w:date="2016-04-01T13:44:00Z"/>
                    <w:rFonts w:ascii="Helvetica" w:hAnsi="Helvetica"/>
                    <w:i/>
                    <w:spacing w:val="-4"/>
                    <w:kern w:val="1"/>
                    <w:sz w:val="18"/>
                    <w:szCs w:val="20"/>
                    <w:lang w:eastAsia="it-IT"/>
                  </w:rPr>
                </w:rPrChange>
              </w:rPr>
            </w:pPr>
            <w:ins w:id="6436" w:author="i0806927" w:date="2016-04-01T13:44:00Z">
              <w:r w:rsidRPr="00E516AE">
                <w:rPr>
                  <w:rFonts w:ascii="Helvetica" w:hAnsi="Helvetica"/>
                  <w:szCs w:val="20"/>
                  <w:highlight w:val="yellow"/>
                  <w:lang w:eastAsia="it-IT"/>
                  <w:rPrChange w:id="6437" w:author="i0806927" w:date="2016-04-04T14:19:00Z">
                    <w:rPr>
                      <w:rFonts w:ascii="Helvetica" w:hAnsi="Helvetica"/>
                      <w:szCs w:val="20"/>
                      <w:lang w:eastAsia="it-IT"/>
                    </w:rPr>
                  </w:rPrChange>
                </w:rPr>
                <w:t xml:space="preserve">      "serviceQualification" : {</w:t>
              </w:r>
            </w:ins>
          </w:p>
          <w:p w14:paraId="53ABE0BB" w14:textId="77777777" w:rsidR="00790B77" w:rsidRPr="00E516AE" w:rsidRDefault="00790B77" w:rsidP="00790B77">
            <w:pPr>
              <w:keepNext/>
              <w:keepLines/>
              <w:suppressAutoHyphens/>
              <w:spacing w:before="140" w:after="0" w:line="240" w:lineRule="auto"/>
              <w:ind w:left="1080"/>
              <w:outlineLvl w:val="7"/>
              <w:rPr>
                <w:ins w:id="6438" w:author="i0806927" w:date="2016-04-01T13:44:00Z"/>
                <w:rFonts w:ascii="Helvetica" w:hAnsi="Helvetica"/>
                <w:szCs w:val="20"/>
                <w:highlight w:val="yellow"/>
                <w:lang w:eastAsia="it-IT"/>
                <w:rPrChange w:id="6439" w:author="i0806927" w:date="2016-04-04T14:19:00Z">
                  <w:rPr>
                    <w:ins w:id="6440" w:author="i0806927" w:date="2016-04-01T13:44:00Z"/>
                    <w:rFonts w:ascii="Helvetica" w:hAnsi="Helvetica"/>
                    <w:i/>
                    <w:spacing w:val="-4"/>
                    <w:kern w:val="1"/>
                    <w:sz w:val="18"/>
                    <w:szCs w:val="20"/>
                    <w:lang w:eastAsia="it-IT"/>
                  </w:rPr>
                </w:rPrChange>
              </w:rPr>
            </w:pPr>
            <w:ins w:id="6441" w:author="i0806927" w:date="2016-04-01T13:44:00Z">
              <w:r w:rsidRPr="00E516AE">
                <w:rPr>
                  <w:rFonts w:ascii="Helvetica" w:hAnsi="Helvetica"/>
                  <w:szCs w:val="20"/>
                  <w:highlight w:val="yellow"/>
                  <w:lang w:eastAsia="it-IT"/>
                  <w:rPrChange w:id="6442" w:author="i0806927" w:date="2016-04-04T14:19:00Z">
                    <w:rPr>
                      <w:rFonts w:ascii="Helvetica" w:hAnsi="Helvetica"/>
                      <w:szCs w:val="20"/>
                      <w:lang w:eastAsia="it-IT"/>
                    </w:rPr>
                  </w:rPrChange>
                </w:rPr>
                <w:t xml:space="preserve">        "qualificationResult" : "available"</w:t>
              </w:r>
            </w:ins>
          </w:p>
          <w:p w14:paraId="03D95A3A" w14:textId="77777777" w:rsidR="00790B77" w:rsidRPr="00E516AE" w:rsidRDefault="00790B77" w:rsidP="00790B77">
            <w:pPr>
              <w:keepNext/>
              <w:keepLines/>
              <w:suppressAutoHyphens/>
              <w:spacing w:before="140" w:after="0" w:line="240" w:lineRule="auto"/>
              <w:ind w:left="1080"/>
              <w:outlineLvl w:val="7"/>
              <w:rPr>
                <w:ins w:id="6443" w:author="i0806927" w:date="2016-04-01T13:44:00Z"/>
                <w:rFonts w:ascii="Helvetica" w:hAnsi="Helvetica"/>
                <w:szCs w:val="20"/>
                <w:highlight w:val="yellow"/>
                <w:lang w:eastAsia="it-IT"/>
                <w:rPrChange w:id="6444" w:author="i0806927" w:date="2016-04-04T14:19:00Z">
                  <w:rPr>
                    <w:ins w:id="6445" w:author="i0806927" w:date="2016-04-01T13:44:00Z"/>
                    <w:rFonts w:ascii="Helvetica" w:hAnsi="Helvetica"/>
                    <w:i/>
                    <w:spacing w:val="-4"/>
                    <w:kern w:val="1"/>
                    <w:sz w:val="18"/>
                    <w:szCs w:val="20"/>
                    <w:lang w:eastAsia="it-IT"/>
                  </w:rPr>
                </w:rPrChange>
              </w:rPr>
            </w:pPr>
            <w:ins w:id="6446" w:author="i0806927" w:date="2016-04-01T13:44:00Z">
              <w:r w:rsidRPr="00E516AE">
                <w:rPr>
                  <w:rFonts w:ascii="Helvetica" w:hAnsi="Helvetica"/>
                  <w:szCs w:val="20"/>
                  <w:highlight w:val="yellow"/>
                  <w:lang w:eastAsia="it-IT"/>
                  <w:rPrChange w:id="6447" w:author="i0806927" w:date="2016-04-04T14:19:00Z">
                    <w:rPr>
                      <w:rFonts w:ascii="Helvetica" w:hAnsi="Helvetica"/>
                      <w:szCs w:val="20"/>
                      <w:lang w:eastAsia="it-IT"/>
                    </w:rPr>
                  </w:rPrChange>
                </w:rPr>
                <w:t xml:space="preserve">      }</w:t>
              </w:r>
            </w:ins>
          </w:p>
          <w:p w14:paraId="446712F3" w14:textId="77777777" w:rsidR="00790B77" w:rsidRPr="00E516AE" w:rsidRDefault="00790B77" w:rsidP="00790B77">
            <w:pPr>
              <w:keepNext/>
              <w:keepLines/>
              <w:suppressAutoHyphens/>
              <w:spacing w:before="140" w:after="0" w:line="240" w:lineRule="auto"/>
              <w:ind w:left="1080"/>
              <w:outlineLvl w:val="7"/>
              <w:rPr>
                <w:ins w:id="6448" w:author="i0806927" w:date="2016-04-01T13:44:00Z"/>
                <w:rFonts w:ascii="Helvetica" w:hAnsi="Helvetica"/>
                <w:szCs w:val="20"/>
                <w:highlight w:val="yellow"/>
                <w:lang w:eastAsia="it-IT"/>
                <w:rPrChange w:id="6449" w:author="i0806927" w:date="2016-04-04T14:19:00Z">
                  <w:rPr>
                    <w:ins w:id="6450" w:author="i0806927" w:date="2016-04-01T13:44:00Z"/>
                    <w:rFonts w:ascii="Helvetica" w:hAnsi="Helvetica"/>
                    <w:i/>
                    <w:spacing w:val="-4"/>
                    <w:kern w:val="1"/>
                    <w:sz w:val="18"/>
                    <w:szCs w:val="20"/>
                    <w:lang w:eastAsia="it-IT"/>
                  </w:rPr>
                </w:rPrChange>
              </w:rPr>
            </w:pPr>
            <w:ins w:id="6451" w:author="i0806927" w:date="2016-04-01T13:44:00Z">
              <w:r w:rsidRPr="00E516AE">
                <w:rPr>
                  <w:rFonts w:ascii="Helvetica" w:hAnsi="Helvetica"/>
                  <w:szCs w:val="20"/>
                  <w:highlight w:val="yellow"/>
                  <w:lang w:eastAsia="it-IT"/>
                  <w:rPrChange w:id="6452" w:author="i0806927" w:date="2016-04-04T14:19:00Z">
                    <w:rPr>
                      <w:rFonts w:ascii="Helvetica" w:hAnsi="Helvetica"/>
                      <w:szCs w:val="20"/>
                      <w:lang w:eastAsia="it-IT"/>
                    </w:rPr>
                  </w:rPrChange>
                </w:rPr>
                <w:t xml:space="preserve">    }</w:t>
              </w:r>
            </w:ins>
          </w:p>
          <w:p w14:paraId="414ED0BD" w14:textId="77777777" w:rsidR="00790B77" w:rsidRPr="00E516AE" w:rsidRDefault="00790B77" w:rsidP="00790B77">
            <w:pPr>
              <w:keepNext/>
              <w:keepLines/>
              <w:suppressAutoHyphens/>
              <w:spacing w:before="140" w:after="0" w:line="240" w:lineRule="auto"/>
              <w:ind w:left="1080"/>
              <w:outlineLvl w:val="7"/>
              <w:rPr>
                <w:ins w:id="6453" w:author="i0806927" w:date="2016-04-01T13:44:00Z"/>
                <w:rFonts w:ascii="Helvetica" w:hAnsi="Helvetica"/>
                <w:szCs w:val="20"/>
                <w:highlight w:val="yellow"/>
                <w:lang w:eastAsia="it-IT"/>
                <w:rPrChange w:id="6454" w:author="i0806927" w:date="2016-04-04T14:19:00Z">
                  <w:rPr>
                    <w:ins w:id="6455" w:author="i0806927" w:date="2016-04-01T13:44:00Z"/>
                    <w:rFonts w:ascii="Helvetica" w:hAnsi="Helvetica"/>
                    <w:i/>
                    <w:spacing w:val="-4"/>
                    <w:kern w:val="1"/>
                    <w:sz w:val="18"/>
                    <w:szCs w:val="20"/>
                    <w:lang w:eastAsia="it-IT"/>
                  </w:rPr>
                </w:rPrChange>
              </w:rPr>
            </w:pPr>
            <w:ins w:id="6456" w:author="i0806927" w:date="2016-04-01T13:44:00Z">
              <w:r w:rsidRPr="00E516AE">
                <w:rPr>
                  <w:rFonts w:ascii="Helvetica" w:hAnsi="Helvetica"/>
                  <w:szCs w:val="20"/>
                  <w:highlight w:val="yellow"/>
                  <w:lang w:eastAsia="it-IT"/>
                  <w:rPrChange w:id="6457" w:author="i0806927" w:date="2016-04-04T14:19:00Z">
                    <w:rPr>
                      <w:rFonts w:ascii="Helvetica" w:hAnsi="Helvetica"/>
                      <w:szCs w:val="20"/>
                      <w:lang w:eastAsia="it-IT"/>
                    </w:rPr>
                  </w:rPrChange>
                </w:rPr>
                <w:t xml:space="preserve">  ]</w:t>
              </w:r>
            </w:ins>
          </w:p>
          <w:p w14:paraId="07AAC20C" w14:textId="77777777" w:rsidR="00790B77" w:rsidRPr="00260C4A" w:rsidRDefault="00790B77" w:rsidP="00790B77">
            <w:pPr>
              <w:spacing w:line="240" w:lineRule="auto"/>
              <w:rPr>
                <w:ins w:id="6458" w:author="i0806927" w:date="2016-04-01T13:44:00Z"/>
                <w:rFonts w:ascii="Helvetica" w:hAnsi="Helvetica"/>
                <w:szCs w:val="20"/>
                <w:lang w:eastAsia="it-IT"/>
              </w:rPr>
            </w:pPr>
            <w:ins w:id="6459" w:author="i0806927" w:date="2016-04-01T13:44:00Z">
              <w:r w:rsidRPr="00E516AE">
                <w:rPr>
                  <w:rFonts w:ascii="Helvetica" w:hAnsi="Helvetica"/>
                  <w:szCs w:val="20"/>
                  <w:highlight w:val="yellow"/>
                  <w:lang w:eastAsia="it-IT"/>
                  <w:rPrChange w:id="6460" w:author="i0806927" w:date="2016-04-04T14:19:00Z">
                    <w:rPr>
                      <w:rFonts w:ascii="Helvetica" w:hAnsi="Helvetica"/>
                      <w:szCs w:val="20"/>
                      <w:lang w:eastAsia="it-IT"/>
                    </w:rPr>
                  </w:rPrChange>
                </w:rPr>
                <w:t>}</w:t>
              </w:r>
            </w:ins>
          </w:p>
        </w:tc>
      </w:tr>
    </w:tbl>
    <w:p w14:paraId="61255840" w14:textId="77777777" w:rsidR="00B711C7" w:rsidRDefault="00B711C7" w:rsidP="00B711C7">
      <w:pPr>
        <w:rPr>
          <w:rFonts w:ascii="Helvetica" w:hAnsi="Helvetica" w:cs="Helvetica"/>
          <w:sz w:val="24"/>
          <w:lang w:eastAsia="ja-JP"/>
        </w:rPr>
      </w:pPr>
    </w:p>
    <w:p w14:paraId="70B788DB" w14:textId="77777777" w:rsidR="00B711C7" w:rsidRDefault="00B711C7" w:rsidP="00B711C7">
      <w:pPr>
        <w:rPr>
          <w:rFonts w:ascii="Helvetica" w:hAnsi="Helvetica" w:cs="Helvetica"/>
          <w:sz w:val="24"/>
          <w:lang w:eastAsia="ja-JP"/>
        </w:rPr>
      </w:pPr>
    </w:p>
    <w:p w14:paraId="0A9EB039" w14:textId="04DB2A84" w:rsidR="006851C6" w:rsidRDefault="006851C6" w:rsidP="00B711C7">
      <w:pPr>
        <w:rPr>
          <w:rFonts w:ascii="Helvetica" w:hAnsi="Helvetica" w:cs="Helvetica"/>
          <w:sz w:val="24"/>
          <w:lang w:eastAsia="ja-JP"/>
        </w:rPr>
      </w:pPr>
      <w:r>
        <w:rPr>
          <w:rFonts w:ascii="Helvetica" w:hAnsi="Helvetica" w:cs="Helvetica"/>
          <w:sz w:val="24"/>
          <w:lang w:eastAsia="ja-JP"/>
        </w:rPr>
        <w:t>//this is for supporting async request mode</w:t>
      </w:r>
    </w:p>
    <w:p w14:paraId="50D06842" w14:textId="38FDDEBF" w:rsidR="00747734" w:rsidRDefault="00747734">
      <w:pPr>
        <w:pStyle w:val="Heading2"/>
        <w:rPr>
          <w:lang w:eastAsia="ja-JP"/>
        </w:rPr>
      </w:pPr>
      <w:bookmarkStart w:id="6461" w:name="_Toc441522270"/>
      <w:r>
        <w:rPr>
          <w:rFonts w:hint="eastAsia"/>
          <w:lang w:eastAsia="ja-JP"/>
        </w:rPr>
        <w:t xml:space="preserve">GET </w:t>
      </w:r>
      <w:r w:rsidRPr="000179B2">
        <w:rPr>
          <w:rFonts w:ascii="Helvetica" w:eastAsia="Times New Roman" w:hAnsi="Helvetica" w:cs="Helvetica"/>
          <w:caps w:val="0"/>
          <w:spacing w:val="0"/>
          <w:sz w:val="24"/>
          <w:szCs w:val="24"/>
          <w:lang w:val="en-US" w:eastAsia="it-IT"/>
        </w:rPr>
        <w:t>/api/</w:t>
      </w:r>
      <w:del w:id="6462" w:author="i0806927" w:date="2016-03-30T14:26:00Z">
        <w:r w:rsidRPr="00E516AE" w:rsidDel="00354602">
          <w:rPr>
            <w:rFonts w:ascii="Helvetica" w:hAnsi="Helvetica" w:cs="Helvetica"/>
            <w:caps w:val="0"/>
            <w:spacing w:val="0"/>
            <w:sz w:val="24"/>
            <w:szCs w:val="24"/>
            <w:highlight w:val="yellow"/>
            <w:lang w:val="en-US" w:eastAsia="ja-JP"/>
            <w:rPrChange w:id="6463" w:author="i0806927" w:date="2016-04-04T14:19:00Z">
              <w:rPr>
                <w:rFonts w:ascii="Helvetica" w:hAnsi="Helvetica" w:cs="Helvetica"/>
                <w:caps w:val="0"/>
                <w:spacing w:val="0"/>
                <w:sz w:val="24"/>
                <w:szCs w:val="24"/>
                <w:lang w:val="en-US" w:eastAsia="ja-JP"/>
              </w:rPr>
            </w:rPrChange>
          </w:rPr>
          <w:delText>orderFeasibilityCheckRequest</w:delText>
        </w:r>
      </w:del>
      <w:bookmarkEnd w:id="6461"/>
      <w:ins w:id="6464" w:author="i0806927" w:date="2016-03-30T14:26:00Z">
        <w:r w:rsidR="00354602" w:rsidRPr="00E516AE">
          <w:rPr>
            <w:rFonts w:ascii="Helvetica" w:hAnsi="Helvetica" w:cs="Helvetica"/>
            <w:caps w:val="0"/>
            <w:spacing w:val="0"/>
            <w:sz w:val="24"/>
            <w:szCs w:val="24"/>
            <w:highlight w:val="yellow"/>
            <w:lang w:val="en-US" w:eastAsia="ja-JP"/>
            <w:rPrChange w:id="6465" w:author="i0806927" w:date="2016-04-04T14:19:00Z">
              <w:rPr>
                <w:rFonts w:ascii="Helvetica" w:hAnsi="Helvetica" w:cs="Helvetica"/>
                <w:caps w:val="0"/>
                <w:spacing w:val="0"/>
                <w:sz w:val="24"/>
                <w:szCs w:val="24"/>
                <w:lang w:val="en-US" w:eastAsia="ja-JP"/>
              </w:rPr>
            </w:rPrChange>
          </w:rPr>
          <w:t>ProductOfferingQualification</w:t>
        </w:r>
        <w:r w:rsidR="00354602">
          <w:rPr>
            <w:rFonts w:ascii="Helvetica" w:hAnsi="Helvetica" w:cs="Helvetica" w:hint="eastAsia"/>
            <w:caps w:val="0"/>
            <w:spacing w:val="0"/>
            <w:sz w:val="24"/>
            <w:szCs w:val="24"/>
            <w:lang w:val="en-US" w:eastAsia="ja-JP"/>
          </w:rPr>
          <w:t>Request</w:t>
        </w:r>
      </w:ins>
    </w:p>
    <w:p w14:paraId="48FEC9CF" w14:textId="77777777" w:rsidR="00747734" w:rsidRDefault="00747734" w:rsidP="00747734">
      <w:pPr>
        <w:rPr>
          <w:sz w:val="24"/>
          <w:lang w:eastAsia="it-IT"/>
        </w:rPr>
      </w:pPr>
      <w:r w:rsidRPr="009F731F">
        <w:rPr>
          <w:sz w:val="24"/>
          <w:u w:val="single"/>
          <w:lang w:eastAsia="it-IT"/>
        </w:rPr>
        <w:t>Description</w:t>
      </w:r>
      <w:r>
        <w:rPr>
          <w:sz w:val="24"/>
          <w:lang w:eastAsia="it-IT"/>
        </w:rPr>
        <w:t xml:space="preserve"> : </w:t>
      </w:r>
    </w:p>
    <w:p w14:paraId="24F14A5C" w14:textId="77777777" w:rsidR="00747734" w:rsidRDefault="00747734" w:rsidP="00747734">
      <w:pPr>
        <w:rPr>
          <w:rFonts w:ascii="Helvetica" w:hAnsi="Helvetica" w:cs="Helvetica"/>
          <w:sz w:val="24"/>
          <w:lang w:eastAsia="ja-JP"/>
        </w:rPr>
      </w:pPr>
      <w:r w:rsidRPr="00F5753A">
        <w:rPr>
          <w:rFonts w:ascii="Helvetica" w:hAnsi="Helvetica" w:cs="Helvetica"/>
          <w:sz w:val="24"/>
          <w:lang w:eastAsia="it-IT"/>
        </w:rPr>
        <w:t>This operation is used to provide commercial eligi</w:t>
      </w:r>
      <w:r>
        <w:rPr>
          <w:rFonts w:ascii="Helvetica" w:hAnsi="Helvetica" w:cs="Helvetica"/>
          <w:sz w:val="24"/>
          <w:lang w:eastAsia="it-IT"/>
        </w:rPr>
        <w:t>bility from address information</w:t>
      </w:r>
      <w:r>
        <w:rPr>
          <w:rFonts w:ascii="Helvetica" w:hAnsi="Helvetica" w:cs="Helvetica" w:hint="eastAsia"/>
          <w:sz w:val="24"/>
          <w:lang w:eastAsia="ja-JP"/>
        </w:rPr>
        <w:t xml:space="preserve"> </w:t>
      </w:r>
      <w:r>
        <w:rPr>
          <w:rFonts w:ascii="Helvetica" w:hAnsi="Helvetica" w:cs="Helvetica"/>
          <w:sz w:val="24"/>
          <w:lang w:eastAsia="ja-JP"/>
        </w:rPr>
        <w:t>immediately.</w:t>
      </w:r>
    </w:p>
    <w:p w14:paraId="7190E66F" w14:textId="57BE7B4B" w:rsidR="00747734" w:rsidRDefault="00747734" w:rsidP="00747734">
      <w:pPr>
        <w:rPr>
          <w:rFonts w:ascii="Helvetica" w:hAnsi="Helvetica" w:cs="Helvetica"/>
          <w:sz w:val="24"/>
          <w:lang w:eastAsia="ja-JP"/>
        </w:rPr>
      </w:pPr>
      <w:r>
        <w:rPr>
          <w:rFonts w:ascii="Helvetica" w:hAnsi="Helvetica" w:cs="Helvetica"/>
          <w:sz w:val="24"/>
          <w:lang w:eastAsia="ja-JP"/>
        </w:rPr>
        <w:t xml:space="preserve"> </w:t>
      </w:r>
      <w:r>
        <w:rPr>
          <w:rFonts w:ascii="Helvetica" w:hAnsi="Helvetica" w:cs="Helvetica"/>
          <w:sz w:val="24"/>
          <w:lang w:eastAsia="it-IT"/>
        </w:rPr>
        <w:t>i.e Product Offerings (and constraints on ProductOffering pricing).</w:t>
      </w:r>
    </w:p>
    <w:p w14:paraId="0E2804A7" w14:textId="77777777" w:rsidR="00747734" w:rsidRDefault="00747734" w:rsidP="00747734">
      <w:pPr>
        <w:rPr>
          <w:rFonts w:ascii="Helvetica" w:hAnsi="Helvetica" w:cs="Helvetica"/>
          <w:sz w:val="24"/>
          <w:lang w:eastAsia="ja-JP"/>
        </w:rPr>
      </w:pPr>
    </w:p>
    <w:p w14:paraId="1736373B" w14:textId="77777777" w:rsidR="00747734" w:rsidRDefault="00747734" w:rsidP="00747734">
      <w:pPr>
        <w:rPr>
          <w:rFonts w:ascii="Helvetica" w:hAnsi="Helvetica" w:cs="Helvetica"/>
          <w:sz w:val="24"/>
          <w:lang w:eastAsia="ja-JP"/>
        </w:rPr>
      </w:pPr>
      <w:r w:rsidRPr="008E554E">
        <w:rPr>
          <w:rFonts w:ascii="Helvetica" w:hAnsi="Helvetica" w:cs="Helvetica"/>
          <w:sz w:val="24"/>
          <w:lang w:eastAsia="ja-JP"/>
        </w:rPr>
        <w:t>This operation execute</w:t>
      </w:r>
      <w:r>
        <w:rPr>
          <w:rFonts w:ascii="Helvetica" w:hAnsi="Helvetica" w:cs="Helvetica" w:hint="eastAsia"/>
          <w:sz w:val="24"/>
          <w:lang w:eastAsia="ja-JP"/>
        </w:rPr>
        <w:t xml:space="preserve"> for</w:t>
      </w:r>
      <w:r w:rsidRPr="008E554E">
        <w:rPr>
          <w:rFonts w:ascii="Helvetica" w:hAnsi="Helvetica" w:cs="Helvetica"/>
          <w:sz w:val="24"/>
          <w:lang w:eastAsia="ja-JP"/>
        </w:rPr>
        <w:t xml:space="preserve"> offering check.</w:t>
      </w:r>
    </w:p>
    <w:p w14:paraId="15F18649" w14:textId="77777777" w:rsidR="00747734" w:rsidRDefault="00747734" w:rsidP="00747734">
      <w:pPr>
        <w:rPr>
          <w:rFonts w:ascii="Helvetica" w:hAnsi="Helvetica" w:cs="Helvetica"/>
          <w:sz w:val="24"/>
          <w:lang w:eastAsia="ja-JP"/>
        </w:rPr>
      </w:pPr>
    </w:p>
    <w:tbl>
      <w:tblPr>
        <w:tblStyle w:val="TableGrid"/>
        <w:tblW w:w="0" w:type="auto"/>
        <w:tblLook w:val="04A0" w:firstRow="1" w:lastRow="0" w:firstColumn="1" w:lastColumn="0" w:noHBand="0" w:noVBand="1"/>
        <w:tblPrChange w:id="6466" w:author="i0806927" w:date="2016-04-08T13:25:00Z">
          <w:tblPr>
            <w:tblStyle w:val="TableGrid"/>
            <w:tblW w:w="0" w:type="auto"/>
            <w:tblLook w:val="04A0" w:firstRow="1" w:lastRow="0" w:firstColumn="1" w:lastColumn="0" w:noHBand="0" w:noVBand="1"/>
          </w:tblPr>
        </w:tblPrChange>
      </w:tblPr>
      <w:tblGrid>
        <w:gridCol w:w="3731"/>
        <w:gridCol w:w="1489"/>
        <w:gridCol w:w="1682"/>
        <w:gridCol w:w="3659"/>
        <w:tblGridChange w:id="6467">
          <w:tblGrid>
            <w:gridCol w:w="2992"/>
            <w:gridCol w:w="739"/>
            <w:gridCol w:w="755"/>
            <w:gridCol w:w="734"/>
            <w:gridCol w:w="1682"/>
            <w:gridCol w:w="320"/>
            <w:gridCol w:w="3339"/>
          </w:tblGrid>
        </w:tblGridChange>
      </w:tblGrid>
      <w:tr w:rsidR="00747734" w:rsidRPr="004B23A3" w14:paraId="23AC381E" w14:textId="77777777" w:rsidTr="00CE72D2">
        <w:trPr>
          <w:tblHeader/>
        </w:trPr>
        <w:tc>
          <w:tcPr>
            <w:tcW w:w="2612" w:type="dxa"/>
            <w:shd w:val="clear" w:color="auto" w:fill="B8CCE4" w:themeFill="accent1" w:themeFillTint="66"/>
            <w:tcPrChange w:id="6468" w:author="i0806927" w:date="2016-04-08T13:25:00Z">
              <w:tcPr>
                <w:tcW w:w="2612" w:type="dxa"/>
                <w:shd w:val="clear" w:color="auto" w:fill="B8CCE4" w:themeFill="accent1" w:themeFillTint="66"/>
              </w:tcPr>
            </w:tcPrChange>
          </w:tcPr>
          <w:p w14:paraId="6DB96CAB" w14:textId="77777777" w:rsidR="00747734" w:rsidRPr="00F647C9" w:rsidRDefault="00747734" w:rsidP="007F6FA3">
            <w:pPr>
              <w:jc w:val="center"/>
              <w:rPr>
                <w:rFonts w:ascii="Helvetica" w:hAnsi="Helvetica" w:cs="Helvetica"/>
                <w:b/>
                <w:color w:val="000000"/>
                <w:sz w:val="22"/>
                <w:szCs w:val="22"/>
                <w:lang w:val="fr-FR" w:eastAsia="fr-FR"/>
              </w:rPr>
            </w:pPr>
            <w:r w:rsidRPr="00F647C9">
              <w:rPr>
                <w:rFonts w:ascii="Helvetica" w:hAnsi="Helvetica" w:cs="Helvetica"/>
                <w:b/>
                <w:color w:val="000000"/>
                <w:sz w:val="22"/>
                <w:szCs w:val="22"/>
                <w:lang w:val="fr-FR" w:eastAsia="fr-FR"/>
              </w:rPr>
              <w:t>Attribute name</w:t>
            </w:r>
          </w:p>
        </w:tc>
        <w:tc>
          <w:tcPr>
            <w:tcW w:w="1513" w:type="dxa"/>
            <w:shd w:val="clear" w:color="auto" w:fill="B8CCE4" w:themeFill="accent1" w:themeFillTint="66"/>
            <w:tcPrChange w:id="6469" w:author="i0806927" w:date="2016-04-08T13:25:00Z">
              <w:tcPr>
                <w:tcW w:w="1513" w:type="dxa"/>
                <w:gridSpan w:val="2"/>
                <w:shd w:val="clear" w:color="auto" w:fill="B8CCE4" w:themeFill="accent1" w:themeFillTint="66"/>
              </w:tcPr>
            </w:tcPrChange>
          </w:tcPr>
          <w:p w14:paraId="7D8AC744" w14:textId="77777777" w:rsidR="00747734" w:rsidRPr="00F647C9" w:rsidRDefault="00747734" w:rsidP="007F6FA3">
            <w:pPr>
              <w:jc w:val="center"/>
              <w:rPr>
                <w:rFonts w:ascii="Helvetica" w:hAnsi="Helvetica" w:cs="Helvetica"/>
                <w:b/>
                <w:color w:val="000000"/>
                <w:sz w:val="22"/>
                <w:szCs w:val="22"/>
                <w:lang w:val="fr-FR" w:eastAsia="fr-FR"/>
              </w:rPr>
            </w:pPr>
            <w:r w:rsidRPr="00F647C9">
              <w:rPr>
                <w:rFonts w:ascii="Helvetica" w:hAnsi="Helvetica" w:cs="Helvetica"/>
                <w:b/>
                <w:color w:val="000000"/>
                <w:sz w:val="22"/>
                <w:szCs w:val="22"/>
                <w:lang w:val="fr-FR" w:eastAsia="fr-FR"/>
              </w:rPr>
              <w:t>Mandatory</w:t>
            </w:r>
          </w:p>
        </w:tc>
        <w:tc>
          <w:tcPr>
            <w:tcW w:w="2929" w:type="dxa"/>
            <w:shd w:val="clear" w:color="auto" w:fill="B8CCE4" w:themeFill="accent1" w:themeFillTint="66"/>
            <w:tcPrChange w:id="6470" w:author="i0806927" w:date="2016-04-08T13:25:00Z">
              <w:tcPr>
                <w:tcW w:w="2929" w:type="dxa"/>
                <w:gridSpan w:val="3"/>
                <w:shd w:val="clear" w:color="auto" w:fill="B8CCE4" w:themeFill="accent1" w:themeFillTint="66"/>
              </w:tcPr>
            </w:tcPrChange>
          </w:tcPr>
          <w:p w14:paraId="500B722A" w14:textId="77777777" w:rsidR="00747734" w:rsidRPr="00F647C9" w:rsidRDefault="00747734" w:rsidP="007F6FA3">
            <w:pPr>
              <w:jc w:val="center"/>
              <w:rPr>
                <w:rFonts w:ascii="Helvetica" w:hAnsi="Helvetica" w:cs="Helvetica"/>
                <w:b/>
                <w:color w:val="000000"/>
                <w:sz w:val="22"/>
                <w:szCs w:val="22"/>
                <w:lang w:val="fr-FR" w:eastAsia="fr-FR"/>
              </w:rPr>
            </w:pPr>
            <w:r w:rsidRPr="00F647C9">
              <w:rPr>
                <w:rFonts w:ascii="Helvetica" w:hAnsi="Helvetica" w:cs="Helvetica"/>
                <w:b/>
                <w:color w:val="000000"/>
                <w:sz w:val="22"/>
                <w:szCs w:val="22"/>
                <w:lang w:val="fr-FR" w:eastAsia="fr-FR"/>
              </w:rPr>
              <w:t>Default</w:t>
            </w:r>
          </w:p>
        </w:tc>
        <w:tc>
          <w:tcPr>
            <w:tcW w:w="3507" w:type="dxa"/>
            <w:shd w:val="clear" w:color="auto" w:fill="B8CCE4" w:themeFill="accent1" w:themeFillTint="66"/>
            <w:tcPrChange w:id="6471" w:author="i0806927" w:date="2016-04-08T13:25:00Z">
              <w:tcPr>
                <w:tcW w:w="3507" w:type="dxa"/>
                <w:shd w:val="clear" w:color="auto" w:fill="B8CCE4" w:themeFill="accent1" w:themeFillTint="66"/>
              </w:tcPr>
            </w:tcPrChange>
          </w:tcPr>
          <w:p w14:paraId="622795D7" w14:textId="77777777" w:rsidR="00747734" w:rsidRPr="00F647C9" w:rsidRDefault="00747734" w:rsidP="007F6FA3">
            <w:pPr>
              <w:jc w:val="center"/>
              <w:rPr>
                <w:rFonts w:ascii="Helvetica" w:hAnsi="Helvetica" w:cs="Helvetica"/>
                <w:b/>
                <w:color w:val="000000"/>
                <w:sz w:val="22"/>
                <w:szCs w:val="22"/>
                <w:lang w:val="fr-FR" w:eastAsia="fr-FR"/>
              </w:rPr>
            </w:pPr>
            <w:r w:rsidRPr="00F647C9">
              <w:rPr>
                <w:rFonts w:ascii="Helvetica" w:hAnsi="Helvetica" w:cs="Helvetica"/>
                <w:b/>
                <w:color w:val="000000"/>
                <w:sz w:val="22"/>
                <w:szCs w:val="22"/>
                <w:lang w:val="fr-FR" w:eastAsia="fr-FR"/>
              </w:rPr>
              <w:t>Rule</w:t>
            </w:r>
          </w:p>
        </w:tc>
      </w:tr>
      <w:tr w:rsidR="00747734" w:rsidRPr="004B23A3" w14:paraId="6F3FBF75" w14:textId="77777777" w:rsidTr="007F6FA3">
        <w:tc>
          <w:tcPr>
            <w:tcW w:w="2612" w:type="dxa"/>
          </w:tcPr>
          <w:p w14:paraId="20F196AA" w14:textId="0DF34EC7" w:rsidR="00747734" w:rsidRPr="00E516AE" w:rsidRDefault="00790B77" w:rsidP="007F6FA3">
            <w:pPr>
              <w:keepNext/>
              <w:keepLines/>
              <w:suppressAutoHyphens/>
              <w:spacing w:before="140" w:line="220" w:lineRule="atLeast"/>
              <w:ind w:left="1080"/>
              <w:outlineLvl w:val="7"/>
              <w:rPr>
                <w:rFonts w:ascii="Helvetica" w:hAnsi="Helvetica" w:cs="Helvetica"/>
                <w:color w:val="000000"/>
                <w:sz w:val="22"/>
                <w:szCs w:val="22"/>
                <w:highlight w:val="yellow"/>
                <w:lang w:val="fr-FR" w:eastAsia="fr-FR"/>
                <w:rPrChange w:id="6472" w:author="i0806927" w:date="2016-04-04T14:19:00Z">
                  <w:rPr>
                    <w:rFonts w:ascii="Helvetica" w:hAnsi="Helvetica" w:cs="Helvetica"/>
                    <w:i/>
                    <w:color w:val="000000"/>
                    <w:spacing w:val="-4"/>
                    <w:kern w:val="1"/>
                    <w:sz w:val="22"/>
                    <w:szCs w:val="22"/>
                    <w:lang w:val="fr-FR" w:eastAsia="fr-FR"/>
                  </w:rPr>
                </w:rPrChange>
              </w:rPr>
            </w:pPr>
            <w:ins w:id="6473" w:author="i0806927" w:date="2016-04-01T13:39:00Z">
              <w:r w:rsidRPr="00E516AE">
                <w:rPr>
                  <w:rFonts w:ascii="Helvetica" w:hAnsi="Helvetica" w:cs="Helvetica"/>
                  <w:color w:val="000000"/>
                  <w:sz w:val="22"/>
                  <w:szCs w:val="22"/>
                  <w:highlight w:val="yellow"/>
                  <w:lang w:val="fr-FR" w:eastAsia="ja-JP"/>
                  <w:rPrChange w:id="6474" w:author="i0806927" w:date="2016-04-04T14:19:00Z">
                    <w:rPr>
                      <w:rFonts w:ascii="Helvetica" w:hAnsi="Helvetica" w:cs="Helvetica"/>
                      <w:color w:val="000000"/>
                      <w:sz w:val="22"/>
                      <w:szCs w:val="22"/>
                      <w:lang w:val="fr-FR" w:eastAsia="ja-JP"/>
                    </w:rPr>
                  </w:rPrChange>
                </w:rPr>
                <w:t>partyId</w:t>
              </w:r>
            </w:ins>
            <w:del w:id="6475" w:author="i0806927" w:date="2016-04-01T13:39:00Z">
              <w:r w:rsidR="00747734" w:rsidRPr="00E516AE" w:rsidDel="00790B77">
                <w:rPr>
                  <w:rFonts w:ascii="Helvetica" w:hAnsi="Helvetica" w:cs="Helvetica"/>
                  <w:color w:val="000000"/>
                  <w:sz w:val="22"/>
                  <w:szCs w:val="22"/>
                  <w:highlight w:val="yellow"/>
                  <w:lang w:val="fr-FR" w:eastAsia="fr-FR"/>
                  <w:rPrChange w:id="6476" w:author="i0806927" w:date="2016-04-04T14:19:00Z">
                    <w:rPr>
                      <w:rFonts w:ascii="Helvetica" w:hAnsi="Helvetica" w:cs="Helvetica"/>
                      <w:color w:val="000000"/>
                      <w:sz w:val="22"/>
                      <w:szCs w:val="22"/>
                      <w:lang w:val="fr-FR" w:eastAsia="fr-FR"/>
                    </w:rPr>
                  </w:rPrChange>
                </w:rPr>
                <w:delText>Location id</w:delText>
              </w:r>
            </w:del>
          </w:p>
        </w:tc>
        <w:tc>
          <w:tcPr>
            <w:tcW w:w="1513" w:type="dxa"/>
          </w:tcPr>
          <w:p w14:paraId="6F2DC156" w14:textId="4A21D34D" w:rsidR="00747734" w:rsidRPr="00E516AE" w:rsidRDefault="00790B77" w:rsidP="007F6FA3">
            <w:pPr>
              <w:keepNext/>
              <w:keepLines/>
              <w:suppressAutoHyphens/>
              <w:spacing w:before="140" w:line="220" w:lineRule="atLeast"/>
              <w:ind w:left="1080"/>
              <w:outlineLvl w:val="7"/>
              <w:rPr>
                <w:rFonts w:ascii="Helvetica" w:hAnsi="Helvetica" w:cs="Helvetica"/>
                <w:color w:val="000000"/>
                <w:sz w:val="22"/>
                <w:szCs w:val="22"/>
                <w:highlight w:val="yellow"/>
                <w:lang w:val="fr-FR" w:eastAsia="fr-FR"/>
                <w:rPrChange w:id="6477" w:author="i0806927" w:date="2016-04-04T14:19:00Z">
                  <w:rPr>
                    <w:rFonts w:ascii="Helvetica" w:hAnsi="Helvetica" w:cs="Helvetica"/>
                    <w:i/>
                    <w:color w:val="000000"/>
                    <w:spacing w:val="-4"/>
                    <w:kern w:val="1"/>
                    <w:sz w:val="22"/>
                    <w:szCs w:val="22"/>
                    <w:lang w:val="fr-FR" w:eastAsia="fr-FR"/>
                  </w:rPr>
                </w:rPrChange>
              </w:rPr>
            </w:pPr>
            <w:ins w:id="6478" w:author="i0806927" w:date="2016-04-01T13:39:00Z">
              <w:r w:rsidRPr="00E516AE">
                <w:rPr>
                  <w:rFonts w:ascii="Helvetica" w:hAnsi="Helvetica" w:cs="Helvetica"/>
                  <w:color w:val="000000"/>
                  <w:sz w:val="22"/>
                  <w:szCs w:val="22"/>
                  <w:highlight w:val="yellow"/>
                  <w:lang w:val="fr-FR" w:eastAsia="ja-JP"/>
                  <w:rPrChange w:id="6479" w:author="i0806927" w:date="2016-04-04T14:19:00Z">
                    <w:rPr>
                      <w:rFonts w:ascii="Helvetica" w:hAnsi="Helvetica" w:cs="Helvetica"/>
                      <w:color w:val="000000"/>
                      <w:sz w:val="22"/>
                      <w:szCs w:val="22"/>
                      <w:lang w:val="fr-FR" w:eastAsia="ja-JP"/>
                    </w:rPr>
                  </w:rPrChange>
                </w:rPr>
                <w:t>N</w:t>
              </w:r>
            </w:ins>
            <w:del w:id="6480" w:author="i0806927" w:date="2016-04-01T13:39:00Z">
              <w:r w:rsidR="00747734" w:rsidRPr="00E516AE" w:rsidDel="00790B77">
                <w:rPr>
                  <w:rFonts w:ascii="Helvetica" w:hAnsi="Helvetica" w:cs="Helvetica"/>
                  <w:color w:val="000000"/>
                  <w:sz w:val="22"/>
                  <w:szCs w:val="22"/>
                  <w:highlight w:val="yellow"/>
                  <w:lang w:val="fr-FR" w:eastAsia="ja-JP"/>
                  <w:rPrChange w:id="6481" w:author="i0806927" w:date="2016-04-04T14:19:00Z">
                    <w:rPr>
                      <w:rFonts w:ascii="Helvetica" w:hAnsi="Helvetica" w:cs="Helvetica"/>
                      <w:color w:val="000000"/>
                      <w:sz w:val="22"/>
                      <w:szCs w:val="22"/>
                      <w:lang w:val="fr-FR" w:eastAsia="ja-JP"/>
                    </w:rPr>
                  </w:rPrChange>
                </w:rPr>
                <w:delText>Y</w:delText>
              </w:r>
            </w:del>
          </w:p>
        </w:tc>
        <w:tc>
          <w:tcPr>
            <w:tcW w:w="2929" w:type="dxa"/>
          </w:tcPr>
          <w:p w14:paraId="495EE851" w14:textId="77777777" w:rsidR="00747734" w:rsidRPr="00E516AE" w:rsidRDefault="00747734" w:rsidP="007F6FA3">
            <w:pPr>
              <w:spacing w:before="0"/>
              <w:rPr>
                <w:rFonts w:ascii="Helvetica" w:hAnsi="Helvetica" w:cs="Helvetica"/>
                <w:color w:val="000000"/>
                <w:sz w:val="22"/>
                <w:szCs w:val="22"/>
                <w:highlight w:val="yellow"/>
                <w:lang w:val="fr-FR" w:eastAsia="fr-FR"/>
                <w:rPrChange w:id="6482" w:author="i0806927" w:date="2016-04-04T14:19:00Z">
                  <w:rPr>
                    <w:rFonts w:ascii="Helvetica" w:hAnsi="Helvetica" w:cs="Helvetica"/>
                    <w:color w:val="000000"/>
                    <w:sz w:val="22"/>
                    <w:szCs w:val="22"/>
                    <w:lang w:val="fr-FR" w:eastAsia="fr-FR"/>
                  </w:rPr>
                </w:rPrChange>
              </w:rPr>
            </w:pPr>
          </w:p>
        </w:tc>
        <w:tc>
          <w:tcPr>
            <w:tcW w:w="3507" w:type="dxa"/>
          </w:tcPr>
          <w:p w14:paraId="590350CD" w14:textId="2EC5EBCF" w:rsidR="00747734" w:rsidRPr="00E516AE" w:rsidRDefault="00747734" w:rsidP="007F6FA3">
            <w:pPr>
              <w:keepNext/>
              <w:keepLines/>
              <w:suppressAutoHyphens/>
              <w:spacing w:before="140" w:line="220" w:lineRule="atLeast"/>
              <w:ind w:left="1080"/>
              <w:outlineLvl w:val="7"/>
              <w:rPr>
                <w:rFonts w:ascii="Helvetica" w:hAnsi="Helvetica" w:cs="Helvetica"/>
                <w:color w:val="000000"/>
                <w:sz w:val="22"/>
                <w:szCs w:val="22"/>
                <w:highlight w:val="yellow"/>
                <w:lang w:val="fr-FR" w:eastAsia="fr-FR"/>
                <w:rPrChange w:id="6483" w:author="i0806927" w:date="2016-04-04T14:19:00Z">
                  <w:rPr>
                    <w:rFonts w:ascii="Helvetica" w:hAnsi="Helvetica" w:cs="Helvetica"/>
                    <w:i/>
                    <w:color w:val="000000"/>
                    <w:spacing w:val="-4"/>
                    <w:kern w:val="1"/>
                    <w:sz w:val="22"/>
                    <w:szCs w:val="22"/>
                    <w:lang w:val="fr-FR" w:eastAsia="fr-FR"/>
                  </w:rPr>
                </w:rPrChange>
              </w:rPr>
            </w:pPr>
            <w:del w:id="6484" w:author="i0806927" w:date="2016-04-01T13:39:00Z">
              <w:r w:rsidRPr="00E516AE" w:rsidDel="00790B77">
                <w:rPr>
                  <w:rFonts w:ascii="Helvetica" w:hAnsi="Helvetica" w:cs="Helvetica"/>
                  <w:color w:val="000000"/>
                  <w:sz w:val="22"/>
                  <w:szCs w:val="22"/>
                  <w:highlight w:val="yellow"/>
                  <w:lang w:val="fr-FR" w:eastAsia="ja-JP"/>
                  <w:rPrChange w:id="6485" w:author="i0806927" w:date="2016-04-04T14:19:00Z">
                    <w:rPr>
                      <w:rFonts w:ascii="Helvetica" w:hAnsi="Helvetica" w:cs="Helvetica"/>
                      <w:color w:val="000000"/>
                      <w:sz w:val="22"/>
                      <w:szCs w:val="22"/>
                      <w:lang w:val="fr-FR" w:eastAsia="ja-JP"/>
                    </w:rPr>
                  </w:rPrChange>
                </w:rPr>
                <w:delText>Location id</w:delText>
              </w:r>
              <w:r w:rsidRPr="00E516AE" w:rsidDel="00790B77">
                <w:rPr>
                  <w:rFonts w:ascii="Helvetica" w:hAnsi="Helvetica" w:cs="Helvetica"/>
                  <w:color w:val="000000"/>
                  <w:sz w:val="22"/>
                  <w:szCs w:val="22"/>
                  <w:highlight w:val="yellow"/>
                  <w:lang w:val="fr-FR" w:eastAsia="fr-FR"/>
                  <w:rPrChange w:id="6486" w:author="i0806927" w:date="2016-04-04T14:19:00Z">
                    <w:rPr>
                      <w:rFonts w:ascii="Helvetica" w:hAnsi="Helvetica" w:cs="Helvetica"/>
                      <w:color w:val="000000"/>
                      <w:sz w:val="22"/>
                      <w:szCs w:val="22"/>
                      <w:lang w:val="fr-FR" w:eastAsia="fr-FR"/>
                    </w:rPr>
                  </w:rPrChange>
                </w:rPr>
                <w:delText xml:space="preserve"> is mandatory if </w:delText>
              </w:r>
              <w:r w:rsidRPr="00E516AE" w:rsidDel="00790B77">
                <w:rPr>
                  <w:rFonts w:ascii="Helvetica" w:hAnsi="Helvetica" w:cs="Helvetica"/>
                  <w:color w:val="000000"/>
                  <w:sz w:val="22"/>
                  <w:szCs w:val="22"/>
                  <w:highlight w:val="yellow"/>
                  <w:lang w:val="fr-FR" w:eastAsia="ja-JP"/>
                  <w:rPrChange w:id="6487" w:author="i0806927" w:date="2016-04-04T14:19:00Z">
                    <w:rPr>
                      <w:rFonts w:ascii="Helvetica" w:hAnsi="Helvetica" w:cs="Helvetica"/>
                      <w:color w:val="000000"/>
                      <w:sz w:val="22"/>
                      <w:szCs w:val="22"/>
                      <w:lang w:val="fr-FR" w:eastAsia="ja-JP"/>
                    </w:rPr>
                  </w:rPrChange>
                </w:rPr>
                <w:delText>Address info</w:delText>
              </w:r>
              <w:r w:rsidRPr="00E516AE" w:rsidDel="00790B77">
                <w:rPr>
                  <w:rFonts w:ascii="Helvetica" w:hAnsi="Helvetica" w:cs="Helvetica"/>
                  <w:color w:val="000000"/>
                  <w:sz w:val="22"/>
                  <w:szCs w:val="22"/>
                  <w:highlight w:val="yellow"/>
                  <w:lang w:val="fr-FR" w:eastAsia="fr-FR"/>
                  <w:rPrChange w:id="6488" w:author="i0806927" w:date="2016-04-04T14:19:00Z">
                    <w:rPr>
                      <w:rFonts w:ascii="Helvetica" w:hAnsi="Helvetica" w:cs="Helvetica"/>
                      <w:color w:val="000000"/>
                      <w:sz w:val="22"/>
                      <w:szCs w:val="22"/>
                      <w:lang w:val="fr-FR" w:eastAsia="fr-FR"/>
                    </w:rPr>
                  </w:rPrChange>
                </w:rPr>
                <w:delText xml:space="preserve"> is empty.</w:delText>
              </w:r>
            </w:del>
          </w:p>
        </w:tc>
      </w:tr>
      <w:tr w:rsidR="00747734" w:rsidRPr="004B23A3" w14:paraId="2DCE5DC4" w14:textId="77777777" w:rsidTr="007F6FA3">
        <w:tc>
          <w:tcPr>
            <w:tcW w:w="2612" w:type="dxa"/>
          </w:tcPr>
          <w:p w14:paraId="7BA0D66C" w14:textId="0EB414DB" w:rsidR="00747734" w:rsidRPr="00E516AE" w:rsidRDefault="00790B77" w:rsidP="007F6FA3">
            <w:pPr>
              <w:keepNext/>
              <w:keepLines/>
              <w:suppressAutoHyphens/>
              <w:spacing w:before="140" w:line="220" w:lineRule="atLeast"/>
              <w:ind w:left="1080"/>
              <w:outlineLvl w:val="7"/>
              <w:rPr>
                <w:rFonts w:ascii="Helvetica" w:hAnsi="Helvetica" w:cs="Helvetica"/>
                <w:color w:val="000000"/>
                <w:sz w:val="22"/>
                <w:szCs w:val="22"/>
                <w:highlight w:val="yellow"/>
                <w:lang w:val="fr-FR" w:eastAsia="fr-FR"/>
                <w:rPrChange w:id="6489" w:author="i0806927" w:date="2016-04-04T14:19:00Z">
                  <w:rPr>
                    <w:rFonts w:ascii="Helvetica" w:hAnsi="Helvetica" w:cs="Helvetica"/>
                    <w:i/>
                    <w:color w:val="000000"/>
                    <w:spacing w:val="-4"/>
                    <w:kern w:val="1"/>
                    <w:sz w:val="22"/>
                    <w:szCs w:val="22"/>
                    <w:lang w:val="fr-FR" w:eastAsia="fr-FR"/>
                  </w:rPr>
                </w:rPrChange>
              </w:rPr>
            </w:pPr>
            <w:ins w:id="6490" w:author="i0806927" w:date="2016-04-01T13:39:00Z">
              <w:r w:rsidRPr="00E516AE">
                <w:rPr>
                  <w:rFonts w:ascii="Helvetica" w:hAnsi="Helvetica" w:cs="Helvetica"/>
                  <w:color w:val="000000"/>
                  <w:sz w:val="22"/>
                  <w:szCs w:val="22"/>
                  <w:highlight w:val="yellow"/>
                  <w:lang w:val="fr-FR" w:eastAsia="ja-JP"/>
                  <w:rPrChange w:id="6491" w:author="i0806927" w:date="2016-04-04T14:19:00Z">
                    <w:rPr>
                      <w:rFonts w:ascii="Helvetica" w:hAnsi="Helvetica" w:cs="Helvetica"/>
                      <w:color w:val="000000"/>
                      <w:sz w:val="22"/>
                      <w:szCs w:val="22"/>
                      <w:lang w:val="fr-FR" w:eastAsia="ja-JP"/>
                    </w:rPr>
                  </w:rPrChange>
                </w:rPr>
                <w:t>channel</w:t>
              </w:r>
            </w:ins>
            <w:del w:id="6492" w:author="i0806927" w:date="2016-04-01T13:39:00Z">
              <w:r w:rsidR="00747734" w:rsidRPr="00E516AE" w:rsidDel="00790B77">
                <w:rPr>
                  <w:rFonts w:ascii="Helvetica" w:hAnsi="Helvetica" w:cs="Helvetica"/>
                  <w:color w:val="000000"/>
                  <w:sz w:val="22"/>
                  <w:szCs w:val="22"/>
                  <w:highlight w:val="yellow"/>
                  <w:lang w:val="fr-FR" w:eastAsia="fr-FR"/>
                  <w:rPrChange w:id="6493" w:author="i0806927" w:date="2016-04-04T14:19:00Z">
                    <w:rPr>
                      <w:rFonts w:ascii="Helvetica" w:hAnsi="Helvetica" w:cs="Helvetica"/>
                      <w:color w:val="000000"/>
                      <w:sz w:val="22"/>
                      <w:szCs w:val="22"/>
                      <w:lang w:val="fr-FR" w:eastAsia="fr-FR"/>
                    </w:rPr>
                  </w:rPrChange>
                </w:rPr>
                <w:delText>Address info</w:delText>
              </w:r>
            </w:del>
          </w:p>
        </w:tc>
        <w:tc>
          <w:tcPr>
            <w:tcW w:w="1513" w:type="dxa"/>
          </w:tcPr>
          <w:p w14:paraId="644EF53A" w14:textId="2D90CDE8" w:rsidR="00747734" w:rsidRPr="00E516AE" w:rsidRDefault="00790B77" w:rsidP="007F6FA3">
            <w:pPr>
              <w:keepNext/>
              <w:keepLines/>
              <w:suppressAutoHyphens/>
              <w:spacing w:before="140" w:line="220" w:lineRule="atLeast"/>
              <w:ind w:left="1080"/>
              <w:outlineLvl w:val="7"/>
              <w:rPr>
                <w:rFonts w:ascii="Helvetica" w:hAnsi="Helvetica" w:cs="Helvetica"/>
                <w:color w:val="000000"/>
                <w:sz w:val="22"/>
                <w:szCs w:val="22"/>
                <w:highlight w:val="yellow"/>
                <w:lang w:val="fr-FR" w:eastAsia="fr-FR"/>
                <w:rPrChange w:id="6494" w:author="i0806927" w:date="2016-04-04T14:19:00Z">
                  <w:rPr>
                    <w:rFonts w:ascii="Helvetica" w:hAnsi="Helvetica" w:cs="Helvetica"/>
                    <w:i/>
                    <w:color w:val="000000"/>
                    <w:spacing w:val="-4"/>
                    <w:kern w:val="1"/>
                    <w:sz w:val="22"/>
                    <w:szCs w:val="22"/>
                    <w:lang w:val="fr-FR" w:eastAsia="fr-FR"/>
                  </w:rPr>
                </w:rPrChange>
              </w:rPr>
            </w:pPr>
            <w:ins w:id="6495" w:author="i0806927" w:date="2016-04-01T13:39:00Z">
              <w:r w:rsidRPr="00E516AE">
                <w:rPr>
                  <w:rFonts w:ascii="Helvetica" w:hAnsi="Helvetica" w:cs="Helvetica"/>
                  <w:color w:val="000000"/>
                  <w:sz w:val="22"/>
                  <w:szCs w:val="22"/>
                  <w:highlight w:val="yellow"/>
                  <w:lang w:val="fr-FR" w:eastAsia="ja-JP"/>
                  <w:rPrChange w:id="6496" w:author="i0806927" w:date="2016-04-04T14:19:00Z">
                    <w:rPr>
                      <w:rFonts w:ascii="Helvetica" w:hAnsi="Helvetica" w:cs="Helvetica"/>
                      <w:color w:val="000000"/>
                      <w:sz w:val="22"/>
                      <w:szCs w:val="22"/>
                      <w:lang w:val="fr-FR" w:eastAsia="ja-JP"/>
                    </w:rPr>
                  </w:rPrChange>
                </w:rPr>
                <w:t>N</w:t>
              </w:r>
            </w:ins>
            <w:del w:id="6497" w:author="i0806927" w:date="2016-04-01T13:39:00Z">
              <w:r w:rsidR="00747734" w:rsidRPr="00E516AE" w:rsidDel="00790B77">
                <w:rPr>
                  <w:rFonts w:ascii="Helvetica" w:hAnsi="Helvetica" w:cs="Helvetica"/>
                  <w:color w:val="000000"/>
                  <w:sz w:val="22"/>
                  <w:szCs w:val="22"/>
                  <w:highlight w:val="yellow"/>
                  <w:lang w:val="fr-FR" w:eastAsia="ja-JP"/>
                  <w:rPrChange w:id="6498" w:author="i0806927" w:date="2016-04-04T14:19:00Z">
                    <w:rPr>
                      <w:rFonts w:ascii="Helvetica" w:hAnsi="Helvetica" w:cs="Helvetica"/>
                      <w:color w:val="000000"/>
                      <w:sz w:val="22"/>
                      <w:szCs w:val="22"/>
                      <w:lang w:val="fr-FR" w:eastAsia="ja-JP"/>
                    </w:rPr>
                  </w:rPrChange>
                </w:rPr>
                <w:delText>Y</w:delText>
              </w:r>
            </w:del>
          </w:p>
        </w:tc>
        <w:tc>
          <w:tcPr>
            <w:tcW w:w="2929" w:type="dxa"/>
          </w:tcPr>
          <w:p w14:paraId="4422A5FC" w14:textId="77777777" w:rsidR="00747734" w:rsidRPr="00E516AE" w:rsidRDefault="00747734" w:rsidP="007F6FA3">
            <w:pPr>
              <w:spacing w:before="0"/>
              <w:rPr>
                <w:rFonts w:ascii="Helvetica" w:hAnsi="Helvetica" w:cs="Helvetica"/>
                <w:color w:val="000000"/>
                <w:sz w:val="22"/>
                <w:szCs w:val="22"/>
                <w:highlight w:val="yellow"/>
                <w:lang w:val="fr-FR" w:eastAsia="fr-FR"/>
                <w:rPrChange w:id="6499" w:author="i0806927" w:date="2016-04-04T14:19:00Z">
                  <w:rPr>
                    <w:rFonts w:ascii="Helvetica" w:hAnsi="Helvetica" w:cs="Helvetica"/>
                    <w:color w:val="000000"/>
                    <w:sz w:val="22"/>
                    <w:szCs w:val="22"/>
                    <w:lang w:val="fr-FR" w:eastAsia="fr-FR"/>
                  </w:rPr>
                </w:rPrChange>
              </w:rPr>
            </w:pPr>
          </w:p>
        </w:tc>
        <w:tc>
          <w:tcPr>
            <w:tcW w:w="3507" w:type="dxa"/>
          </w:tcPr>
          <w:p w14:paraId="00468E51" w14:textId="42EC4E3E" w:rsidR="00747734" w:rsidRPr="00E516AE" w:rsidRDefault="00747734" w:rsidP="007F6FA3">
            <w:pPr>
              <w:keepNext/>
              <w:keepLines/>
              <w:suppressAutoHyphens/>
              <w:spacing w:before="140" w:line="220" w:lineRule="atLeast"/>
              <w:ind w:left="1080"/>
              <w:outlineLvl w:val="7"/>
              <w:rPr>
                <w:rFonts w:ascii="Helvetica" w:hAnsi="Helvetica" w:cs="Helvetica"/>
                <w:color w:val="000000"/>
                <w:sz w:val="22"/>
                <w:szCs w:val="22"/>
                <w:highlight w:val="yellow"/>
                <w:lang w:val="fr-FR" w:eastAsia="fr-FR"/>
                <w:rPrChange w:id="6500" w:author="i0806927" w:date="2016-04-04T14:19:00Z">
                  <w:rPr>
                    <w:rFonts w:ascii="Helvetica" w:hAnsi="Helvetica" w:cs="Helvetica"/>
                    <w:i/>
                    <w:color w:val="000000"/>
                    <w:spacing w:val="-4"/>
                    <w:kern w:val="1"/>
                    <w:sz w:val="22"/>
                    <w:szCs w:val="22"/>
                    <w:lang w:val="fr-FR" w:eastAsia="fr-FR"/>
                  </w:rPr>
                </w:rPrChange>
              </w:rPr>
            </w:pPr>
            <w:del w:id="6501" w:author="i0806927" w:date="2016-04-01T13:39:00Z">
              <w:r w:rsidRPr="00E516AE" w:rsidDel="00790B77">
                <w:rPr>
                  <w:rFonts w:ascii="Helvetica" w:hAnsi="Helvetica" w:cs="Helvetica"/>
                  <w:color w:val="000000"/>
                  <w:sz w:val="22"/>
                  <w:szCs w:val="22"/>
                  <w:highlight w:val="yellow"/>
                  <w:lang w:val="fr-FR" w:eastAsia="ja-JP"/>
                  <w:rPrChange w:id="6502" w:author="i0806927" w:date="2016-04-04T14:19:00Z">
                    <w:rPr>
                      <w:rFonts w:ascii="Helvetica" w:hAnsi="Helvetica" w:cs="Helvetica"/>
                      <w:color w:val="000000"/>
                      <w:sz w:val="22"/>
                      <w:szCs w:val="22"/>
                      <w:lang w:val="fr-FR" w:eastAsia="ja-JP"/>
                    </w:rPr>
                  </w:rPrChange>
                </w:rPr>
                <w:delText xml:space="preserve">Address info </w:delText>
              </w:r>
              <w:r w:rsidRPr="00E516AE" w:rsidDel="00790B77">
                <w:rPr>
                  <w:rFonts w:ascii="Helvetica" w:hAnsi="Helvetica" w:cs="Helvetica"/>
                  <w:color w:val="000000"/>
                  <w:sz w:val="22"/>
                  <w:szCs w:val="22"/>
                  <w:highlight w:val="yellow"/>
                  <w:lang w:val="fr-FR" w:eastAsia="fr-FR"/>
                  <w:rPrChange w:id="6503" w:author="i0806927" w:date="2016-04-04T14:19:00Z">
                    <w:rPr>
                      <w:rFonts w:ascii="Helvetica" w:hAnsi="Helvetica" w:cs="Helvetica"/>
                      <w:color w:val="000000"/>
                      <w:sz w:val="22"/>
                      <w:szCs w:val="22"/>
                      <w:lang w:val="fr-FR" w:eastAsia="fr-FR"/>
                    </w:rPr>
                  </w:rPrChange>
                </w:rPr>
                <w:delText xml:space="preserve">is mandatory if </w:delText>
              </w:r>
              <w:r w:rsidRPr="00E516AE" w:rsidDel="00790B77">
                <w:rPr>
                  <w:rFonts w:ascii="Helvetica" w:hAnsi="Helvetica" w:cs="Helvetica"/>
                  <w:color w:val="000000"/>
                  <w:sz w:val="22"/>
                  <w:szCs w:val="22"/>
                  <w:highlight w:val="yellow"/>
                  <w:lang w:val="fr-FR" w:eastAsia="ja-JP"/>
                  <w:rPrChange w:id="6504" w:author="i0806927" w:date="2016-04-04T14:19:00Z">
                    <w:rPr>
                      <w:rFonts w:ascii="Helvetica" w:hAnsi="Helvetica" w:cs="Helvetica"/>
                      <w:color w:val="000000"/>
                      <w:sz w:val="22"/>
                      <w:szCs w:val="22"/>
                      <w:lang w:val="fr-FR" w:eastAsia="ja-JP"/>
                    </w:rPr>
                  </w:rPrChange>
                </w:rPr>
                <w:delText>Location id</w:delText>
              </w:r>
              <w:r w:rsidRPr="00E516AE" w:rsidDel="00790B77">
                <w:rPr>
                  <w:rFonts w:ascii="Helvetica" w:hAnsi="Helvetica" w:cs="Helvetica"/>
                  <w:color w:val="000000"/>
                  <w:sz w:val="22"/>
                  <w:szCs w:val="22"/>
                  <w:highlight w:val="yellow"/>
                  <w:lang w:val="fr-FR" w:eastAsia="fr-FR"/>
                  <w:rPrChange w:id="6505" w:author="i0806927" w:date="2016-04-04T14:19:00Z">
                    <w:rPr>
                      <w:rFonts w:ascii="Helvetica" w:hAnsi="Helvetica" w:cs="Helvetica"/>
                      <w:color w:val="000000"/>
                      <w:sz w:val="22"/>
                      <w:szCs w:val="22"/>
                      <w:lang w:val="fr-FR" w:eastAsia="fr-FR"/>
                    </w:rPr>
                  </w:rPrChange>
                </w:rPr>
                <w:delText xml:space="preserve"> is empty.</w:delText>
              </w:r>
            </w:del>
          </w:p>
        </w:tc>
      </w:tr>
      <w:tr w:rsidR="00747734" w:rsidRPr="004B23A3" w14:paraId="61FDC6C3" w14:textId="77777777" w:rsidTr="007F6FA3">
        <w:tc>
          <w:tcPr>
            <w:tcW w:w="2612" w:type="dxa"/>
          </w:tcPr>
          <w:p w14:paraId="60F005B7" w14:textId="27380789" w:rsidR="00747734" w:rsidRPr="00E516AE" w:rsidRDefault="00790B77" w:rsidP="007F6FA3">
            <w:pPr>
              <w:keepNext/>
              <w:keepLines/>
              <w:suppressAutoHyphens/>
              <w:spacing w:before="140" w:line="220" w:lineRule="atLeast"/>
              <w:ind w:left="1080"/>
              <w:outlineLvl w:val="7"/>
              <w:rPr>
                <w:rFonts w:ascii="Helvetica" w:hAnsi="Helvetica" w:cs="Helvetica"/>
                <w:color w:val="000000"/>
                <w:sz w:val="22"/>
                <w:szCs w:val="22"/>
                <w:highlight w:val="yellow"/>
                <w:lang w:val="fr-FR" w:eastAsia="fr-FR"/>
                <w:rPrChange w:id="6506" w:author="i0806927" w:date="2016-04-04T14:19:00Z">
                  <w:rPr>
                    <w:rFonts w:ascii="Helvetica" w:hAnsi="Helvetica" w:cs="Helvetica"/>
                    <w:i/>
                    <w:color w:val="000000"/>
                    <w:spacing w:val="-4"/>
                    <w:kern w:val="1"/>
                    <w:sz w:val="22"/>
                    <w:szCs w:val="22"/>
                    <w:lang w:val="fr-FR" w:eastAsia="fr-FR"/>
                  </w:rPr>
                </w:rPrChange>
              </w:rPr>
            </w:pPr>
            <w:ins w:id="6507" w:author="i0806927" w:date="2016-04-01T13:39:00Z">
              <w:r w:rsidRPr="00E516AE">
                <w:rPr>
                  <w:rFonts w:ascii="Helvetica" w:hAnsi="Helvetica" w:cs="Helvetica"/>
                  <w:color w:val="000000"/>
                  <w:sz w:val="22"/>
                  <w:szCs w:val="22"/>
                  <w:highlight w:val="yellow"/>
                  <w:lang w:val="fr-FR" w:eastAsia="ja-JP"/>
                  <w:rPrChange w:id="6508" w:author="i0806927" w:date="2016-04-04T14:19:00Z">
                    <w:rPr>
                      <w:rFonts w:ascii="Helvetica" w:hAnsi="Helvetica" w:cs="Helvetica"/>
                      <w:color w:val="000000"/>
                      <w:sz w:val="22"/>
                      <w:szCs w:val="22"/>
                      <w:lang w:val="fr-FR" w:eastAsia="ja-JP"/>
                    </w:rPr>
                  </w:rPrChange>
                </w:rPr>
                <w:t>productInventoryId</w:t>
              </w:r>
            </w:ins>
            <w:del w:id="6509" w:author="i0806927" w:date="2016-04-01T13:39:00Z">
              <w:r w:rsidR="00747734" w:rsidRPr="00E516AE" w:rsidDel="00790B77">
                <w:rPr>
                  <w:rFonts w:ascii="Helvetica" w:hAnsi="Helvetica" w:cs="Helvetica"/>
                  <w:color w:val="000000"/>
                  <w:sz w:val="22"/>
                  <w:szCs w:val="22"/>
                  <w:highlight w:val="yellow"/>
                  <w:lang w:val="fr-FR" w:eastAsia="fr-FR"/>
                  <w:rPrChange w:id="6510" w:author="i0806927" w:date="2016-04-04T14:19:00Z">
                    <w:rPr>
                      <w:rFonts w:ascii="Helvetica" w:hAnsi="Helvetica" w:cs="Helvetica"/>
                      <w:color w:val="000000"/>
                      <w:sz w:val="22"/>
                      <w:szCs w:val="22"/>
                      <w:lang w:val="fr-FR" w:eastAsia="fr-FR"/>
                    </w:rPr>
                  </w:rPrChange>
                </w:rPr>
                <w:delText>Party role</w:delText>
              </w:r>
            </w:del>
          </w:p>
        </w:tc>
        <w:tc>
          <w:tcPr>
            <w:tcW w:w="1513" w:type="dxa"/>
          </w:tcPr>
          <w:p w14:paraId="731819B7" w14:textId="6ACA6C95" w:rsidR="00747734" w:rsidRPr="00E516AE" w:rsidRDefault="00F647C9" w:rsidP="007F6FA3">
            <w:pPr>
              <w:keepNext/>
              <w:keepLines/>
              <w:suppressAutoHyphens/>
              <w:spacing w:before="140" w:line="220" w:lineRule="atLeast"/>
              <w:ind w:left="1080"/>
              <w:outlineLvl w:val="7"/>
              <w:rPr>
                <w:rFonts w:ascii="Helvetica" w:hAnsi="Helvetica" w:cs="Helvetica"/>
                <w:color w:val="000000"/>
                <w:sz w:val="22"/>
                <w:szCs w:val="22"/>
                <w:highlight w:val="green"/>
                <w:lang w:eastAsia="fr-FR"/>
                <w:rPrChange w:id="6511" w:author="i0806927" w:date="2016-04-04T14:19:00Z">
                  <w:rPr>
                    <w:rFonts w:ascii="Helvetica" w:hAnsi="Helvetica" w:cs="Helvetica"/>
                    <w:i/>
                    <w:color w:val="000000"/>
                    <w:spacing w:val="-4"/>
                    <w:kern w:val="1"/>
                    <w:sz w:val="22"/>
                    <w:szCs w:val="22"/>
                    <w:lang w:eastAsia="fr-FR"/>
                  </w:rPr>
                </w:rPrChange>
              </w:rPr>
            </w:pPr>
            <w:ins w:id="6512" w:author="i0806927" w:date="2016-04-04T10:14:00Z">
              <w:r w:rsidRPr="00E516AE">
                <w:rPr>
                  <w:rFonts w:ascii="Helvetica" w:hAnsi="Helvetica" w:cs="Helvetica"/>
                  <w:color w:val="000000"/>
                  <w:sz w:val="22"/>
                  <w:szCs w:val="22"/>
                  <w:highlight w:val="green"/>
                  <w:lang w:eastAsia="ja-JP"/>
                  <w:rPrChange w:id="6513" w:author="i0806927" w:date="2016-04-04T14:19:00Z">
                    <w:rPr>
                      <w:rFonts w:ascii="Helvetica" w:hAnsi="Helvetica" w:cs="Helvetica"/>
                      <w:color w:val="000000"/>
                      <w:sz w:val="22"/>
                      <w:szCs w:val="22"/>
                      <w:lang w:eastAsia="ja-JP"/>
                    </w:rPr>
                  </w:rPrChange>
                </w:rPr>
                <w:t>N</w:t>
              </w:r>
            </w:ins>
            <w:del w:id="6514" w:author="i0806927" w:date="2016-04-01T13:39:00Z">
              <w:r w:rsidR="00747734" w:rsidRPr="00E516AE" w:rsidDel="00790B77">
                <w:rPr>
                  <w:rFonts w:ascii="Helvetica" w:hAnsi="Helvetica" w:cs="Helvetica"/>
                  <w:color w:val="000000"/>
                  <w:sz w:val="22"/>
                  <w:szCs w:val="22"/>
                  <w:highlight w:val="green"/>
                  <w:lang w:eastAsia="ja-JP"/>
                  <w:rPrChange w:id="6515" w:author="i0806927" w:date="2016-04-04T14:19:00Z">
                    <w:rPr>
                      <w:rFonts w:ascii="Helvetica" w:hAnsi="Helvetica" w:cs="Helvetica"/>
                      <w:color w:val="000000"/>
                      <w:sz w:val="22"/>
                      <w:szCs w:val="22"/>
                      <w:lang w:eastAsia="ja-JP"/>
                    </w:rPr>
                  </w:rPrChange>
                </w:rPr>
                <w:delText>N</w:delText>
              </w:r>
            </w:del>
          </w:p>
        </w:tc>
        <w:tc>
          <w:tcPr>
            <w:tcW w:w="2929" w:type="dxa"/>
          </w:tcPr>
          <w:p w14:paraId="7E9F7252" w14:textId="77777777" w:rsidR="00747734" w:rsidRPr="00E516AE" w:rsidRDefault="00747734" w:rsidP="007F6FA3">
            <w:pPr>
              <w:spacing w:before="0"/>
              <w:rPr>
                <w:rFonts w:ascii="Helvetica" w:hAnsi="Helvetica" w:cs="Helvetica"/>
                <w:color w:val="000000"/>
                <w:sz w:val="22"/>
                <w:szCs w:val="22"/>
                <w:highlight w:val="yellow"/>
                <w:lang w:eastAsia="fr-FR"/>
                <w:rPrChange w:id="6516" w:author="i0806927" w:date="2016-04-04T14:19:00Z">
                  <w:rPr>
                    <w:rFonts w:ascii="Helvetica" w:hAnsi="Helvetica" w:cs="Helvetica"/>
                    <w:color w:val="000000"/>
                    <w:sz w:val="22"/>
                    <w:szCs w:val="22"/>
                    <w:lang w:eastAsia="fr-FR"/>
                  </w:rPr>
                </w:rPrChange>
              </w:rPr>
            </w:pPr>
          </w:p>
        </w:tc>
        <w:tc>
          <w:tcPr>
            <w:tcW w:w="3507" w:type="dxa"/>
          </w:tcPr>
          <w:p w14:paraId="45F1A2C2" w14:textId="77777777" w:rsidR="00747734" w:rsidRPr="00E516AE" w:rsidRDefault="00747734" w:rsidP="007F6FA3">
            <w:pPr>
              <w:spacing w:before="0"/>
              <w:rPr>
                <w:rFonts w:ascii="Helvetica" w:hAnsi="Helvetica" w:cs="Helvetica"/>
                <w:color w:val="000000"/>
                <w:sz w:val="22"/>
                <w:szCs w:val="22"/>
                <w:highlight w:val="yellow"/>
                <w:lang w:eastAsia="fr-FR"/>
                <w:rPrChange w:id="6517" w:author="i0806927" w:date="2016-04-04T14:19:00Z">
                  <w:rPr>
                    <w:rFonts w:ascii="Helvetica" w:hAnsi="Helvetica" w:cs="Helvetica"/>
                    <w:color w:val="000000"/>
                    <w:sz w:val="22"/>
                    <w:szCs w:val="22"/>
                    <w:lang w:eastAsia="fr-FR"/>
                  </w:rPr>
                </w:rPrChange>
              </w:rPr>
            </w:pPr>
          </w:p>
        </w:tc>
      </w:tr>
      <w:tr w:rsidR="00747734" w:rsidRPr="004B23A3" w14:paraId="01639B70" w14:textId="77777777" w:rsidTr="007F6FA3">
        <w:tc>
          <w:tcPr>
            <w:tcW w:w="2612" w:type="dxa"/>
          </w:tcPr>
          <w:p w14:paraId="5FBF2252" w14:textId="4BDB8DF5" w:rsidR="00747734" w:rsidRPr="00E516AE" w:rsidRDefault="00790B77" w:rsidP="007F6FA3">
            <w:pPr>
              <w:keepNext/>
              <w:keepLines/>
              <w:suppressAutoHyphens/>
              <w:spacing w:before="140" w:line="220" w:lineRule="atLeast"/>
              <w:ind w:left="1080"/>
              <w:outlineLvl w:val="7"/>
              <w:rPr>
                <w:rFonts w:ascii="Helvetica" w:hAnsi="Helvetica" w:cs="Helvetica"/>
                <w:color w:val="000000"/>
                <w:sz w:val="22"/>
                <w:szCs w:val="22"/>
                <w:highlight w:val="yellow"/>
                <w:lang w:val="fr-FR" w:eastAsia="fr-FR"/>
                <w:rPrChange w:id="6518" w:author="i0806927" w:date="2016-04-04T14:19:00Z">
                  <w:rPr>
                    <w:rFonts w:ascii="Helvetica" w:hAnsi="Helvetica" w:cs="Helvetica"/>
                    <w:i/>
                    <w:color w:val="000000"/>
                    <w:spacing w:val="-4"/>
                    <w:kern w:val="1"/>
                    <w:sz w:val="22"/>
                    <w:szCs w:val="22"/>
                    <w:lang w:val="fr-FR" w:eastAsia="fr-FR"/>
                  </w:rPr>
                </w:rPrChange>
              </w:rPr>
            </w:pPr>
            <w:ins w:id="6519" w:author="i0806927" w:date="2016-04-01T13:39:00Z">
              <w:r w:rsidRPr="00E516AE">
                <w:rPr>
                  <w:rFonts w:ascii="Helvetica" w:hAnsi="Helvetica" w:cs="Helvetica"/>
                  <w:color w:val="000000"/>
                  <w:sz w:val="22"/>
                  <w:szCs w:val="22"/>
                  <w:highlight w:val="yellow"/>
                  <w:lang w:val="fr-FR" w:eastAsia="ja-JP"/>
                  <w:rPrChange w:id="6520" w:author="i0806927" w:date="2016-04-04T14:19:00Z">
                    <w:rPr>
                      <w:rFonts w:ascii="Helvetica" w:hAnsi="Helvetica" w:cs="Helvetica"/>
                      <w:color w:val="000000"/>
                      <w:sz w:val="22"/>
                      <w:szCs w:val="22"/>
                      <w:lang w:val="fr-FR" w:eastAsia="ja-JP"/>
                    </w:rPr>
                  </w:rPrChange>
                </w:rPr>
                <w:t>address</w:t>
              </w:r>
            </w:ins>
            <w:del w:id="6521" w:author="i0806927" w:date="2016-04-01T13:39:00Z">
              <w:r w:rsidR="00747734" w:rsidRPr="00E516AE" w:rsidDel="00790B77">
                <w:rPr>
                  <w:rFonts w:ascii="Helvetica" w:hAnsi="Helvetica" w:cs="Helvetica"/>
                  <w:color w:val="000000"/>
                  <w:sz w:val="22"/>
                  <w:szCs w:val="22"/>
                  <w:highlight w:val="yellow"/>
                  <w:lang w:val="fr-FR" w:eastAsia="fr-FR"/>
                  <w:rPrChange w:id="6522" w:author="i0806927" w:date="2016-04-04T14:19:00Z">
                    <w:rPr>
                      <w:rFonts w:ascii="Helvetica" w:hAnsi="Helvetica" w:cs="Helvetica"/>
                      <w:color w:val="000000"/>
                      <w:sz w:val="22"/>
                      <w:szCs w:val="22"/>
                      <w:lang w:val="fr-FR" w:eastAsia="fr-FR"/>
                    </w:rPr>
                  </w:rPrChange>
                </w:rPr>
                <w:delText>Offer / offering scope</w:delText>
              </w:r>
            </w:del>
          </w:p>
        </w:tc>
        <w:tc>
          <w:tcPr>
            <w:tcW w:w="1513" w:type="dxa"/>
          </w:tcPr>
          <w:p w14:paraId="42948AD1" w14:textId="1179DC6E" w:rsidR="00747734" w:rsidRPr="00E516AE" w:rsidRDefault="00F647C9" w:rsidP="007F6FA3">
            <w:pPr>
              <w:keepNext/>
              <w:keepLines/>
              <w:suppressAutoHyphens/>
              <w:spacing w:before="140" w:line="220" w:lineRule="atLeast"/>
              <w:ind w:left="1080"/>
              <w:outlineLvl w:val="7"/>
              <w:rPr>
                <w:rFonts w:ascii="Helvetica" w:hAnsi="Helvetica" w:cs="Helvetica"/>
                <w:color w:val="000000"/>
                <w:sz w:val="22"/>
                <w:szCs w:val="22"/>
                <w:highlight w:val="green"/>
                <w:lang w:eastAsia="fr-FR"/>
                <w:rPrChange w:id="6523" w:author="i0806927" w:date="2016-04-04T14:19:00Z">
                  <w:rPr>
                    <w:rFonts w:ascii="Helvetica" w:hAnsi="Helvetica" w:cs="Helvetica"/>
                    <w:i/>
                    <w:color w:val="000000"/>
                    <w:spacing w:val="-4"/>
                    <w:kern w:val="1"/>
                    <w:sz w:val="22"/>
                    <w:szCs w:val="22"/>
                    <w:lang w:eastAsia="fr-FR"/>
                  </w:rPr>
                </w:rPrChange>
              </w:rPr>
            </w:pPr>
            <w:ins w:id="6524" w:author="i0806927" w:date="2016-04-04T10:14:00Z">
              <w:r w:rsidRPr="00E516AE">
                <w:rPr>
                  <w:rFonts w:ascii="Helvetica" w:hAnsi="Helvetica" w:cs="Helvetica"/>
                  <w:color w:val="000000"/>
                  <w:sz w:val="22"/>
                  <w:szCs w:val="22"/>
                  <w:highlight w:val="green"/>
                  <w:lang w:eastAsia="ja-JP"/>
                  <w:rPrChange w:id="6525" w:author="i0806927" w:date="2016-04-04T14:19:00Z">
                    <w:rPr>
                      <w:rFonts w:ascii="Helvetica" w:hAnsi="Helvetica" w:cs="Helvetica"/>
                      <w:color w:val="000000"/>
                      <w:sz w:val="22"/>
                      <w:szCs w:val="22"/>
                      <w:lang w:eastAsia="ja-JP"/>
                    </w:rPr>
                  </w:rPrChange>
                </w:rPr>
                <w:t>N</w:t>
              </w:r>
            </w:ins>
            <w:del w:id="6526" w:author="i0806927" w:date="2016-04-01T13:39:00Z">
              <w:r w:rsidR="00747734" w:rsidRPr="00E516AE" w:rsidDel="00790B77">
                <w:rPr>
                  <w:rFonts w:ascii="Helvetica" w:hAnsi="Helvetica" w:cs="Helvetica"/>
                  <w:color w:val="000000"/>
                  <w:sz w:val="22"/>
                  <w:szCs w:val="22"/>
                  <w:highlight w:val="green"/>
                  <w:lang w:eastAsia="ja-JP"/>
                  <w:rPrChange w:id="6527" w:author="i0806927" w:date="2016-04-04T14:19:00Z">
                    <w:rPr>
                      <w:rFonts w:ascii="Helvetica" w:hAnsi="Helvetica" w:cs="Helvetica"/>
                      <w:color w:val="000000"/>
                      <w:sz w:val="22"/>
                      <w:szCs w:val="22"/>
                      <w:lang w:eastAsia="ja-JP"/>
                    </w:rPr>
                  </w:rPrChange>
                </w:rPr>
                <w:delText>N</w:delText>
              </w:r>
            </w:del>
          </w:p>
        </w:tc>
        <w:tc>
          <w:tcPr>
            <w:tcW w:w="2929" w:type="dxa"/>
          </w:tcPr>
          <w:p w14:paraId="579E4466" w14:textId="77777777" w:rsidR="00747734" w:rsidRPr="00E516AE" w:rsidRDefault="00747734" w:rsidP="007F6FA3">
            <w:pPr>
              <w:spacing w:before="0"/>
              <w:rPr>
                <w:rFonts w:ascii="Helvetica" w:hAnsi="Helvetica" w:cs="Helvetica"/>
                <w:color w:val="000000"/>
                <w:sz w:val="22"/>
                <w:szCs w:val="22"/>
                <w:highlight w:val="yellow"/>
                <w:lang w:eastAsia="fr-FR"/>
                <w:rPrChange w:id="6528" w:author="i0806927" w:date="2016-04-04T14:19:00Z">
                  <w:rPr>
                    <w:rFonts w:ascii="Helvetica" w:hAnsi="Helvetica" w:cs="Helvetica"/>
                    <w:color w:val="000000"/>
                    <w:sz w:val="22"/>
                    <w:szCs w:val="22"/>
                    <w:lang w:eastAsia="fr-FR"/>
                  </w:rPr>
                </w:rPrChange>
              </w:rPr>
            </w:pPr>
          </w:p>
        </w:tc>
        <w:tc>
          <w:tcPr>
            <w:tcW w:w="3507" w:type="dxa"/>
          </w:tcPr>
          <w:p w14:paraId="6DB2DA0A" w14:textId="77777777" w:rsidR="00747734" w:rsidRPr="00E516AE" w:rsidRDefault="00747734" w:rsidP="007F6FA3">
            <w:pPr>
              <w:spacing w:before="0"/>
              <w:rPr>
                <w:rFonts w:ascii="Helvetica" w:hAnsi="Helvetica" w:cs="Helvetica"/>
                <w:color w:val="000000"/>
                <w:sz w:val="22"/>
                <w:szCs w:val="22"/>
                <w:highlight w:val="yellow"/>
                <w:lang w:eastAsia="fr-FR"/>
                <w:rPrChange w:id="6529" w:author="i0806927" w:date="2016-04-04T14:19:00Z">
                  <w:rPr>
                    <w:rFonts w:ascii="Helvetica" w:hAnsi="Helvetica" w:cs="Helvetica"/>
                    <w:color w:val="000000"/>
                    <w:sz w:val="22"/>
                    <w:szCs w:val="22"/>
                    <w:lang w:eastAsia="fr-FR"/>
                  </w:rPr>
                </w:rPrChange>
              </w:rPr>
            </w:pPr>
          </w:p>
        </w:tc>
      </w:tr>
      <w:tr w:rsidR="00790B77" w:rsidRPr="004B23A3" w14:paraId="7891B977" w14:textId="77777777" w:rsidTr="007F6FA3">
        <w:trPr>
          <w:ins w:id="6530" w:author="i0806927" w:date="2016-04-01T13:39:00Z"/>
        </w:trPr>
        <w:tc>
          <w:tcPr>
            <w:tcW w:w="2612" w:type="dxa"/>
          </w:tcPr>
          <w:p w14:paraId="054F48D1" w14:textId="6A7023F1" w:rsidR="00790B77" w:rsidRPr="00E516AE" w:rsidRDefault="00790B77" w:rsidP="007F6FA3">
            <w:pPr>
              <w:keepNext/>
              <w:keepLines/>
              <w:suppressAutoHyphens/>
              <w:spacing w:before="140" w:line="220" w:lineRule="atLeast"/>
              <w:ind w:left="1080"/>
              <w:outlineLvl w:val="7"/>
              <w:rPr>
                <w:ins w:id="6531" w:author="i0806927" w:date="2016-04-01T13:39:00Z"/>
                <w:rFonts w:ascii="Helvetica" w:hAnsi="Helvetica" w:cs="Helvetica"/>
                <w:color w:val="000000"/>
                <w:sz w:val="22"/>
                <w:szCs w:val="22"/>
                <w:highlight w:val="yellow"/>
                <w:lang w:val="fr-FR" w:eastAsia="ja-JP"/>
                <w:rPrChange w:id="6532" w:author="i0806927" w:date="2016-04-04T14:19:00Z">
                  <w:rPr>
                    <w:ins w:id="6533" w:author="i0806927" w:date="2016-04-01T13:39:00Z"/>
                    <w:rFonts w:ascii="Helvetica" w:hAnsi="Helvetica" w:cs="Helvetica"/>
                    <w:i/>
                    <w:color w:val="000000"/>
                    <w:spacing w:val="-4"/>
                    <w:kern w:val="1"/>
                    <w:sz w:val="22"/>
                    <w:szCs w:val="22"/>
                    <w:lang w:val="fr-FR" w:eastAsia="ja-JP"/>
                  </w:rPr>
                </w:rPrChange>
              </w:rPr>
            </w:pPr>
            <w:ins w:id="6534" w:author="i0806927" w:date="2016-04-01T13:40:00Z">
              <w:r w:rsidRPr="00E516AE">
                <w:rPr>
                  <w:rFonts w:ascii="Helvetica" w:hAnsi="Helvetica" w:cs="Helvetica"/>
                  <w:color w:val="000000"/>
                  <w:sz w:val="22"/>
                  <w:szCs w:val="22"/>
                  <w:highlight w:val="yellow"/>
                  <w:lang w:val="fr-FR" w:eastAsia="ja-JP"/>
                  <w:rPrChange w:id="6535" w:author="i0806927" w:date="2016-04-04T14:19:00Z">
                    <w:rPr>
                      <w:rFonts w:ascii="Helvetica" w:hAnsi="Helvetica" w:cs="Helvetica"/>
                      <w:color w:val="000000"/>
                      <w:sz w:val="22"/>
                      <w:szCs w:val="22"/>
                      <w:lang w:val="fr-FR" w:eastAsia="ja-JP"/>
                    </w:rPr>
                  </w:rPrChange>
                </w:rPr>
                <w:t>Address description</w:t>
              </w:r>
            </w:ins>
          </w:p>
        </w:tc>
        <w:tc>
          <w:tcPr>
            <w:tcW w:w="1513" w:type="dxa"/>
          </w:tcPr>
          <w:p w14:paraId="4DA9345F" w14:textId="1CABF64B" w:rsidR="00790B77" w:rsidRPr="00E516AE" w:rsidRDefault="00F647C9" w:rsidP="007F6FA3">
            <w:pPr>
              <w:keepNext/>
              <w:keepLines/>
              <w:suppressAutoHyphens/>
              <w:spacing w:before="140" w:line="220" w:lineRule="atLeast"/>
              <w:ind w:left="1080"/>
              <w:outlineLvl w:val="7"/>
              <w:rPr>
                <w:ins w:id="6536" w:author="i0806927" w:date="2016-04-01T13:39:00Z"/>
                <w:rFonts w:ascii="Helvetica" w:hAnsi="Helvetica" w:cs="Helvetica"/>
                <w:color w:val="000000"/>
                <w:sz w:val="22"/>
                <w:szCs w:val="22"/>
                <w:highlight w:val="green"/>
                <w:lang w:eastAsia="ja-JP"/>
                <w:rPrChange w:id="6537" w:author="i0806927" w:date="2016-04-04T14:19:00Z">
                  <w:rPr>
                    <w:ins w:id="6538" w:author="i0806927" w:date="2016-04-01T13:39:00Z"/>
                    <w:rFonts w:ascii="Helvetica" w:hAnsi="Helvetica" w:cs="Helvetica"/>
                    <w:i/>
                    <w:color w:val="000000"/>
                    <w:spacing w:val="-4"/>
                    <w:kern w:val="1"/>
                    <w:sz w:val="22"/>
                    <w:szCs w:val="22"/>
                    <w:lang w:eastAsia="ja-JP"/>
                  </w:rPr>
                </w:rPrChange>
              </w:rPr>
            </w:pPr>
            <w:ins w:id="6539" w:author="i0806927" w:date="2016-04-04T10:14:00Z">
              <w:r w:rsidRPr="00E516AE">
                <w:rPr>
                  <w:rFonts w:ascii="Helvetica" w:hAnsi="Helvetica" w:cs="Helvetica"/>
                  <w:color w:val="000000"/>
                  <w:sz w:val="22"/>
                  <w:szCs w:val="22"/>
                  <w:highlight w:val="green"/>
                  <w:lang w:eastAsia="ja-JP"/>
                  <w:rPrChange w:id="6540" w:author="i0806927" w:date="2016-04-04T14:19:00Z">
                    <w:rPr>
                      <w:rFonts w:ascii="Helvetica" w:hAnsi="Helvetica" w:cs="Helvetica"/>
                      <w:color w:val="000000"/>
                      <w:sz w:val="22"/>
                      <w:szCs w:val="22"/>
                      <w:lang w:eastAsia="ja-JP"/>
                    </w:rPr>
                  </w:rPrChange>
                </w:rPr>
                <w:t>N</w:t>
              </w:r>
            </w:ins>
          </w:p>
        </w:tc>
        <w:tc>
          <w:tcPr>
            <w:tcW w:w="2929" w:type="dxa"/>
          </w:tcPr>
          <w:p w14:paraId="6F4AEE0F" w14:textId="77777777" w:rsidR="00790B77" w:rsidRPr="00E516AE" w:rsidRDefault="00790B77" w:rsidP="007F6FA3">
            <w:pPr>
              <w:spacing w:before="0"/>
              <w:rPr>
                <w:ins w:id="6541" w:author="i0806927" w:date="2016-04-01T13:39:00Z"/>
                <w:rFonts w:ascii="Helvetica" w:hAnsi="Helvetica" w:cs="Helvetica"/>
                <w:color w:val="000000"/>
                <w:sz w:val="22"/>
                <w:szCs w:val="22"/>
                <w:highlight w:val="yellow"/>
                <w:lang w:eastAsia="fr-FR"/>
                <w:rPrChange w:id="6542" w:author="i0806927" w:date="2016-04-04T14:19:00Z">
                  <w:rPr>
                    <w:ins w:id="6543" w:author="i0806927" w:date="2016-04-01T13:39:00Z"/>
                    <w:rFonts w:ascii="Helvetica" w:hAnsi="Helvetica" w:cs="Helvetica"/>
                    <w:color w:val="000000"/>
                    <w:sz w:val="22"/>
                    <w:szCs w:val="22"/>
                    <w:lang w:eastAsia="fr-FR"/>
                  </w:rPr>
                </w:rPrChange>
              </w:rPr>
            </w:pPr>
          </w:p>
        </w:tc>
        <w:tc>
          <w:tcPr>
            <w:tcW w:w="3507" w:type="dxa"/>
          </w:tcPr>
          <w:p w14:paraId="289BB594" w14:textId="77777777" w:rsidR="00790B77" w:rsidRPr="00E516AE" w:rsidRDefault="00790B77" w:rsidP="007F6FA3">
            <w:pPr>
              <w:spacing w:before="0"/>
              <w:rPr>
                <w:ins w:id="6544" w:author="i0806927" w:date="2016-04-01T13:39:00Z"/>
                <w:rFonts w:ascii="Helvetica" w:hAnsi="Helvetica" w:cs="Helvetica"/>
                <w:color w:val="000000"/>
                <w:sz w:val="22"/>
                <w:szCs w:val="22"/>
                <w:highlight w:val="yellow"/>
                <w:lang w:eastAsia="fr-FR"/>
                <w:rPrChange w:id="6545" w:author="i0806927" w:date="2016-04-04T14:19:00Z">
                  <w:rPr>
                    <w:ins w:id="6546" w:author="i0806927" w:date="2016-04-01T13:39:00Z"/>
                    <w:rFonts w:ascii="Helvetica" w:hAnsi="Helvetica" w:cs="Helvetica"/>
                    <w:color w:val="000000"/>
                    <w:sz w:val="22"/>
                    <w:szCs w:val="22"/>
                    <w:lang w:eastAsia="fr-FR"/>
                  </w:rPr>
                </w:rPrChange>
              </w:rPr>
            </w:pPr>
          </w:p>
        </w:tc>
      </w:tr>
      <w:tr w:rsidR="00790B77" w:rsidRPr="004B23A3" w14:paraId="1F4DB567" w14:textId="77777777" w:rsidTr="007F6FA3">
        <w:trPr>
          <w:ins w:id="6547" w:author="i0806927" w:date="2016-04-01T13:39:00Z"/>
        </w:trPr>
        <w:tc>
          <w:tcPr>
            <w:tcW w:w="2612" w:type="dxa"/>
          </w:tcPr>
          <w:p w14:paraId="09850E1C" w14:textId="5789DC8A" w:rsidR="00790B77" w:rsidRPr="00E516AE" w:rsidRDefault="00790B77" w:rsidP="007F6FA3">
            <w:pPr>
              <w:keepNext/>
              <w:keepLines/>
              <w:suppressAutoHyphens/>
              <w:spacing w:before="140" w:line="220" w:lineRule="atLeast"/>
              <w:ind w:left="1080"/>
              <w:outlineLvl w:val="7"/>
              <w:rPr>
                <w:ins w:id="6548" w:author="i0806927" w:date="2016-04-01T13:39:00Z"/>
                <w:rFonts w:ascii="Helvetica" w:hAnsi="Helvetica" w:cs="Helvetica"/>
                <w:color w:val="000000"/>
                <w:sz w:val="22"/>
                <w:szCs w:val="22"/>
                <w:highlight w:val="yellow"/>
                <w:lang w:val="fr-FR" w:eastAsia="ja-JP"/>
                <w:rPrChange w:id="6549" w:author="i0806927" w:date="2016-04-04T14:19:00Z">
                  <w:rPr>
                    <w:ins w:id="6550" w:author="i0806927" w:date="2016-04-01T13:39:00Z"/>
                    <w:rFonts w:ascii="Helvetica" w:hAnsi="Helvetica" w:cs="Helvetica"/>
                    <w:i/>
                    <w:color w:val="000000"/>
                    <w:spacing w:val="-4"/>
                    <w:kern w:val="1"/>
                    <w:sz w:val="22"/>
                    <w:szCs w:val="22"/>
                    <w:lang w:val="fr-FR" w:eastAsia="ja-JP"/>
                  </w:rPr>
                </w:rPrChange>
              </w:rPr>
            </w:pPr>
            <w:ins w:id="6551" w:author="i0806927" w:date="2016-04-01T13:40:00Z">
              <w:r w:rsidRPr="00E516AE">
                <w:rPr>
                  <w:rFonts w:ascii="Helvetica" w:hAnsi="Helvetica" w:cs="Helvetica"/>
                  <w:color w:val="000000"/>
                  <w:sz w:val="22"/>
                  <w:szCs w:val="22"/>
                  <w:highlight w:val="yellow"/>
                  <w:lang w:val="fr-FR" w:eastAsia="ja-JP"/>
                  <w:rPrChange w:id="6552" w:author="i0806927" w:date="2016-04-04T14:19:00Z">
                    <w:rPr>
                      <w:rFonts w:ascii="Helvetica" w:hAnsi="Helvetica" w:cs="Helvetica"/>
                      <w:color w:val="000000"/>
                      <w:sz w:val="22"/>
                      <w:szCs w:val="22"/>
                      <w:lang w:val="fr-FR" w:eastAsia="ja-JP"/>
                    </w:rPr>
                  </w:rPrChange>
                </w:rPr>
                <w:t>geoCode</w:t>
              </w:r>
            </w:ins>
          </w:p>
        </w:tc>
        <w:tc>
          <w:tcPr>
            <w:tcW w:w="1513" w:type="dxa"/>
          </w:tcPr>
          <w:p w14:paraId="507AEFA9" w14:textId="064FF084" w:rsidR="00790B77" w:rsidRPr="00E516AE" w:rsidRDefault="00F647C9" w:rsidP="007F6FA3">
            <w:pPr>
              <w:keepNext/>
              <w:keepLines/>
              <w:suppressAutoHyphens/>
              <w:spacing w:before="140" w:line="220" w:lineRule="atLeast"/>
              <w:ind w:left="1080"/>
              <w:outlineLvl w:val="7"/>
              <w:rPr>
                <w:ins w:id="6553" w:author="i0806927" w:date="2016-04-01T13:39:00Z"/>
                <w:rFonts w:ascii="Helvetica" w:hAnsi="Helvetica" w:cs="Helvetica"/>
                <w:color w:val="000000"/>
                <w:sz w:val="22"/>
                <w:szCs w:val="22"/>
                <w:highlight w:val="green"/>
                <w:lang w:eastAsia="ja-JP"/>
                <w:rPrChange w:id="6554" w:author="i0806927" w:date="2016-04-04T14:19:00Z">
                  <w:rPr>
                    <w:ins w:id="6555" w:author="i0806927" w:date="2016-04-01T13:39:00Z"/>
                    <w:rFonts w:ascii="Helvetica" w:hAnsi="Helvetica" w:cs="Helvetica"/>
                    <w:i/>
                    <w:color w:val="000000"/>
                    <w:spacing w:val="-4"/>
                    <w:kern w:val="1"/>
                    <w:sz w:val="22"/>
                    <w:szCs w:val="22"/>
                    <w:lang w:eastAsia="ja-JP"/>
                  </w:rPr>
                </w:rPrChange>
              </w:rPr>
            </w:pPr>
            <w:ins w:id="6556" w:author="i0806927" w:date="2016-04-04T10:14:00Z">
              <w:r w:rsidRPr="00E516AE">
                <w:rPr>
                  <w:rFonts w:ascii="Helvetica" w:hAnsi="Helvetica" w:cs="Helvetica"/>
                  <w:color w:val="000000"/>
                  <w:sz w:val="22"/>
                  <w:szCs w:val="22"/>
                  <w:highlight w:val="green"/>
                  <w:lang w:eastAsia="ja-JP"/>
                  <w:rPrChange w:id="6557" w:author="i0806927" w:date="2016-04-04T14:19:00Z">
                    <w:rPr>
                      <w:rFonts w:ascii="Helvetica" w:hAnsi="Helvetica" w:cs="Helvetica"/>
                      <w:color w:val="000000"/>
                      <w:sz w:val="22"/>
                      <w:szCs w:val="22"/>
                      <w:lang w:eastAsia="ja-JP"/>
                    </w:rPr>
                  </w:rPrChange>
                </w:rPr>
                <w:t>N</w:t>
              </w:r>
            </w:ins>
          </w:p>
        </w:tc>
        <w:tc>
          <w:tcPr>
            <w:tcW w:w="2929" w:type="dxa"/>
          </w:tcPr>
          <w:p w14:paraId="1748F5AC" w14:textId="77777777" w:rsidR="00790B77" w:rsidRPr="00E516AE" w:rsidRDefault="00790B77" w:rsidP="007F6FA3">
            <w:pPr>
              <w:spacing w:before="0"/>
              <w:rPr>
                <w:ins w:id="6558" w:author="i0806927" w:date="2016-04-01T13:39:00Z"/>
                <w:rFonts w:ascii="Helvetica" w:hAnsi="Helvetica" w:cs="Helvetica"/>
                <w:color w:val="000000"/>
                <w:sz w:val="22"/>
                <w:szCs w:val="22"/>
                <w:highlight w:val="yellow"/>
                <w:lang w:eastAsia="fr-FR"/>
                <w:rPrChange w:id="6559" w:author="i0806927" w:date="2016-04-04T14:19:00Z">
                  <w:rPr>
                    <w:ins w:id="6560" w:author="i0806927" w:date="2016-04-01T13:39:00Z"/>
                    <w:rFonts w:ascii="Helvetica" w:hAnsi="Helvetica" w:cs="Helvetica"/>
                    <w:color w:val="000000"/>
                    <w:sz w:val="22"/>
                    <w:szCs w:val="22"/>
                    <w:lang w:eastAsia="fr-FR"/>
                  </w:rPr>
                </w:rPrChange>
              </w:rPr>
            </w:pPr>
          </w:p>
        </w:tc>
        <w:tc>
          <w:tcPr>
            <w:tcW w:w="3507" w:type="dxa"/>
          </w:tcPr>
          <w:p w14:paraId="650581B4" w14:textId="77777777" w:rsidR="00790B77" w:rsidRPr="00E516AE" w:rsidRDefault="00790B77" w:rsidP="007F6FA3">
            <w:pPr>
              <w:spacing w:before="0"/>
              <w:rPr>
                <w:ins w:id="6561" w:author="i0806927" w:date="2016-04-01T13:39:00Z"/>
                <w:rFonts w:ascii="Helvetica" w:hAnsi="Helvetica" w:cs="Helvetica"/>
                <w:color w:val="000000"/>
                <w:sz w:val="22"/>
                <w:szCs w:val="22"/>
                <w:highlight w:val="yellow"/>
                <w:lang w:eastAsia="fr-FR"/>
                <w:rPrChange w:id="6562" w:author="i0806927" w:date="2016-04-04T14:19:00Z">
                  <w:rPr>
                    <w:ins w:id="6563" w:author="i0806927" w:date="2016-04-01T13:39:00Z"/>
                    <w:rFonts w:ascii="Helvetica" w:hAnsi="Helvetica" w:cs="Helvetica"/>
                    <w:color w:val="000000"/>
                    <w:sz w:val="22"/>
                    <w:szCs w:val="22"/>
                    <w:lang w:eastAsia="fr-FR"/>
                  </w:rPr>
                </w:rPrChange>
              </w:rPr>
            </w:pPr>
          </w:p>
        </w:tc>
      </w:tr>
      <w:tr w:rsidR="00790B77" w:rsidRPr="004B23A3" w14:paraId="2FCFF078" w14:textId="77777777" w:rsidTr="007F6FA3">
        <w:trPr>
          <w:ins w:id="6564" w:author="i0806927" w:date="2016-04-01T13:39:00Z"/>
        </w:trPr>
        <w:tc>
          <w:tcPr>
            <w:tcW w:w="2612" w:type="dxa"/>
          </w:tcPr>
          <w:p w14:paraId="0334F030" w14:textId="165BF169" w:rsidR="00790B77" w:rsidRPr="00E516AE" w:rsidRDefault="00790B77" w:rsidP="007F6FA3">
            <w:pPr>
              <w:keepNext/>
              <w:keepLines/>
              <w:suppressAutoHyphens/>
              <w:spacing w:before="140" w:line="220" w:lineRule="atLeast"/>
              <w:ind w:left="1080"/>
              <w:outlineLvl w:val="7"/>
              <w:rPr>
                <w:ins w:id="6565" w:author="i0806927" w:date="2016-04-01T13:39:00Z"/>
                <w:rFonts w:ascii="Helvetica" w:hAnsi="Helvetica" w:cs="Helvetica"/>
                <w:color w:val="000000"/>
                <w:sz w:val="22"/>
                <w:szCs w:val="22"/>
                <w:highlight w:val="yellow"/>
                <w:lang w:val="fr-FR" w:eastAsia="ja-JP"/>
                <w:rPrChange w:id="6566" w:author="i0806927" w:date="2016-04-04T14:19:00Z">
                  <w:rPr>
                    <w:ins w:id="6567" w:author="i0806927" w:date="2016-04-01T13:39:00Z"/>
                    <w:rFonts w:ascii="Helvetica" w:hAnsi="Helvetica" w:cs="Helvetica"/>
                    <w:i/>
                    <w:color w:val="000000"/>
                    <w:spacing w:val="-4"/>
                    <w:kern w:val="1"/>
                    <w:sz w:val="22"/>
                    <w:szCs w:val="22"/>
                    <w:lang w:val="fr-FR" w:eastAsia="ja-JP"/>
                  </w:rPr>
                </w:rPrChange>
              </w:rPr>
            </w:pPr>
            <w:ins w:id="6568" w:author="i0806927" w:date="2016-04-01T13:40:00Z">
              <w:r w:rsidRPr="00E516AE">
                <w:rPr>
                  <w:rFonts w:ascii="Helvetica" w:hAnsi="Helvetica" w:cs="Helvetica"/>
                  <w:color w:val="000000"/>
                  <w:sz w:val="22"/>
                  <w:szCs w:val="22"/>
                  <w:highlight w:val="yellow"/>
                  <w:lang w:val="fr-FR" w:eastAsia="ja-JP"/>
                  <w:rPrChange w:id="6569" w:author="i0806927" w:date="2016-04-04T14:19:00Z">
                    <w:rPr>
                      <w:rFonts w:ascii="Helvetica" w:hAnsi="Helvetica" w:cs="Helvetica"/>
                      <w:color w:val="000000"/>
                      <w:sz w:val="22"/>
                      <w:szCs w:val="22"/>
                      <w:lang w:val="fr-FR" w:eastAsia="ja-JP"/>
                    </w:rPr>
                  </w:rPrChange>
                </w:rPr>
                <w:t>publicKey</w:t>
              </w:r>
            </w:ins>
          </w:p>
        </w:tc>
        <w:tc>
          <w:tcPr>
            <w:tcW w:w="1513" w:type="dxa"/>
          </w:tcPr>
          <w:p w14:paraId="20EF04A8" w14:textId="500B790C" w:rsidR="00790B77" w:rsidRPr="00E516AE" w:rsidRDefault="00F647C9" w:rsidP="007F6FA3">
            <w:pPr>
              <w:keepNext/>
              <w:keepLines/>
              <w:suppressAutoHyphens/>
              <w:spacing w:before="140" w:line="220" w:lineRule="atLeast"/>
              <w:ind w:left="1080"/>
              <w:outlineLvl w:val="7"/>
              <w:rPr>
                <w:ins w:id="6570" w:author="i0806927" w:date="2016-04-01T13:39:00Z"/>
                <w:rFonts w:ascii="Helvetica" w:hAnsi="Helvetica" w:cs="Helvetica"/>
                <w:color w:val="000000"/>
                <w:sz w:val="22"/>
                <w:szCs w:val="22"/>
                <w:highlight w:val="green"/>
                <w:lang w:eastAsia="ja-JP"/>
                <w:rPrChange w:id="6571" w:author="i0806927" w:date="2016-04-04T14:19:00Z">
                  <w:rPr>
                    <w:ins w:id="6572" w:author="i0806927" w:date="2016-04-01T13:39:00Z"/>
                    <w:rFonts w:ascii="Helvetica" w:hAnsi="Helvetica" w:cs="Helvetica"/>
                    <w:i/>
                    <w:color w:val="000000"/>
                    <w:spacing w:val="-4"/>
                    <w:kern w:val="1"/>
                    <w:sz w:val="22"/>
                    <w:szCs w:val="22"/>
                    <w:lang w:eastAsia="ja-JP"/>
                  </w:rPr>
                </w:rPrChange>
              </w:rPr>
            </w:pPr>
            <w:ins w:id="6573" w:author="i0806927" w:date="2016-04-04T10:14:00Z">
              <w:r w:rsidRPr="00E516AE">
                <w:rPr>
                  <w:rFonts w:ascii="Helvetica" w:hAnsi="Helvetica" w:cs="Helvetica"/>
                  <w:color w:val="000000"/>
                  <w:sz w:val="22"/>
                  <w:szCs w:val="22"/>
                  <w:highlight w:val="green"/>
                  <w:lang w:eastAsia="ja-JP"/>
                  <w:rPrChange w:id="6574" w:author="i0806927" w:date="2016-04-04T14:19:00Z">
                    <w:rPr>
                      <w:rFonts w:ascii="Helvetica" w:hAnsi="Helvetica" w:cs="Helvetica"/>
                      <w:color w:val="000000"/>
                      <w:sz w:val="22"/>
                      <w:szCs w:val="22"/>
                      <w:lang w:eastAsia="ja-JP"/>
                    </w:rPr>
                  </w:rPrChange>
                </w:rPr>
                <w:t>N</w:t>
              </w:r>
            </w:ins>
          </w:p>
        </w:tc>
        <w:tc>
          <w:tcPr>
            <w:tcW w:w="2929" w:type="dxa"/>
          </w:tcPr>
          <w:p w14:paraId="0C9262C0" w14:textId="77777777" w:rsidR="00790B77" w:rsidRPr="00E516AE" w:rsidRDefault="00790B77" w:rsidP="007F6FA3">
            <w:pPr>
              <w:spacing w:before="0"/>
              <w:rPr>
                <w:ins w:id="6575" w:author="i0806927" w:date="2016-04-01T13:39:00Z"/>
                <w:rFonts w:ascii="Helvetica" w:hAnsi="Helvetica" w:cs="Helvetica"/>
                <w:color w:val="000000"/>
                <w:sz w:val="22"/>
                <w:szCs w:val="22"/>
                <w:highlight w:val="yellow"/>
                <w:lang w:eastAsia="fr-FR"/>
                <w:rPrChange w:id="6576" w:author="i0806927" w:date="2016-04-04T14:19:00Z">
                  <w:rPr>
                    <w:ins w:id="6577" w:author="i0806927" w:date="2016-04-01T13:39:00Z"/>
                    <w:rFonts w:ascii="Helvetica" w:hAnsi="Helvetica" w:cs="Helvetica"/>
                    <w:color w:val="000000"/>
                    <w:sz w:val="22"/>
                    <w:szCs w:val="22"/>
                    <w:lang w:eastAsia="fr-FR"/>
                  </w:rPr>
                </w:rPrChange>
              </w:rPr>
            </w:pPr>
          </w:p>
        </w:tc>
        <w:tc>
          <w:tcPr>
            <w:tcW w:w="3507" w:type="dxa"/>
          </w:tcPr>
          <w:p w14:paraId="66E30F54" w14:textId="77777777" w:rsidR="00790B77" w:rsidRPr="00E516AE" w:rsidRDefault="00790B77" w:rsidP="007F6FA3">
            <w:pPr>
              <w:spacing w:before="0"/>
              <w:rPr>
                <w:ins w:id="6578" w:author="i0806927" w:date="2016-04-01T13:39:00Z"/>
                <w:rFonts w:ascii="Helvetica" w:hAnsi="Helvetica" w:cs="Helvetica"/>
                <w:color w:val="000000"/>
                <w:sz w:val="22"/>
                <w:szCs w:val="22"/>
                <w:highlight w:val="yellow"/>
                <w:lang w:eastAsia="fr-FR"/>
                <w:rPrChange w:id="6579" w:author="i0806927" w:date="2016-04-04T14:19:00Z">
                  <w:rPr>
                    <w:ins w:id="6580" w:author="i0806927" w:date="2016-04-01T13:39:00Z"/>
                    <w:rFonts w:ascii="Helvetica" w:hAnsi="Helvetica" w:cs="Helvetica"/>
                    <w:color w:val="000000"/>
                    <w:sz w:val="22"/>
                    <w:szCs w:val="22"/>
                    <w:lang w:eastAsia="fr-FR"/>
                  </w:rPr>
                </w:rPrChange>
              </w:rPr>
            </w:pPr>
          </w:p>
        </w:tc>
      </w:tr>
      <w:tr w:rsidR="00790B77" w:rsidRPr="004B23A3" w14:paraId="6C8A00E0" w14:textId="77777777" w:rsidTr="007F6FA3">
        <w:trPr>
          <w:ins w:id="6581" w:author="i0806927" w:date="2016-04-01T13:39:00Z"/>
        </w:trPr>
        <w:tc>
          <w:tcPr>
            <w:tcW w:w="2612" w:type="dxa"/>
          </w:tcPr>
          <w:p w14:paraId="5748F519" w14:textId="01257484" w:rsidR="00790B77" w:rsidRPr="00E516AE" w:rsidRDefault="00790B77" w:rsidP="007F6FA3">
            <w:pPr>
              <w:keepNext/>
              <w:keepLines/>
              <w:suppressAutoHyphens/>
              <w:spacing w:before="140" w:line="220" w:lineRule="atLeast"/>
              <w:ind w:left="1080"/>
              <w:outlineLvl w:val="7"/>
              <w:rPr>
                <w:ins w:id="6582" w:author="i0806927" w:date="2016-04-01T13:39:00Z"/>
                <w:rFonts w:ascii="Helvetica" w:hAnsi="Helvetica" w:cs="Helvetica"/>
                <w:color w:val="000000"/>
                <w:sz w:val="22"/>
                <w:szCs w:val="22"/>
                <w:highlight w:val="yellow"/>
                <w:lang w:val="fr-FR" w:eastAsia="ja-JP"/>
                <w:rPrChange w:id="6583" w:author="i0806927" w:date="2016-04-04T14:19:00Z">
                  <w:rPr>
                    <w:ins w:id="6584" w:author="i0806927" w:date="2016-04-01T13:39:00Z"/>
                    <w:rFonts w:ascii="Helvetica" w:hAnsi="Helvetica" w:cs="Helvetica"/>
                    <w:i/>
                    <w:color w:val="000000"/>
                    <w:spacing w:val="-4"/>
                    <w:kern w:val="1"/>
                    <w:sz w:val="22"/>
                    <w:szCs w:val="22"/>
                    <w:lang w:val="fr-FR" w:eastAsia="ja-JP"/>
                  </w:rPr>
                </w:rPrChange>
              </w:rPr>
            </w:pPr>
            <w:ins w:id="6585" w:author="i0806927" w:date="2016-04-01T13:40:00Z">
              <w:r w:rsidRPr="00E516AE">
                <w:rPr>
                  <w:rFonts w:ascii="Helvetica" w:hAnsi="Helvetica" w:cs="Helvetica"/>
                  <w:color w:val="000000"/>
                  <w:sz w:val="22"/>
                  <w:szCs w:val="22"/>
                  <w:highlight w:val="yellow"/>
                  <w:lang w:val="fr-FR" w:eastAsia="ja-JP"/>
                  <w:rPrChange w:id="6586" w:author="i0806927" w:date="2016-04-04T14:19:00Z">
                    <w:rPr>
                      <w:rFonts w:ascii="Helvetica" w:hAnsi="Helvetica" w:cs="Helvetica"/>
                      <w:color w:val="000000"/>
                      <w:sz w:val="22"/>
                      <w:szCs w:val="22"/>
                      <w:lang w:val="fr-FR" w:eastAsia="ja-JP"/>
                    </w:rPr>
                  </w:rPrChange>
                </w:rPr>
                <w:t>productOfferingSpecificaion</w:t>
              </w:r>
            </w:ins>
          </w:p>
        </w:tc>
        <w:tc>
          <w:tcPr>
            <w:tcW w:w="1513" w:type="dxa"/>
          </w:tcPr>
          <w:p w14:paraId="24EFA131" w14:textId="14F3A1AE" w:rsidR="00790B77" w:rsidRPr="00E516AE" w:rsidRDefault="00790B77" w:rsidP="007F6FA3">
            <w:pPr>
              <w:keepNext/>
              <w:keepLines/>
              <w:suppressAutoHyphens/>
              <w:spacing w:before="140" w:line="220" w:lineRule="atLeast"/>
              <w:ind w:left="1080"/>
              <w:outlineLvl w:val="7"/>
              <w:rPr>
                <w:ins w:id="6587" w:author="i0806927" w:date="2016-04-01T13:39:00Z"/>
                <w:rFonts w:ascii="Helvetica" w:hAnsi="Helvetica" w:cs="Helvetica"/>
                <w:color w:val="000000"/>
                <w:sz w:val="22"/>
                <w:szCs w:val="22"/>
                <w:highlight w:val="yellow"/>
                <w:lang w:eastAsia="ja-JP"/>
                <w:rPrChange w:id="6588" w:author="i0806927" w:date="2016-04-04T14:19:00Z">
                  <w:rPr>
                    <w:ins w:id="6589" w:author="i0806927" w:date="2016-04-01T13:39:00Z"/>
                    <w:rFonts w:ascii="Helvetica" w:hAnsi="Helvetica" w:cs="Helvetica"/>
                    <w:i/>
                    <w:color w:val="000000"/>
                    <w:spacing w:val="-4"/>
                    <w:kern w:val="1"/>
                    <w:sz w:val="22"/>
                    <w:szCs w:val="22"/>
                    <w:lang w:eastAsia="ja-JP"/>
                  </w:rPr>
                </w:rPrChange>
              </w:rPr>
            </w:pPr>
            <w:ins w:id="6590" w:author="i0806927" w:date="2016-04-01T13:40:00Z">
              <w:r w:rsidRPr="00E516AE">
                <w:rPr>
                  <w:rFonts w:ascii="Helvetica" w:hAnsi="Helvetica" w:cs="Helvetica"/>
                  <w:color w:val="000000"/>
                  <w:sz w:val="22"/>
                  <w:szCs w:val="22"/>
                  <w:highlight w:val="yellow"/>
                  <w:lang w:eastAsia="ja-JP"/>
                  <w:rPrChange w:id="6591" w:author="i0806927" w:date="2016-04-04T14:19:00Z">
                    <w:rPr>
                      <w:rFonts w:ascii="Helvetica" w:hAnsi="Helvetica" w:cs="Helvetica"/>
                      <w:color w:val="000000"/>
                      <w:sz w:val="22"/>
                      <w:szCs w:val="22"/>
                      <w:lang w:eastAsia="ja-JP"/>
                    </w:rPr>
                  </w:rPrChange>
                </w:rPr>
                <w:t>N</w:t>
              </w:r>
            </w:ins>
          </w:p>
        </w:tc>
        <w:tc>
          <w:tcPr>
            <w:tcW w:w="2929" w:type="dxa"/>
          </w:tcPr>
          <w:p w14:paraId="180797DD" w14:textId="77777777" w:rsidR="00790B77" w:rsidRPr="00E516AE" w:rsidRDefault="00790B77" w:rsidP="007F6FA3">
            <w:pPr>
              <w:spacing w:before="0"/>
              <w:rPr>
                <w:ins w:id="6592" w:author="i0806927" w:date="2016-04-01T13:39:00Z"/>
                <w:rFonts w:ascii="Helvetica" w:hAnsi="Helvetica" w:cs="Helvetica"/>
                <w:color w:val="000000"/>
                <w:sz w:val="22"/>
                <w:szCs w:val="22"/>
                <w:highlight w:val="yellow"/>
                <w:lang w:eastAsia="fr-FR"/>
                <w:rPrChange w:id="6593" w:author="i0806927" w:date="2016-04-04T14:19:00Z">
                  <w:rPr>
                    <w:ins w:id="6594" w:author="i0806927" w:date="2016-04-01T13:39:00Z"/>
                    <w:rFonts w:ascii="Helvetica" w:hAnsi="Helvetica" w:cs="Helvetica"/>
                    <w:color w:val="000000"/>
                    <w:sz w:val="22"/>
                    <w:szCs w:val="22"/>
                    <w:lang w:eastAsia="fr-FR"/>
                  </w:rPr>
                </w:rPrChange>
              </w:rPr>
            </w:pPr>
          </w:p>
        </w:tc>
        <w:tc>
          <w:tcPr>
            <w:tcW w:w="3507" w:type="dxa"/>
          </w:tcPr>
          <w:p w14:paraId="7659C290" w14:textId="33364C4E" w:rsidR="00790B77" w:rsidRPr="006D5E2D" w:rsidRDefault="00DC1464">
            <w:pPr>
              <w:keepNext/>
              <w:keepLines/>
              <w:suppressAutoHyphens/>
              <w:spacing w:before="140" w:line="220" w:lineRule="atLeast"/>
              <w:ind w:left="1080"/>
              <w:outlineLvl w:val="7"/>
              <w:rPr>
                <w:ins w:id="6595" w:author="i0806927" w:date="2016-04-01T13:39:00Z"/>
                <w:rFonts w:ascii="Helvetica" w:hAnsi="Helvetica" w:cs="Helvetica"/>
                <w:color w:val="000000"/>
                <w:sz w:val="22"/>
                <w:szCs w:val="22"/>
                <w:highlight w:val="green"/>
                <w:lang w:eastAsia="ja-JP"/>
                <w:rPrChange w:id="6596" w:author="i0806927" w:date="2016-04-08T17:45:00Z">
                  <w:rPr>
                    <w:ins w:id="6597" w:author="i0806927" w:date="2016-04-01T13:39:00Z"/>
                    <w:rFonts w:ascii="Helvetica" w:hAnsi="Helvetica" w:cs="Helvetica"/>
                    <w:i/>
                    <w:color w:val="000000"/>
                    <w:spacing w:val="-4"/>
                    <w:kern w:val="1"/>
                    <w:sz w:val="22"/>
                    <w:szCs w:val="22"/>
                    <w:lang w:eastAsia="fr-FR"/>
                  </w:rPr>
                </w:rPrChange>
              </w:rPr>
            </w:pPr>
            <w:ins w:id="6598" w:author="i0806927" w:date="2016-04-08T13:20:00Z">
              <w:r w:rsidRPr="006D5E2D">
                <w:rPr>
                  <w:rFonts w:ascii="Helvetica" w:hAnsi="Helvetica" w:cs="Helvetica"/>
                  <w:color w:val="000000"/>
                  <w:sz w:val="22"/>
                  <w:szCs w:val="22"/>
                  <w:highlight w:val="green"/>
                  <w:lang w:eastAsia="ja-JP"/>
                  <w:rPrChange w:id="6599" w:author="i0806927" w:date="2016-04-08T17:45:00Z">
                    <w:rPr>
                      <w:rFonts w:ascii="Helvetica" w:hAnsi="Helvetica" w:cs="Helvetica"/>
                      <w:color w:val="000000"/>
                      <w:sz w:val="22"/>
                      <w:szCs w:val="22"/>
                      <w:lang w:eastAsia="ja-JP"/>
                    </w:rPr>
                  </w:rPrChange>
                </w:rPr>
                <w:t xml:space="preserve">Product </w:t>
              </w:r>
            </w:ins>
            <w:ins w:id="6600" w:author="i0806927" w:date="2016-04-08T13:21:00Z">
              <w:r w:rsidRPr="006D5E2D">
                <w:rPr>
                  <w:rFonts w:ascii="Helvetica" w:hAnsi="Helvetica" w:cs="Helvetica"/>
                  <w:color w:val="000000"/>
                  <w:sz w:val="22"/>
                  <w:szCs w:val="22"/>
                  <w:highlight w:val="green"/>
                  <w:lang w:eastAsia="ja-JP"/>
                  <w:rPrChange w:id="6601" w:author="i0806927" w:date="2016-04-08T17:45:00Z">
                    <w:rPr>
                      <w:rFonts w:ascii="Helvetica" w:hAnsi="Helvetica" w:cs="Helvetica"/>
                      <w:color w:val="000000"/>
                      <w:sz w:val="22"/>
                      <w:szCs w:val="22"/>
                      <w:lang w:eastAsia="ja-JP"/>
                    </w:rPr>
                  </w:rPrChange>
                </w:rPr>
                <w:t xml:space="preserve">Offering </w:t>
              </w:r>
            </w:ins>
            <w:ins w:id="6602" w:author="i0806927" w:date="2016-04-08T13:22:00Z">
              <w:r w:rsidR="00CE72D2" w:rsidRPr="006D5E2D">
                <w:rPr>
                  <w:rFonts w:ascii="Helvetica" w:hAnsi="Helvetica" w:cs="Helvetica"/>
                  <w:color w:val="000000"/>
                  <w:sz w:val="22"/>
                  <w:szCs w:val="22"/>
                  <w:highlight w:val="green"/>
                  <w:lang w:eastAsia="ja-JP"/>
                  <w:rPrChange w:id="6603" w:author="i0806927" w:date="2016-04-08T17:45:00Z">
                    <w:rPr>
                      <w:rFonts w:ascii="Helvetica" w:hAnsi="Helvetica" w:cs="Helvetica"/>
                      <w:color w:val="000000"/>
                      <w:sz w:val="22"/>
                      <w:szCs w:val="22"/>
                      <w:lang w:eastAsia="ja-JP"/>
                    </w:rPr>
                  </w:rPrChange>
                </w:rPr>
                <w:t xml:space="preserve">info </w:t>
              </w:r>
            </w:ins>
            <w:ins w:id="6604" w:author="i0806927" w:date="2016-04-08T13:20:00Z">
              <w:r w:rsidRPr="006D5E2D">
                <w:rPr>
                  <w:rFonts w:ascii="Helvetica" w:hAnsi="Helvetica" w:cs="Helvetica"/>
                  <w:color w:val="000000"/>
                  <w:sz w:val="22"/>
                  <w:szCs w:val="22"/>
                  <w:highlight w:val="green"/>
                  <w:lang w:eastAsia="fr-FR"/>
                  <w:rPrChange w:id="6605" w:author="i0806927" w:date="2016-04-08T17:45:00Z">
                    <w:rPr>
                      <w:rFonts w:ascii="Helvetica" w:hAnsi="Helvetica" w:cs="Helvetica"/>
                      <w:color w:val="000000"/>
                      <w:sz w:val="22"/>
                      <w:szCs w:val="22"/>
                      <w:lang w:eastAsia="fr-FR"/>
                    </w:rPr>
                  </w:rPrChange>
                </w:rPr>
                <w:t xml:space="preserve">need </w:t>
              </w:r>
            </w:ins>
            <w:ins w:id="6606" w:author="i0806927" w:date="2016-04-08T17:45:00Z">
              <w:r w:rsidR="006D5E2D" w:rsidRPr="006D5E2D">
                <w:rPr>
                  <w:rFonts w:ascii="Helvetica" w:hAnsi="Helvetica" w:cs="Helvetica"/>
                  <w:color w:val="000000"/>
                  <w:sz w:val="22"/>
                  <w:szCs w:val="22"/>
                  <w:highlight w:val="green"/>
                  <w:lang w:eastAsia="fr-FR"/>
                  <w:rPrChange w:id="6607" w:author="i0806927" w:date="2016-04-08T17:45:00Z">
                    <w:rPr>
                      <w:rFonts w:ascii="Helvetica" w:hAnsi="Helvetica" w:cs="Helvetica"/>
                      <w:color w:val="000000"/>
                      <w:sz w:val="22"/>
                      <w:szCs w:val="22"/>
                      <w:lang w:eastAsia="fr-FR"/>
                    </w:rPr>
                  </w:rPrChange>
                </w:rPr>
                <w:t>productOfferingSpecificaion</w:t>
              </w:r>
              <w:r w:rsidR="006D5E2D" w:rsidRPr="006D5E2D">
                <w:rPr>
                  <w:rFonts w:ascii="Helvetica" w:hAnsi="Helvetica" w:cs="Helvetica"/>
                  <w:color w:val="000000"/>
                  <w:sz w:val="22"/>
                  <w:szCs w:val="22"/>
                  <w:highlight w:val="green"/>
                  <w:lang w:eastAsia="ja-JP"/>
                  <w:rPrChange w:id="6608" w:author="i0806927" w:date="2016-04-08T17:45:00Z">
                    <w:rPr>
                      <w:rFonts w:ascii="Helvetica" w:hAnsi="Helvetica" w:cs="Helvetica"/>
                      <w:color w:val="000000"/>
                      <w:sz w:val="22"/>
                      <w:szCs w:val="22"/>
                      <w:lang w:eastAsia="ja-JP"/>
                    </w:rPr>
                  </w:rPrChange>
                </w:rPr>
                <w:t xml:space="preserve"> or </w:t>
              </w:r>
              <w:r w:rsidR="006D5E2D" w:rsidRPr="004C7D81">
                <w:rPr>
                  <w:rFonts w:ascii="Helvetica" w:hAnsi="Helvetica" w:cs="Helvetica"/>
                  <w:color w:val="000000"/>
                  <w:sz w:val="22"/>
                  <w:szCs w:val="22"/>
                  <w:highlight w:val="green"/>
                  <w:lang w:eastAsia="ja-JP"/>
                  <w:rPrChange w:id="6609" w:author="Polz, Andreas" w:date="2016-04-19T09:53:00Z">
                    <w:rPr>
                      <w:rFonts w:ascii="Helvetica" w:hAnsi="Helvetica" w:cs="Helvetica"/>
                      <w:color w:val="000000"/>
                      <w:sz w:val="22"/>
                      <w:szCs w:val="22"/>
                      <w:highlight w:val="yellow"/>
                      <w:lang w:val="fr-FR" w:eastAsia="ja-JP"/>
                    </w:rPr>
                  </w:rPrChange>
                </w:rPr>
                <w:t>productOfferingCategory</w:t>
              </w:r>
            </w:ins>
          </w:p>
        </w:tc>
      </w:tr>
      <w:tr w:rsidR="00747734" w:rsidRPr="004B23A3" w14:paraId="6B59E45E" w14:textId="77777777" w:rsidTr="007F6FA3">
        <w:tc>
          <w:tcPr>
            <w:tcW w:w="2612" w:type="dxa"/>
          </w:tcPr>
          <w:p w14:paraId="654EB715" w14:textId="618E4CC1" w:rsidR="00747734" w:rsidRPr="00E516AE" w:rsidRDefault="00790B77" w:rsidP="007F6FA3">
            <w:pPr>
              <w:keepNext/>
              <w:keepLines/>
              <w:suppressAutoHyphens/>
              <w:spacing w:before="140" w:line="220" w:lineRule="atLeast"/>
              <w:ind w:left="1080"/>
              <w:outlineLvl w:val="7"/>
              <w:rPr>
                <w:rFonts w:ascii="Helvetica" w:hAnsi="Helvetica" w:cs="Helvetica"/>
                <w:color w:val="000000"/>
                <w:sz w:val="22"/>
                <w:szCs w:val="22"/>
                <w:highlight w:val="yellow"/>
                <w:lang w:val="fr-FR" w:eastAsia="ja-JP"/>
                <w:rPrChange w:id="6610" w:author="i0806927" w:date="2016-04-04T14:19:00Z">
                  <w:rPr>
                    <w:rFonts w:ascii="Helvetica" w:hAnsi="Helvetica" w:cs="Helvetica"/>
                    <w:i/>
                    <w:color w:val="000000"/>
                    <w:spacing w:val="-4"/>
                    <w:kern w:val="1"/>
                    <w:sz w:val="22"/>
                    <w:szCs w:val="22"/>
                    <w:lang w:val="fr-FR" w:eastAsia="ja-JP"/>
                  </w:rPr>
                </w:rPrChange>
              </w:rPr>
            </w:pPr>
            <w:ins w:id="6611" w:author="i0806927" w:date="2016-04-01T13:40:00Z">
              <w:r w:rsidRPr="00E516AE">
                <w:rPr>
                  <w:rFonts w:ascii="Helvetica" w:hAnsi="Helvetica" w:cs="Helvetica"/>
                  <w:color w:val="000000"/>
                  <w:sz w:val="22"/>
                  <w:szCs w:val="22"/>
                  <w:highlight w:val="yellow"/>
                  <w:lang w:val="fr-FR" w:eastAsia="ja-JP"/>
                  <w:rPrChange w:id="6612" w:author="i0806927" w:date="2016-04-04T14:19:00Z">
                    <w:rPr>
                      <w:rFonts w:ascii="Helvetica" w:hAnsi="Helvetica" w:cs="Helvetica"/>
                      <w:color w:val="000000"/>
                      <w:sz w:val="22"/>
                      <w:szCs w:val="22"/>
                      <w:lang w:val="fr-FR" w:eastAsia="ja-JP"/>
                    </w:rPr>
                  </w:rPrChange>
                </w:rPr>
                <w:t>productOfferingCategory</w:t>
              </w:r>
            </w:ins>
          </w:p>
        </w:tc>
        <w:tc>
          <w:tcPr>
            <w:tcW w:w="1513" w:type="dxa"/>
          </w:tcPr>
          <w:p w14:paraId="17D27E98" w14:textId="2B236477" w:rsidR="00747734" w:rsidRPr="00E516AE" w:rsidRDefault="00790B77" w:rsidP="007F6FA3">
            <w:pPr>
              <w:keepNext/>
              <w:keepLines/>
              <w:suppressAutoHyphens/>
              <w:spacing w:before="140" w:line="220" w:lineRule="atLeast"/>
              <w:ind w:left="1080"/>
              <w:outlineLvl w:val="7"/>
              <w:rPr>
                <w:rFonts w:ascii="Helvetica" w:hAnsi="Helvetica" w:cs="Helvetica"/>
                <w:color w:val="000000"/>
                <w:sz w:val="22"/>
                <w:szCs w:val="22"/>
                <w:highlight w:val="yellow"/>
                <w:lang w:eastAsia="ja-JP"/>
                <w:rPrChange w:id="6613" w:author="i0806927" w:date="2016-04-04T14:19:00Z">
                  <w:rPr>
                    <w:rFonts w:ascii="Helvetica" w:hAnsi="Helvetica" w:cs="Helvetica"/>
                    <w:i/>
                    <w:color w:val="000000"/>
                    <w:spacing w:val="-4"/>
                    <w:kern w:val="1"/>
                    <w:sz w:val="22"/>
                    <w:szCs w:val="22"/>
                    <w:lang w:eastAsia="ja-JP"/>
                  </w:rPr>
                </w:rPrChange>
              </w:rPr>
            </w:pPr>
            <w:ins w:id="6614" w:author="i0806927" w:date="2016-04-01T13:41:00Z">
              <w:r w:rsidRPr="00E516AE">
                <w:rPr>
                  <w:rFonts w:ascii="Helvetica" w:hAnsi="Helvetica" w:cs="Helvetica"/>
                  <w:color w:val="000000"/>
                  <w:sz w:val="22"/>
                  <w:szCs w:val="22"/>
                  <w:highlight w:val="yellow"/>
                  <w:lang w:eastAsia="ja-JP"/>
                  <w:rPrChange w:id="6615" w:author="i0806927" w:date="2016-04-04T14:19:00Z">
                    <w:rPr>
                      <w:rFonts w:ascii="Helvetica" w:hAnsi="Helvetica" w:cs="Helvetica"/>
                      <w:color w:val="000000"/>
                      <w:sz w:val="22"/>
                      <w:szCs w:val="22"/>
                      <w:lang w:eastAsia="ja-JP"/>
                    </w:rPr>
                  </w:rPrChange>
                </w:rPr>
                <w:t>N</w:t>
              </w:r>
            </w:ins>
          </w:p>
        </w:tc>
        <w:tc>
          <w:tcPr>
            <w:tcW w:w="2929" w:type="dxa"/>
          </w:tcPr>
          <w:p w14:paraId="014F439F" w14:textId="77777777" w:rsidR="00747734" w:rsidRPr="00E516AE" w:rsidRDefault="00747734" w:rsidP="007F6FA3">
            <w:pPr>
              <w:spacing w:before="0"/>
              <w:rPr>
                <w:rFonts w:ascii="Helvetica" w:hAnsi="Helvetica" w:cs="Helvetica"/>
                <w:color w:val="000000"/>
                <w:sz w:val="22"/>
                <w:szCs w:val="22"/>
                <w:highlight w:val="yellow"/>
                <w:lang w:eastAsia="fr-FR"/>
                <w:rPrChange w:id="6616" w:author="i0806927" w:date="2016-04-04T14:19:00Z">
                  <w:rPr>
                    <w:rFonts w:ascii="Helvetica" w:hAnsi="Helvetica" w:cs="Helvetica"/>
                    <w:color w:val="000000"/>
                    <w:sz w:val="22"/>
                    <w:szCs w:val="22"/>
                    <w:lang w:eastAsia="fr-FR"/>
                  </w:rPr>
                </w:rPrChange>
              </w:rPr>
            </w:pPr>
          </w:p>
        </w:tc>
        <w:tc>
          <w:tcPr>
            <w:tcW w:w="3507" w:type="dxa"/>
          </w:tcPr>
          <w:p w14:paraId="58E1D94A" w14:textId="7EC313C5" w:rsidR="00747734" w:rsidRPr="00CE72D2" w:rsidRDefault="006D5E2D" w:rsidP="007F6FA3">
            <w:pPr>
              <w:keepNext/>
              <w:keepLines/>
              <w:suppressAutoHyphens/>
              <w:spacing w:before="140" w:line="220" w:lineRule="atLeast"/>
              <w:ind w:left="1080"/>
              <w:outlineLvl w:val="7"/>
              <w:rPr>
                <w:rFonts w:ascii="Helvetica" w:hAnsi="Helvetica" w:cs="Helvetica"/>
                <w:color w:val="000000"/>
                <w:sz w:val="22"/>
                <w:szCs w:val="22"/>
                <w:highlight w:val="green"/>
                <w:lang w:eastAsia="fr-FR"/>
                <w:rPrChange w:id="6617" w:author="i0806927" w:date="2016-04-08T13:23:00Z">
                  <w:rPr>
                    <w:rFonts w:ascii="Helvetica" w:hAnsi="Helvetica" w:cs="Helvetica"/>
                    <w:i/>
                    <w:color w:val="000000"/>
                    <w:spacing w:val="-4"/>
                    <w:kern w:val="1"/>
                    <w:sz w:val="22"/>
                    <w:szCs w:val="22"/>
                    <w:lang w:eastAsia="fr-FR"/>
                  </w:rPr>
                </w:rPrChange>
              </w:rPr>
            </w:pPr>
            <w:ins w:id="6618" w:author="i0806927" w:date="2016-04-08T17:46:00Z">
              <w:r w:rsidRPr="006D5E2D">
                <w:rPr>
                  <w:rFonts w:ascii="Helvetica" w:hAnsi="Helvetica" w:cs="Helvetica"/>
                  <w:color w:val="000000"/>
                  <w:sz w:val="22"/>
                  <w:szCs w:val="22"/>
                  <w:highlight w:val="green"/>
                  <w:lang w:eastAsia="ja-JP"/>
                  <w:rPrChange w:id="6619" w:author="i0806927" w:date="2016-04-08T17:46:00Z">
                    <w:rPr>
                      <w:rFonts w:ascii="Helvetica" w:hAnsi="Helvetica" w:cs="Helvetica"/>
                      <w:color w:val="000000"/>
                      <w:sz w:val="22"/>
                      <w:szCs w:val="22"/>
                      <w:lang w:eastAsia="ja-JP"/>
                    </w:rPr>
                  </w:rPrChange>
                </w:rPr>
                <w:t>Product Offering info need productOfferingSpecificaion or productOfferingCategory</w:t>
              </w:r>
            </w:ins>
          </w:p>
        </w:tc>
      </w:tr>
      <w:tr w:rsidR="00790B77" w:rsidRPr="004B23A3" w14:paraId="3E7BBDA4" w14:textId="77777777" w:rsidTr="007F6FA3">
        <w:trPr>
          <w:ins w:id="6620" w:author="i0806927" w:date="2016-04-01T13:41:00Z"/>
        </w:trPr>
        <w:tc>
          <w:tcPr>
            <w:tcW w:w="2612" w:type="dxa"/>
          </w:tcPr>
          <w:p w14:paraId="4D9700F2" w14:textId="70E54992" w:rsidR="00790B77" w:rsidRPr="00E516AE" w:rsidRDefault="00790B77" w:rsidP="007F6FA3">
            <w:pPr>
              <w:keepNext/>
              <w:keepLines/>
              <w:suppressAutoHyphens/>
              <w:spacing w:before="140" w:line="220" w:lineRule="atLeast"/>
              <w:ind w:left="1080"/>
              <w:outlineLvl w:val="7"/>
              <w:rPr>
                <w:ins w:id="6621" w:author="i0806927" w:date="2016-04-01T13:41:00Z"/>
                <w:rFonts w:ascii="Helvetica" w:hAnsi="Helvetica" w:cs="Helvetica"/>
                <w:color w:val="000000"/>
                <w:sz w:val="22"/>
                <w:szCs w:val="22"/>
                <w:highlight w:val="yellow"/>
                <w:lang w:val="fr-FR" w:eastAsia="ja-JP"/>
                <w:rPrChange w:id="6622" w:author="i0806927" w:date="2016-04-04T14:19:00Z">
                  <w:rPr>
                    <w:ins w:id="6623" w:author="i0806927" w:date="2016-04-01T13:41:00Z"/>
                    <w:rFonts w:ascii="Helvetica" w:hAnsi="Helvetica" w:cs="Helvetica"/>
                    <w:i/>
                    <w:color w:val="000000"/>
                    <w:spacing w:val="-4"/>
                    <w:kern w:val="1"/>
                    <w:sz w:val="22"/>
                    <w:szCs w:val="22"/>
                    <w:lang w:val="fr-FR" w:eastAsia="ja-JP"/>
                  </w:rPr>
                </w:rPrChange>
              </w:rPr>
            </w:pPr>
            <w:ins w:id="6624" w:author="i0806927" w:date="2016-04-01T13:41:00Z">
              <w:r w:rsidRPr="00E516AE">
                <w:rPr>
                  <w:rFonts w:ascii="Helvetica" w:hAnsi="Helvetica" w:cs="Helvetica"/>
                  <w:color w:val="000000"/>
                  <w:sz w:val="22"/>
                  <w:szCs w:val="22"/>
                  <w:highlight w:val="yellow"/>
                  <w:lang w:val="fr-FR" w:eastAsia="ja-JP"/>
                  <w:rPrChange w:id="6625" w:author="i0806927" w:date="2016-04-04T14:19:00Z">
                    <w:rPr>
                      <w:rFonts w:ascii="Helvetica" w:hAnsi="Helvetica" w:cs="Helvetica"/>
                      <w:color w:val="000000"/>
                      <w:sz w:val="22"/>
                      <w:szCs w:val="22"/>
                      <w:lang w:val="fr-FR" w:eastAsia="ja-JP"/>
                    </w:rPr>
                  </w:rPrChange>
                </w:rPr>
                <w:t>productCharacteristic</w:t>
              </w:r>
            </w:ins>
          </w:p>
        </w:tc>
        <w:tc>
          <w:tcPr>
            <w:tcW w:w="1513" w:type="dxa"/>
          </w:tcPr>
          <w:p w14:paraId="350C1FB4" w14:textId="6ECBD4EB" w:rsidR="00790B77" w:rsidRPr="00E516AE" w:rsidRDefault="00790B77" w:rsidP="007F6FA3">
            <w:pPr>
              <w:keepNext/>
              <w:keepLines/>
              <w:suppressAutoHyphens/>
              <w:spacing w:before="140" w:line="220" w:lineRule="atLeast"/>
              <w:ind w:left="1080"/>
              <w:outlineLvl w:val="7"/>
              <w:rPr>
                <w:ins w:id="6626" w:author="i0806927" w:date="2016-04-01T13:41:00Z"/>
                <w:rFonts w:ascii="Helvetica" w:hAnsi="Helvetica" w:cs="Helvetica"/>
                <w:color w:val="000000"/>
                <w:sz w:val="22"/>
                <w:szCs w:val="22"/>
                <w:highlight w:val="yellow"/>
                <w:lang w:eastAsia="ja-JP"/>
                <w:rPrChange w:id="6627" w:author="i0806927" w:date="2016-04-04T14:19:00Z">
                  <w:rPr>
                    <w:ins w:id="6628" w:author="i0806927" w:date="2016-04-01T13:41:00Z"/>
                    <w:rFonts w:ascii="Helvetica" w:hAnsi="Helvetica" w:cs="Helvetica"/>
                    <w:i/>
                    <w:color w:val="000000"/>
                    <w:spacing w:val="-4"/>
                    <w:kern w:val="1"/>
                    <w:sz w:val="22"/>
                    <w:szCs w:val="22"/>
                    <w:lang w:eastAsia="ja-JP"/>
                  </w:rPr>
                </w:rPrChange>
              </w:rPr>
            </w:pPr>
            <w:ins w:id="6629" w:author="i0806927" w:date="2016-04-01T13:41:00Z">
              <w:r w:rsidRPr="00E516AE">
                <w:rPr>
                  <w:rFonts w:ascii="Helvetica" w:hAnsi="Helvetica" w:cs="Helvetica"/>
                  <w:color w:val="000000"/>
                  <w:sz w:val="22"/>
                  <w:szCs w:val="22"/>
                  <w:highlight w:val="yellow"/>
                  <w:lang w:eastAsia="ja-JP"/>
                  <w:rPrChange w:id="6630" w:author="i0806927" w:date="2016-04-04T14:19:00Z">
                    <w:rPr>
                      <w:rFonts w:ascii="Helvetica" w:hAnsi="Helvetica" w:cs="Helvetica"/>
                      <w:color w:val="000000"/>
                      <w:sz w:val="22"/>
                      <w:szCs w:val="22"/>
                      <w:lang w:eastAsia="ja-JP"/>
                    </w:rPr>
                  </w:rPrChange>
                </w:rPr>
                <w:t>N</w:t>
              </w:r>
            </w:ins>
          </w:p>
        </w:tc>
        <w:tc>
          <w:tcPr>
            <w:tcW w:w="2929" w:type="dxa"/>
          </w:tcPr>
          <w:p w14:paraId="2D29036D" w14:textId="77777777" w:rsidR="00790B77" w:rsidRPr="00E516AE" w:rsidRDefault="00790B77" w:rsidP="007F6FA3">
            <w:pPr>
              <w:spacing w:before="0"/>
              <w:rPr>
                <w:ins w:id="6631" w:author="i0806927" w:date="2016-04-01T13:41:00Z"/>
                <w:rFonts w:ascii="Helvetica" w:hAnsi="Helvetica" w:cs="Helvetica"/>
                <w:color w:val="000000"/>
                <w:sz w:val="22"/>
                <w:szCs w:val="22"/>
                <w:highlight w:val="yellow"/>
                <w:lang w:eastAsia="fr-FR"/>
                <w:rPrChange w:id="6632" w:author="i0806927" w:date="2016-04-04T14:19:00Z">
                  <w:rPr>
                    <w:ins w:id="6633" w:author="i0806927" w:date="2016-04-01T13:41:00Z"/>
                    <w:rFonts w:ascii="Helvetica" w:hAnsi="Helvetica" w:cs="Helvetica"/>
                    <w:color w:val="000000"/>
                    <w:sz w:val="22"/>
                    <w:szCs w:val="22"/>
                    <w:lang w:eastAsia="fr-FR"/>
                  </w:rPr>
                </w:rPrChange>
              </w:rPr>
            </w:pPr>
          </w:p>
        </w:tc>
        <w:tc>
          <w:tcPr>
            <w:tcW w:w="3507" w:type="dxa"/>
          </w:tcPr>
          <w:p w14:paraId="19752792" w14:textId="1B5BEFA3" w:rsidR="00790B77" w:rsidRPr="00CE72D2" w:rsidRDefault="00790B77" w:rsidP="007F6FA3">
            <w:pPr>
              <w:spacing w:before="0"/>
              <w:rPr>
                <w:ins w:id="6634" w:author="i0806927" w:date="2016-04-01T13:41:00Z"/>
                <w:rFonts w:ascii="Helvetica" w:hAnsi="Helvetica" w:cs="Helvetica"/>
                <w:color w:val="000000"/>
                <w:sz w:val="22"/>
                <w:szCs w:val="22"/>
                <w:highlight w:val="green"/>
                <w:lang w:eastAsia="fr-FR"/>
                <w:rPrChange w:id="6635" w:author="i0806927" w:date="2016-04-08T13:23:00Z">
                  <w:rPr>
                    <w:ins w:id="6636" w:author="i0806927" w:date="2016-04-01T13:41:00Z"/>
                    <w:rFonts w:ascii="Helvetica" w:hAnsi="Helvetica" w:cs="Helvetica"/>
                    <w:color w:val="000000"/>
                    <w:sz w:val="22"/>
                    <w:szCs w:val="22"/>
                    <w:lang w:eastAsia="fr-FR"/>
                  </w:rPr>
                </w:rPrChange>
              </w:rPr>
            </w:pPr>
          </w:p>
        </w:tc>
      </w:tr>
      <w:tr w:rsidR="00790B77" w:rsidRPr="004B23A3" w14:paraId="344F897E" w14:textId="77777777" w:rsidTr="007F6FA3">
        <w:trPr>
          <w:ins w:id="6637" w:author="i0806927" w:date="2016-04-01T13:41:00Z"/>
        </w:trPr>
        <w:tc>
          <w:tcPr>
            <w:tcW w:w="2612" w:type="dxa"/>
          </w:tcPr>
          <w:p w14:paraId="2C271FDC" w14:textId="27446A97" w:rsidR="00790B77" w:rsidRPr="00E516AE" w:rsidRDefault="00790B77" w:rsidP="007F6FA3">
            <w:pPr>
              <w:keepNext/>
              <w:keepLines/>
              <w:suppressAutoHyphens/>
              <w:spacing w:before="140" w:line="220" w:lineRule="atLeast"/>
              <w:ind w:left="1080"/>
              <w:outlineLvl w:val="7"/>
              <w:rPr>
                <w:ins w:id="6638" w:author="i0806927" w:date="2016-04-01T13:41:00Z"/>
                <w:rFonts w:ascii="Helvetica" w:hAnsi="Helvetica" w:cs="Helvetica"/>
                <w:color w:val="000000"/>
                <w:sz w:val="22"/>
                <w:szCs w:val="22"/>
                <w:highlight w:val="yellow"/>
                <w:lang w:val="fr-FR" w:eastAsia="ja-JP"/>
                <w:rPrChange w:id="6639" w:author="i0806927" w:date="2016-04-04T14:19:00Z">
                  <w:rPr>
                    <w:ins w:id="6640" w:author="i0806927" w:date="2016-04-01T13:41:00Z"/>
                    <w:rFonts w:ascii="Helvetica" w:hAnsi="Helvetica" w:cs="Helvetica"/>
                    <w:i/>
                    <w:color w:val="000000"/>
                    <w:spacing w:val="-4"/>
                    <w:kern w:val="1"/>
                    <w:sz w:val="22"/>
                    <w:szCs w:val="22"/>
                    <w:lang w:val="fr-FR" w:eastAsia="ja-JP"/>
                  </w:rPr>
                </w:rPrChange>
              </w:rPr>
            </w:pPr>
            <w:ins w:id="6641" w:author="i0806927" w:date="2016-04-01T13:41:00Z">
              <w:r w:rsidRPr="00E516AE">
                <w:rPr>
                  <w:rFonts w:ascii="Helvetica" w:hAnsi="Helvetica" w:cs="Helvetica"/>
                  <w:color w:val="000000"/>
                  <w:sz w:val="22"/>
                  <w:szCs w:val="22"/>
                  <w:highlight w:val="yellow"/>
                  <w:lang w:val="fr-FR" w:eastAsia="ja-JP"/>
                  <w:rPrChange w:id="6642" w:author="i0806927" w:date="2016-04-04T14:19:00Z">
                    <w:rPr>
                      <w:rFonts w:ascii="Helvetica" w:hAnsi="Helvetica" w:cs="Helvetica"/>
                      <w:color w:val="000000"/>
                      <w:sz w:val="22"/>
                      <w:szCs w:val="22"/>
                      <w:lang w:val="fr-FR" w:eastAsia="ja-JP"/>
                    </w:rPr>
                  </w:rPrChange>
                </w:rPr>
                <w:t>provideOnlyAvailable</w:t>
              </w:r>
            </w:ins>
          </w:p>
        </w:tc>
        <w:tc>
          <w:tcPr>
            <w:tcW w:w="1513" w:type="dxa"/>
          </w:tcPr>
          <w:p w14:paraId="73FE083F" w14:textId="650E4076" w:rsidR="00790B77" w:rsidRPr="00E516AE" w:rsidRDefault="00790B77" w:rsidP="007F6FA3">
            <w:pPr>
              <w:keepNext/>
              <w:keepLines/>
              <w:suppressAutoHyphens/>
              <w:spacing w:before="140" w:line="220" w:lineRule="atLeast"/>
              <w:ind w:left="1080"/>
              <w:outlineLvl w:val="7"/>
              <w:rPr>
                <w:ins w:id="6643" w:author="i0806927" w:date="2016-04-01T13:41:00Z"/>
                <w:rFonts w:ascii="Helvetica" w:hAnsi="Helvetica" w:cs="Helvetica"/>
                <w:color w:val="000000"/>
                <w:sz w:val="22"/>
                <w:szCs w:val="22"/>
                <w:highlight w:val="yellow"/>
                <w:lang w:eastAsia="ja-JP"/>
                <w:rPrChange w:id="6644" w:author="i0806927" w:date="2016-04-04T14:19:00Z">
                  <w:rPr>
                    <w:ins w:id="6645" w:author="i0806927" w:date="2016-04-01T13:41:00Z"/>
                    <w:rFonts w:ascii="Helvetica" w:hAnsi="Helvetica" w:cs="Helvetica"/>
                    <w:i/>
                    <w:color w:val="000000"/>
                    <w:spacing w:val="-4"/>
                    <w:kern w:val="1"/>
                    <w:sz w:val="22"/>
                    <w:szCs w:val="22"/>
                    <w:lang w:eastAsia="ja-JP"/>
                  </w:rPr>
                </w:rPrChange>
              </w:rPr>
            </w:pPr>
            <w:ins w:id="6646" w:author="i0806927" w:date="2016-04-01T13:41:00Z">
              <w:r w:rsidRPr="00E516AE">
                <w:rPr>
                  <w:rFonts w:ascii="Helvetica" w:hAnsi="Helvetica" w:cs="Helvetica"/>
                  <w:color w:val="000000"/>
                  <w:sz w:val="22"/>
                  <w:szCs w:val="22"/>
                  <w:highlight w:val="yellow"/>
                  <w:lang w:eastAsia="ja-JP"/>
                  <w:rPrChange w:id="6647" w:author="i0806927" w:date="2016-04-04T14:19:00Z">
                    <w:rPr>
                      <w:rFonts w:ascii="Helvetica" w:hAnsi="Helvetica" w:cs="Helvetica"/>
                      <w:color w:val="000000"/>
                      <w:sz w:val="22"/>
                      <w:szCs w:val="22"/>
                      <w:lang w:eastAsia="ja-JP"/>
                    </w:rPr>
                  </w:rPrChange>
                </w:rPr>
                <w:t>N</w:t>
              </w:r>
            </w:ins>
          </w:p>
        </w:tc>
        <w:tc>
          <w:tcPr>
            <w:tcW w:w="2929" w:type="dxa"/>
          </w:tcPr>
          <w:p w14:paraId="738F441B" w14:textId="3E78DCA0" w:rsidR="00790B77" w:rsidRPr="00E516AE" w:rsidRDefault="00790B77" w:rsidP="007F6FA3">
            <w:pPr>
              <w:keepNext/>
              <w:keepLines/>
              <w:suppressAutoHyphens/>
              <w:spacing w:before="140" w:line="220" w:lineRule="atLeast"/>
              <w:ind w:left="1080"/>
              <w:outlineLvl w:val="7"/>
              <w:rPr>
                <w:ins w:id="6648" w:author="i0806927" w:date="2016-04-01T13:41:00Z"/>
                <w:rFonts w:ascii="Helvetica" w:hAnsi="Helvetica" w:cs="Helvetica"/>
                <w:color w:val="000000"/>
                <w:sz w:val="22"/>
                <w:szCs w:val="22"/>
                <w:highlight w:val="yellow"/>
                <w:lang w:eastAsia="ja-JP"/>
                <w:rPrChange w:id="6649" w:author="i0806927" w:date="2016-04-04T14:19:00Z">
                  <w:rPr>
                    <w:ins w:id="6650" w:author="i0806927" w:date="2016-04-01T13:41:00Z"/>
                    <w:rFonts w:ascii="Helvetica" w:hAnsi="Helvetica" w:cs="Helvetica"/>
                    <w:i/>
                    <w:color w:val="000000"/>
                    <w:spacing w:val="-4"/>
                    <w:kern w:val="1"/>
                    <w:sz w:val="22"/>
                    <w:szCs w:val="22"/>
                    <w:lang w:eastAsia="ja-JP"/>
                  </w:rPr>
                </w:rPrChange>
              </w:rPr>
            </w:pPr>
            <w:ins w:id="6651" w:author="i0806927" w:date="2016-04-01T13:41:00Z">
              <w:r w:rsidRPr="00E516AE">
                <w:rPr>
                  <w:rFonts w:ascii="Helvetica" w:hAnsi="Helvetica" w:cs="Helvetica"/>
                  <w:color w:val="000000"/>
                  <w:sz w:val="22"/>
                  <w:szCs w:val="22"/>
                  <w:highlight w:val="yellow"/>
                  <w:lang w:eastAsia="ja-JP"/>
                  <w:rPrChange w:id="6652" w:author="i0806927" w:date="2016-04-04T14:19:00Z">
                    <w:rPr>
                      <w:rFonts w:ascii="Helvetica" w:hAnsi="Helvetica" w:cs="Helvetica"/>
                      <w:color w:val="000000"/>
                      <w:sz w:val="22"/>
                      <w:szCs w:val="22"/>
                      <w:lang w:eastAsia="ja-JP"/>
                    </w:rPr>
                  </w:rPrChange>
                </w:rPr>
                <w:t>“Yes”</w:t>
              </w:r>
            </w:ins>
          </w:p>
        </w:tc>
        <w:tc>
          <w:tcPr>
            <w:tcW w:w="3507" w:type="dxa"/>
          </w:tcPr>
          <w:p w14:paraId="5A34BD50" w14:textId="140FA4F8" w:rsidR="00790B77" w:rsidRPr="00E516AE" w:rsidRDefault="00162739" w:rsidP="007F6FA3">
            <w:pPr>
              <w:spacing w:before="0"/>
              <w:rPr>
                <w:ins w:id="6653" w:author="i0806927" w:date="2016-04-01T13:41:00Z"/>
                <w:rFonts w:ascii="Helvetica" w:hAnsi="Helvetica" w:cs="Helvetica"/>
                <w:color w:val="000000"/>
                <w:sz w:val="22"/>
                <w:szCs w:val="22"/>
                <w:highlight w:val="yellow"/>
                <w:lang w:eastAsia="fr-FR"/>
                <w:rPrChange w:id="6654" w:author="i0806927" w:date="2016-04-04T14:19:00Z">
                  <w:rPr>
                    <w:ins w:id="6655" w:author="i0806927" w:date="2016-04-01T13:41:00Z"/>
                    <w:rFonts w:ascii="Helvetica" w:hAnsi="Helvetica" w:cs="Helvetica"/>
                    <w:color w:val="000000"/>
                    <w:sz w:val="22"/>
                    <w:szCs w:val="22"/>
                    <w:lang w:eastAsia="fr-FR"/>
                  </w:rPr>
                </w:rPrChange>
              </w:rPr>
            </w:pPr>
            <w:ins w:id="6656" w:author="i0806927" w:date="2016-04-01T14:55:00Z">
              <w:r w:rsidRPr="00E516AE">
                <w:rPr>
                  <w:rFonts w:ascii="Helvetica" w:hAnsi="Helvetica" w:cs="Helvetica"/>
                  <w:color w:val="000000"/>
                  <w:sz w:val="22"/>
                  <w:szCs w:val="22"/>
                  <w:highlight w:val="yellow"/>
                  <w:lang w:eastAsia="fr-FR"/>
                  <w:rPrChange w:id="6657" w:author="i0806927" w:date="2016-04-04T14:19:00Z">
                    <w:rPr>
                      <w:rFonts w:ascii="Helvetica" w:hAnsi="Helvetica" w:cs="Helvetica"/>
                      <w:color w:val="000000"/>
                      <w:sz w:val="22"/>
                      <w:szCs w:val="22"/>
                      <w:lang w:eastAsia="fr-FR"/>
                    </w:rPr>
                  </w:rPrChange>
                </w:rPr>
                <w:t>If this flag is set to No the API will provide both positive and negative eligibility results</w:t>
              </w:r>
            </w:ins>
          </w:p>
        </w:tc>
      </w:tr>
      <w:tr w:rsidR="00790B77" w:rsidRPr="00FA02FB" w14:paraId="760675E2" w14:textId="77777777" w:rsidTr="007F6FA3">
        <w:trPr>
          <w:ins w:id="6658" w:author="i0806927" w:date="2016-04-01T13:41:00Z"/>
        </w:trPr>
        <w:tc>
          <w:tcPr>
            <w:tcW w:w="2612" w:type="dxa"/>
          </w:tcPr>
          <w:p w14:paraId="6A5A8209" w14:textId="06B9E2C6" w:rsidR="00790B77" w:rsidRPr="00E516AE" w:rsidRDefault="00790B77" w:rsidP="007F6FA3">
            <w:pPr>
              <w:keepNext/>
              <w:keepLines/>
              <w:suppressAutoHyphens/>
              <w:spacing w:before="140" w:line="220" w:lineRule="atLeast"/>
              <w:ind w:left="1080"/>
              <w:outlineLvl w:val="7"/>
              <w:rPr>
                <w:ins w:id="6659" w:author="i0806927" w:date="2016-04-01T13:41:00Z"/>
                <w:rFonts w:ascii="Helvetica" w:hAnsi="Helvetica" w:cs="Helvetica"/>
                <w:color w:val="000000"/>
                <w:sz w:val="22"/>
                <w:szCs w:val="22"/>
                <w:highlight w:val="yellow"/>
                <w:lang w:val="fr-FR" w:eastAsia="ja-JP"/>
                <w:rPrChange w:id="6660" w:author="i0806927" w:date="2016-04-04T14:19:00Z">
                  <w:rPr>
                    <w:ins w:id="6661" w:author="i0806927" w:date="2016-04-01T13:41:00Z"/>
                    <w:rFonts w:ascii="Helvetica" w:hAnsi="Helvetica" w:cs="Helvetica"/>
                    <w:i/>
                    <w:color w:val="000000"/>
                    <w:spacing w:val="-4"/>
                    <w:kern w:val="1"/>
                    <w:sz w:val="22"/>
                    <w:szCs w:val="22"/>
                    <w:lang w:val="fr-FR" w:eastAsia="ja-JP"/>
                  </w:rPr>
                </w:rPrChange>
              </w:rPr>
            </w:pPr>
            <w:ins w:id="6662" w:author="i0806927" w:date="2016-04-01T13:41:00Z">
              <w:r w:rsidRPr="00E516AE">
                <w:rPr>
                  <w:rFonts w:ascii="Helvetica" w:hAnsi="Helvetica" w:cs="Helvetica"/>
                  <w:color w:val="000000"/>
                  <w:sz w:val="22"/>
                  <w:szCs w:val="22"/>
                  <w:highlight w:val="yellow"/>
                  <w:lang w:val="fr-FR" w:eastAsia="ja-JP"/>
                  <w:rPrChange w:id="6663" w:author="i0806927" w:date="2016-04-04T14:19:00Z">
                    <w:rPr>
                      <w:rFonts w:ascii="Helvetica" w:hAnsi="Helvetica" w:cs="Helvetica"/>
                      <w:color w:val="000000"/>
                      <w:sz w:val="22"/>
                      <w:szCs w:val="22"/>
                      <w:lang w:val="fr-FR" w:eastAsia="ja-JP"/>
                    </w:rPr>
                  </w:rPrChange>
                </w:rPr>
                <w:t>provideUnavailabilityReason</w:t>
              </w:r>
            </w:ins>
          </w:p>
        </w:tc>
        <w:tc>
          <w:tcPr>
            <w:tcW w:w="1513" w:type="dxa"/>
          </w:tcPr>
          <w:p w14:paraId="2D3B7640" w14:textId="243D7716" w:rsidR="00790B77" w:rsidRPr="00E516AE" w:rsidRDefault="00790B77" w:rsidP="007F6FA3">
            <w:pPr>
              <w:keepNext/>
              <w:keepLines/>
              <w:suppressAutoHyphens/>
              <w:spacing w:before="140" w:line="220" w:lineRule="atLeast"/>
              <w:ind w:left="1080"/>
              <w:outlineLvl w:val="7"/>
              <w:rPr>
                <w:ins w:id="6664" w:author="i0806927" w:date="2016-04-01T13:41:00Z"/>
                <w:rFonts w:ascii="Helvetica" w:hAnsi="Helvetica" w:cs="Helvetica"/>
                <w:color w:val="000000"/>
                <w:sz w:val="22"/>
                <w:szCs w:val="22"/>
                <w:highlight w:val="yellow"/>
                <w:lang w:eastAsia="ja-JP"/>
                <w:rPrChange w:id="6665" w:author="i0806927" w:date="2016-04-04T14:19:00Z">
                  <w:rPr>
                    <w:ins w:id="6666" w:author="i0806927" w:date="2016-04-01T13:41:00Z"/>
                    <w:rFonts w:ascii="Helvetica" w:hAnsi="Helvetica" w:cs="Helvetica"/>
                    <w:i/>
                    <w:color w:val="000000"/>
                    <w:spacing w:val="-4"/>
                    <w:kern w:val="1"/>
                    <w:sz w:val="22"/>
                    <w:szCs w:val="22"/>
                    <w:lang w:eastAsia="ja-JP"/>
                  </w:rPr>
                </w:rPrChange>
              </w:rPr>
            </w:pPr>
            <w:ins w:id="6667" w:author="i0806927" w:date="2016-04-01T13:41:00Z">
              <w:r w:rsidRPr="00E516AE">
                <w:rPr>
                  <w:rFonts w:ascii="Helvetica" w:hAnsi="Helvetica" w:cs="Helvetica"/>
                  <w:color w:val="000000"/>
                  <w:sz w:val="22"/>
                  <w:szCs w:val="22"/>
                  <w:highlight w:val="yellow"/>
                  <w:lang w:eastAsia="ja-JP"/>
                  <w:rPrChange w:id="6668" w:author="i0806927" w:date="2016-04-04T14:19:00Z">
                    <w:rPr>
                      <w:rFonts w:ascii="Helvetica" w:hAnsi="Helvetica" w:cs="Helvetica"/>
                      <w:color w:val="000000"/>
                      <w:sz w:val="22"/>
                      <w:szCs w:val="22"/>
                      <w:lang w:eastAsia="ja-JP"/>
                    </w:rPr>
                  </w:rPrChange>
                </w:rPr>
                <w:t>N</w:t>
              </w:r>
            </w:ins>
          </w:p>
        </w:tc>
        <w:tc>
          <w:tcPr>
            <w:tcW w:w="2929" w:type="dxa"/>
          </w:tcPr>
          <w:p w14:paraId="5D344D11" w14:textId="31E086D0" w:rsidR="00790B77" w:rsidRPr="00E516AE" w:rsidRDefault="00790B77" w:rsidP="007F6FA3">
            <w:pPr>
              <w:keepNext/>
              <w:keepLines/>
              <w:suppressAutoHyphens/>
              <w:spacing w:before="140" w:line="220" w:lineRule="atLeast"/>
              <w:ind w:left="1080"/>
              <w:outlineLvl w:val="7"/>
              <w:rPr>
                <w:ins w:id="6669" w:author="i0806927" w:date="2016-04-01T13:41:00Z"/>
                <w:rFonts w:ascii="Helvetica" w:hAnsi="Helvetica" w:cs="Helvetica"/>
                <w:color w:val="000000"/>
                <w:sz w:val="22"/>
                <w:szCs w:val="22"/>
                <w:highlight w:val="yellow"/>
                <w:lang w:eastAsia="ja-JP"/>
                <w:rPrChange w:id="6670" w:author="i0806927" w:date="2016-04-04T14:19:00Z">
                  <w:rPr>
                    <w:ins w:id="6671" w:author="i0806927" w:date="2016-04-01T13:41:00Z"/>
                    <w:rFonts w:ascii="Helvetica" w:hAnsi="Helvetica" w:cs="Helvetica"/>
                    <w:i/>
                    <w:color w:val="000000"/>
                    <w:spacing w:val="-4"/>
                    <w:kern w:val="1"/>
                    <w:sz w:val="22"/>
                    <w:szCs w:val="22"/>
                    <w:lang w:eastAsia="ja-JP"/>
                  </w:rPr>
                </w:rPrChange>
              </w:rPr>
            </w:pPr>
            <w:ins w:id="6672" w:author="i0806927" w:date="2016-04-01T13:41:00Z">
              <w:r w:rsidRPr="00E516AE">
                <w:rPr>
                  <w:rFonts w:ascii="Helvetica" w:hAnsi="Helvetica" w:cs="Helvetica"/>
                  <w:color w:val="000000"/>
                  <w:sz w:val="22"/>
                  <w:szCs w:val="22"/>
                  <w:highlight w:val="yellow"/>
                  <w:lang w:eastAsia="ja-JP"/>
                  <w:rPrChange w:id="6673" w:author="i0806927" w:date="2016-04-04T14:19:00Z">
                    <w:rPr>
                      <w:rFonts w:ascii="Helvetica" w:hAnsi="Helvetica" w:cs="Helvetica"/>
                      <w:color w:val="000000"/>
                      <w:sz w:val="22"/>
                      <w:szCs w:val="22"/>
                      <w:lang w:eastAsia="ja-JP"/>
                    </w:rPr>
                  </w:rPrChange>
                </w:rPr>
                <w:t>“</w:t>
              </w:r>
            </w:ins>
            <w:ins w:id="6674" w:author="i0806927" w:date="2016-04-01T13:42:00Z">
              <w:r w:rsidRPr="00E516AE">
                <w:rPr>
                  <w:rFonts w:ascii="Helvetica" w:hAnsi="Helvetica" w:cs="Helvetica"/>
                  <w:color w:val="000000"/>
                  <w:sz w:val="22"/>
                  <w:szCs w:val="22"/>
                  <w:highlight w:val="yellow"/>
                  <w:lang w:eastAsia="ja-JP"/>
                  <w:rPrChange w:id="6675" w:author="i0806927" w:date="2016-04-04T14:19:00Z">
                    <w:rPr>
                      <w:rFonts w:ascii="Helvetica" w:hAnsi="Helvetica" w:cs="Helvetica"/>
                      <w:color w:val="000000"/>
                      <w:sz w:val="22"/>
                      <w:szCs w:val="22"/>
                      <w:lang w:eastAsia="ja-JP"/>
                    </w:rPr>
                  </w:rPrChange>
                </w:rPr>
                <w:t>No</w:t>
              </w:r>
            </w:ins>
            <w:ins w:id="6676" w:author="i0806927" w:date="2016-04-01T13:41:00Z">
              <w:r w:rsidRPr="00E516AE">
                <w:rPr>
                  <w:rFonts w:ascii="Helvetica" w:hAnsi="Helvetica" w:cs="Helvetica"/>
                  <w:color w:val="000000"/>
                  <w:sz w:val="22"/>
                  <w:szCs w:val="22"/>
                  <w:highlight w:val="yellow"/>
                  <w:lang w:eastAsia="ja-JP"/>
                  <w:rPrChange w:id="6677" w:author="i0806927" w:date="2016-04-04T14:19:00Z">
                    <w:rPr>
                      <w:rFonts w:ascii="Helvetica" w:hAnsi="Helvetica" w:cs="Helvetica"/>
                      <w:color w:val="000000"/>
                      <w:sz w:val="22"/>
                      <w:szCs w:val="22"/>
                      <w:lang w:eastAsia="ja-JP"/>
                    </w:rPr>
                  </w:rPrChange>
                </w:rPr>
                <w:t>”</w:t>
              </w:r>
            </w:ins>
          </w:p>
        </w:tc>
        <w:tc>
          <w:tcPr>
            <w:tcW w:w="3507" w:type="dxa"/>
          </w:tcPr>
          <w:p w14:paraId="3A7D5A85" w14:textId="31D7B07B" w:rsidR="00790B77" w:rsidRPr="00E516AE" w:rsidRDefault="00B866B0">
            <w:pPr>
              <w:keepNext/>
              <w:keepLines/>
              <w:suppressAutoHyphens/>
              <w:spacing w:before="140" w:line="220" w:lineRule="atLeast"/>
              <w:ind w:left="1080"/>
              <w:outlineLvl w:val="7"/>
              <w:rPr>
                <w:ins w:id="6678" w:author="i0806927" w:date="2016-04-01T13:41:00Z"/>
                <w:rFonts w:ascii="Helvetica" w:hAnsi="Helvetica" w:cs="Helvetica"/>
                <w:color w:val="000000"/>
                <w:sz w:val="22"/>
                <w:szCs w:val="22"/>
                <w:highlight w:val="yellow"/>
                <w:lang w:eastAsia="fr-FR"/>
                <w:rPrChange w:id="6679" w:author="i0806927" w:date="2016-04-04T14:19:00Z">
                  <w:rPr>
                    <w:ins w:id="6680" w:author="i0806927" w:date="2016-04-01T13:41:00Z"/>
                    <w:rFonts w:ascii="Helvetica" w:hAnsi="Helvetica" w:cs="Helvetica"/>
                    <w:i/>
                    <w:color w:val="000000"/>
                    <w:spacing w:val="-4"/>
                    <w:kern w:val="1"/>
                    <w:sz w:val="22"/>
                    <w:szCs w:val="22"/>
                    <w:lang w:eastAsia="fr-FR"/>
                  </w:rPr>
                </w:rPrChange>
              </w:rPr>
            </w:pPr>
            <w:ins w:id="6681" w:author="i0806927" w:date="2016-04-04T12:42:00Z">
              <w:r w:rsidRPr="00E516AE">
                <w:rPr>
                  <w:rFonts w:ascii="Helvetica" w:hAnsi="Helvetica" w:cs="Helvetica"/>
                  <w:color w:val="000000"/>
                  <w:sz w:val="22"/>
                  <w:szCs w:val="22"/>
                  <w:highlight w:val="yellow"/>
                  <w:lang w:eastAsia="ja-JP"/>
                  <w:rPrChange w:id="6682" w:author="i0806927" w:date="2016-04-04T14:19:00Z">
                    <w:rPr>
                      <w:rFonts w:ascii="Helvetica" w:hAnsi="Helvetica" w:cs="Helvetica"/>
                      <w:color w:val="000000"/>
                      <w:sz w:val="22"/>
                      <w:szCs w:val="22"/>
                      <w:lang w:eastAsia="ja-JP"/>
                    </w:rPr>
                  </w:rPrChange>
                </w:rPr>
                <w:t xml:space="preserve">This </w:t>
              </w:r>
              <w:r w:rsidRPr="00E516AE">
                <w:rPr>
                  <w:rFonts w:ascii="Helvetica" w:hAnsi="Helvetica" w:cs="Helvetica"/>
                  <w:color w:val="000000"/>
                  <w:sz w:val="22"/>
                  <w:szCs w:val="22"/>
                  <w:highlight w:val="yellow"/>
                  <w:lang w:eastAsia="fr-FR"/>
                  <w:rPrChange w:id="6683" w:author="i0806927" w:date="2016-04-04T14:19:00Z">
                    <w:rPr>
                      <w:rFonts w:ascii="Helvetica" w:hAnsi="Helvetica" w:cs="Helvetica"/>
                      <w:color w:val="000000"/>
                      <w:sz w:val="22"/>
                      <w:szCs w:val="22"/>
                      <w:lang w:eastAsia="fr-FR"/>
                    </w:rPr>
                  </w:rPrChange>
                </w:rPr>
                <w:t>flag is used to add the rational for not-authorized productOffering.</w:t>
              </w:r>
            </w:ins>
          </w:p>
        </w:tc>
      </w:tr>
    </w:tbl>
    <w:p w14:paraId="729AD272" w14:textId="77777777" w:rsidR="00747734" w:rsidRDefault="00747734" w:rsidP="00747734">
      <w:pPr>
        <w:rPr>
          <w:rFonts w:ascii="Helvetica" w:hAnsi="Helvetica" w:cs="Helvetica"/>
          <w:sz w:val="24"/>
          <w:lang w:eastAsia="ja-JP"/>
        </w:rPr>
      </w:pPr>
    </w:p>
    <w:p w14:paraId="3888599F" w14:textId="77777777" w:rsidR="00747734" w:rsidRPr="000559B2" w:rsidRDefault="00747734" w:rsidP="00747734">
      <w:pPr>
        <w:rPr>
          <w:rFonts w:ascii="Helvetica" w:hAnsi="Helvetica" w:cs="Helvetica"/>
          <w:sz w:val="24"/>
          <w:lang w:eastAsia="it-IT"/>
        </w:rPr>
      </w:pPr>
      <w:r w:rsidRPr="008E554E">
        <w:rPr>
          <w:rFonts w:ascii="Helvetica" w:hAnsi="Helvetica" w:cs="Helvetica"/>
          <w:sz w:val="24"/>
          <w:u w:val="single"/>
          <w:lang w:eastAsia="it-IT"/>
        </w:rPr>
        <w:t>Behavior</w:t>
      </w:r>
      <w:r w:rsidRPr="000559B2">
        <w:rPr>
          <w:rFonts w:ascii="Helvetica" w:hAnsi="Helvetica" w:cs="Helvetica"/>
          <w:sz w:val="24"/>
          <w:lang w:eastAsia="it-IT"/>
        </w:rPr>
        <w:t xml:space="preserve"> : </w:t>
      </w:r>
    </w:p>
    <w:p w14:paraId="61E30C7D" w14:textId="77777777" w:rsidR="00747734" w:rsidRPr="000559B2" w:rsidRDefault="00747734" w:rsidP="00747734">
      <w:pPr>
        <w:pStyle w:val="ListParagraph"/>
        <w:numPr>
          <w:ilvl w:val="0"/>
          <w:numId w:val="28"/>
        </w:numPr>
        <w:rPr>
          <w:rFonts w:ascii="Helvetica" w:hAnsi="Helvetica" w:cs="Helvetica"/>
          <w:sz w:val="24"/>
        </w:rPr>
      </w:pPr>
      <w:r w:rsidRPr="000559B2">
        <w:rPr>
          <w:rFonts w:ascii="Helvetica" w:eastAsiaTheme="minorEastAsia" w:hAnsi="Helvetica" w:cs="Helvetica"/>
          <w:sz w:val="24"/>
          <w:lang w:eastAsia="ja-JP"/>
        </w:rPr>
        <w:t>R</w:t>
      </w:r>
      <w:r w:rsidRPr="000559B2">
        <w:rPr>
          <w:rFonts w:ascii="Helvetica" w:eastAsiaTheme="minorEastAsia" w:hAnsi="Helvetica" w:cs="Helvetica" w:hint="eastAsia"/>
          <w:sz w:val="24"/>
          <w:lang w:eastAsia="ja-JP"/>
        </w:rPr>
        <w:t>eturn status codes</w:t>
      </w:r>
    </w:p>
    <w:p w14:paraId="5E630E8B" w14:textId="77777777" w:rsidR="00747734" w:rsidRPr="008E554E" w:rsidRDefault="00747734" w:rsidP="00747734">
      <w:pPr>
        <w:pStyle w:val="ListParagraph"/>
        <w:numPr>
          <w:ilvl w:val="1"/>
          <w:numId w:val="28"/>
        </w:numPr>
        <w:rPr>
          <w:rFonts w:ascii="Helvetica" w:hAnsi="Helvetica" w:cs="Helvetica"/>
          <w:sz w:val="24"/>
        </w:rPr>
      </w:pPr>
      <w:r w:rsidRPr="008E554E">
        <w:rPr>
          <w:rFonts w:ascii="Helvetica" w:eastAsiaTheme="minorEastAsia" w:hAnsi="Helvetica" w:cs="Helvetica"/>
          <w:sz w:val="24"/>
          <w:lang w:eastAsia="ja-JP"/>
        </w:rPr>
        <w:t>200 OK – the request was successful</w:t>
      </w:r>
    </w:p>
    <w:p w14:paraId="1931E35C" w14:textId="77777777" w:rsidR="00747734" w:rsidRPr="008E554E" w:rsidRDefault="00747734" w:rsidP="00747734">
      <w:pPr>
        <w:pStyle w:val="ListParagraph"/>
        <w:numPr>
          <w:ilvl w:val="1"/>
          <w:numId w:val="28"/>
        </w:numPr>
        <w:rPr>
          <w:rFonts w:ascii="Helvetica" w:hAnsi="Helvetica" w:cs="Helvetica"/>
          <w:sz w:val="24"/>
        </w:rPr>
      </w:pPr>
      <w:r w:rsidRPr="008E554E">
        <w:rPr>
          <w:rFonts w:ascii="Helvetica" w:eastAsiaTheme="minorEastAsia" w:hAnsi="Helvetica" w:cs="Helvetica"/>
          <w:sz w:val="24"/>
          <w:lang w:eastAsia="ja-JP"/>
        </w:rPr>
        <w:t>400 Bad Request – error, for example to cover these functional error cases:</w:t>
      </w:r>
    </w:p>
    <w:p w14:paraId="29EBF360" w14:textId="77777777" w:rsidR="00747734" w:rsidRPr="008E554E" w:rsidRDefault="00747734" w:rsidP="00747734">
      <w:pPr>
        <w:pStyle w:val="ListParagraph"/>
        <w:numPr>
          <w:ilvl w:val="2"/>
          <w:numId w:val="28"/>
        </w:numPr>
        <w:rPr>
          <w:rFonts w:ascii="Helvetica" w:hAnsi="Helvetica" w:cs="Helvetica"/>
          <w:sz w:val="24"/>
        </w:rPr>
      </w:pPr>
      <w:r w:rsidRPr="008E554E">
        <w:rPr>
          <w:rFonts w:ascii="Helvetica" w:eastAsiaTheme="minorEastAsia" w:hAnsi="Helvetica" w:cs="Helvetica"/>
          <w:sz w:val="24"/>
          <w:lang w:eastAsia="ja-JP"/>
        </w:rPr>
        <w:t>Location is not exist</w:t>
      </w:r>
    </w:p>
    <w:p w14:paraId="5BE47121" w14:textId="77777777" w:rsidR="00747734" w:rsidRDefault="00747734" w:rsidP="00747734">
      <w:pPr>
        <w:rPr>
          <w:rFonts w:ascii="Helvetica" w:hAnsi="Helvetica" w:cs="Helvetica"/>
          <w:sz w:val="24"/>
          <w:lang w:eastAsia="ja-JP"/>
        </w:rPr>
      </w:pPr>
    </w:p>
    <w:p w14:paraId="65D4F539" w14:textId="77777777" w:rsidR="00747734" w:rsidRDefault="00747734" w:rsidP="00747734">
      <w:pPr>
        <w:rPr>
          <w:rFonts w:ascii="Helvetica" w:hAnsi="Helvetica" w:cs="Helvetica"/>
          <w:sz w:val="24"/>
          <w:lang w:eastAsia="ja-JP"/>
        </w:rPr>
      </w:pPr>
      <w:r w:rsidRPr="008E554E">
        <w:rPr>
          <w:rFonts w:ascii="Helvetica" w:hAnsi="Helvetica" w:cs="Helvetica"/>
          <w:sz w:val="24"/>
          <w:u w:val="single"/>
          <w:lang w:eastAsia="ja-JP"/>
        </w:rPr>
        <w:t>Use case</w:t>
      </w:r>
      <w:r>
        <w:rPr>
          <w:rFonts w:ascii="Helvetica" w:hAnsi="Helvetica" w:cs="Helvetica" w:hint="eastAsia"/>
          <w:sz w:val="24"/>
          <w:lang w:eastAsia="ja-JP"/>
        </w:rPr>
        <w:t xml:space="preserve"> :</w:t>
      </w:r>
    </w:p>
    <w:p w14:paraId="35D07DAD" w14:textId="77777777" w:rsidR="00747734" w:rsidRDefault="00747734" w:rsidP="00747734">
      <w:pPr>
        <w:rPr>
          <w:rFonts w:ascii="Helvetica" w:hAnsi="Helvetica" w:cs="Helvetica"/>
          <w:sz w:val="24"/>
          <w:lang w:eastAsia="ja-JP"/>
        </w:rPr>
      </w:pPr>
      <w:r>
        <w:rPr>
          <w:rFonts w:ascii="Helvetica" w:hAnsi="Helvetica" w:cs="Helvetica"/>
          <w:sz w:val="24"/>
          <w:lang w:eastAsia="ja-JP"/>
        </w:rPr>
        <w:t>F</w:t>
      </w:r>
      <w:r>
        <w:rPr>
          <w:rFonts w:ascii="Helvetica" w:hAnsi="Helvetica" w:cs="Helvetica" w:hint="eastAsia"/>
          <w:sz w:val="24"/>
          <w:lang w:eastAsia="ja-JP"/>
        </w:rPr>
        <w:t>ollowing example is to check commercial eligibility.</w:t>
      </w:r>
    </w:p>
    <w:p w14:paraId="1A7213E4" w14:textId="10C6A1FC" w:rsidR="00747734" w:rsidRDefault="00747734" w:rsidP="00747734">
      <w:pPr>
        <w:rPr>
          <w:rFonts w:ascii="Helvetica" w:hAnsi="Helvetica" w:cs="Helvetica"/>
          <w:sz w:val="24"/>
          <w:lang w:eastAsia="ja-JP"/>
        </w:rPr>
      </w:pPr>
      <w:r>
        <w:rPr>
          <w:rFonts w:ascii="Helvetica" w:hAnsi="Helvetica" w:cs="Helvetica"/>
          <w:sz w:val="24"/>
          <w:lang w:eastAsia="ja-JP"/>
        </w:rPr>
        <w:t>R</w:t>
      </w:r>
      <w:r>
        <w:rPr>
          <w:rFonts w:ascii="Helvetica" w:hAnsi="Helvetica" w:cs="Helvetica" w:hint="eastAsia"/>
          <w:sz w:val="24"/>
          <w:lang w:eastAsia="ja-JP"/>
        </w:rPr>
        <w:t xml:space="preserve">equest asks </w:t>
      </w:r>
      <w:r>
        <w:rPr>
          <w:rFonts w:ascii="Helvetica" w:hAnsi="Helvetica" w:cs="Helvetica"/>
          <w:sz w:val="24"/>
          <w:lang w:eastAsia="ja-JP"/>
        </w:rPr>
        <w:t>“</w:t>
      </w:r>
      <w:ins w:id="6684" w:author="i0806927" w:date="2016-04-01T13:50:00Z">
        <w:r w:rsidR="00BB7391">
          <w:rPr>
            <w:rFonts w:ascii="Helvetica" w:hAnsi="Helvetica" w:cs="Helvetica" w:hint="eastAsia"/>
            <w:sz w:val="24"/>
            <w:lang w:eastAsia="ja-JP"/>
          </w:rPr>
          <w:t xml:space="preserve">what product </w:t>
        </w:r>
      </w:ins>
      <w:r>
        <w:rPr>
          <w:rFonts w:ascii="Helvetica" w:hAnsi="Helvetica" w:cs="Helvetica" w:hint="eastAsia"/>
          <w:sz w:val="24"/>
          <w:lang w:eastAsia="ja-JP"/>
        </w:rPr>
        <w:t>can</w:t>
      </w:r>
      <w:del w:id="6685" w:author="i0806927" w:date="2016-04-01T13:50:00Z">
        <w:r w:rsidDel="00BB7391">
          <w:rPr>
            <w:rFonts w:ascii="Helvetica" w:hAnsi="Helvetica" w:cs="Helvetica" w:hint="eastAsia"/>
            <w:sz w:val="24"/>
            <w:lang w:eastAsia="ja-JP"/>
          </w:rPr>
          <w:delText xml:space="preserve"> these service </w:delText>
        </w:r>
      </w:del>
      <w:ins w:id="6686" w:author="i0806927" w:date="2016-04-01T13:50:00Z">
        <w:r w:rsidR="00BB7391">
          <w:rPr>
            <w:rFonts w:ascii="Helvetica" w:hAnsi="Helvetica" w:cs="Helvetica" w:hint="eastAsia"/>
            <w:sz w:val="24"/>
            <w:lang w:eastAsia="ja-JP"/>
          </w:rPr>
          <w:t xml:space="preserve"> </w:t>
        </w:r>
      </w:ins>
      <w:r>
        <w:rPr>
          <w:rFonts w:ascii="Helvetica" w:hAnsi="Helvetica" w:cs="Helvetica" w:hint="eastAsia"/>
          <w:sz w:val="24"/>
          <w:lang w:eastAsia="ja-JP"/>
        </w:rPr>
        <w:t>run through specific service provider</w:t>
      </w:r>
      <w:r>
        <w:rPr>
          <w:rFonts w:ascii="Helvetica" w:hAnsi="Helvetica" w:cs="Helvetica"/>
          <w:sz w:val="24"/>
          <w:lang w:eastAsia="ja-JP"/>
        </w:rPr>
        <w:t>”</w:t>
      </w:r>
      <w:r>
        <w:rPr>
          <w:rFonts w:ascii="Helvetica" w:hAnsi="Helvetica" w:cs="Helvetica" w:hint="eastAsia"/>
          <w:sz w:val="24"/>
          <w:lang w:eastAsia="ja-JP"/>
        </w:rPr>
        <w:t>.</w:t>
      </w:r>
    </w:p>
    <w:p w14:paraId="2571D497" w14:textId="77777777" w:rsidR="00747734" w:rsidRDefault="00747734" w:rsidP="00747734">
      <w:pPr>
        <w:rPr>
          <w:rFonts w:ascii="Helvetica" w:hAnsi="Helvetica" w:cs="Helvetica"/>
          <w:sz w:val="24"/>
          <w:lang w:eastAsia="ja-JP"/>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747734" w14:paraId="56216ECF" w14:textId="77777777" w:rsidTr="007F6FA3">
        <w:tc>
          <w:tcPr>
            <w:tcW w:w="9720" w:type="dxa"/>
            <w:shd w:val="clear" w:color="auto" w:fill="FFFFFF" w:themeFill="background1"/>
          </w:tcPr>
          <w:p w14:paraId="1AF578A1" w14:textId="77777777" w:rsidR="00747734" w:rsidRPr="008C13B2" w:rsidRDefault="00747734" w:rsidP="007F6FA3">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747734" w14:paraId="49E5D685" w14:textId="77777777" w:rsidTr="007F6FA3">
        <w:tc>
          <w:tcPr>
            <w:tcW w:w="9720" w:type="dxa"/>
            <w:shd w:val="clear" w:color="auto" w:fill="D9D9D9" w:themeFill="background1" w:themeFillShade="D9"/>
          </w:tcPr>
          <w:p w14:paraId="5BA4EF7D" w14:textId="65D200A6" w:rsidR="00747734" w:rsidRPr="006A1512" w:rsidRDefault="00747734" w:rsidP="007F6FA3">
            <w:pPr>
              <w:spacing w:before="0" w:after="0"/>
              <w:rPr>
                <w:rFonts w:ascii="Helvetica" w:hAnsi="Helvetica"/>
                <w:szCs w:val="20"/>
                <w:lang w:eastAsia="ja-JP"/>
              </w:rPr>
            </w:pPr>
            <w:r>
              <w:rPr>
                <w:rFonts w:ascii="Helvetica" w:hAnsi="Helvetica" w:hint="eastAsia"/>
                <w:szCs w:val="20"/>
                <w:lang w:eastAsia="ja-JP"/>
              </w:rPr>
              <w:t>GET</w:t>
            </w:r>
            <w:r w:rsidRPr="006A1512">
              <w:rPr>
                <w:rFonts w:ascii="Helvetica" w:hAnsi="Helvetica"/>
                <w:szCs w:val="20"/>
                <w:lang w:eastAsia="ja-JP"/>
              </w:rPr>
              <w:t xml:space="preserve"> /ap</w:t>
            </w:r>
            <w:r w:rsidRPr="00B866B0">
              <w:rPr>
                <w:rFonts w:ascii="Helvetica" w:hAnsi="Helvetica"/>
                <w:szCs w:val="20"/>
                <w:lang w:eastAsia="ja-JP"/>
              </w:rPr>
              <w:t>i/</w:t>
            </w:r>
            <w:del w:id="6687" w:author="i0806927" w:date="2016-03-30T16:06:00Z">
              <w:r w:rsidRPr="00B866B0" w:rsidDel="00425A2B">
                <w:rPr>
                  <w:rFonts w:ascii="Helvetica" w:hAnsi="Helvetica"/>
                  <w:szCs w:val="20"/>
                  <w:lang w:eastAsia="ja-JP"/>
                </w:rPr>
                <w:delText>orderFeasibilityCheck</w:delText>
              </w:r>
            </w:del>
            <w:ins w:id="6688" w:author="i0806927" w:date="2016-03-30T16:06:00Z">
              <w:r w:rsidR="00425A2B" w:rsidRPr="00B866B0">
                <w:rPr>
                  <w:rFonts w:ascii="Helvetica" w:hAnsi="Helvetica"/>
                  <w:szCs w:val="20"/>
                  <w:lang w:eastAsia="ja-JP"/>
                </w:rPr>
                <w:t>productOfferingQualification</w:t>
              </w:r>
            </w:ins>
            <w:r w:rsidRPr="00B866B0">
              <w:rPr>
                <w:rFonts w:ascii="Helvetica" w:hAnsi="Helvetica"/>
                <w:szCs w:val="20"/>
                <w:lang w:eastAsia="ja-JP"/>
              </w:rPr>
              <w:t>?”</w:t>
            </w:r>
            <w:del w:id="6689" w:author="i0806927" w:date="2016-03-31T11:26:00Z">
              <w:r w:rsidRPr="00B866B0" w:rsidDel="00003FBD">
                <w:rPr>
                  <w:rFonts w:ascii="Helvetica" w:hAnsi="Helvetica"/>
                  <w:szCs w:val="20"/>
                  <w:lang w:eastAsia="ja-JP"/>
                </w:rPr>
                <w:delText>place</w:delText>
              </w:r>
            </w:del>
            <w:ins w:id="6690" w:author="i0806927" w:date="2016-03-31T11:26:00Z">
              <w:r w:rsidR="00003FBD" w:rsidRPr="00B866B0">
                <w:rPr>
                  <w:rFonts w:ascii="Helvetica" w:hAnsi="Helvetica"/>
                  <w:szCs w:val="20"/>
                  <w:lang w:eastAsia="ja-JP"/>
                </w:rPr>
                <w:t>a</w:t>
              </w:r>
              <w:r w:rsidR="00003FBD">
                <w:rPr>
                  <w:rFonts w:ascii="Helvetica" w:hAnsi="Helvetica" w:hint="eastAsia"/>
                  <w:szCs w:val="20"/>
                  <w:lang w:eastAsia="ja-JP"/>
                </w:rPr>
                <w:t>ddress</w:t>
              </w:r>
            </w:ins>
            <w:r>
              <w:rPr>
                <w:rFonts w:ascii="Helvetica" w:hAnsi="Helvetica" w:hint="eastAsia"/>
                <w:szCs w:val="20"/>
                <w:lang w:eastAsia="ja-JP"/>
              </w:rPr>
              <w:t>.id</w:t>
            </w:r>
            <w:r>
              <w:rPr>
                <w:rFonts w:ascii="Helvetica" w:hAnsi="Helvetica"/>
                <w:szCs w:val="20"/>
                <w:lang w:eastAsia="ja-JP"/>
              </w:rPr>
              <w:t>”</w:t>
            </w:r>
            <w:r>
              <w:rPr>
                <w:rFonts w:ascii="Helvetica" w:hAnsi="Helvetica" w:hint="eastAsia"/>
                <w:szCs w:val="20"/>
                <w:lang w:eastAsia="ja-JP"/>
              </w:rPr>
              <w:t>=</w:t>
            </w:r>
            <w:r>
              <w:rPr>
                <w:rFonts w:ascii="Helvetica" w:hAnsi="Helvetica"/>
                <w:szCs w:val="20"/>
                <w:lang w:eastAsia="ja-JP"/>
              </w:rPr>
              <w:t>”</w:t>
            </w:r>
            <w:r w:rsidRPr="00C156D1">
              <w:rPr>
                <w:rFonts w:ascii="Helvetica" w:hAnsi="Helvetica"/>
                <w:sz w:val="22"/>
                <w:szCs w:val="20"/>
                <w:lang w:eastAsia="it-IT"/>
              </w:rPr>
              <w:t>12345678</w:t>
            </w:r>
            <w:r>
              <w:rPr>
                <w:rFonts w:ascii="Helvetica" w:hAnsi="Helvetica"/>
                <w:sz w:val="22"/>
                <w:szCs w:val="20"/>
                <w:lang w:eastAsia="ja-JP"/>
              </w:rPr>
              <w:t>”</w:t>
            </w:r>
            <w:r>
              <w:rPr>
                <w:rFonts w:ascii="Helvetica" w:hAnsi="Helvetica" w:hint="eastAsia"/>
                <w:sz w:val="22"/>
                <w:szCs w:val="20"/>
                <w:lang w:eastAsia="ja-JP"/>
              </w:rPr>
              <w:t>&amp;</w:t>
            </w:r>
            <w:r>
              <w:rPr>
                <w:rFonts w:ascii="Helvetica" w:hAnsi="Helvetica"/>
                <w:sz w:val="22"/>
                <w:szCs w:val="20"/>
                <w:lang w:eastAsia="ja-JP"/>
              </w:rPr>
              <w:t>”</w:t>
            </w:r>
            <w:del w:id="6691" w:author="i0806927" w:date="2016-03-31T11:26:00Z">
              <w:r w:rsidDel="00003FBD">
                <w:rPr>
                  <w:rFonts w:ascii="Helvetica" w:hAnsi="Helvetica" w:hint="eastAsia"/>
                  <w:sz w:val="22"/>
                  <w:szCs w:val="20"/>
                  <w:lang w:eastAsia="ja-JP"/>
                </w:rPr>
                <w:delText>partyRole</w:delText>
              </w:r>
            </w:del>
            <w:ins w:id="6692" w:author="i0806927" w:date="2016-03-31T11:26:00Z">
              <w:r w:rsidR="00003FBD">
                <w:rPr>
                  <w:rFonts w:ascii="Helvetica" w:hAnsi="Helvetica" w:hint="eastAsia"/>
                  <w:sz w:val="22"/>
                  <w:szCs w:val="20"/>
                  <w:lang w:eastAsia="ja-JP"/>
                </w:rPr>
                <w:t>partyId</w:t>
              </w:r>
            </w:ins>
            <w:r>
              <w:rPr>
                <w:rFonts w:ascii="Helvetica" w:hAnsi="Helvetica"/>
                <w:sz w:val="22"/>
                <w:szCs w:val="20"/>
                <w:lang w:eastAsia="ja-JP"/>
              </w:rPr>
              <w:t>”</w:t>
            </w:r>
            <w:r>
              <w:rPr>
                <w:rFonts w:ascii="Helvetica" w:hAnsi="Helvetica" w:hint="eastAsia"/>
                <w:sz w:val="22"/>
                <w:szCs w:val="20"/>
                <w:lang w:eastAsia="ja-JP"/>
              </w:rPr>
              <w:t>=</w:t>
            </w:r>
            <w:r>
              <w:rPr>
                <w:rFonts w:ascii="Helvetica" w:hAnsi="Helvetica"/>
                <w:sz w:val="22"/>
                <w:szCs w:val="20"/>
                <w:lang w:eastAsia="ja-JP"/>
              </w:rPr>
              <w:t>”</w:t>
            </w:r>
            <w:r>
              <w:rPr>
                <w:rFonts w:ascii="Helvetica" w:hAnsi="Helvetica" w:hint="eastAsia"/>
                <w:sz w:val="22"/>
                <w:szCs w:val="20"/>
                <w:lang w:eastAsia="ja-JP"/>
              </w:rPr>
              <w:t>service provider A</w:t>
            </w:r>
            <w:r>
              <w:rPr>
                <w:rFonts w:ascii="Helvetica" w:hAnsi="Helvetica"/>
                <w:sz w:val="22"/>
                <w:szCs w:val="20"/>
                <w:lang w:eastAsia="ja-JP"/>
              </w:rPr>
              <w:t>”</w:t>
            </w:r>
            <w:ins w:id="6693" w:author="i0806927" w:date="2016-04-08T17:47:00Z">
              <w:r w:rsidR="006D5E2D" w:rsidRPr="006D5E2D">
                <w:rPr>
                  <w:rFonts w:ascii="Helvetica" w:hAnsi="Helvetica"/>
                  <w:sz w:val="22"/>
                  <w:szCs w:val="20"/>
                  <w:highlight w:val="green"/>
                  <w:lang w:eastAsia="ja-JP"/>
                  <w:rPrChange w:id="6694" w:author="i0806927" w:date="2016-04-08T17:48:00Z">
                    <w:rPr>
                      <w:rFonts w:ascii="Helvetica" w:hAnsi="Helvetica"/>
                      <w:sz w:val="22"/>
                      <w:szCs w:val="20"/>
                      <w:lang w:eastAsia="ja-JP"/>
                    </w:rPr>
                  </w:rPrChange>
                </w:rPr>
                <w:t>&amp;”</w:t>
              </w:r>
              <w:r w:rsidR="006D5E2D" w:rsidRPr="006D5E2D">
                <w:rPr>
                  <w:highlight w:val="green"/>
                  <w:rPrChange w:id="6695" w:author="i0806927" w:date="2016-04-08T17:48:00Z">
                    <w:rPr/>
                  </w:rPrChange>
                </w:rPr>
                <w:t xml:space="preserve"> </w:t>
              </w:r>
              <w:r w:rsidR="006D5E2D" w:rsidRPr="006D5E2D">
                <w:rPr>
                  <w:rFonts w:ascii="Helvetica" w:hAnsi="Helvetica"/>
                  <w:sz w:val="22"/>
                  <w:szCs w:val="20"/>
                  <w:highlight w:val="green"/>
                  <w:lang w:eastAsia="ja-JP"/>
                  <w:rPrChange w:id="6696" w:author="i0806927" w:date="2016-04-08T17:48:00Z">
                    <w:rPr>
                      <w:rFonts w:ascii="Helvetica" w:hAnsi="Helvetica"/>
                      <w:sz w:val="22"/>
                      <w:szCs w:val="20"/>
                      <w:lang w:eastAsia="ja-JP"/>
                    </w:rPr>
                  </w:rPrChange>
                </w:rPr>
                <w:t>productOfferingCategory.id”=”</w:t>
              </w:r>
            </w:ins>
            <w:ins w:id="6697" w:author="i0806927" w:date="2016-04-08T17:48:00Z">
              <w:r w:rsidR="006D5E2D" w:rsidRPr="006D5E2D">
                <w:rPr>
                  <w:highlight w:val="green"/>
                  <w:rPrChange w:id="6698" w:author="i0806927" w:date="2016-04-08T17:48:00Z">
                    <w:rPr/>
                  </w:rPrChange>
                </w:rPr>
                <w:t xml:space="preserve"> </w:t>
              </w:r>
              <w:r w:rsidR="006D5E2D" w:rsidRPr="006D5E2D">
                <w:rPr>
                  <w:rFonts w:ascii="Helvetica" w:hAnsi="Helvetica"/>
                  <w:sz w:val="22"/>
                  <w:szCs w:val="20"/>
                  <w:highlight w:val="green"/>
                  <w:lang w:eastAsia="ja-JP"/>
                  <w:rPrChange w:id="6699" w:author="i0806927" w:date="2016-04-08T17:48:00Z">
                    <w:rPr>
                      <w:rFonts w:ascii="Helvetica" w:hAnsi="Helvetica"/>
                      <w:sz w:val="22"/>
                      <w:szCs w:val="20"/>
                      <w:lang w:eastAsia="ja-JP"/>
                    </w:rPr>
                  </w:rPrChange>
                </w:rPr>
                <w:t>TV Service with Internet play</w:t>
              </w:r>
            </w:ins>
            <w:ins w:id="6700" w:author="i0806927" w:date="2016-04-08T17:47:00Z">
              <w:r w:rsidR="006D5E2D" w:rsidRPr="006D5E2D">
                <w:rPr>
                  <w:rFonts w:ascii="Helvetica" w:hAnsi="Helvetica"/>
                  <w:sz w:val="22"/>
                  <w:szCs w:val="20"/>
                  <w:highlight w:val="green"/>
                  <w:lang w:eastAsia="ja-JP"/>
                  <w:rPrChange w:id="6701" w:author="i0806927" w:date="2016-04-08T17:48:00Z">
                    <w:rPr>
                      <w:rFonts w:ascii="Helvetica" w:hAnsi="Helvetica"/>
                      <w:sz w:val="22"/>
                      <w:szCs w:val="20"/>
                      <w:lang w:eastAsia="ja-JP"/>
                    </w:rPr>
                  </w:rPrChange>
                </w:rPr>
                <w:t>”</w:t>
              </w:r>
            </w:ins>
          </w:p>
          <w:p w14:paraId="618464A7" w14:textId="77777777" w:rsidR="00747734" w:rsidRPr="006A1512" w:rsidRDefault="00747734" w:rsidP="007F6FA3">
            <w:pPr>
              <w:spacing w:before="0" w:after="0"/>
              <w:rPr>
                <w:rFonts w:ascii="Helvetica" w:hAnsi="Helvetica"/>
                <w:szCs w:val="20"/>
                <w:lang w:eastAsia="ja-JP"/>
              </w:rPr>
            </w:pPr>
            <w:r w:rsidRPr="006A1512">
              <w:rPr>
                <w:rFonts w:ascii="Helvetica" w:hAnsi="Helvetica"/>
                <w:szCs w:val="20"/>
                <w:lang w:eastAsia="ja-JP"/>
              </w:rPr>
              <w:t>Accept: application/json</w:t>
            </w:r>
          </w:p>
          <w:p w14:paraId="417BEAA7" w14:textId="77777777" w:rsidR="00747734" w:rsidRPr="008C13B2" w:rsidRDefault="00747734" w:rsidP="00776E61">
            <w:pPr>
              <w:spacing w:after="0"/>
              <w:rPr>
                <w:rFonts w:ascii="Helvetica" w:hAnsi="Helvetica"/>
                <w:szCs w:val="20"/>
                <w:lang w:eastAsia="ja-JP"/>
              </w:rPr>
            </w:pPr>
          </w:p>
        </w:tc>
      </w:tr>
      <w:tr w:rsidR="00747734" w14:paraId="30893070" w14:textId="77777777" w:rsidTr="007F6FA3">
        <w:tc>
          <w:tcPr>
            <w:tcW w:w="9720" w:type="dxa"/>
            <w:shd w:val="clear" w:color="auto" w:fill="FFFFFF" w:themeFill="background1"/>
          </w:tcPr>
          <w:p w14:paraId="11637B98" w14:textId="77777777" w:rsidR="00747734" w:rsidRPr="008C13B2" w:rsidRDefault="00747734" w:rsidP="007F6FA3">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747734" w14:paraId="2DBC2401" w14:textId="77777777" w:rsidTr="007F6FA3">
        <w:tc>
          <w:tcPr>
            <w:tcW w:w="9720" w:type="dxa"/>
            <w:shd w:val="clear" w:color="auto" w:fill="D9D9D9" w:themeFill="background1" w:themeFillShade="D9"/>
          </w:tcPr>
          <w:p w14:paraId="1A1417B3" w14:textId="77777777" w:rsidR="00747734" w:rsidRPr="008E554E" w:rsidRDefault="00747734" w:rsidP="007F6FA3">
            <w:pPr>
              <w:spacing w:before="0" w:after="0" w:line="240" w:lineRule="auto"/>
              <w:rPr>
                <w:rFonts w:ascii="Helvetica" w:hAnsi="Helvetica"/>
                <w:sz w:val="22"/>
                <w:szCs w:val="20"/>
                <w:lang w:eastAsia="it-IT"/>
              </w:rPr>
            </w:pPr>
            <w:r w:rsidRPr="008E554E">
              <w:rPr>
                <w:rFonts w:ascii="Helvetica" w:hAnsi="Helvetica"/>
                <w:sz w:val="22"/>
                <w:szCs w:val="20"/>
                <w:lang w:eastAsia="it-IT"/>
              </w:rPr>
              <w:t>200</w:t>
            </w:r>
          </w:p>
          <w:p w14:paraId="0FDDEDCB" w14:textId="77777777" w:rsidR="00747734" w:rsidRPr="008E554E" w:rsidRDefault="00747734" w:rsidP="007F6FA3">
            <w:pPr>
              <w:spacing w:before="0" w:after="0" w:line="240" w:lineRule="auto"/>
              <w:rPr>
                <w:rFonts w:ascii="Helvetica" w:hAnsi="Helvetica"/>
                <w:sz w:val="22"/>
                <w:szCs w:val="20"/>
                <w:lang w:eastAsia="ja-JP"/>
              </w:rPr>
            </w:pPr>
            <w:r w:rsidRPr="008E554E">
              <w:rPr>
                <w:rFonts w:ascii="Helvetica" w:hAnsi="Helvetica"/>
                <w:sz w:val="22"/>
                <w:szCs w:val="20"/>
                <w:lang w:eastAsia="it-IT"/>
              </w:rPr>
              <w:t>Content-Type: application/json</w:t>
            </w:r>
          </w:p>
          <w:p w14:paraId="4FF84E53" w14:textId="77777777" w:rsidR="00747734" w:rsidRPr="008E554E" w:rsidRDefault="00747734" w:rsidP="007F6FA3">
            <w:pPr>
              <w:spacing w:after="0" w:line="240" w:lineRule="auto"/>
              <w:rPr>
                <w:rFonts w:ascii="Helvetica" w:hAnsi="Helvetica"/>
                <w:sz w:val="22"/>
                <w:szCs w:val="20"/>
                <w:lang w:eastAsia="it-IT"/>
              </w:rPr>
            </w:pPr>
          </w:p>
          <w:p w14:paraId="1C0FE6CA" w14:textId="77777777" w:rsidR="00003FBD" w:rsidRPr="00E516AE" w:rsidRDefault="00003FBD" w:rsidP="00003FBD">
            <w:pPr>
              <w:keepNext/>
              <w:keepLines/>
              <w:suppressAutoHyphens/>
              <w:spacing w:before="140" w:after="0" w:line="240" w:lineRule="auto"/>
              <w:ind w:left="1080"/>
              <w:outlineLvl w:val="7"/>
              <w:rPr>
                <w:ins w:id="6702" w:author="i0806927" w:date="2016-03-31T11:27:00Z"/>
                <w:rFonts w:ascii="Helvetica" w:hAnsi="Helvetica"/>
                <w:sz w:val="22"/>
                <w:szCs w:val="20"/>
                <w:highlight w:val="yellow"/>
                <w:lang w:eastAsia="it-IT"/>
                <w:rPrChange w:id="6703" w:author="i0806927" w:date="2016-04-04T14:19:00Z">
                  <w:rPr>
                    <w:ins w:id="6704" w:author="i0806927" w:date="2016-03-31T11:27:00Z"/>
                    <w:rFonts w:ascii="Helvetica" w:hAnsi="Helvetica"/>
                    <w:i/>
                    <w:spacing w:val="-4"/>
                    <w:kern w:val="1"/>
                    <w:sz w:val="22"/>
                    <w:szCs w:val="20"/>
                    <w:lang w:eastAsia="it-IT"/>
                  </w:rPr>
                </w:rPrChange>
              </w:rPr>
            </w:pPr>
            <w:ins w:id="6705" w:author="i0806927" w:date="2016-03-31T11:27:00Z">
              <w:r w:rsidRPr="00E516AE">
                <w:rPr>
                  <w:rFonts w:ascii="Helvetica" w:hAnsi="Helvetica"/>
                  <w:sz w:val="22"/>
                  <w:szCs w:val="20"/>
                  <w:highlight w:val="yellow"/>
                  <w:lang w:eastAsia="it-IT"/>
                  <w:rPrChange w:id="6706" w:author="i0806927" w:date="2016-04-04T14:19:00Z">
                    <w:rPr>
                      <w:rFonts w:ascii="Helvetica" w:hAnsi="Helvetica"/>
                      <w:sz w:val="22"/>
                      <w:szCs w:val="20"/>
                      <w:lang w:eastAsia="it-IT"/>
                    </w:rPr>
                  </w:rPrChange>
                </w:rPr>
                <w:t>{</w:t>
              </w:r>
            </w:ins>
          </w:p>
          <w:p w14:paraId="29159BD7" w14:textId="77777777" w:rsidR="00003FBD" w:rsidRPr="00E516AE" w:rsidRDefault="00003FBD" w:rsidP="00003FBD">
            <w:pPr>
              <w:keepNext/>
              <w:keepLines/>
              <w:suppressAutoHyphens/>
              <w:spacing w:before="140" w:after="0" w:line="240" w:lineRule="auto"/>
              <w:ind w:left="1080"/>
              <w:outlineLvl w:val="7"/>
              <w:rPr>
                <w:ins w:id="6707" w:author="i0806927" w:date="2016-03-31T11:27:00Z"/>
                <w:rFonts w:ascii="Helvetica" w:hAnsi="Helvetica"/>
                <w:sz w:val="22"/>
                <w:szCs w:val="20"/>
                <w:highlight w:val="yellow"/>
                <w:lang w:eastAsia="it-IT"/>
                <w:rPrChange w:id="6708" w:author="i0806927" w:date="2016-04-04T14:19:00Z">
                  <w:rPr>
                    <w:ins w:id="6709" w:author="i0806927" w:date="2016-03-31T11:27:00Z"/>
                    <w:rFonts w:ascii="Helvetica" w:hAnsi="Helvetica"/>
                    <w:i/>
                    <w:spacing w:val="-4"/>
                    <w:kern w:val="1"/>
                    <w:sz w:val="22"/>
                    <w:szCs w:val="20"/>
                    <w:lang w:eastAsia="it-IT"/>
                  </w:rPr>
                </w:rPrChange>
              </w:rPr>
            </w:pPr>
            <w:ins w:id="6710" w:author="i0806927" w:date="2016-03-31T11:27:00Z">
              <w:r w:rsidRPr="00E516AE">
                <w:rPr>
                  <w:rFonts w:ascii="Helvetica" w:hAnsi="Helvetica"/>
                  <w:sz w:val="22"/>
                  <w:szCs w:val="20"/>
                  <w:highlight w:val="yellow"/>
                  <w:lang w:eastAsia="it-IT"/>
                  <w:rPrChange w:id="6711" w:author="i0806927" w:date="2016-04-04T14:19:00Z">
                    <w:rPr>
                      <w:rFonts w:ascii="Helvetica" w:hAnsi="Helvetica"/>
                      <w:sz w:val="22"/>
                      <w:szCs w:val="20"/>
                      <w:lang w:eastAsia="it-IT"/>
                    </w:rPr>
                  </w:rPrChange>
                </w:rPr>
                <w:t xml:space="preserve">  "productOfferingSpecification" : [</w:t>
              </w:r>
            </w:ins>
          </w:p>
          <w:p w14:paraId="3D085362" w14:textId="77777777" w:rsidR="00003FBD" w:rsidRPr="00E516AE" w:rsidRDefault="00003FBD" w:rsidP="00003FBD">
            <w:pPr>
              <w:keepNext/>
              <w:keepLines/>
              <w:suppressAutoHyphens/>
              <w:spacing w:before="140" w:after="0" w:line="240" w:lineRule="auto"/>
              <w:ind w:left="1080"/>
              <w:outlineLvl w:val="7"/>
              <w:rPr>
                <w:ins w:id="6712" w:author="i0806927" w:date="2016-03-31T11:27:00Z"/>
                <w:rFonts w:ascii="Helvetica" w:hAnsi="Helvetica"/>
                <w:sz w:val="22"/>
                <w:szCs w:val="20"/>
                <w:highlight w:val="yellow"/>
                <w:lang w:eastAsia="it-IT"/>
                <w:rPrChange w:id="6713" w:author="i0806927" w:date="2016-04-04T14:19:00Z">
                  <w:rPr>
                    <w:ins w:id="6714" w:author="i0806927" w:date="2016-03-31T11:27:00Z"/>
                    <w:rFonts w:ascii="Helvetica" w:hAnsi="Helvetica"/>
                    <w:i/>
                    <w:spacing w:val="-4"/>
                    <w:kern w:val="1"/>
                    <w:sz w:val="22"/>
                    <w:szCs w:val="20"/>
                    <w:lang w:eastAsia="it-IT"/>
                  </w:rPr>
                </w:rPrChange>
              </w:rPr>
            </w:pPr>
            <w:ins w:id="6715" w:author="i0806927" w:date="2016-03-31T11:27:00Z">
              <w:r w:rsidRPr="00E516AE">
                <w:rPr>
                  <w:rFonts w:ascii="Helvetica" w:hAnsi="Helvetica"/>
                  <w:sz w:val="22"/>
                  <w:szCs w:val="20"/>
                  <w:highlight w:val="yellow"/>
                  <w:lang w:eastAsia="it-IT"/>
                  <w:rPrChange w:id="6716" w:author="i0806927" w:date="2016-04-04T14:19:00Z">
                    <w:rPr>
                      <w:rFonts w:ascii="Helvetica" w:hAnsi="Helvetica"/>
                      <w:sz w:val="22"/>
                      <w:szCs w:val="20"/>
                      <w:lang w:eastAsia="it-IT"/>
                    </w:rPr>
                  </w:rPrChange>
                </w:rPr>
                <w:t xml:space="preserve">    {</w:t>
              </w:r>
            </w:ins>
          </w:p>
          <w:p w14:paraId="0373ACFF" w14:textId="5D514E0D" w:rsidR="00003FBD" w:rsidRPr="00E516AE" w:rsidRDefault="00003FBD" w:rsidP="00003FBD">
            <w:pPr>
              <w:spacing w:before="0" w:after="0" w:line="240" w:lineRule="auto"/>
              <w:rPr>
                <w:ins w:id="6717" w:author="i0806927" w:date="2016-03-31T11:27:00Z"/>
                <w:rFonts w:ascii="Helvetica" w:hAnsi="Helvetica"/>
                <w:sz w:val="22"/>
                <w:szCs w:val="20"/>
                <w:highlight w:val="yellow"/>
                <w:lang w:eastAsia="it-IT"/>
                <w:rPrChange w:id="6718" w:author="i0806927" w:date="2016-04-04T14:19:00Z">
                  <w:rPr>
                    <w:ins w:id="6719" w:author="i0806927" w:date="2016-03-31T11:27:00Z"/>
                    <w:rFonts w:ascii="Helvetica" w:hAnsi="Helvetica"/>
                    <w:sz w:val="22"/>
                    <w:szCs w:val="20"/>
                    <w:lang w:eastAsia="it-IT"/>
                  </w:rPr>
                </w:rPrChange>
              </w:rPr>
            </w:pPr>
            <w:ins w:id="6720" w:author="i0806927" w:date="2016-03-31T11:27:00Z">
              <w:r w:rsidRPr="00E516AE">
                <w:rPr>
                  <w:rFonts w:ascii="Helvetica" w:hAnsi="Helvetica"/>
                  <w:sz w:val="22"/>
                  <w:szCs w:val="20"/>
                  <w:highlight w:val="yellow"/>
                  <w:lang w:eastAsia="it-IT"/>
                  <w:rPrChange w:id="6721" w:author="i0806927" w:date="2016-04-04T14:19:00Z">
                    <w:rPr>
                      <w:rFonts w:ascii="Helvetica" w:hAnsi="Helvetica"/>
                      <w:sz w:val="22"/>
                      <w:szCs w:val="20"/>
                      <w:lang w:eastAsia="it-IT"/>
                    </w:rPr>
                  </w:rPrChange>
                </w:rPr>
                <w:t xml:space="preserve">      "id" : "</w:t>
              </w:r>
            </w:ins>
            <w:ins w:id="6722" w:author="i0806927" w:date="2016-03-31T11:29:00Z">
              <w:r w:rsidRPr="00E516AE">
                <w:rPr>
                  <w:rFonts w:ascii="Helvetica" w:hAnsi="Helvetica"/>
                  <w:sz w:val="22"/>
                  <w:szCs w:val="20"/>
                  <w:highlight w:val="yellow"/>
                  <w:lang w:eastAsia="ja-JP"/>
                  <w:rPrChange w:id="6723" w:author="i0806927" w:date="2016-04-04T14:19:00Z">
                    <w:rPr>
                      <w:rFonts w:ascii="Helvetica" w:hAnsi="Helvetica"/>
                      <w:sz w:val="22"/>
                      <w:szCs w:val="20"/>
                      <w:lang w:eastAsia="ja-JP"/>
                    </w:rPr>
                  </w:rPrChange>
                </w:rPr>
                <w:t>3333</w:t>
              </w:r>
            </w:ins>
            <w:ins w:id="6724" w:author="i0806927" w:date="2016-03-31T11:27:00Z">
              <w:r w:rsidRPr="00E516AE">
                <w:rPr>
                  <w:rFonts w:ascii="Helvetica" w:hAnsi="Helvetica"/>
                  <w:sz w:val="22"/>
                  <w:szCs w:val="20"/>
                  <w:highlight w:val="yellow"/>
                  <w:lang w:eastAsia="it-IT"/>
                  <w:rPrChange w:id="6725" w:author="i0806927" w:date="2016-04-04T14:19:00Z">
                    <w:rPr>
                      <w:rFonts w:ascii="Helvetica" w:hAnsi="Helvetica"/>
                      <w:sz w:val="22"/>
                      <w:szCs w:val="20"/>
                      <w:lang w:eastAsia="it-IT"/>
                    </w:rPr>
                  </w:rPrChange>
                </w:rPr>
                <w:t>",</w:t>
              </w:r>
            </w:ins>
          </w:p>
          <w:p w14:paraId="07C076AD" w14:textId="54B7B6A5" w:rsidR="00003FBD" w:rsidRPr="00E516AE" w:rsidRDefault="00003FBD" w:rsidP="00003FBD">
            <w:pPr>
              <w:keepNext/>
              <w:keepLines/>
              <w:suppressAutoHyphens/>
              <w:spacing w:before="140" w:after="0" w:line="240" w:lineRule="auto"/>
              <w:ind w:left="1080"/>
              <w:outlineLvl w:val="7"/>
              <w:rPr>
                <w:ins w:id="6726" w:author="i0806927" w:date="2016-03-31T11:27:00Z"/>
                <w:rFonts w:ascii="Helvetica" w:hAnsi="Helvetica"/>
                <w:sz w:val="22"/>
                <w:szCs w:val="20"/>
                <w:highlight w:val="yellow"/>
                <w:lang w:eastAsia="it-IT"/>
                <w:rPrChange w:id="6727" w:author="i0806927" w:date="2016-04-04T14:19:00Z">
                  <w:rPr>
                    <w:ins w:id="6728" w:author="i0806927" w:date="2016-03-31T11:27:00Z"/>
                    <w:rFonts w:ascii="Helvetica" w:hAnsi="Helvetica"/>
                    <w:i/>
                    <w:spacing w:val="-4"/>
                    <w:kern w:val="1"/>
                    <w:sz w:val="22"/>
                    <w:szCs w:val="20"/>
                    <w:lang w:eastAsia="it-IT"/>
                  </w:rPr>
                </w:rPrChange>
              </w:rPr>
            </w:pPr>
            <w:ins w:id="6729" w:author="i0806927" w:date="2016-03-31T11:27:00Z">
              <w:r w:rsidRPr="00E516AE">
                <w:rPr>
                  <w:rFonts w:ascii="Helvetica" w:hAnsi="Helvetica"/>
                  <w:sz w:val="22"/>
                  <w:szCs w:val="20"/>
                  <w:highlight w:val="yellow"/>
                  <w:lang w:eastAsia="it-IT"/>
                  <w:rPrChange w:id="6730" w:author="i0806927" w:date="2016-04-04T14:19:00Z">
                    <w:rPr>
                      <w:rFonts w:ascii="Helvetica" w:hAnsi="Helvetica"/>
                      <w:sz w:val="22"/>
                      <w:szCs w:val="20"/>
                      <w:lang w:eastAsia="it-IT"/>
                    </w:rPr>
                  </w:rPrChange>
                </w:rPr>
                <w:t xml:space="preserve">      "productOfferingCategoryId" : "</w:t>
              </w:r>
            </w:ins>
            <w:ins w:id="6731" w:author="i0806927" w:date="2016-03-31T11:30:00Z">
              <w:r w:rsidRPr="00E516AE">
                <w:rPr>
                  <w:rFonts w:ascii="Helvetica" w:hAnsi="Helvetica"/>
                  <w:sz w:val="22"/>
                  <w:szCs w:val="20"/>
                  <w:highlight w:val="yellow"/>
                  <w:lang w:eastAsia="ja-JP"/>
                  <w:rPrChange w:id="6732" w:author="i0806927" w:date="2016-04-04T14:19:00Z">
                    <w:rPr>
                      <w:rFonts w:ascii="Helvetica" w:hAnsi="Helvetica"/>
                      <w:sz w:val="22"/>
                      <w:szCs w:val="20"/>
                      <w:lang w:eastAsia="ja-JP"/>
                    </w:rPr>
                  </w:rPrChange>
                </w:rPr>
                <w:t xml:space="preserve"> TV Service with Internet play</w:t>
              </w:r>
            </w:ins>
            <w:ins w:id="6733" w:author="i0806927" w:date="2016-03-31T11:27:00Z">
              <w:r w:rsidRPr="00E516AE">
                <w:rPr>
                  <w:rFonts w:ascii="Helvetica" w:hAnsi="Helvetica"/>
                  <w:sz w:val="22"/>
                  <w:szCs w:val="20"/>
                  <w:highlight w:val="yellow"/>
                  <w:lang w:eastAsia="it-IT"/>
                  <w:rPrChange w:id="6734" w:author="i0806927" w:date="2016-04-04T14:19:00Z">
                    <w:rPr>
                      <w:rFonts w:ascii="Helvetica" w:hAnsi="Helvetica"/>
                      <w:sz w:val="22"/>
                      <w:szCs w:val="20"/>
                      <w:lang w:eastAsia="it-IT"/>
                    </w:rPr>
                  </w:rPrChange>
                </w:rPr>
                <w:t>",</w:t>
              </w:r>
            </w:ins>
          </w:p>
          <w:p w14:paraId="7D957B9F" w14:textId="77777777" w:rsidR="00003FBD" w:rsidRPr="00E516AE" w:rsidRDefault="00003FBD" w:rsidP="00003FBD">
            <w:pPr>
              <w:keepNext/>
              <w:keepLines/>
              <w:suppressAutoHyphens/>
              <w:spacing w:before="140" w:after="0" w:line="240" w:lineRule="auto"/>
              <w:ind w:left="1080"/>
              <w:outlineLvl w:val="7"/>
              <w:rPr>
                <w:ins w:id="6735" w:author="i0806927" w:date="2016-03-31T11:27:00Z"/>
                <w:rFonts w:ascii="Helvetica" w:hAnsi="Helvetica"/>
                <w:sz w:val="22"/>
                <w:szCs w:val="20"/>
                <w:highlight w:val="yellow"/>
                <w:lang w:eastAsia="it-IT"/>
                <w:rPrChange w:id="6736" w:author="i0806927" w:date="2016-04-04T14:19:00Z">
                  <w:rPr>
                    <w:ins w:id="6737" w:author="i0806927" w:date="2016-03-31T11:27:00Z"/>
                    <w:rFonts w:ascii="Helvetica" w:hAnsi="Helvetica"/>
                    <w:i/>
                    <w:spacing w:val="-4"/>
                    <w:kern w:val="1"/>
                    <w:sz w:val="22"/>
                    <w:szCs w:val="20"/>
                    <w:lang w:eastAsia="it-IT"/>
                  </w:rPr>
                </w:rPrChange>
              </w:rPr>
            </w:pPr>
            <w:ins w:id="6738" w:author="i0806927" w:date="2016-03-31T11:27:00Z">
              <w:r w:rsidRPr="00E516AE">
                <w:rPr>
                  <w:rFonts w:ascii="Helvetica" w:hAnsi="Helvetica"/>
                  <w:sz w:val="22"/>
                  <w:szCs w:val="20"/>
                  <w:highlight w:val="yellow"/>
                  <w:lang w:eastAsia="it-IT"/>
                  <w:rPrChange w:id="6739" w:author="i0806927" w:date="2016-04-04T14:19:00Z">
                    <w:rPr>
                      <w:rFonts w:ascii="Helvetica" w:hAnsi="Helvetica"/>
                      <w:sz w:val="22"/>
                      <w:szCs w:val="20"/>
                      <w:lang w:eastAsia="it-IT"/>
                    </w:rPr>
                  </w:rPrChange>
                </w:rPr>
                <w:t xml:space="preserve">      "productCharacteristic" : [</w:t>
              </w:r>
            </w:ins>
          </w:p>
          <w:p w14:paraId="6AB48C7A" w14:textId="77777777" w:rsidR="00003FBD" w:rsidRPr="00E516AE" w:rsidRDefault="00003FBD" w:rsidP="00003FBD">
            <w:pPr>
              <w:keepNext/>
              <w:keepLines/>
              <w:suppressAutoHyphens/>
              <w:spacing w:before="140" w:after="0" w:line="240" w:lineRule="auto"/>
              <w:ind w:left="1080"/>
              <w:outlineLvl w:val="7"/>
              <w:rPr>
                <w:ins w:id="6740" w:author="i0806927" w:date="2016-03-31T11:27:00Z"/>
                <w:rFonts w:ascii="Helvetica" w:hAnsi="Helvetica"/>
                <w:sz w:val="22"/>
                <w:szCs w:val="20"/>
                <w:highlight w:val="yellow"/>
                <w:lang w:eastAsia="it-IT"/>
                <w:rPrChange w:id="6741" w:author="i0806927" w:date="2016-04-04T14:19:00Z">
                  <w:rPr>
                    <w:ins w:id="6742" w:author="i0806927" w:date="2016-03-31T11:27:00Z"/>
                    <w:rFonts w:ascii="Helvetica" w:hAnsi="Helvetica"/>
                    <w:i/>
                    <w:spacing w:val="-4"/>
                    <w:kern w:val="1"/>
                    <w:sz w:val="22"/>
                    <w:szCs w:val="20"/>
                    <w:lang w:eastAsia="it-IT"/>
                  </w:rPr>
                </w:rPrChange>
              </w:rPr>
            </w:pPr>
            <w:ins w:id="6743" w:author="i0806927" w:date="2016-03-31T11:27:00Z">
              <w:r w:rsidRPr="00E516AE">
                <w:rPr>
                  <w:rFonts w:ascii="Helvetica" w:hAnsi="Helvetica"/>
                  <w:sz w:val="22"/>
                  <w:szCs w:val="20"/>
                  <w:highlight w:val="yellow"/>
                  <w:lang w:eastAsia="it-IT"/>
                  <w:rPrChange w:id="6744" w:author="i0806927" w:date="2016-04-04T14:19:00Z">
                    <w:rPr>
                      <w:rFonts w:ascii="Helvetica" w:hAnsi="Helvetica"/>
                      <w:sz w:val="22"/>
                      <w:szCs w:val="20"/>
                      <w:lang w:eastAsia="it-IT"/>
                    </w:rPr>
                  </w:rPrChange>
                </w:rPr>
                <w:t xml:space="preserve">        {</w:t>
              </w:r>
            </w:ins>
          </w:p>
          <w:p w14:paraId="2B7E1EFB" w14:textId="79BC0891" w:rsidR="00003FBD" w:rsidRPr="00E516AE" w:rsidRDefault="00003FBD" w:rsidP="00003FBD">
            <w:pPr>
              <w:keepNext/>
              <w:keepLines/>
              <w:suppressAutoHyphens/>
              <w:spacing w:before="140" w:after="0" w:line="240" w:lineRule="auto"/>
              <w:ind w:left="1080"/>
              <w:outlineLvl w:val="7"/>
              <w:rPr>
                <w:ins w:id="6745" w:author="i0806927" w:date="2016-03-31T11:27:00Z"/>
                <w:rFonts w:ascii="Helvetica" w:hAnsi="Helvetica"/>
                <w:sz w:val="22"/>
                <w:szCs w:val="20"/>
                <w:highlight w:val="yellow"/>
                <w:lang w:eastAsia="it-IT"/>
                <w:rPrChange w:id="6746" w:author="i0806927" w:date="2016-04-04T14:19:00Z">
                  <w:rPr>
                    <w:ins w:id="6747" w:author="i0806927" w:date="2016-03-31T11:27:00Z"/>
                    <w:rFonts w:ascii="Helvetica" w:hAnsi="Helvetica"/>
                    <w:i/>
                    <w:spacing w:val="-4"/>
                    <w:kern w:val="1"/>
                    <w:sz w:val="22"/>
                    <w:szCs w:val="20"/>
                    <w:lang w:eastAsia="it-IT"/>
                  </w:rPr>
                </w:rPrChange>
              </w:rPr>
            </w:pPr>
            <w:ins w:id="6748" w:author="i0806927" w:date="2016-03-31T11:27:00Z">
              <w:r w:rsidRPr="00E516AE">
                <w:rPr>
                  <w:rFonts w:ascii="Helvetica" w:hAnsi="Helvetica"/>
                  <w:sz w:val="22"/>
                  <w:szCs w:val="20"/>
                  <w:highlight w:val="yellow"/>
                  <w:lang w:eastAsia="it-IT"/>
                  <w:rPrChange w:id="6749" w:author="i0806927" w:date="2016-04-04T14:19:00Z">
                    <w:rPr>
                      <w:rFonts w:ascii="Helvetica" w:hAnsi="Helvetica"/>
                      <w:sz w:val="22"/>
                      <w:szCs w:val="20"/>
                      <w:lang w:eastAsia="it-IT"/>
                    </w:rPr>
                  </w:rPrChange>
                </w:rPr>
                <w:t xml:space="preserve">          "id" : "</w:t>
              </w:r>
            </w:ins>
            <w:ins w:id="6750" w:author="i0806927" w:date="2016-03-31T11:29:00Z">
              <w:r w:rsidRPr="00E516AE">
                <w:rPr>
                  <w:rFonts w:ascii="Helvetica" w:hAnsi="Helvetica"/>
                  <w:sz w:val="22"/>
                  <w:szCs w:val="20"/>
                  <w:highlight w:val="yellow"/>
                  <w:lang w:eastAsia="ja-JP"/>
                  <w:rPrChange w:id="6751" w:author="i0806927" w:date="2016-04-04T14:19:00Z">
                    <w:rPr>
                      <w:rFonts w:ascii="Helvetica" w:hAnsi="Helvetica"/>
                      <w:sz w:val="22"/>
                      <w:szCs w:val="20"/>
                      <w:lang w:eastAsia="ja-JP"/>
                    </w:rPr>
                  </w:rPrChange>
                </w:rPr>
                <w:t>upstreamspeed</w:t>
              </w:r>
            </w:ins>
            <w:ins w:id="6752" w:author="i0806927" w:date="2016-03-31T11:27:00Z">
              <w:r w:rsidRPr="00E516AE">
                <w:rPr>
                  <w:rFonts w:ascii="Helvetica" w:hAnsi="Helvetica"/>
                  <w:sz w:val="22"/>
                  <w:szCs w:val="20"/>
                  <w:highlight w:val="yellow"/>
                  <w:lang w:eastAsia="it-IT"/>
                  <w:rPrChange w:id="6753" w:author="i0806927" w:date="2016-04-04T14:19:00Z">
                    <w:rPr>
                      <w:rFonts w:ascii="Helvetica" w:hAnsi="Helvetica"/>
                      <w:sz w:val="22"/>
                      <w:szCs w:val="20"/>
                      <w:lang w:eastAsia="it-IT"/>
                    </w:rPr>
                  </w:rPrChange>
                </w:rPr>
                <w:t>",</w:t>
              </w:r>
            </w:ins>
          </w:p>
          <w:p w14:paraId="207743ED" w14:textId="5D22390C" w:rsidR="00003FBD" w:rsidRPr="00E516AE" w:rsidRDefault="00003FBD" w:rsidP="00003FBD">
            <w:pPr>
              <w:keepNext/>
              <w:keepLines/>
              <w:suppressAutoHyphens/>
              <w:spacing w:before="140" w:after="0" w:line="240" w:lineRule="auto"/>
              <w:ind w:left="1080"/>
              <w:outlineLvl w:val="7"/>
              <w:rPr>
                <w:ins w:id="6754" w:author="i0806927" w:date="2016-03-31T11:27:00Z"/>
                <w:rFonts w:ascii="Helvetica" w:hAnsi="Helvetica"/>
                <w:sz w:val="22"/>
                <w:szCs w:val="20"/>
                <w:highlight w:val="yellow"/>
                <w:lang w:eastAsia="it-IT"/>
                <w:rPrChange w:id="6755" w:author="i0806927" w:date="2016-04-04T14:19:00Z">
                  <w:rPr>
                    <w:ins w:id="6756" w:author="i0806927" w:date="2016-03-31T11:27:00Z"/>
                    <w:rFonts w:ascii="Helvetica" w:hAnsi="Helvetica"/>
                    <w:i/>
                    <w:spacing w:val="-4"/>
                    <w:kern w:val="1"/>
                    <w:sz w:val="22"/>
                    <w:szCs w:val="20"/>
                    <w:lang w:eastAsia="it-IT"/>
                  </w:rPr>
                </w:rPrChange>
              </w:rPr>
            </w:pPr>
            <w:ins w:id="6757" w:author="i0806927" w:date="2016-03-31T11:27:00Z">
              <w:r w:rsidRPr="00E516AE">
                <w:rPr>
                  <w:rFonts w:ascii="Helvetica" w:hAnsi="Helvetica"/>
                  <w:sz w:val="22"/>
                  <w:szCs w:val="20"/>
                  <w:highlight w:val="yellow"/>
                  <w:lang w:eastAsia="it-IT"/>
                  <w:rPrChange w:id="6758" w:author="i0806927" w:date="2016-04-04T14:19:00Z">
                    <w:rPr>
                      <w:rFonts w:ascii="Helvetica" w:hAnsi="Helvetica"/>
                      <w:sz w:val="22"/>
                      <w:szCs w:val="20"/>
                      <w:lang w:eastAsia="it-IT"/>
                    </w:rPr>
                  </w:rPrChange>
                </w:rPr>
                <w:t xml:space="preserve">          "value" : "</w:t>
              </w:r>
            </w:ins>
            <w:ins w:id="6759" w:author="i0806927" w:date="2016-03-31T11:30:00Z">
              <w:r w:rsidRPr="00E516AE">
                <w:rPr>
                  <w:rFonts w:ascii="Helvetica" w:hAnsi="Helvetica"/>
                  <w:sz w:val="22"/>
                  <w:szCs w:val="20"/>
                  <w:highlight w:val="yellow"/>
                  <w:lang w:eastAsia="ja-JP"/>
                  <w:rPrChange w:id="6760" w:author="i0806927" w:date="2016-04-04T14:19:00Z">
                    <w:rPr>
                      <w:rFonts w:ascii="Helvetica" w:hAnsi="Helvetica"/>
                      <w:sz w:val="22"/>
                      <w:szCs w:val="20"/>
                      <w:lang w:eastAsia="ja-JP"/>
                    </w:rPr>
                  </w:rPrChange>
                </w:rPr>
                <w:t>1 MBPS</w:t>
              </w:r>
            </w:ins>
            <w:ins w:id="6761" w:author="i0806927" w:date="2016-03-31T11:27:00Z">
              <w:r w:rsidRPr="00E516AE">
                <w:rPr>
                  <w:rFonts w:ascii="Helvetica" w:hAnsi="Helvetica"/>
                  <w:sz w:val="22"/>
                  <w:szCs w:val="20"/>
                  <w:highlight w:val="yellow"/>
                  <w:lang w:eastAsia="it-IT"/>
                  <w:rPrChange w:id="6762" w:author="i0806927" w:date="2016-04-04T14:19:00Z">
                    <w:rPr>
                      <w:rFonts w:ascii="Helvetica" w:hAnsi="Helvetica"/>
                      <w:sz w:val="22"/>
                      <w:szCs w:val="20"/>
                      <w:lang w:eastAsia="it-IT"/>
                    </w:rPr>
                  </w:rPrChange>
                </w:rPr>
                <w:t>"</w:t>
              </w:r>
            </w:ins>
          </w:p>
          <w:p w14:paraId="1A758C2E" w14:textId="77777777" w:rsidR="00003FBD" w:rsidRPr="00E516AE" w:rsidRDefault="00003FBD" w:rsidP="00003FBD">
            <w:pPr>
              <w:keepNext/>
              <w:keepLines/>
              <w:suppressAutoHyphens/>
              <w:spacing w:before="140" w:after="0" w:line="240" w:lineRule="auto"/>
              <w:ind w:left="1080"/>
              <w:outlineLvl w:val="7"/>
              <w:rPr>
                <w:ins w:id="6763" w:author="i0806927" w:date="2016-03-31T11:27:00Z"/>
                <w:rFonts w:ascii="Helvetica" w:hAnsi="Helvetica"/>
                <w:sz w:val="22"/>
                <w:szCs w:val="20"/>
                <w:highlight w:val="yellow"/>
                <w:lang w:eastAsia="it-IT"/>
                <w:rPrChange w:id="6764" w:author="i0806927" w:date="2016-04-04T14:19:00Z">
                  <w:rPr>
                    <w:ins w:id="6765" w:author="i0806927" w:date="2016-03-31T11:27:00Z"/>
                    <w:rFonts w:ascii="Helvetica" w:hAnsi="Helvetica"/>
                    <w:i/>
                    <w:spacing w:val="-4"/>
                    <w:kern w:val="1"/>
                    <w:sz w:val="22"/>
                    <w:szCs w:val="20"/>
                    <w:lang w:eastAsia="it-IT"/>
                  </w:rPr>
                </w:rPrChange>
              </w:rPr>
            </w:pPr>
            <w:ins w:id="6766" w:author="i0806927" w:date="2016-03-31T11:27:00Z">
              <w:r w:rsidRPr="00E516AE">
                <w:rPr>
                  <w:rFonts w:ascii="Helvetica" w:hAnsi="Helvetica"/>
                  <w:sz w:val="22"/>
                  <w:szCs w:val="20"/>
                  <w:highlight w:val="yellow"/>
                  <w:lang w:eastAsia="it-IT"/>
                  <w:rPrChange w:id="6767" w:author="i0806927" w:date="2016-04-04T14:19:00Z">
                    <w:rPr>
                      <w:rFonts w:ascii="Helvetica" w:hAnsi="Helvetica"/>
                      <w:sz w:val="22"/>
                      <w:szCs w:val="20"/>
                      <w:lang w:eastAsia="it-IT"/>
                    </w:rPr>
                  </w:rPrChange>
                </w:rPr>
                <w:t xml:space="preserve">        },</w:t>
              </w:r>
            </w:ins>
          </w:p>
          <w:p w14:paraId="2A8F7337" w14:textId="77777777" w:rsidR="00003FBD" w:rsidRPr="00E516AE" w:rsidRDefault="00003FBD" w:rsidP="00003FBD">
            <w:pPr>
              <w:keepNext/>
              <w:keepLines/>
              <w:suppressAutoHyphens/>
              <w:spacing w:before="140" w:after="0" w:line="240" w:lineRule="auto"/>
              <w:ind w:left="1080"/>
              <w:outlineLvl w:val="7"/>
              <w:rPr>
                <w:ins w:id="6768" w:author="i0806927" w:date="2016-03-31T11:27:00Z"/>
                <w:rFonts w:ascii="Helvetica" w:hAnsi="Helvetica"/>
                <w:sz w:val="22"/>
                <w:szCs w:val="20"/>
                <w:highlight w:val="yellow"/>
                <w:lang w:eastAsia="it-IT"/>
                <w:rPrChange w:id="6769" w:author="i0806927" w:date="2016-04-04T14:19:00Z">
                  <w:rPr>
                    <w:ins w:id="6770" w:author="i0806927" w:date="2016-03-31T11:27:00Z"/>
                    <w:rFonts w:ascii="Helvetica" w:hAnsi="Helvetica"/>
                    <w:i/>
                    <w:spacing w:val="-4"/>
                    <w:kern w:val="1"/>
                    <w:sz w:val="22"/>
                    <w:szCs w:val="20"/>
                    <w:lang w:eastAsia="it-IT"/>
                  </w:rPr>
                </w:rPrChange>
              </w:rPr>
            </w:pPr>
            <w:ins w:id="6771" w:author="i0806927" w:date="2016-03-31T11:27:00Z">
              <w:r w:rsidRPr="00E516AE">
                <w:rPr>
                  <w:rFonts w:ascii="Helvetica" w:hAnsi="Helvetica"/>
                  <w:sz w:val="22"/>
                  <w:szCs w:val="20"/>
                  <w:highlight w:val="yellow"/>
                  <w:lang w:eastAsia="it-IT"/>
                  <w:rPrChange w:id="6772" w:author="i0806927" w:date="2016-04-04T14:19:00Z">
                    <w:rPr>
                      <w:rFonts w:ascii="Helvetica" w:hAnsi="Helvetica"/>
                      <w:sz w:val="22"/>
                      <w:szCs w:val="20"/>
                      <w:lang w:eastAsia="it-IT"/>
                    </w:rPr>
                  </w:rPrChange>
                </w:rPr>
                <w:t xml:space="preserve">        {</w:t>
              </w:r>
            </w:ins>
          </w:p>
          <w:p w14:paraId="5C43C8CA" w14:textId="7CCA254B" w:rsidR="00003FBD" w:rsidRPr="00E516AE" w:rsidRDefault="00003FBD" w:rsidP="00003FBD">
            <w:pPr>
              <w:spacing w:before="0" w:after="0" w:line="240" w:lineRule="auto"/>
              <w:rPr>
                <w:ins w:id="6773" w:author="i0806927" w:date="2016-03-31T11:27:00Z"/>
                <w:rFonts w:ascii="Helvetica" w:hAnsi="Helvetica"/>
                <w:sz w:val="22"/>
                <w:szCs w:val="20"/>
                <w:highlight w:val="yellow"/>
                <w:lang w:eastAsia="it-IT"/>
                <w:rPrChange w:id="6774" w:author="i0806927" w:date="2016-04-04T14:19:00Z">
                  <w:rPr>
                    <w:ins w:id="6775" w:author="i0806927" w:date="2016-03-31T11:27:00Z"/>
                    <w:rFonts w:ascii="Helvetica" w:hAnsi="Helvetica"/>
                    <w:sz w:val="22"/>
                    <w:szCs w:val="20"/>
                    <w:lang w:eastAsia="it-IT"/>
                  </w:rPr>
                </w:rPrChange>
              </w:rPr>
            </w:pPr>
            <w:ins w:id="6776" w:author="i0806927" w:date="2016-03-31T11:27:00Z">
              <w:r w:rsidRPr="00E516AE">
                <w:rPr>
                  <w:rFonts w:ascii="Helvetica" w:hAnsi="Helvetica"/>
                  <w:sz w:val="22"/>
                  <w:szCs w:val="20"/>
                  <w:highlight w:val="yellow"/>
                  <w:lang w:eastAsia="it-IT"/>
                  <w:rPrChange w:id="6777" w:author="i0806927" w:date="2016-04-04T14:19:00Z">
                    <w:rPr>
                      <w:rFonts w:ascii="Helvetica" w:hAnsi="Helvetica"/>
                      <w:sz w:val="22"/>
                      <w:szCs w:val="20"/>
                      <w:lang w:eastAsia="it-IT"/>
                    </w:rPr>
                  </w:rPrChange>
                </w:rPr>
                <w:t xml:space="preserve">          "id" : "</w:t>
              </w:r>
            </w:ins>
            <w:ins w:id="6778" w:author="i0806927" w:date="2016-03-31T11:30:00Z">
              <w:r w:rsidRPr="00E516AE">
                <w:rPr>
                  <w:rFonts w:ascii="Helvetica" w:hAnsi="Helvetica"/>
                  <w:sz w:val="22"/>
                  <w:szCs w:val="20"/>
                  <w:highlight w:val="yellow"/>
                  <w:lang w:eastAsia="ja-JP"/>
                  <w:rPrChange w:id="6779" w:author="i0806927" w:date="2016-04-04T14:19:00Z">
                    <w:rPr>
                      <w:rFonts w:ascii="Helvetica" w:hAnsi="Helvetica"/>
                      <w:sz w:val="22"/>
                      <w:szCs w:val="20"/>
                      <w:lang w:eastAsia="ja-JP"/>
                    </w:rPr>
                  </w:rPrChange>
                </w:rPr>
                <w:t>downstreamspeed</w:t>
              </w:r>
            </w:ins>
            <w:ins w:id="6780" w:author="i0806927" w:date="2016-03-31T11:27:00Z">
              <w:r w:rsidRPr="00E516AE">
                <w:rPr>
                  <w:rFonts w:ascii="Helvetica" w:hAnsi="Helvetica"/>
                  <w:sz w:val="22"/>
                  <w:szCs w:val="20"/>
                  <w:highlight w:val="yellow"/>
                  <w:lang w:eastAsia="it-IT"/>
                  <w:rPrChange w:id="6781" w:author="i0806927" w:date="2016-04-04T14:19:00Z">
                    <w:rPr>
                      <w:rFonts w:ascii="Helvetica" w:hAnsi="Helvetica"/>
                      <w:sz w:val="22"/>
                      <w:szCs w:val="20"/>
                      <w:lang w:eastAsia="it-IT"/>
                    </w:rPr>
                  </w:rPrChange>
                </w:rPr>
                <w:t>",</w:t>
              </w:r>
            </w:ins>
          </w:p>
          <w:p w14:paraId="2F7AD5FC" w14:textId="04F35881" w:rsidR="00003FBD" w:rsidRPr="00E516AE" w:rsidRDefault="00003FBD" w:rsidP="00003FBD">
            <w:pPr>
              <w:keepNext/>
              <w:keepLines/>
              <w:suppressAutoHyphens/>
              <w:spacing w:before="140" w:after="0" w:line="240" w:lineRule="auto"/>
              <w:ind w:left="1080"/>
              <w:outlineLvl w:val="7"/>
              <w:rPr>
                <w:ins w:id="6782" w:author="i0806927" w:date="2016-03-31T11:27:00Z"/>
                <w:rFonts w:ascii="Helvetica" w:hAnsi="Helvetica"/>
                <w:sz w:val="22"/>
                <w:szCs w:val="20"/>
                <w:highlight w:val="yellow"/>
                <w:lang w:eastAsia="it-IT"/>
                <w:rPrChange w:id="6783" w:author="i0806927" w:date="2016-04-04T14:19:00Z">
                  <w:rPr>
                    <w:ins w:id="6784" w:author="i0806927" w:date="2016-03-31T11:27:00Z"/>
                    <w:rFonts w:ascii="Helvetica" w:hAnsi="Helvetica"/>
                    <w:i/>
                    <w:spacing w:val="-4"/>
                    <w:kern w:val="1"/>
                    <w:sz w:val="22"/>
                    <w:szCs w:val="20"/>
                    <w:lang w:eastAsia="it-IT"/>
                  </w:rPr>
                </w:rPrChange>
              </w:rPr>
            </w:pPr>
            <w:ins w:id="6785" w:author="i0806927" w:date="2016-03-31T11:27:00Z">
              <w:r w:rsidRPr="00E516AE">
                <w:rPr>
                  <w:rFonts w:ascii="Helvetica" w:hAnsi="Helvetica"/>
                  <w:sz w:val="22"/>
                  <w:szCs w:val="20"/>
                  <w:highlight w:val="yellow"/>
                  <w:lang w:eastAsia="it-IT"/>
                  <w:rPrChange w:id="6786" w:author="i0806927" w:date="2016-04-04T14:19:00Z">
                    <w:rPr>
                      <w:rFonts w:ascii="Helvetica" w:hAnsi="Helvetica"/>
                      <w:sz w:val="22"/>
                      <w:szCs w:val="20"/>
                      <w:lang w:eastAsia="it-IT"/>
                    </w:rPr>
                  </w:rPrChange>
                </w:rPr>
                <w:t xml:space="preserve">          "value" : "</w:t>
              </w:r>
            </w:ins>
            <w:ins w:id="6787" w:author="i0806927" w:date="2016-03-31T11:30:00Z">
              <w:r w:rsidRPr="00E516AE">
                <w:rPr>
                  <w:rFonts w:ascii="Helvetica" w:hAnsi="Helvetica"/>
                  <w:sz w:val="22"/>
                  <w:szCs w:val="20"/>
                  <w:highlight w:val="yellow"/>
                  <w:lang w:eastAsia="ja-JP"/>
                  <w:rPrChange w:id="6788" w:author="i0806927" w:date="2016-04-04T14:19:00Z">
                    <w:rPr>
                      <w:rFonts w:ascii="Helvetica" w:hAnsi="Helvetica"/>
                      <w:sz w:val="22"/>
                      <w:szCs w:val="20"/>
                      <w:lang w:eastAsia="ja-JP"/>
                    </w:rPr>
                  </w:rPrChange>
                </w:rPr>
                <w:t>6 MBPS</w:t>
              </w:r>
            </w:ins>
            <w:ins w:id="6789" w:author="i0806927" w:date="2016-03-31T11:27:00Z">
              <w:r w:rsidRPr="00E516AE">
                <w:rPr>
                  <w:rFonts w:ascii="Helvetica" w:hAnsi="Helvetica"/>
                  <w:sz w:val="22"/>
                  <w:szCs w:val="20"/>
                  <w:highlight w:val="yellow"/>
                  <w:lang w:eastAsia="it-IT"/>
                  <w:rPrChange w:id="6790" w:author="i0806927" w:date="2016-04-04T14:19:00Z">
                    <w:rPr>
                      <w:rFonts w:ascii="Helvetica" w:hAnsi="Helvetica"/>
                      <w:sz w:val="22"/>
                      <w:szCs w:val="20"/>
                      <w:lang w:eastAsia="it-IT"/>
                    </w:rPr>
                  </w:rPrChange>
                </w:rPr>
                <w:t>"</w:t>
              </w:r>
            </w:ins>
          </w:p>
          <w:p w14:paraId="166FEDE8" w14:textId="77777777" w:rsidR="00003FBD" w:rsidRPr="00E516AE" w:rsidRDefault="00003FBD" w:rsidP="00003FBD">
            <w:pPr>
              <w:keepNext/>
              <w:keepLines/>
              <w:suppressAutoHyphens/>
              <w:spacing w:before="140" w:after="0" w:line="240" w:lineRule="auto"/>
              <w:ind w:left="1080"/>
              <w:outlineLvl w:val="7"/>
              <w:rPr>
                <w:ins w:id="6791" w:author="i0806927" w:date="2016-03-31T11:27:00Z"/>
                <w:rFonts w:ascii="Helvetica" w:hAnsi="Helvetica"/>
                <w:sz w:val="22"/>
                <w:szCs w:val="20"/>
                <w:highlight w:val="yellow"/>
                <w:lang w:eastAsia="it-IT"/>
                <w:rPrChange w:id="6792" w:author="i0806927" w:date="2016-04-04T14:19:00Z">
                  <w:rPr>
                    <w:ins w:id="6793" w:author="i0806927" w:date="2016-03-31T11:27:00Z"/>
                    <w:rFonts w:ascii="Helvetica" w:hAnsi="Helvetica"/>
                    <w:i/>
                    <w:spacing w:val="-4"/>
                    <w:kern w:val="1"/>
                    <w:sz w:val="22"/>
                    <w:szCs w:val="20"/>
                    <w:lang w:eastAsia="it-IT"/>
                  </w:rPr>
                </w:rPrChange>
              </w:rPr>
            </w:pPr>
            <w:ins w:id="6794" w:author="i0806927" w:date="2016-03-31T11:27:00Z">
              <w:r w:rsidRPr="00E516AE">
                <w:rPr>
                  <w:rFonts w:ascii="Helvetica" w:hAnsi="Helvetica"/>
                  <w:sz w:val="22"/>
                  <w:szCs w:val="20"/>
                  <w:highlight w:val="yellow"/>
                  <w:lang w:eastAsia="it-IT"/>
                  <w:rPrChange w:id="6795" w:author="i0806927" w:date="2016-04-04T14:19:00Z">
                    <w:rPr>
                      <w:rFonts w:ascii="Helvetica" w:hAnsi="Helvetica"/>
                      <w:sz w:val="22"/>
                      <w:szCs w:val="20"/>
                      <w:lang w:eastAsia="it-IT"/>
                    </w:rPr>
                  </w:rPrChange>
                </w:rPr>
                <w:t xml:space="preserve">        }</w:t>
              </w:r>
            </w:ins>
          </w:p>
          <w:p w14:paraId="5F068A16" w14:textId="77777777" w:rsidR="00003FBD" w:rsidRPr="00E516AE" w:rsidRDefault="00003FBD" w:rsidP="00003FBD">
            <w:pPr>
              <w:keepNext/>
              <w:keepLines/>
              <w:suppressAutoHyphens/>
              <w:spacing w:before="140" w:after="0" w:line="240" w:lineRule="auto"/>
              <w:ind w:left="1080"/>
              <w:outlineLvl w:val="7"/>
              <w:rPr>
                <w:ins w:id="6796" w:author="i0806927" w:date="2016-03-31T11:27:00Z"/>
                <w:rFonts w:ascii="Helvetica" w:hAnsi="Helvetica"/>
                <w:sz w:val="22"/>
                <w:szCs w:val="20"/>
                <w:highlight w:val="yellow"/>
                <w:lang w:eastAsia="it-IT"/>
                <w:rPrChange w:id="6797" w:author="i0806927" w:date="2016-04-04T14:19:00Z">
                  <w:rPr>
                    <w:ins w:id="6798" w:author="i0806927" w:date="2016-03-31T11:27:00Z"/>
                    <w:rFonts w:ascii="Helvetica" w:hAnsi="Helvetica"/>
                    <w:i/>
                    <w:spacing w:val="-4"/>
                    <w:kern w:val="1"/>
                    <w:sz w:val="22"/>
                    <w:szCs w:val="20"/>
                    <w:lang w:eastAsia="it-IT"/>
                  </w:rPr>
                </w:rPrChange>
              </w:rPr>
            </w:pPr>
            <w:ins w:id="6799" w:author="i0806927" w:date="2016-03-31T11:27:00Z">
              <w:r w:rsidRPr="00E516AE">
                <w:rPr>
                  <w:rFonts w:ascii="Helvetica" w:hAnsi="Helvetica"/>
                  <w:sz w:val="22"/>
                  <w:szCs w:val="20"/>
                  <w:highlight w:val="yellow"/>
                  <w:lang w:eastAsia="it-IT"/>
                  <w:rPrChange w:id="6800" w:author="i0806927" w:date="2016-04-04T14:19:00Z">
                    <w:rPr>
                      <w:rFonts w:ascii="Helvetica" w:hAnsi="Helvetica"/>
                      <w:sz w:val="22"/>
                      <w:szCs w:val="20"/>
                      <w:lang w:eastAsia="it-IT"/>
                    </w:rPr>
                  </w:rPrChange>
                </w:rPr>
                <w:t xml:space="preserve">      ],</w:t>
              </w:r>
            </w:ins>
          </w:p>
          <w:p w14:paraId="18EC5FA9" w14:textId="77777777" w:rsidR="00003FBD" w:rsidRPr="00E516AE" w:rsidRDefault="00003FBD" w:rsidP="00003FBD">
            <w:pPr>
              <w:keepNext/>
              <w:keepLines/>
              <w:suppressAutoHyphens/>
              <w:spacing w:before="140" w:after="0" w:line="240" w:lineRule="auto"/>
              <w:ind w:left="1080"/>
              <w:outlineLvl w:val="7"/>
              <w:rPr>
                <w:ins w:id="6801" w:author="i0806927" w:date="2016-03-31T11:27:00Z"/>
                <w:rFonts w:ascii="Helvetica" w:hAnsi="Helvetica"/>
                <w:sz w:val="22"/>
                <w:szCs w:val="20"/>
                <w:highlight w:val="yellow"/>
                <w:lang w:eastAsia="it-IT"/>
                <w:rPrChange w:id="6802" w:author="i0806927" w:date="2016-04-04T14:19:00Z">
                  <w:rPr>
                    <w:ins w:id="6803" w:author="i0806927" w:date="2016-03-31T11:27:00Z"/>
                    <w:rFonts w:ascii="Helvetica" w:hAnsi="Helvetica"/>
                    <w:i/>
                    <w:spacing w:val="-4"/>
                    <w:kern w:val="1"/>
                    <w:sz w:val="22"/>
                    <w:szCs w:val="20"/>
                    <w:lang w:eastAsia="it-IT"/>
                  </w:rPr>
                </w:rPrChange>
              </w:rPr>
            </w:pPr>
            <w:ins w:id="6804" w:author="i0806927" w:date="2016-03-31T11:27:00Z">
              <w:r w:rsidRPr="00E516AE">
                <w:rPr>
                  <w:rFonts w:ascii="Helvetica" w:hAnsi="Helvetica"/>
                  <w:sz w:val="22"/>
                  <w:szCs w:val="20"/>
                  <w:highlight w:val="yellow"/>
                  <w:lang w:eastAsia="it-IT"/>
                  <w:rPrChange w:id="6805" w:author="i0806927" w:date="2016-04-04T14:19:00Z">
                    <w:rPr>
                      <w:rFonts w:ascii="Helvetica" w:hAnsi="Helvetica"/>
                      <w:sz w:val="22"/>
                      <w:szCs w:val="20"/>
                      <w:lang w:eastAsia="it-IT"/>
                    </w:rPr>
                  </w:rPrChange>
                </w:rPr>
                <w:t xml:space="preserve">      "orderFeasibilityCheck" : {</w:t>
              </w:r>
            </w:ins>
          </w:p>
          <w:p w14:paraId="3F1E9EED" w14:textId="3BC8011F" w:rsidR="00003FBD" w:rsidRPr="00E516AE" w:rsidRDefault="00003FBD" w:rsidP="00003FBD">
            <w:pPr>
              <w:keepNext/>
              <w:keepLines/>
              <w:suppressAutoHyphens/>
              <w:spacing w:before="140" w:after="0" w:line="240" w:lineRule="auto"/>
              <w:ind w:left="1080"/>
              <w:outlineLvl w:val="7"/>
              <w:rPr>
                <w:ins w:id="6806" w:author="i0806927" w:date="2016-03-31T11:27:00Z"/>
                <w:rFonts w:ascii="Helvetica" w:hAnsi="Helvetica"/>
                <w:sz w:val="22"/>
                <w:szCs w:val="20"/>
                <w:highlight w:val="yellow"/>
                <w:lang w:eastAsia="it-IT"/>
                <w:rPrChange w:id="6807" w:author="i0806927" w:date="2016-04-04T14:19:00Z">
                  <w:rPr>
                    <w:ins w:id="6808" w:author="i0806927" w:date="2016-03-31T11:27:00Z"/>
                    <w:rFonts w:ascii="Helvetica" w:hAnsi="Helvetica"/>
                    <w:i/>
                    <w:spacing w:val="-4"/>
                    <w:kern w:val="1"/>
                    <w:sz w:val="22"/>
                    <w:szCs w:val="20"/>
                    <w:lang w:eastAsia="it-IT"/>
                  </w:rPr>
                </w:rPrChange>
              </w:rPr>
            </w:pPr>
            <w:ins w:id="6809" w:author="i0806927" w:date="2016-03-31T11:27:00Z">
              <w:r w:rsidRPr="00E516AE">
                <w:rPr>
                  <w:rFonts w:ascii="Helvetica" w:hAnsi="Helvetica"/>
                  <w:sz w:val="22"/>
                  <w:szCs w:val="20"/>
                  <w:highlight w:val="yellow"/>
                  <w:lang w:eastAsia="it-IT"/>
                  <w:rPrChange w:id="6810" w:author="i0806927" w:date="2016-04-04T14:19:00Z">
                    <w:rPr>
                      <w:rFonts w:ascii="Helvetica" w:hAnsi="Helvetica"/>
                      <w:sz w:val="22"/>
                      <w:szCs w:val="20"/>
                      <w:lang w:eastAsia="it-IT"/>
                    </w:rPr>
                  </w:rPrChange>
                </w:rPr>
                <w:t xml:space="preserve">        "eligibilityResult" : "</w:t>
              </w:r>
            </w:ins>
            <w:ins w:id="6811" w:author="i0806927" w:date="2016-03-31T11:28:00Z">
              <w:r w:rsidRPr="00E516AE">
                <w:rPr>
                  <w:rFonts w:ascii="Helvetica" w:hAnsi="Helvetica"/>
                  <w:sz w:val="22"/>
                  <w:szCs w:val="20"/>
                  <w:highlight w:val="yellow"/>
                  <w:lang w:eastAsia="ja-JP"/>
                  <w:rPrChange w:id="6812" w:author="i0806927" w:date="2016-04-04T14:19:00Z">
                    <w:rPr>
                      <w:rFonts w:ascii="Helvetica" w:hAnsi="Helvetica"/>
                      <w:sz w:val="22"/>
                      <w:szCs w:val="20"/>
                      <w:lang w:eastAsia="ja-JP"/>
                    </w:rPr>
                  </w:rPrChange>
                </w:rPr>
                <w:t>serviceavailable</w:t>
              </w:r>
            </w:ins>
            <w:ins w:id="6813" w:author="i0806927" w:date="2016-03-31T11:27:00Z">
              <w:r w:rsidRPr="00E516AE">
                <w:rPr>
                  <w:rFonts w:ascii="Helvetica" w:hAnsi="Helvetica"/>
                  <w:sz w:val="22"/>
                  <w:szCs w:val="20"/>
                  <w:highlight w:val="yellow"/>
                  <w:lang w:eastAsia="it-IT"/>
                  <w:rPrChange w:id="6814" w:author="i0806927" w:date="2016-04-04T14:19:00Z">
                    <w:rPr>
                      <w:rFonts w:ascii="Helvetica" w:hAnsi="Helvetica"/>
                      <w:sz w:val="22"/>
                      <w:szCs w:val="20"/>
                      <w:lang w:eastAsia="it-IT"/>
                    </w:rPr>
                  </w:rPrChange>
                </w:rPr>
                <w:t>"</w:t>
              </w:r>
            </w:ins>
          </w:p>
          <w:p w14:paraId="7EB21D16" w14:textId="77777777" w:rsidR="00003FBD" w:rsidRPr="00E516AE" w:rsidRDefault="00003FBD" w:rsidP="00003FBD">
            <w:pPr>
              <w:keepNext/>
              <w:keepLines/>
              <w:suppressAutoHyphens/>
              <w:spacing w:before="140" w:after="0" w:line="240" w:lineRule="auto"/>
              <w:ind w:left="1080"/>
              <w:outlineLvl w:val="7"/>
              <w:rPr>
                <w:ins w:id="6815" w:author="i0806927" w:date="2016-03-31T11:27:00Z"/>
                <w:rFonts w:ascii="Helvetica" w:hAnsi="Helvetica"/>
                <w:sz w:val="22"/>
                <w:szCs w:val="20"/>
                <w:highlight w:val="yellow"/>
                <w:lang w:eastAsia="it-IT"/>
                <w:rPrChange w:id="6816" w:author="i0806927" w:date="2016-04-04T14:19:00Z">
                  <w:rPr>
                    <w:ins w:id="6817" w:author="i0806927" w:date="2016-03-31T11:27:00Z"/>
                    <w:rFonts w:ascii="Helvetica" w:hAnsi="Helvetica"/>
                    <w:i/>
                    <w:spacing w:val="-4"/>
                    <w:kern w:val="1"/>
                    <w:sz w:val="22"/>
                    <w:szCs w:val="20"/>
                    <w:lang w:eastAsia="it-IT"/>
                  </w:rPr>
                </w:rPrChange>
              </w:rPr>
            </w:pPr>
            <w:ins w:id="6818" w:author="i0806927" w:date="2016-03-31T11:27:00Z">
              <w:r w:rsidRPr="00E516AE">
                <w:rPr>
                  <w:rFonts w:ascii="Helvetica" w:hAnsi="Helvetica"/>
                  <w:sz w:val="22"/>
                  <w:szCs w:val="20"/>
                  <w:highlight w:val="yellow"/>
                  <w:lang w:eastAsia="it-IT"/>
                  <w:rPrChange w:id="6819" w:author="i0806927" w:date="2016-04-04T14:19:00Z">
                    <w:rPr>
                      <w:rFonts w:ascii="Helvetica" w:hAnsi="Helvetica"/>
                      <w:sz w:val="22"/>
                      <w:szCs w:val="20"/>
                      <w:lang w:eastAsia="it-IT"/>
                    </w:rPr>
                  </w:rPrChange>
                </w:rPr>
                <w:t xml:space="preserve">      }</w:t>
              </w:r>
            </w:ins>
          </w:p>
          <w:p w14:paraId="1212DEDD" w14:textId="77777777" w:rsidR="00003FBD" w:rsidRPr="00E516AE" w:rsidRDefault="00003FBD" w:rsidP="00003FBD">
            <w:pPr>
              <w:keepNext/>
              <w:keepLines/>
              <w:suppressAutoHyphens/>
              <w:spacing w:before="140" w:after="0" w:line="240" w:lineRule="auto"/>
              <w:ind w:left="1080"/>
              <w:outlineLvl w:val="7"/>
              <w:rPr>
                <w:ins w:id="6820" w:author="i0806927" w:date="2016-03-31T11:27:00Z"/>
                <w:rFonts w:ascii="Helvetica" w:hAnsi="Helvetica"/>
                <w:sz w:val="22"/>
                <w:szCs w:val="20"/>
                <w:highlight w:val="yellow"/>
                <w:lang w:eastAsia="it-IT"/>
                <w:rPrChange w:id="6821" w:author="i0806927" w:date="2016-04-04T14:19:00Z">
                  <w:rPr>
                    <w:ins w:id="6822" w:author="i0806927" w:date="2016-03-31T11:27:00Z"/>
                    <w:rFonts w:ascii="Helvetica" w:hAnsi="Helvetica"/>
                    <w:i/>
                    <w:spacing w:val="-4"/>
                    <w:kern w:val="1"/>
                    <w:sz w:val="22"/>
                    <w:szCs w:val="20"/>
                    <w:lang w:eastAsia="it-IT"/>
                  </w:rPr>
                </w:rPrChange>
              </w:rPr>
            </w:pPr>
            <w:ins w:id="6823" w:author="i0806927" w:date="2016-03-31T11:27:00Z">
              <w:r w:rsidRPr="00E516AE">
                <w:rPr>
                  <w:rFonts w:ascii="Helvetica" w:hAnsi="Helvetica"/>
                  <w:sz w:val="22"/>
                  <w:szCs w:val="20"/>
                  <w:highlight w:val="yellow"/>
                  <w:lang w:eastAsia="it-IT"/>
                  <w:rPrChange w:id="6824" w:author="i0806927" w:date="2016-04-04T14:19:00Z">
                    <w:rPr>
                      <w:rFonts w:ascii="Helvetica" w:hAnsi="Helvetica"/>
                      <w:sz w:val="22"/>
                      <w:szCs w:val="20"/>
                      <w:lang w:eastAsia="it-IT"/>
                    </w:rPr>
                  </w:rPrChange>
                </w:rPr>
                <w:t xml:space="preserve">    }</w:t>
              </w:r>
            </w:ins>
          </w:p>
          <w:p w14:paraId="78FC8026" w14:textId="77777777" w:rsidR="00003FBD" w:rsidRPr="00E516AE" w:rsidRDefault="00003FBD" w:rsidP="00003FBD">
            <w:pPr>
              <w:keepNext/>
              <w:keepLines/>
              <w:suppressAutoHyphens/>
              <w:spacing w:before="140" w:after="0" w:line="240" w:lineRule="auto"/>
              <w:ind w:left="1080"/>
              <w:outlineLvl w:val="7"/>
              <w:rPr>
                <w:ins w:id="6825" w:author="i0806927" w:date="2016-03-31T11:27:00Z"/>
                <w:rFonts w:ascii="Helvetica" w:hAnsi="Helvetica"/>
                <w:sz w:val="22"/>
                <w:szCs w:val="20"/>
                <w:highlight w:val="yellow"/>
                <w:lang w:eastAsia="it-IT"/>
                <w:rPrChange w:id="6826" w:author="i0806927" w:date="2016-04-04T14:19:00Z">
                  <w:rPr>
                    <w:ins w:id="6827" w:author="i0806927" w:date="2016-03-31T11:27:00Z"/>
                    <w:rFonts w:ascii="Helvetica" w:hAnsi="Helvetica"/>
                    <w:i/>
                    <w:spacing w:val="-4"/>
                    <w:kern w:val="1"/>
                    <w:sz w:val="22"/>
                    <w:szCs w:val="20"/>
                    <w:lang w:eastAsia="it-IT"/>
                  </w:rPr>
                </w:rPrChange>
              </w:rPr>
            </w:pPr>
            <w:ins w:id="6828" w:author="i0806927" w:date="2016-03-31T11:27:00Z">
              <w:r w:rsidRPr="00E516AE">
                <w:rPr>
                  <w:rFonts w:ascii="Helvetica" w:hAnsi="Helvetica"/>
                  <w:sz w:val="22"/>
                  <w:szCs w:val="20"/>
                  <w:highlight w:val="yellow"/>
                  <w:lang w:eastAsia="it-IT"/>
                  <w:rPrChange w:id="6829" w:author="i0806927" w:date="2016-04-04T14:19:00Z">
                    <w:rPr>
                      <w:rFonts w:ascii="Helvetica" w:hAnsi="Helvetica"/>
                      <w:sz w:val="22"/>
                      <w:szCs w:val="20"/>
                      <w:lang w:eastAsia="it-IT"/>
                    </w:rPr>
                  </w:rPrChange>
                </w:rPr>
                <w:t xml:space="preserve">  ]</w:t>
              </w:r>
            </w:ins>
          </w:p>
          <w:p w14:paraId="03E1AE3B" w14:textId="09CD3708" w:rsidR="00747734" w:rsidRPr="00B866B0" w:rsidRDefault="00003FBD" w:rsidP="00003FBD">
            <w:pPr>
              <w:spacing w:after="0" w:line="240" w:lineRule="auto"/>
              <w:rPr>
                <w:rFonts w:ascii="Helvetica" w:hAnsi="Helvetica"/>
                <w:sz w:val="22"/>
                <w:szCs w:val="20"/>
                <w:lang w:eastAsia="it-IT"/>
              </w:rPr>
            </w:pPr>
            <w:ins w:id="6830" w:author="i0806927" w:date="2016-03-31T11:27:00Z">
              <w:r w:rsidRPr="00E516AE">
                <w:rPr>
                  <w:rFonts w:ascii="Helvetica" w:hAnsi="Helvetica"/>
                  <w:sz w:val="22"/>
                  <w:szCs w:val="20"/>
                  <w:highlight w:val="yellow"/>
                  <w:lang w:eastAsia="it-IT"/>
                  <w:rPrChange w:id="6831" w:author="i0806927" w:date="2016-04-04T14:19:00Z">
                    <w:rPr>
                      <w:rFonts w:ascii="Helvetica" w:hAnsi="Helvetica"/>
                      <w:sz w:val="22"/>
                      <w:szCs w:val="20"/>
                      <w:lang w:eastAsia="it-IT"/>
                    </w:rPr>
                  </w:rPrChange>
                </w:rPr>
                <w:t>}</w:t>
              </w:r>
            </w:ins>
            <w:del w:id="6832" w:author="i0806927" w:date="2016-03-30T16:06:00Z">
              <w:r w:rsidR="00747734" w:rsidRPr="00E516AE" w:rsidDel="00425A2B">
                <w:rPr>
                  <w:rFonts w:ascii="Helvetica" w:hAnsi="Helvetica"/>
                  <w:sz w:val="22"/>
                  <w:szCs w:val="20"/>
                  <w:highlight w:val="yellow"/>
                  <w:lang w:eastAsia="it-IT"/>
                  <w:rPrChange w:id="6833" w:author="i0806927" w:date="2016-04-04T14:19:00Z">
                    <w:rPr>
                      <w:rFonts w:ascii="Helvetica" w:hAnsi="Helvetica"/>
                      <w:sz w:val="22"/>
                      <w:szCs w:val="20"/>
                      <w:lang w:eastAsia="it-IT"/>
                    </w:rPr>
                  </w:rPrChange>
                </w:rPr>
                <w:delText>"OrderFeasibilityCheckRequest" :</w:delText>
              </w:r>
              <w:r w:rsidR="00747734" w:rsidRPr="00B866B0" w:rsidDel="00425A2B">
                <w:rPr>
                  <w:rFonts w:ascii="Helvetica" w:hAnsi="Helvetica"/>
                  <w:sz w:val="22"/>
                  <w:szCs w:val="20"/>
                  <w:lang w:eastAsia="it-IT"/>
                </w:rPr>
                <w:delText xml:space="preserve"> </w:delText>
              </w:r>
            </w:del>
          </w:p>
          <w:p w14:paraId="03E5CC61" w14:textId="20C4DFBC" w:rsidR="00747734" w:rsidRPr="00C156D1" w:rsidDel="00003FBD" w:rsidRDefault="00747734">
            <w:pPr>
              <w:spacing w:after="0" w:line="240" w:lineRule="auto"/>
              <w:rPr>
                <w:del w:id="6834" w:author="i0806927" w:date="2016-03-31T11:27:00Z"/>
                <w:rFonts w:ascii="Helvetica" w:hAnsi="Helvetica"/>
                <w:sz w:val="22"/>
                <w:szCs w:val="20"/>
                <w:lang w:eastAsia="it-IT"/>
              </w:rPr>
            </w:pPr>
            <w:del w:id="6835" w:author="i0806927" w:date="2016-03-31T11:27:00Z">
              <w:r w:rsidRPr="00B866B0" w:rsidDel="00003FBD">
                <w:rPr>
                  <w:rFonts w:ascii="Helvetica" w:hAnsi="Helvetica"/>
                  <w:sz w:val="22"/>
                  <w:szCs w:val="20"/>
                  <w:lang w:eastAsia="it-IT"/>
                </w:rPr>
                <w:delText xml:space="preserve"> </w:delText>
              </w:r>
            </w:del>
            <w:r w:rsidRPr="00B866B0">
              <w:rPr>
                <w:rFonts w:ascii="Helvetica" w:hAnsi="Helvetica"/>
                <w:sz w:val="22"/>
                <w:szCs w:val="20"/>
                <w:lang w:eastAsia="it-IT"/>
              </w:rPr>
              <w:t xml:space="preserve"> </w:t>
            </w:r>
            <w:del w:id="6836" w:author="i0806927" w:date="2016-03-31T11:27:00Z">
              <w:r w:rsidRPr="00B866B0" w:rsidDel="00003FBD">
                <w:rPr>
                  <w:rFonts w:ascii="Helvetica" w:hAnsi="Helvetica"/>
                  <w:sz w:val="22"/>
                  <w:szCs w:val="20"/>
                  <w:lang w:eastAsia="it-IT"/>
                </w:rPr>
                <w:delText>{</w:delText>
              </w:r>
            </w:del>
          </w:p>
          <w:p w14:paraId="21DE4888" w14:textId="6DDF8F49" w:rsidR="00747734" w:rsidRPr="00C156D1" w:rsidDel="00003FBD" w:rsidRDefault="00747734">
            <w:pPr>
              <w:spacing w:after="0" w:line="240" w:lineRule="auto"/>
              <w:rPr>
                <w:del w:id="6837" w:author="i0806927" w:date="2016-03-31T11:27:00Z"/>
                <w:rFonts w:ascii="Helvetica" w:hAnsi="Helvetica"/>
                <w:sz w:val="22"/>
                <w:szCs w:val="20"/>
                <w:lang w:eastAsia="it-IT"/>
              </w:rPr>
            </w:pPr>
            <w:del w:id="6838" w:author="i0806927" w:date="2016-03-31T11:27:00Z">
              <w:r w:rsidRPr="00C156D1" w:rsidDel="00003FBD">
                <w:rPr>
                  <w:rFonts w:ascii="Helvetica" w:hAnsi="Helvetica"/>
                  <w:sz w:val="22"/>
                  <w:szCs w:val="20"/>
                  <w:lang w:eastAsia="it-IT"/>
                </w:rPr>
                <w:delText xml:space="preserve">    "id": "142",</w:delText>
              </w:r>
            </w:del>
          </w:p>
          <w:p w14:paraId="67915216" w14:textId="57675764" w:rsidR="00747734" w:rsidRPr="00C156D1" w:rsidDel="00003FBD" w:rsidRDefault="00747734">
            <w:pPr>
              <w:spacing w:after="0" w:line="240" w:lineRule="auto"/>
              <w:rPr>
                <w:del w:id="6839" w:author="i0806927" w:date="2016-03-31T11:27:00Z"/>
                <w:rFonts w:ascii="Helvetica" w:hAnsi="Helvetica"/>
                <w:sz w:val="22"/>
                <w:szCs w:val="20"/>
                <w:lang w:eastAsia="it-IT"/>
              </w:rPr>
            </w:pPr>
            <w:del w:id="6840" w:author="i0806927" w:date="2016-03-31T11:27:00Z">
              <w:r w:rsidRPr="00C156D1" w:rsidDel="00003FBD">
                <w:rPr>
                  <w:rFonts w:ascii="Helvetica" w:hAnsi="Helvetica"/>
                  <w:sz w:val="22"/>
                  <w:szCs w:val="20"/>
                  <w:lang w:eastAsia="it-IT"/>
                </w:rPr>
                <w:delText xml:space="preserve">    "href": "http://server/</w:delText>
              </w:r>
            </w:del>
            <w:del w:id="6841" w:author="i0806927" w:date="2016-03-30T16:06:00Z">
              <w:r w:rsidRPr="00C156D1" w:rsidDel="00425A2B">
                <w:rPr>
                  <w:rFonts w:ascii="Helvetica" w:hAnsi="Helvetica"/>
                  <w:sz w:val="22"/>
                  <w:szCs w:val="20"/>
                  <w:lang w:eastAsia="it-IT"/>
                </w:rPr>
                <w:delText>orderFeasibilityCheck</w:delText>
              </w:r>
            </w:del>
            <w:del w:id="6842" w:author="i0806927" w:date="2016-03-31T11:27:00Z">
              <w:r w:rsidRPr="00C156D1" w:rsidDel="00003FBD">
                <w:rPr>
                  <w:rFonts w:ascii="Helvetica" w:hAnsi="Helvetica"/>
                  <w:sz w:val="22"/>
                  <w:szCs w:val="20"/>
                  <w:lang w:eastAsia="it-IT"/>
                </w:rPr>
                <w:delText>/142",</w:delText>
              </w:r>
            </w:del>
          </w:p>
          <w:p w14:paraId="4D06F72C" w14:textId="1C022379" w:rsidR="00747734" w:rsidRPr="00C156D1" w:rsidDel="00003FBD" w:rsidRDefault="00747734">
            <w:pPr>
              <w:spacing w:after="0" w:line="240" w:lineRule="auto"/>
              <w:rPr>
                <w:del w:id="6843" w:author="i0806927" w:date="2016-03-31T11:27:00Z"/>
                <w:rFonts w:ascii="Helvetica" w:hAnsi="Helvetica"/>
                <w:sz w:val="22"/>
                <w:szCs w:val="20"/>
                <w:lang w:eastAsia="it-IT"/>
              </w:rPr>
            </w:pPr>
            <w:del w:id="6844" w:author="i0806927" w:date="2016-03-31T11:27:00Z">
              <w:r w:rsidRPr="00C156D1" w:rsidDel="00003FBD">
                <w:rPr>
                  <w:rFonts w:ascii="Helvetica" w:hAnsi="Helvetica"/>
                  <w:sz w:val="22"/>
                  <w:szCs w:val="20"/>
                  <w:lang w:eastAsia="it-IT"/>
                </w:rPr>
                <w:delText xml:space="preserve">    "</w:delText>
              </w:r>
            </w:del>
            <w:del w:id="6845" w:author="i0806927" w:date="2016-03-30T16:07:00Z">
              <w:r w:rsidRPr="00C156D1" w:rsidDel="00425A2B">
                <w:rPr>
                  <w:rFonts w:ascii="Helvetica" w:hAnsi="Helvetica"/>
                  <w:sz w:val="22"/>
                  <w:szCs w:val="20"/>
                  <w:lang w:eastAsia="it-IT"/>
                </w:rPr>
                <w:delText>interactionDate</w:delText>
              </w:r>
            </w:del>
            <w:del w:id="6846" w:author="i0806927" w:date="2016-03-31T11:27:00Z">
              <w:r w:rsidRPr="00C156D1" w:rsidDel="00003FBD">
                <w:rPr>
                  <w:rFonts w:ascii="Helvetica" w:hAnsi="Helvetica"/>
                  <w:sz w:val="22"/>
                  <w:szCs w:val="20"/>
                  <w:lang w:eastAsia="it-IT"/>
                </w:rPr>
                <w:delText>" : "20160201 10:00",</w:delText>
              </w:r>
            </w:del>
          </w:p>
          <w:p w14:paraId="1F454361" w14:textId="19AD0876" w:rsidR="00747734" w:rsidRPr="00C156D1" w:rsidDel="00003FBD" w:rsidRDefault="00747734">
            <w:pPr>
              <w:spacing w:after="0" w:line="240" w:lineRule="auto"/>
              <w:rPr>
                <w:del w:id="6847" w:author="i0806927" w:date="2016-03-31T11:27:00Z"/>
                <w:rFonts w:ascii="Helvetica" w:hAnsi="Helvetica"/>
                <w:sz w:val="22"/>
                <w:szCs w:val="20"/>
                <w:lang w:eastAsia="it-IT"/>
              </w:rPr>
            </w:pPr>
            <w:del w:id="6848" w:author="i0806927" w:date="2016-03-31T11:27:00Z">
              <w:r w:rsidRPr="00C156D1" w:rsidDel="00003FBD">
                <w:rPr>
                  <w:rFonts w:ascii="Helvetica" w:hAnsi="Helvetica"/>
                  <w:sz w:val="22"/>
                  <w:szCs w:val="20"/>
                  <w:lang w:eastAsia="it-IT"/>
                </w:rPr>
                <w:delText xml:space="preserve">    "description" : "</w:delText>
              </w:r>
            </w:del>
            <w:del w:id="6849" w:author="i0806927" w:date="2016-03-30T16:07:00Z">
              <w:r w:rsidRPr="00C156D1" w:rsidDel="00425A2B">
                <w:rPr>
                  <w:rFonts w:ascii="Helvetica" w:hAnsi="Helvetica"/>
                  <w:sz w:val="22"/>
                  <w:szCs w:val="20"/>
                  <w:lang w:eastAsia="it-IT"/>
                </w:rPr>
                <w:delText xml:space="preserve">service </w:delText>
              </w:r>
            </w:del>
            <w:del w:id="6850" w:author="i0806927" w:date="2016-03-31T11:27:00Z">
              <w:r w:rsidRPr="00C156D1" w:rsidDel="00003FBD">
                <w:rPr>
                  <w:rFonts w:ascii="Helvetica" w:hAnsi="Helvetica"/>
                  <w:sz w:val="22"/>
                  <w:szCs w:val="20"/>
                  <w:lang w:eastAsia="it-IT"/>
                </w:rPr>
                <w:delText>qualification check",</w:delText>
              </w:r>
            </w:del>
          </w:p>
          <w:p w14:paraId="3F36A566" w14:textId="1E2A6180" w:rsidR="00747734" w:rsidRPr="00C156D1" w:rsidDel="00003FBD" w:rsidRDefault="00747734">
            <w:pPr>
              <w:spacing w:after="0" w:line="240" w:lineRule="auto"/>
              <w:rPr>
                <w:del w:id="6851" w:author="i0806927" w:date="2016-03-31T11:27:00Z"/>
                <w:rFonts w:ascii="Helvetica" w:hAnsi="Helvetica"/>
                <w:sz w:val="22"/>
                <w:szCs w:val="20"/>
                <w:lang w:eastAsia="it-IT"/>
              </w:rPr>
            </w:pPr>
            <w:del w:id="6852" w:author="i0806927" w:date="2016-03-31T11:27:00Z">
              <w:r w:rsidRPr="00C156D1" w:rsidDel="00003FBD">
                <w:rPr>
                  <w:rFonts w:ascii="Helvetica" w:hAnsi="Helvetica"/>
                  <w:sz w:val="22"/>
                  <w:szCs w:val="20"/>
                  <w:lang w:eastAsia="it-IT"/>
                </w:rPr>
                <w:delText xml:space="preserve">    "interactionDateComplete" : "20160201 10:01",</w:delText>
              </w:r>
            </w:del>
          </w:p>
          <w:p w14:paraId="2E7406A2" w14:textId="5AEB1BAD" w:rsidR="00747734" w:rsidRPr="00C156D1" w:rsidDel="00003FBD" w:rsidRDefault="00747734">
            <w:pPr>
              <w:spacing w:after="0" w:line="240" w:lineRule="auto"/>
              <w:rPr>
                <w:del w:id="6853" w:author="i0806927" w:date="2016-03-31T11:27:00Z"/>
                <w:rFonts w:ascii="Helvetica" w:hAnsi="Helvetica"/>
                <w:sz w:val="22"/>
                <w:szCs w:val="20"/>
                <w:lang w:eastAsia="it-IT"/>
              </w:rPr>
            </w:pPr>
            <w:del w:id="6854" w:author="i0806927" w:date="2016-03-31T11:27:00Z">
              <w:r w:rsidRPr="00C156D1" w:rsidDel="00003FBD">
                <w:rPr>
                  <w:rFonts w:ascii="Helvetica" w:hAnsi="Helvetica"/>
                  <w:sz w:val="22"/>
                  <w:szCs w:val="20"/>
                  <w:lang w:eastAsia="it-IT"/>
                </w:rPr>
                <w:delText xml:space="preserve">    "interactionStatus" : "close",</w:delText>
              </w:r>
            </w:del>
          </w:p>
          <w:p w14:paraId="342F40C1" w14:textId="1C5A2A91" w:rsidR="00747734" w:rsidRPr="00C156D1" w:rsidDel="00003FBD" w:rsidRDefault="00747734">
            <w:pPr>
              <w:spacing w:after="0" w:line="240" w:lineRule="auto"/>
              <w:rPr>
                <w:del w:id="6855" w:author="i0806927" w:date="2016-03-31T11:27:00Z"/>
                <w:rFonts w:ascii="Helvetica" w:hAnsi="Helvetica"/>
                <w:sz w:val="22"/>
                <w:szCs w:val="20"/>
                <w:lang w:eastAsia="it-IT"/>
              </w:rPr>
            </w:pPr>
            <w:del w:id="6856" w:author="i0806927" w:date="2016-03-31T11:27:00Z">
              <w:r w:rsidRPr="00C156D1" w:rsidDel="00003FBD">
                <w:rPr>
                  <w:rFonts w:ascii="Helvetica" w:hAnsi="Helvetica"/>
                  <w:sz w:val="22"/>
                  <w:szCs w:val="20"/>
                  <w:lang w:eastAsia="it-IT"/>
                </w:rPr>
                <w:delText xml:space="preserve">    "partyRole" : "Service Provider</w:delText>
              </w:r>
              <w:r w:rsidR="00950ACD" w:rsidDel="00003FBD">
                <w:rPr>
                  <w:rFonts w:ascii="Helvetica" w:hAnsi="Helvetica" w:hint="eastAsia"/>
                  <w:sz w:val="22"/>
                  <w:szCs w:val="20"/>
                  <w:lang w:eastAsia="ja-JP"/>
                </w:rPr>
                <w:delText xml:space="preserve"> A</w:delText>
              </w:r>
              <w:r w:rsidRPr="00C156D1" w:rsidDel="00003FBD">
                <w:rPr>
                  <w:rFonts w:ascii="Helvetica" w:hAnsi="Helvetica"/>
                  <w:sz w:val="22"/>
                  <w:szCs w:val="20"/>
                  <w:lang w:eastAsia="it-IT"/>
                </w:rPr>
                <w:delText>",</w:delText>
              </w:r>
            </w:del>
          </w:p>
          <w:p w14:paraId="13D40608" w14:textId="4A1FBAA4" w:rsidR="00747734" w:rsidRPr="00C156D1" w:rsidDel="00003FBD" w:rsidRDefault="00747734">
            <w:pPr>
              <w:spacing w:after="0" w:line="240" w:lineRule="auto"/>
              <w:rPr>
                <w:del w:id="6857" w:author="i0806927" w:date="2016-03-31T11:27:00Z"/>
                <w:rFonts w:ascii="Helvetica" w:hAnsi="Helvetica"/>
                <w:sz w:val="22"/>
                <w:szCs w:val="20"/>
                <w:lang w:eastAsia="it-IT"/>
              </w:rPr>
            </w:pPr>
            <w:del w:id="6858" w:author="i0806927" w:date="2016-03-31T11:27:00Z">
              <w:r w:rsidRPr="00C156D1" w:rsidDel="00003FBD">
                <w:rPr>
                  <w:rFonts w:ascii="Helvetica" w:hAnsi="Helvetica"/>
                  <w:sz w:val="22"/>
                  <w:szCs w:val="20"/>
                  <w:lang w:eastAsia="it-IT"/>
                </w:rPr>
                <w:delText xml:space="preserve">    "place" : {</w:delText>
              </w:r>
            </w:del>
          </w:p>
          <w:p w14:paraId="47F8132F" w14:textId="3E4807BC" w:rsidR="00747734" w:rsidRPr="00C156D1" w:rsidDel="00003FBD" w:rsidRDefault="00747734">
            <w:pPr>
              <w:spacing w:after="0" w:line="240" w:lineRule="auto"/>
              <w:rPr>
                <w:del w:id="6859" w:author="i0806927" w:date="2016-03-31T11:27:00Z"/>
                <w:rFonts w:ascii="Helvetica" w:hAnsi="Helvetica"/>
                <w:sz w:val="22"/>
                <w:szCs w:val="20"/>
                <w:lang w:eastAsia="it-IT"/>
              </w:rPr>
            </w:pPr>
            <w:del w:id="6860" w:author="i0806927" w:date="2016-03-31T11:27:00Z">
              <w:r w:rsidRPr="00C156D1" w:rsidDel="00003FBD">
                <w:rPr>
                  <w:rFonts w:ascii="Helvetica" w:hAnsi="Helvetica"/>
                  <w:sz w:val="22"/>
                  <w:szCs w:val="20"/>
                  <w:lang w:eastAsia="it-IT"/>
                </w:rPr>
                <w:delText xml:space="preserve">      "type" : "link"</w:delText>
              </w:r>
            </w:del>
          </w:p>
          <w:p w14:paraId="1304C758" w14:textId="6C5D8F2F" w:rsidR="00747734" w:rsidRPr="00C156D1" w:rsidDel="00003FBD" w:rsidRDefault="00747734">
            <w:pPr>
              <w:spacing w:after="0" w:line="240" w:lineRule="auto"/>
              <w:rPr>
                <w:del w:id="6861" w:author="i0806927" w:date="2016-03-31T11:27:00Z"/>
                <w:rFonts w:ascii="Helvetica" w:hAnsi="Helvetica"/>
                <w:sz w:val="22"/>
                <w:szCs w:val="20"/>
                <w:lang w:eastAsia="it-IT"/>
              </w:rPr>
            </w:pPr>
            <w:del w:id="6862" w:author="i0806927" w:date="2016-03-31T11:27:00Z">
              <w:r w:rsidRPr="00C156D1" w:rsidDel="00003FBD">
                <w:rPr>
                  <w:rFonts w:ascii="Helvetica" w:hAnsi="Helvetica"/>
                  <w:sz w:val="22"/>
                  <w:szCs w:val="20"/>
                  <w:lang w:eastAsia="it-IT"/>
                </w:rPr>
                <w:delText xml:space="preserve">      "id" : "12345678",</w:delText>
              </w:r>
            </w:del>
          </w:p>
          <w:p w14:paraId="39604992" w14:textId="44689732" w:rsidR="00747734" w:rsidRPr="00C156D1" w:rsidDel="00003FBD" w:rsidRDefault="00747734">
            <w:pPr>
              <w:spacing w:after="0" w:line="240" w:lineRule="auto"/>
              <w:rPr>
                <w:del w:id="6863" w:author="i0806927" w:date="2016-03-31T11:27:00Z"/>
                <w:rFonts w:ascii="Helvetica" w:hAnsi="Helvetica"/>
                <w:sz w:val="22"/>
                <w:szCs w:val="20"/>
                <w:lang w:eastAsia="it-IT"/>
              </w:rPr>
            </w:pPr>
            <w:del w:id="6864" w:author="i0806927" w:date="2016-03-31T11:27:00Z">
              <w:r w:rsidRPr="00C156D1" w:rsidDel="00003FBD">
                <w:rPr>
                  <w:rFonts w:ascii="Helvetica" w:hAnsi="Helvetica"/>
                  <w:sz w:val="22"/>
                  <w:szCs w:val="20"/>
                  <w:lang w:eastAsia="it-IT"/>
                </w:rPr>
                <w:delText xml:space="preserve">      "href" : "https://www.google.ca/maps/dir/''/google+map+montreal+place+ville+marie/@45.5014452,-73.6393962,12z/data=!3m1!4b1!4m8!4m7!1m0!1m5!1m1!1s0x4cc91a4498f8f3db:0xa2760b4a779d61d3!2m2!1d-73.5693564!2d45.5014666",</w:delText>
              </w:r>
            </w:del>
          </w:p>
          <w:p w14:paraId="3DF32E45" w14:textId="7B7D4402" w:rsidR="00747734" w:rsidRPr="00C156D1" w:rsidDel="00003FBD" w:rsidRDefault="00747734">
            <w:pPr>
              <w:spacing w:after="0" w:line="240" w:lineRule="auto"/>
              <w:rPr>
                <w:del w:id="6865" w:author="i0806927" w:date="2016-03-31T11:27:00Z"/>
                <w:rFonts w:ascii="Helvetica" w:hAnsi="Helvetica"/>
                <w:sz w:val="22"/>
                <w:szCs w:val="20"/>
                <w:lang w:eastAsia="it-IT"/>
              </w:rPr>
            </w:pPr>
            <w:del w:id="6866" w:author="i0806927" w:date="2016-03-31T11:27:00Z">
              <w:r w:rsidRPr="00C156D1" w:rsidDel="00003FBD">
                <w:rPr>
                  <w:rFonts w:ascii="Helvetica" w:hAnsi="Helvetica"/>
                  <w:sz w:val="22"/>
                  <w:szCs w:val="20"/>
                  <w:lang w:eastAsia="it-IT"/>
                </w:rPr>
                <w:delText xml:space="preserve">    },</w:delText>
              </w:r>
            </w:del>
          </w:p>
          <w:p w14:paraId="3542EACD" w14:textId="0FA701AE" w:rsidR="00747734" w:rsidRPr="00C156D1" w:rsidDel="00003FBD" w:rsidRDefault="00747734">
            <w:pPr>
              <w:spacing w:after="0" w:line="240" w:lineRule="auto"/>
              <w:rPr>
                <w:del w:id="6867" w:author="i0806927" w:date="2016-03-31T11:27:00Z"/>
                <w:rFonts w:ascii="Helvetica" w:hAnsi="Helvetica"/>
                <w:sz w:val="22"/>
                <w:szCs w:val="20"/>
                <w:lang w:eastAsia="it-IT"/>
              </w:rPr>
            </w:pPr>
            <w:del w:id="6868" w:author="i0806927" w:date="2016-03-31T11:27:00Z">
              <w:r w:rsidRPr="00C156D1" w:rsidDel="00003FBD">
                <w:rPr>
                  <w:rFonts w:ascii="Helvetica" w:hAnsi="Helvetica"/>
                  <w:sz w:val="22"/>
                  <w:szCs w:val="20"/>
                  <w:lang w:eastAsia="it-IT"/>
                </w:rPr>
                <w:delText xml:space="preserve">    "physicalResource" : {</w:delText>
              </w:r>
            </w:del>
          </w:p>
          <w:p w14:paraId="63369D3A" w14:textId="14F83AEB" w:rsidR="00747734" w:rsidRPr="00C156D1" w:rsidDel="00003FBD" w:rsidRDefault="00747734">
            <w:pPr>
              <w:spacing w:after="0" w:line="240" w:lineRule="auto"/>
              <w:rPr>
                <w:del w:id="6869" w:author="i0806927" w:date="2016-03-31T11:27:00Z"/>
                <w:rFonts w:ascii="Helvetica" w:hAnsi="Helvetica"/>
                <w:sz w:val="22"/>
                <w:szCs w:val="20"/>
                <w:lang w:eastAsia="it-IT"/>
              </w:rPr>
            </w:pPr>
            <w:del w:id="6870" w:author="i0806927" w:date="2016-03-31T11:27:00Z">
              <w:r w:rsidRPr="00C156D1" w:rsidDel="00003FBD">
                <w:rPr>
                  <w:rFonts w:ascii="Helvetica" w:hAnsi="Helvetica"/>
                  <w:sz w:val="22"/>
                  <w:szCs w:val="20"/>
                  <w:lang w:eastAsia="it-IT"/>
                </w:rPr>
                <w:delText xml:space="preserve">      "accessType" : "fiber",</w:delText>
              </w:r>
            </w:del>
          </w:p>
          <w:p w14:paraId="413AA358" w14:textId="11F90085" w:rsidR="00747734" w:rsidRPr="00C156D1" w:rsidDel="00003FBD" w:rsidRDefault="00747734">
            <w:pPr>
              <w:spacing w:after="0" w:line="240" w:lineRule="auto"/>
              <w:rPr>
                <w:del w:id="6871" w:author="i0806927" w:date="2016-03-31T11:27:00Z"/>
                <w:rFonts w:ascii="Helvetica" w:hAnsi="Helvetica"/>
                <w:sz w:val="22"/>
                <w:szCs w:val="20"/>
                <w:lang w:eastAsia="it-IT"/>
              </w:rPr>
            </w:pPr>
            <w:del w:id="6872" w:author="i0806927" w:date="2016-03-31T11:27:00Z">
              <w:r w:rsidRPr="00C156D1" w:rsidDel="00003FBD">
                <w:rPr>
                  <w:rFonts w:ascii="Helvetica" w:hAnsi="Helvetica"/>
                  <w:sz w:val="22"/>
                  <w:szCs w:val="20"/>
                  <w:lang w:eastAsia="it-IT"/>
                </w:rPr>
                <w:delText xml:space="preserve">      "availability" : "serviceable" ,</w:delText>
              </w:r>
            </w:del>
          </w:p>
          <w:p w14:paraId="019948AE" w14:textId="1895BC2B" w:rsidR="00747734" w:rsidRPr="00C156D1" w:rsidDel="00003FBD" w:rsidRDefault="00747734">
            <w:pPr>
              <w:spacing w:after="0" w:line="240" w:lineRule="auto"/>
              <w:rPr>
                <w:del w:id="6873" w:author="i0806927" w:date="2016-03-31T11:27:00Z"/>
                <w:rFonts w:ascii="Helvetica" w:hAnsi="Helvetica"/>
                <w:sz w:val="22"/>
                <w:szCs w:val="20"/>
                <w:lang w:eastAsia="it-IT"/>
              </w:rPr>
            </w:pPr>
            <w:del w:id="6874" w:author="i0806927" w:date="2016-03-31T11:27:00Z">
              <w:r w:rsidRPr="00C156D1" w:rsidDel="00003FBD">
                <w:rPr>
                  <w:rFonts w:ascii="Helvetica" w:hAnsi="Helvetica"/>
                  <w:sz w:val="22"/>
                  <w:szCs w:val="20"/>
                  <w:lang w:eastAsia="it-IT"/>
                </w:rPr>
                <w:delText xml:space="preserve">      "upstreamSpeed" : "10Mb",</w:delText>
              </w:r>
            </w:del>
          </w:p>
          <w:p w14:paraId="7085E94A" w14:textId="43608CE5" w:rsidR="00747734" w:rsidRPr="00C156D1" w:rsidDel="00003FBD" w:rsidRDefault="00747734">
            <w:pPr>
              <w:spacing w:after="0" w:line="240" w:lineRule="auto"/>
              <w:rPr>
                <w:del w:id="6875" w:author="i0806927" w:date="2016-03-31T11:27:00Z"/>
                <w:rFonts w:ascii="Helvetica" w:hAnsi="Helvetica"/>
                <w:sz w:val="22"/>
                <w:szCs w:val="20"/>
                <w:lang w:eastAsia="it-IT"/>
              </w:rPr>
            </w:pPr>
            <w:del w:id="6876" w:author="i0806927" w:date="2016-03-31T11:27:00Z">
              <w:r w:rsidRPr="00C156D1" w:rsidDel="00003FBD">
                <w:rPr>
                  <w:rFonts w:ascii="Helvetica" w:hAnsi="Helvetica"/>
                  <w:sz w:val="22"/>
                  <w:szCs w:val="20"/>
                  <w:lang w:eastAsia="it-IT"/>
                </w:rPr>
                <w:delText xml:space="preserve">      "downstreamSpeed" : "100Mb"</w:delText>
              </w:r>
            </w:del>
          </w:p>
          <w:p w14:paraId="5C53B0EC" w14:textId="6A0A0DC6" w:rsidR="00747734" w:rsidRPr="00C156D1" w:rsidDel="00003FBD" w:rsidRDefault="00747734">
            <w:pPr>
              <w:spacing w:after="0" w:line="240" w:lineRule="auto"/>
              <w:rPr>
                <w:del w:id="6877" w:author="i0806927" w:date="2016-03-31T11:27:00Z"/>
                <w:rFonts w:ascii="Helvetica" w:hAnsi="Helvetica"/>
                <w:sz w:val="22"/>
                <w:szCs w:val="20"/>
                <w:lang w:eastAsia="it-IT"/>
              </w:rPr>
            </w:pPr>
            <w:del w:id="6878" w:author="i0806927" w:date="2016-03-31T11:27:00Z">
              <w:r w:rsidRPr="00C156D1" w:rsidDel="00003FBD">
                <w:rPr>
                  <w:rFonts w:ascii="Helvetica" w:hAnsi="Helvetica"/>
                  <w:sz w:val="22"/>
                  <w:szCs w:val="20"/>
                  <w:lang w:eastAsia="it-IT"/>
                </w:rPr>
                <w:delText xml:space="preserve">    },</w:delText>
              </w:r>
            </w:del>
          </w:p>
          <w:p w14:paraId="11B7287A" w14:textId="2A9E3451" w:rsidR="00747734" w:rsidRPr="00C156D1" w:rsidDel="00003FBD" w:rsidRDefault="00747734">
            <w:pPr>
              <w:spacing w:after="0" w:line="240" w:lineRule="auto"/>
              <w:rPr>
                <w:del w:id="6879" w:author="i0806927" w:date="2016-03-31T11:27:00Z"/>
                <w:rFonts w:ascii="Helvetica" w:hAnsi="Helvetica"/>
                <w:sz w:val="22"/>
                <w:szCs w:val="20"/>
                <w:lang w:eastAsia="it-IT"/>
              </w:rPr>
            </w:pPr>
            <w:del w:id="6880" w:author="i0806927" w:date="2016-03-31T11:27:00Z">
              <w:r w:rsidRPr="00C156D1" w:rsidDel="00003FBD">
                <w:rPr>
                  <w:rFonts w:ascii="Helvetica" w:hAnsi="Helvetica"/>
                  <w:sz w:val="22"/>
                  <w:szCs w:val="20"/>
                  <w:lang w:eastAsia="it-IT"/>
                </w:rPr>
                <w:delText xml:space="preserve">    "orderFeasibilityCheckRequestItem": [</w:delText>
              </w:r>
            </w:del>
          </w:p>
          <w:p w14:paraId="3A988286" w14:textId="1249D102" w:rsidR="00747734" w:rsidRPr="00C156D1" w:rsidDel="00003FBD" w:rsidRDefault="00747734">
            <w:pPr>
              <w:spacing w:after="0" w:line="240" w:lineRule="auto"/>
              <w:rPr>
                <w:del w:id="6881" w:author="i0806927" w:date="2016-03-31T11:27:00Z"/>
                <w:rFonts w:ascii="Helvetica" w:hAnsi="Helvetica"/>
                <w:sz w:val="22"/>
                <w:szCs w:val="20"/>
                <w:lang w:eastAsia="it-IT"/>
              </w:rPr>
            </w:pPr>
            <w:del w:id="6882" w:author="i0806927" w:date="2016-03-31T11:27:00Z">
              <w:r w:rsidRPr="00C156D1" w:rsidDel="00003FBD">
                <w:rPr>
                  <w:rFonts w:ascii="Helvetica" w:hAnsi="Helvetica"/>
                  <w:sz w:val="22"/>
                  <w:szCs w:val="20"/>
                  <w:lang w:eastAsia="it-IT"/>
                </w:rPr>
                <w:delText xml:space="preserve">      "serviceAvailability" : [</w:delText>
              </w:r>
            </w:del>
          </w:p>
          <w:p w14:paraId="07D41CFC" w14:textId="34E3FB71" w:rsidR="00747734" w:rsidRPr="00C156D1" w:rsidDel="00003FBD" w:rsidRDefault="00747734">
            <w:pPr>
              <w:spacing w:after="0" w:line="240" w:lineRule="auto"/>
              <w:rPr>
                <w:del w:id="6883" w:author="i0806927" w:date="2016-03-31T11:27:00Z"/>
                <w:rFonts w:ascii="Helvetica" w:hAnsi="Helvetica"/>
                <w:sz w:val="22"/>
                <w:szCs w:val="20"/>
                <w:lang w:eastAsia="it-IT"/>
              </w:rPr>
            </w:pPr>
            <w:del w:id="6884" w:author="i0806927" w:date="2016-03-31T11:27:00Z">
              <w:r w:rsidRPr="00C156D1" w:rsidDel="00003FBD">
                <w:rPr>
                  <w:rFonts w:ascii="Helvetica" w:hAnsi="Helvetica"/>
                  <w:sz w:val="22"/>
                  <w:szCs w:val="20"/>
                  <w:lang w:eastAsia="it-IT"/>
                </w:rPr>
                <w:delText xml:space="preserve">        "service" : {</w:delText>
              </w:r>
            </w:del>
          </w:p>
          <w:p w14:paraId="6F689BE7" w14:textId="2931DCFE" w:rsidR="00747734" w:rsidRPr="00C156D1" w:rsidDel="00003FBD" w:rsidRDefault="00747734">
            <w:pPr>
              <w:spacing w:after="0" w:line="240" w:lineRule="auto"/>
              <w:rPr>
                <w:del w:id="6885" w:author="i0806927" w:date="2016-03-31T11:27:00Z"/>
                <w:rFonts w:ascii="Helvetica" w:hAnsi="Helvetica"/>
                <w:sz w:val="22"/>
                <w:szCs w:val="20"/>
                <w:lang w:eastAsia="it-IT"/>
              </w:rPr>
            </w:pPr>
            <w:del w:id="6886" w:author="i0806927" w:date="2016-03-31T11:27:00Z">
              <w:r w:rsidRPr="00C156D1" w:rsidDel="00003FBD">
                <w:rPr>
                  <w:rFonts w:ascii="Helvetica" w:hAnsi="Helvetica"/>
                  <w:sz w:val="22"/>
                  <w:szCs w:val="20"/>
                  <w:lang w:eastAsia="it-IT"/>
                </w:rPr>
                <w:delText xml:space="preserve">          "id" : "service_id_0", </w:delText>
              </w:r>
            </w:del>
          </w:p>
          <w:p w14:paraId="1B31DB24" w14:textId="78F7C5ED" w:rsidR="00747734" w:rsidRPr="00C156D1" w:rsidDel="00003FBD" w:rsidRDefault="00747734">
            <w:pPr>
              <w:spacing w:after="0" w:line="240" w:lineRule="auto"/>
              <w:rPr>
                <w:del w:id="6887" w:author="i0806927" w:date="2016-03-31T11:27:00Z"/>
                <w:rFonts w:ascii="Helvetica" w:hAnsi="Helvetica"/>
                <w:sz w:val="22"/>
                <w:szCs w:val="20"/>
                <w:lang w:eastAsia="it-IT"/>
              </w:rPr>
            </w:pPr>
            <w:del w:id="6888" w:author="i0806927" w:date="2016-03-31T11:27:00Z">
              <w:r w:rsidRPr="00C156D1" w:rsidDel="00003FBD">
                <w:rPr>
                  <w:rFonts w:ascii="Helvetica" w:hAnsi="Helvetica"/>
                  <w:sz w:val="22"/>
                  <w:szCs w:val="20"/>
                  <w:lang w:eastAsia="it-IT"/>
                </w:rPr>
                <w:delText xml:space="preserve">          "href" : "http://server/service/service_id_0",</w:delText>
              </w:r>
            </w:del>
          </w:p>
          <w:p w14:paraId="62B0AF0B" w14:textId="54710424" w:rsidR="00747734" w:rsidRPr="00C156D1" w:rsidDel="00003FBD" w:rsidRDefault="00747734">
            <w:pPr>
              <w:spacing w:after="0" w:line="240" w:lineRule="auto"/>
              <w:rPr>
                <w:del w:id="6889" w:author="i0806927" w:date="2016-03-31T11:27:00Z"/>
                <w:rFonts w:ascii="Helvetica" w:hAnsi="Helvetica"/>
                <w:sz w:val="22"/>
                <w:szCs w:val="20"/>
                <w:lang w:eastAsia="it-IT"/>
              </w:rPr>
            </w:pPr>
            <w:del w:id="6890" w:author="i0806927" w:date="2016-03-31T11:27:00Z">
              <w:r w:rsidRPr="00C156D1" w:rsidDel="00003FBD">
                <w:rPr>
                  <w:rFonts w:ascii="Helvetica" w:hAnsi="Helvetica"/>
                  <w:sz w:val="22"/>
                  <w:szCs w:val="20"/>
                  <w:lang w:eastAsia="it-IT"/>
                </w:rPr>
                <w:delText xml:space="preserve">          "serviceSpecification" {</w:delText>
              </w:r>
            </w:del>
          </w:p>
          <w:p w14:paraId="2F383754" w14:textId="0EB8BA43" w:rsidR="00747734" w:rsidRPr="00C156D1" w:rsidDel="00003FBD" w:rsidRDefault="00747734">
            <w:pPr>
              <w:spacing w:after="0" w:line="240" w:lineRule="auto"/>
              <w:rPr>
                <w:del w:id="6891" w:author="i0806927" w:date="2016-03-31T11:27:00Z"/>
                <w:rFonts w:ascii="Helvetica" w:hAnsi="Helvetica"/>
                <w:sz w:val="22"/>
                <w:szCs w:val="20"/>
                <w:lang w:eastAsia="it-IT"/>
              </w:rPr>
            </w:pPr>
            <w:del w:id="6892" w:author="i0806927" w:date="2016-03-31T11:27:00Z">
              <w:r w:rsidRPr="00C156D1" w:rsidDel="00003FBD">
                <w:rPr>
                  <w:rFonts w:ascii="Helvetica" w:hAnsi="Helvetica"/>
                  <w:sz w:val="22"/>
                  <w:szCs w:val="20"/>
                  <w:lang w:eastAsia="it-IT"/>
                </w:rPr>
                <w:delText xml:space="preserve">            "id" : "3333",</w:delText>
              </w:r>
            </w:del>
          </w:p>
          <w:p w14:paraId="1AAF4E6F" w14:textId="0C3A0FAD" w:rsidR="00747734" w:rsidRPr="00C156D1" w:rsidDel="00003FBD" w:rsidRDefault="00747734">
            <w:pPr>
              <w:spacing w:after="0" w:line="240" w:lineRule="auto"/>
              <w:rPr>
                <w:del w:id="6893" w:author="i0806927" w:date="2016-03-31T11:27:00Z"/>
                <w:rFonts w:ascii="Helvetica" w:hAnsi="Helvetica"/>
                <w:sz w:val="22"/>
                <w:szCs w:val="20"/>
                <w:lang w:eastAsia="it-IT"/>
              </w:rPr>
            </w:pPr>
            <w:del w:id="6894" w:author="i0806927" w:date="2016-03-31T11:27:00Z">
              <w:r w:rsidRPr="00C156D1" w:rsidDel="00003FBD">
                <w:rPr>
                  <w:rFonts w:ascii="Helvetica" w:hAnsi="Helvetica"/>
                  <w:sz w:val="22"/>
                  <w:szCs w:val="20"/>
                  <w:lang w:eastAsia="it-IT"/>
                </w:rPr>
                <w:delText xml:space="preserve">            "href": "//serviceSpecification/HDTV-Premium"</w:delText>
              </w:r>
            </w:del>
          </w:p>
          <w:p w14:paraId="5260C5A6" w14:textId="2A780610" w:rsidR="00747734" w:rsidRPr="00C156D1" w:rsidDel="00003FBD" w:rsidRDefault="00747734">
            <w:pPr>
              <w:spacing w:after="0" w:line="240" w:lineRule="auto"/>
              <w:rPr>
                <w:del w:id="6895" w:author="i0806927" w:date="2016-03-31T11:27:00Z"/>
                <w:rFonts w:ascii="Helvetica" w:hAnsi="Helvetica"/>
                <w:sz w:val="22"/>
                <w:szCs w:val="20"/>
                <w:lang w:eastAsia="it-IT"/>
              </w:rPr>
            </w:pPr>
            <w:del w:id="6896" w:author="i0806927" w:date="2016-03-31T11:27:00Z">
              <w:r w:rsidRPr="00C156D1" w:rsidDel="00003FBD">
                <w:rPr>
                  <w:rFonts w:ascii="Helvetica" w:hAnsi="Helvetica"/>
                  <w:sz w:val="22"/>
                  <w:szCs w:val="20"/>
                  <w:lang w:eastAsia="it-IT"/>
                </w:rPr>
                <w:delText xml:space="preserve">          },</w:delText>
              </w:r>
            </w:del>
          </w:p>
          <w:p w14:paraId="658B5C86" w14:textId="598D5FB7" w:rsidR="00747734" w:rsidRPr="00C156D1" w:rsidDel="00003FBD" w:rsidRDefault="00747734">
            <w:pPr>
              <w:spacing w:after="0" w:line="240" w:lineRule="auto"/>
              <w:rPr>
                <w:del w:id="6897" w:author="i0806927" w:date="2016-03-31T11:27:00Z"/>
                <w:rFonts w:ascii="Helvetica" w:hAnsi="Helvetica"/>
                <w:sz w:val="22"/>
                <w:szCs w:val="20"/>
                <w:lang w:eastAsia="it-IT"/>
              </w:rPr>
            </w:pPr>
            <w:del w:id="6898" w:author="i0806927" w:date="2016-03-31T11:27:00Z">
              <w:r w:rsidRPr="00C156D1" w:rsidDel="00003FBD">
                <w:rPr>
                  <w:rFonts w:ascii="Helvetica" w:hAnsi="Helvetica"/>
                  <w:sz w:val="22"/>
                  <w:szCs w:val="20"/>
                  <w:lang w:eastAsia="it-IT"/>
                </w:rPr>
                <w:delText xml:space="preserve">          "serviceCharacteristic" {</w:delText>
              </w:r>
            </w:del>
          </w:p>
          <w:p w14:paraId="2E697E1C" w14:textId="1F9DC966" w:rsidR="00747734" w:rsidRPr="00C156D1" w:rsidDel="00003FBD" w:rsidRDefault="00747734">
            <w:pPr>
              <w:spacing w:after="0" w:line="240" w:lineRule="auto"/>
              <w:rPr>
                <w:del w:id="6899" w:author="i0806927" w:date="2016-03-31T11:27:00Z"/>
                <w:rFonts w:ascii="Helvetica" w:hAnsi="Helvetica"/>
                <w:sz w:val="22"/>
                <w:szCs w:val="20"/>
                <w:lang w:eastAsia="it-IT"/>
              </w:rPr>
            </w:pPr>
            <w:del w:id="6900" w:author="i0806927" w:date="2016-03-31T11:27:00Z">
              <w:r w:rsidRPr="00C156D1" w:rsidDel="00003FBD">
                <w:rPr>
                  <w:rFonts w:ascii="Helvetica" w:hAnsi="Helvetica"/>
                  <w:sz w:val="22"/>
                  <w:szCs w:val="20"/>
                  <w:lang w:eastAsia="it-IT"/>
                </w:rPr>
                <w:delText xml:space="preserve">            "name" : "basic channel",</w:delText>
              </w:r>
            </w:del>
          </w:p>
          <w:p w14:paraId="2017D490" w14:textId="036C8A69" w:rsidR="00747734" w:rsidRPr="00C156D1" w:rsidDel="00003FBD" w:rsidRDefault="00747734">
            <w:pPr>
              <w:spacing w:after="0" w:line="240" w:lineRule="auto"/>
              <w:rPr>
                <w:del w:id="6901" w:author="i0806927" w:date="2016-03-31T11:27:00Z"/>
                <w:rFonts w:ascii="Helvetica" w:hAnsi="Helvetica"/>
                <w:sz w:val="22"/>
                <w:szCs w:val="20"/>
                <w:lang w:eastAsia="it-IT"/>
              </w:rPr>
            </w:pPr>
            <w:del w:id="6902" w:author="i0806927" w:date="2016-03-31T11:27:00Z">
              <w:r w:rsidRPr="00C156D1" w:rsidDel="00003FBD">
                <w:rPr>
                  <w:rFonts w:ascii="Helvetica" w:hAnsi="Helvetica"/>
                  <w:sz w:val="22"/>
                  <w:szCs w:val="20"/>
                  <w:lang w:eastAsia="it-IT"/>
                </w:rPr>
                <w:delText xml:space="preserve">            "value" : "basic channel include </w:delText>
              </w:r>
              <w:r w:rsidDel="00003FBD">
                <w:rPr>
                  <w:rFonts w:ascii="Helvetica" w:hAnsi="Helvetica"/>
                  <w:sz w:val="22"/>
                  <w:szCs w:val="20"/>
                  <w:lang w:eastAsia="it-IT"/>
                </w:rPr>
                <w:delText>Toronto</w:delText>
              </w:r>
              <w:r w:rsidRPr="00C156D1" w:rsidDel="00003FBD">
                <w:rPr>
                  <w:rFonts w:ascii="Helvetica" w:hAnsi="Helvetica"/>
                  <w:sz w:val="22"/>
                  <w:szCs w:val="20"/>
                  <w:lang w:eastAsia="it-IT"/>
                </w:rPr>
                <w:delText xml:space="preserve"> local"</w:delText>
              </w:r>
            </w:del>
          </w:p>
          <w:p w14:paraId="4D424A5D" w14:textId="76069703" w:rsidR="00747734" w:rsidRPr="00C156D1" w:rsidDel="00003FBD" w:rsidRDefault="00747734">
            <w:pPr>
              <w:spacing w:after="0" w:line="240" w:lineRule="auto"/>
              <w:rPr>
                <w:del w:id="6903" w:author="i0806927" w:date="2016-03-31T11:27:00Z"/>
                <w:rFonts w:ascii="Helvetica" w:hAnsi="Helvetica"/>
                <w:sz w:val="22"/>
                <w:szCs w:val="20"/>
                <w:lang w:eastAsia="it-IT"/>
              </w:rPr>
            </w:pPr>
            <w:del w:id="6904" w:author="i0806927" w:date="2016-03-31T11:27:00Z">
              <w:r w:rsidRPr="00C156D1" w:rsidDel="00003FBD">
                <w:rPr>
                  <w:rFonts w:ascii="Helvetica" w:hAnsi="Helvetica"/>
                  <w:sz w:val="22"/>
                  <w:szCs w:val="20"/>
                  <w:lang w:eastAsia="it-IT"/>
                </w:rPr>
                <w:delText xml:space="preserve">          },</w:delText>
              </w:r>
            </w:del>
          </w:p>
          <w:p w14:paraId="032BB884" w14:textId="75DC491E" w:rsidR="00747734" w:rsidRPr="00C156D1" w:rsidDel="00003FBD" w:rsidRDefault="00747734">
            <w:pPr>
              <w:spacing w:after="0" w:line="240" w:lineRule="auto"/>
              <w:rPr>
                <w:del w:id="6905" w:author="i0806927" w:date="2016-03-31T11:27:00Z"/>
                <w:rFonts w:ascii="Helvetica" w:hAnsi="Helvetica"/>
                <w:sz w:val="22"/>
                <w:szCs w:val="20"/>
                <w:lang w:eastAsia="it-IT"/>
              </w:rPr>
            </w:pPr>
            <w:del w:id="6906" w:author="i0806927" w:date="2016-03-31T11:27:00Z">
              <w:r w:rsidRPr="00C156D1" w:rsidDel="00003FBD">
                <w:rPr>
                  <w:rFonts w:ascii="Helvetica" w:hAnsi="Helvetica"/>
                  <w:sz w:val="22"/>
                  <w:szCs w:val="20"/>
                  <w:lang w:eastAsia="it-IT"/>
                </w:rPr>
                <w:delText xml:space="preserve">          "serviceCharacteristic" {</w:delText>
              </w:r>
            </w:del>
          </w:p>
          <w:p w14:paraId="3F52548E" w14:textId="2D95DA62" w:rsidR="00747734" w:rsidRPr="00C156D1" w:rsidDel="00003FBD" w:rsidRDefault="00747734">
            <w:pPr>
              <w:spacing w:after="0" w:line="240" w:lineRule="auto"/>
              <w:rPr>
                <w:del w:id="6907" w:author="i0806927" w:date="2016-03-31T11:27:00Z"/>
                <w:rFonts w:ascii="Helvetica" w:hAnsi="Helvetica"/>
                <w:sz w:val="22"/>
                <w:szCs w:val="20"/>
                <w:lang w:eastAsia="it-IT"/>
              </w:rPr>
            </w:pPr>
            <w:del w:id="6908" w:author="i0806927" w:date="2016-03-31T11:27:00Z">
              <w:r w:rsidRPr="00C156D1" w:rsidDel="00003FBD">
                <w:rPr>
                  <w:rFonts w:ascii="Helvetica" w:hAnsi="Helvetica"/>
                  <w:sz w:val="22"/>
                  <w:szCs w:val="20"/>
                  <w:lang w:eastAsia="it-IT"/>
                </w:rPr>
                <w:delText xml:space="preserve">            "name" : "additional channel",</w:delText>
              </w:r>
            </w:del>
          </w:p>
          <w:p w14:paraId="548292B2" w14:textId="68E79CF1" w:rsidR="00747734" w:rsidRPr="00C156D1" w:rsidDel="00003FBD" w:rsidRDefault="00747734">
            <w:pPr>
              <w:spacing w:after="0" w:line="240" w:lineRule="auto"/>
              <w:rPr>
                <w:del w:id="6909" w:author="i0806927" w:date="2016-03-31T11:27:00Z"/>
                <w:rFonts w:ascii="Helvetica" w:hAnsi="Helvetica"/>
                <w:sz w:val="22"/>
                <w:szCs w:val="20"/>
                <w:lang w:eastAsia="it-IT"/>
              </w:rPr>
            </w:pPr>
            <w:del w:id="6910" w:author="i0806927" w:date="2016-03-31T11:27:00Z">
              <w:r w:rsidRPr="00C156D1" w:rsidDel="00003FBD">
                <w:rPr>
                  <w:rFonts w:ascii="Helvetica" w:hAnsi="Helvetica"/>
                  <w:sz w:val="22"/>
                  <w:szCs w:val="20"/>
                  <w:lang w:eastAsia="it-IT"/>
                </w:rPr>
                <w:delText xml:space="preserve">            "value" : "sports channel"</w:delText>
              </w:r>
            </w:del>
          </w:p>
          <w:p w14:paraId="30428F9B" w14:textId="187CC45C" w:rsidR="00747734" w:rsidRPr="00C156D1" w:rsidDel="00003FBD" w:rsidRDefault="00747734">
            <w:pPr>
              <w:spacing w:after="0" w:line="240" w:lineRule="auto"/>
              <w:rPr>
                <w:del w:id="6911" w:author="i0806927" w:date="2016-03-31T11:27:00Z"/>
                <w:rFonts w:ascii="Helvetica" w:hAnsi="Helvetica"/>
                <w:sz w:val="22"/>
                <w:szCs w:val="20"/>
                <w:lang w:eastAsia="it-IT"/>
              </w:rPr>
            </w:pPr>
            <w:del w:id="6912" w:author="i0806927" w:date="2016-03-31T11:27:00Z">
              <w:r w:rsidRPr="00C156D1" w:rsidDel="00003FBD">
                <w:rPr>
                  <w:rFonts w:ascii="Helvetica" w:hAnsi="Helvetica"/>
                  <w:sz w:val="22"/>
                  <w:szCs w:val="20"/>
                  <w:lang w:eastAsia="it-IT"/>
                </w:rPr>
                <w:delText xml:space="preserve">          },</w:delText>
              </w:r>
            </w:del>
          </w:p>
          <w:p w14:paraId="048BF817" w14:textId="0585CC1A" w:rsidR="00747734" w:rsidRPr="00C156D1" w:rsidDel="00003FBD" w:rsidRDefault="00747734">
            <w:pPr>
              <w:spacing w:after="0" w:line="240" w:lineRule="auto"/>
              <w:rPr>
                <w:del w:id="6913" w:author="i0806927" w:date="2016-03-31T11:27:00Z"/>
                <w:rFonts w:ascii="Helvetica" w:hAnsi="Helvetica"/>
                <w:sz w:val="22"/>
                <w:szCs w:val="20"/>
                <w:lang w:eastAsia="it-IT"/>
              </w:rPr>
            </w:pPr>
            <w:del w:id="6914" w:author="i0806927" w:date="2016-03-31T11:27:00Z">
              <w:r w:rsidRPr="00C156D1" w:rsidDel="00003FBD">
                <w:rPr>
                  <w:rFonts w:ascii="Helvetica" w:hAnsi="Helvetica"/>
                  <w:sz w:val="22"/>
                  <w:szCs w:val="20"/>
                  <w:lang w:eastAsia="it-IT"/>
                </w:rPr>
                <w:delText xml:space="preserve">          "serviceCharacteristic" {</w:delText>
              </w:r>
            </w:del>
          </w:p>
          <w:p w14:paraId="08B9487A" w14:textId="78F3AA47" w:rsidR="00747734" w:rsidRPr="00C156D1" w:rsidDel="00003FBD" w:rsidRDefault="00747734">
            <w:pPr>
              <w:spacing w:after="0" w:line="240" w:lineRule="auto"/>
              <w:rPr>
                <w:del w:id="6915" w:author="i0806927" w:date="2016-03-31T11:27:00Z"/>
                <w:rFonts w:ascii="Helvetica" w:hAnsi="Helvetica"/>
                <w:sz w:val="22"/>
                <w:szCs w:val="20"/>
                <w:lang w:eastAsia="it-IT"/>
              </w:rPr>
            </w:pPr>
            <w:del w:id="6916" w:author="i0806927" w:date="2016-03-31T11:27:00Z">
              <w:r w:rsidRPr="00C156D1" w:rsidDel="00003FBD">
                <w:rPr>
                  <w:rFonts w:ascii="Helvetica" w:hAnsi="Helvetica"/>
                  <w:sz w:val="22"/>
                  <w:szCs w:val="20"/>
                  <w:lang w:eastAsia="it-IT"/>
                </w:rPr>
                <w:delText xml:space="preserve">            "name" : "Multi-Screen TV",</w:delText>
              </w:r>
            </w:del>
          </w:p>
          <w:p w14:paraId="471E13B0" w14:textId="7277A76A" w:rsidR="00747734" w:rsidRPr="00C156D1" w:rsidDel="00003FBD" w:rsidRDefault="00747734">
            <w:pPr>
              <w:spacing w:after="0" w:line="240" w:lineRule="auto"/>
              <w:rPr>
                <w:del w:id="6917" w:author="i0806927" w:date="2016-03-31T11:27:00Z"/>
                <w:rFonts w:ascii="Helvetica" w:hAnsi="Helvetica"/>
                <w:sz w:val="22"/>
                <w:szCs w:val="20"/>
                <w:lang w:eastAsia="it-IT"/>
              </w:rPr>
            </w:pPr>
            <w:del w:id="6918" w:author="i0806927" w:date="2016-03-31T11:27:00Z">
              <w:r w:rsidRPr="00C156D1" w:rsidDel="00003FBD">
                <w:rPr>
                  <w:rFonts w:ascii="Helvetica" w:hAnsi="Helvetica"/>
                  <w:sz w:val="22"/>
                  <w:szCs w:val="20"/>
                  <w:lang w:eastAsia="it-IT"/>
                </w:rPr>
                <w:delText xml:space="preserve">            "value" : "</w:delText>
              </w:r>
              <w:r w:rsidDel="00003FBD">
                <w:rPr>
                  <w:rFonts w:ascii="Helvetica" w:hAnsi="Helvetica" w:hint="eastAsia"/>
                  <w:sz w:val="22"/>
                  <w:szCs w:val="20"/>
                  <w:lang w:eastAsia="ja-JP"/>
                </w:rPr>
                <w:delText>true</w:delText>
              </w:r>
              <w:r w:rsidRPr="00C156D1" w:rsidDel="00003FBD">
                <w:rPr>
                  <w:rFonts w:ascii="Helvetica" w:hAnsi="Helvetica"/>
                  <w:sz w:val="22"/>
                  <w:szCs w:val="20"/>
                  <w:lang w:eastAsia="it-IT"/>
                </w:rPr>
                <w:delText>"</w:delText>
              </w:r>
            </w:del>
          </w:p>
          <w:p w14:paraId="67E61696" w14:textId="735E80F8" w:rsidR="00747734" w:rsidRPr="00C156D1" w:rsidDel="00003FBD" w:rsidRDefault="00747734">
            <w:pPr>
              <w:spacing w:after="0" w:line="240" w:lineRule="auto"/>
              <w:rPr>
                <w:del w:id="6919" w:author="i0806927" w:date="2016-03-31T11:27:00Z"/>
                <w:rFonts w:ascii="Helvetica" w:hAnsi="Helvetica"/>
                <w:sz w:val="22"/>
                <w:szCs w:val="20"/>
                <w:lang w:eastAsia="it-IT"/>
              </w:rPr>
            </w:pPr>
            <w:del w:id="6920" w:author="i0806927" w:date="2016-03-31T11:27:00Z">
              <w:r w:rsidRPr="00C156D1" w:rsidDel="00003FBD">
                <w:rPr>
                  <w:rFonts w:ascii="Helvetica" w:hAnsi="Helvetica"/>
                  <w:sz w:val="22"/>
                  <w:szCs w:val="20"/>
                  <w:lang w:eastAsia="it-IT"/>
                </w:rPr>
                <w:delText xml:space="preserve">          },</w:delText>
              </w:r>
            </w:del>
          </w:p>
          <w:p w14:paraId="00FD558F" w14:textId="0B86A6DA" w:rsidR="00747734" w:rsidRPr="00C156D1" w:rsidDel="00003FBD" w:rsidRDefault="00747734">
            <w:pPr>
              <w:spacing w:after="0" w:line="240" w:lineRule="auto"/>
              <w:rPr>
                <w:del w:id="6921" w:author="i0806927" w:date="2016-03-31T11:27:00Z"/>
                <w:rFonts w:ascii="Helvetica" w:hAnsi="Helvetica"/>
                <w:sz w:val="22"/>
                <w:szCs w:val="20"/>
                <w:lang w:eastAsia="it-IT"/>
              </w:rPr>
            </w:pPr>
            <w:del w:id="6922" w:author="i0806927" w:date="2016-03-31T11:27:00Z">
              <w:r w:rsidRPr="00C156D1" w:rsidDel="00003FBD">
                <w:rPr>
                  <w:rFonts w:ascii="Helvetica" w:hAnsi="Helvetica"/>
                  <w:sz w:val="22"/>
                  <w:szCs w:val="20"/>
                  <w:lang w:eastAsia="it-IT"/>
                </w:rPr>
                <w:delText xml:space="preserve">          "availability" : "serviceable",</w:delText>
              </w:r>
            </w:del>
          </w:p>
          <w:p w14:paraId="11C7F2FE" w14:textId="085A3773" w:rsidR="00747734" w:rsidRPr="00C156D1" w:rsidDel="00003FBD" w:rsidRDefault="00747734">
            <w:pPr>
              <w:spacing w:after="0" w:line="240" w:lineRule="auto"/>
              <w:rPr>
                <w:del w:id="6923" w:author="i0806927" w:date="2016-03-31T11:27:00Z"/>
                <w:rFonts w:ascii="Helvetica" w:hAnsi="Helvetica"/>
                <w:sz w:val="22"/>
                <w:szCs w:val="20"/>
                <w:lang w:eastAsia="it-IT"/>
              </w:rPr>
            </w:pPr>
            <w:del w:id="6924" w:author="i0806927" w:date="2016-03-31T11:27:00Z">
              <w:r w:rsidRPr="00C156D1" w:rsidDel="00003FBD">
                <w:rPr>
                  <w:rFonts w:ascii="Helvetica" w:hAnsi="Helvetica"/>
                  <w:sz w:val="22"/>
                  <w:szCs w:val="20"/>
                  <w:lang w:eastAsia="it-IT"/>
                </w:rPr>
                <w:delText xml:space="preserve">          "serviceabilityDate" : "20160201 00:00"</w:delText>
              </w:r>
            </w:del>
          </w:p>
          <w:p w14:paraId="3EC1BBEA" w14:textId="080DEFA7" w:rsidR="00747734" w:rsidRPr="00C156D1" w:rsidDel="00003FBD" w:rsidRDefault="00747734">
            <w:pPr>
              <w:spacing w:after="0" w:line="240" w:lineRule="auto"/>
              <w:rPr>
                <w:del w:id="6925" w:author="i0806927" w:date="2016-03-31T11:27:00Z"/>
                <w:rFonts w:ascii="Helvetica" w:hAnsi="Helvetica"/>
                <w:sz w:val="22"/>
                <w:szCs w:val="20"/>
                <w:lang w:eastAsia="it-IT"/>
              </w:rPr>
            </w:pPr>
            <w:del w:id="6926" w:author="i0806927" w:date="2016-03-31T11:27:00Z">
              <w:r w:rsidRPr="00C156D1" w:rsidDel="00003FBD">
                <w:rPr>
                  <w:rFonts w:ascii="Helvetica" w:hAnsi="Helvetica"/>
                  <w:sz w:val="22"/>
                  <w:szCs w:val="20"/>
                  <w:lang w:eastAsia="it-IT"/>
                </w:rPr>
                <w:delText xml:space="preserve">        }</w:delText>
              </w:r>
            </w:del>
          </w:p>
          <w:p w14:paraId="2952C37C" w14:textId="19AF87FA" w:rsidR="00747734" w:rsidRPr="00C156D1" w:rsidDel="00003FBD" w:rsidRDefault="00747734">
            <w:pPr>
              <w:spacing w:after="0" w:line="240" w:lineRule="auto"/>
              <w:rPr>
                <w:del w:id="6927" w:author="i0806927" w:date="2016-03-31T11:27:00Z"/>
                <w:rFonts w:ascii="Helvetica" w:hAnsi="Helvetica"/>
                <w:sz w:val="22"/>
                <w:szCs w:val="20"/>
                <w:lang w:eastAsia="it-IT"/>
              </w:rPr>
            </w:pPr>
            <w:del w:id="6928" w:author="i0806927" w:date="2016-03-31T11:27:00Z">
              <w:r w:rsidRPr="00C156D1" w:rsidDel="00003FBD">
                <w:rPr>
                  <w:rFonts w:ascii="Helvetica" w:hAnsi="Helvetica"/>
                  <w:sz w:val="22"/>
                  <w:szCs w:val="20"/>
                  <w:lang w:eastAsia="it-IT"/>
                </w:rPr>
                <w:delText xml:space="preserve">      ],</w:delText>
              </w:r>
            </w:del>
          </w:p>
          <w:p w14:paraId="67222225" w14:textId="7E003F09" w:rsidR="00747734" w:rsidRPr="00C156D1" w:rsidDel="00003FBD" w:rsidRDefault="00747734">
            <w:pPr>
              <w:spacing w:after="0" w:line="240" w:lineRule="auto"/>
              <w:rPr>
                <w:del w:id="6929" w:author="i0806927" w:date="2016-03-31T11:27:00Z"/>
                <w:rFonts w:ascii="Helvetica" w:hAnsi="Helvetica"/>
                <w:sz w:val="22"/>
                <w:szCs w:val="20"/>
                <w:lang w:eastAsia="it-IT"/>
              </w:rPr>
            </w:pPr>
            <w:del w:id="6930" w:author="i0806927" w:date="2016-03-31T11:27:00Z">
              <w:r w:rsidRPr="00C156D1" w:rsidDel="00003FBD">
                <w:rPr>
                  <w:rFonts w:ascii="Helvetica" w:hAnsi="Helvetica"/>
                  <w:sz w:val="22"/>
                  <w:szCs w:val="20"/>
                  <w:lang w:eastAsia="it-IT"/>
                </w:rPr>
                <w:delText xml:space="preserve">      "productAvailability": [</w:delText>
              </w:r>
            </w:del>
          </w:p>
          <w:p w14:paraId="2384C4D4" w14:textId="20366072" w:rsidR="00747734" w:rsidRPr="00C156D1" w:rsidDel="00003FBD" w:rsidRDefault="00747734">
            <w:pPr>
              <w:spacing w:after="0" w:line="240" w:lineRule="auto"/>
              <w:rPr>
                <w:del w:id="6931" w:author="i0806927" w:date="2016-03-31T11:27:00Z"/>
                <w:rFonts w:ascii="Helvetica" w:hAnsi="Helvetica"/>
                <w:sz w:val="22"/>
                <w:szCs w:val="20"/>
                <w:lang w:eastAsia="it-IT"/>
              </w:rPr>
            </w:pPr>
            <w:del w:id="6932" w:author="i0806927" w:date="2016-03-31T11:27:00Z">
              <w:r w:rsidRPr="00C156D1" w:rsidDel="00003FBD">
                <w:rPr>
                  <w:rFonts w:ascii="Helvetica" w:hAnsi="Helvetica"/>
                  <w:sz w:val="22"/>
                  <w:szCs w:val="20"/>
                  <w:lang w:eastAsia="it-IT"/>
                </w:rPr>
                <w:delText xml:space="preserve">        "product</w:delText>
              </w:r>
              <w:r w:rsidRPr="00F01C8F" w:rsidDel="00003FBD">
                <w:rPr>
                  <w:rFonts w:ascii="Helvetica" w:hAnsi="Helvetica"/>
                  <w:sz w:val="22"/>
                  <w:szCs w:val="20"/>
                  <w:lang w:eastAsia="it-IT"/>
                </w:rPr>
                <w:delText>Offering</w:delText>
              </w:r>
              <w:r w:rsidRPr="00C156D1" w:rsidDel="00003FBD">
                <w:rPr>
                  <w:rFonts w:ascii="Helvetica" w:hAnsi="Helvetica"/>
                  <w:sz w:val="22"/>
                  <w:szCs w:val="20"/>
                  <w:lang w:eastAsia="it-IT"/>
                </w:rPr>
                <w:delText>": {</w:delText>
              </w:r>
            </w:del>
          </w:p>
          <w:p w14:paraId="377FB542" w14:textId="611EC3B6" w:rsidR="00747734" w:rsidRPr="00C156D1" w:rsidDel="00003FBD" w:rsidRDefault="00747734">
            <w:pPr>
              <w:spacing w:after="0" w:line="240" w:lineRule="auto"/>
              <w:rPr>
                <w:del w:id="6933" w:author="i0806927" w:date="2016-03-31T11:27:00Z"/>
                <w:rFonts w:ascii="Helvetica" w:hAnsi="Helvetica"/>
                <w:sz w:val="22"/>
                <w:szCs w:val="20"/>
                <w:lang w:eastAsia="it-IT"/>
              </w:rPr>
            </w:pPr>
            <w:del w:id="6934" w:author="i0806927" w:date="2016-03-31T11:27:00Z">
              <w:r w:rsidRPr="00C156D1" w:rsidDel="00003FBD">
                <w:rPr>
                  <w:rFonts w:ascii="Helvetica" w:hAnsi="Helvetica"/>
                  <w:sz w:val="22"/>
                  <w:szCs w:val="20"/>
                  <w:lang w:eastAsia="it-IT"/>
                </w:rPr>
                <w:delText xml:space="preserve">          "id": "2222",</w:delText>
              </w:r>
            </w:del>
          </w:p>
          <w:p w14:paraId="39598051" w14:textId="74471633" w:rsidR="00747734" w:rsidRPr="00C156D1" w:rsidDel="00003FBD" w:rsidRDefault="00747734">
            <w:pPr>
              <w:spacing w:after="0" w:line="240" w:lineRule="auto"/>
              <w:rPr>
                <w:del w:id="6935" w:author="i0806927" w:date="2016-03-31T11:27:00Z"/>
                <w:rFonts w:ascii="Helvetica" w:hAnsi="Helvetica"/>
                <w:sz w:val="22"/>
                <w:szCs w:val="20"/>
                <w:lang w:eastAsia="it-IT"/>
              </w:rPr>
            </w:pPr>
            <w:del w:id="6936" w:author="i0806927" w:date="2016-03-31T11:27:00Z">
              <w:r w:rsidRPr="00C156D1" w:rsidDel="00003FBD">
                <w:rPr>
                  <w:rFonts w:ascii="Helvetica" w:hAnsi="Helvetica"/>
                  <w:sz w:val="22"/>
                  <w:szCs w:val="20"/>
                  <w:lang w:eastAsia="it-IT"/>
                </w:rPr>
                <w:delText xml:space="preserve">          "href": "http://server/catalogManagement/product/2222",</w:delText>
              </w:r>
            </w:del>
          </w:p>
          <w:p w14:paraId="399C6703" w14:textId="662B90BF" w:rsidR="00747734" w:rsidRPr="00C156D1" w:rsidDel="00003FBD" w:rsidRDefault="00747734">
            <w:pPr>
              <w:spacing w:after="0" w:line="240" w:lineRule="auto"/>
              <w:rPr>
                <w:del w:id="6937" w:author="i0806927" w:date="2016-03-31T11:27:00Z"/>
                <w:rFonts w:ascii="Helvetica" w:hAnsi="Helvetica"/>
                <w:sz w:val="22"/>
                <w:szCs w:val="20"/>
                <w:lang w:eastAsia="it-IT"/>
              </w:rPr>
            </w:pPr>
            <w:del w:id="6938" w:author="i0806927" w:date="2016-03-31T11:27:00Z">
              <w:r w:rsidRPr="00C156D1" w:rsidDel="00003FBD">
                <w:rPr>
                  <w:rFonts w:ascii="Helvetica" w:hAnsi="Helvetica"/>
                  <w:sz w:val="22"/>
                  <w:szCs w:val="20"/>
                  <w:lang w:eastAsia="it-IT"/>
                </w:rPr>
                <w:delText xml:space="preserve">          "productSpecification": {</w:delText>
              </w:r>
            </w:del>
          </w:p>
          <w:p w14:paraId="4028B1C9" w14:textId="73BFFACF" w:rsidR="00747734" w:rsidRPr="00C156D1" w:rsidDel="00003FBD" w:rsidRDefault="00747734">
            <w:pPr>
              <w:spacing w:after="0" w:line="240" w:lineRule="auto"/>
              <w:rPr>
                <w:del w:id="6939" w:author="i0806927" w:date="2016-03-31T11:27:00Z"/>
                <w:rFonts w:ascii="Helvetica" w:hAnsi="Helvetica"/>
                <w:sz w:val="22"/>
                <w:szCs w:val="20"/>
                <w:lang w:eastAsia="it-IT"/>
              </w:rPr>
            </w:pPr>
            <w:del w:id="6940" w:author="i0806927" w:date="2016-03-31T11:27:00Z">
              <w:r w:rsidRPr="00C156D1" w:rsidDel="00003FBD">
                <w:rPr>
                  <w:rFonts w:ascii="Helvetica" w:hAnsi="Helvetica"/>
                  <w:sz w:val="22"/>
                  <w:szCs w:val="20"/>
                  <w:lang w:eastAsia="it-IT"/>
                </w:rPr>
                <w:delText xml:space="preserve">            "id": "2424",</w:delText>
              </w:r>
            </w:del>
          </w:p>
          <w:p w14:paraId="743941BC" w14:textId="2705BA7B" w:rsidR="00747734" w:rsidRPr="00C156D1" w:rsidDel="00003FBD" w:rsidRDefault="00747734">
            <w:pPr>
              <w:spacing w:after="0" w:line="240" w:lineRule="auto"/>
              <w:rPr>
                <w:del w:id="6941" w:author="i0806927" w:date="2016-03-31T11:27:00Z"/>
                <w:rFonts w:ascii="Helvetica" w:hAnsi="Helvetica"/>
                <w:sz w:val="22"/>
                <w:szCs w:val="20"/>
                <w:lang w:eastAsia="it-IT"/>
              </w:rPr>
            </w:pPr>
            <w:del w:id="6942" w:author="i0806927" w:date="2016-03-31T11:27:00Z">
              <w:r w:rsidRPr="00C156D1" w:rsidDel="00003FBD">
                <w:rPr>
                  <w:rFonts w:ascii="Helvetica" w:hAnsi="Helvetica"/>
                  <w:sz w:val="22"/>
                  <w:szCs w:val="20"/>
                  <w:lang w:eastAsia="it-IT"/>
                </w:rPr>
                <w:delText xml:space="preserve">            "href": "http://server/catalogManagement/productspecification/2424"</w:delText>
              </w:r>
            </w:del>
          </w:p>
          <w:p w14:paraId="539BC1B5" w14:textId="21CFCE16" w:rsidR="00747734" w:rsidRPr="00C156D1" w:rsidDel="00003FBD" w:rsidRDefault="00747734">
            <w:pPr>
              <w:spacing w:after="0" w:line="240" w:lineRule="auto"/>
              <w:rPr>
                <w:del w:id="6943" w:author="i0806927" w:date="2016-03-31T11:27:00Z"/>
                <w:rFonts w:ascii="Helvetica" w:hAnsi="Helvetica"/>
                <w:sz w:val="22"/>
                <w:szCs w:val="20"/>
                <w:lang w:eastAsia="it-IT"/>
              </w:rPr>
            </w:pPr>
            <w:del w:id="6944" w:author="i0806927" w:date="2016-03-31T11:27:00Z">
              <w:r w:rsidRPr="00C156D1" w:rsidDel="00003FBD">
                <w:rPr>
                  <w:rFonts w:ascii="Helvetica" w:hAnsi="Helvetica"/>
                  <w:sz w:val="22"/>
                  <w:szCs w:val="20"/>
                  <w:lang w:eastAsia="it-IT"/>
                </w:rPr>
                <w:delText xml:space="preserve">          },</w:delText>
              </w:r>
            </w:del>
          </w:p>
          <w:p w14:paraId="196312B3" w14:textId="3C21EDD2" w:rsidR="00747734" w:rsidRPr="00C156D1" w:rsidDel="00003FBD" w:rsidRDefault="00747734">
            <w:pPr>
              <w:spacing w:after="0" w:line="240" w:lineRule="auto"/>
              <w:rPr>
                <w:del w:id="6945" w:author="i0806927" w:date="2016-03-31T11:27:00Z"/>
                <w:rFonts w:ascii="Helvetica" w:hAnsi="Helvetica"/>
                <w:sz w:val="22"/>
                <w:szCs w:val="20"/>
                <w:lang w:eastAsia="it-IT"/>
              </w:rPr>
            </w:pPr>
            <w:del w:id="6946" w:author="i0806927" w:date="2016-03-31T11:27:00Z">
              <w:r w:rsidRPr="00C156D1" w:rsidDel="00003FBD">
                <w:rPr>
                  <w:rFonts w:ascii="Helvetica" w:hAnsi="Helvetica"/>
                  <w:sz w:val="22"/>
                  <w:szCs w:val="20"/>
                  <w:lang w:eastAsia="it-IT"/>
                </w:rPr>
                <w:delText xml:space="preserve">          "productCharacteristic": [</w:delText>
              </w:r>
            </w:del>
          </w:p>
          <w:p w14:paraId="08D11D9F" w14:textId="7CAD643B" w:rsidR="00747734" w:rsidRPr="00C156D1" w:rsidDel="00003FBD" w:rsidRDefault="00747734">
            <w:pPr>
              <w:spacing w:after="0" w:line="240" w:lineRule="auto"/>
              <w:rPr>
                <w:del w:id="6947" w:author="i0806927" w:date="2016-03-31T11:27:00Z"/>
                <w:rFonts w:ascii="Helvetica" w:hAnsi="Helvetica"/>
                <w:sz w:val="22"/>
                <w:szCs w:val="20"/>
                <w:lang w:eastAsia="it-IT"/>
              </w:rPr>
            </w:pPr>
            <w:del w:id="6948" w:author="i0806927" w:date="2016-03-31T11:27:00Z">
              <w:r w:rsidRPr="00C156D1" w:rsidDel="00003FBD">
                <w:rPr>
                  <w:rFonts w:ascii="Helvetica" w:hAnsi="Helvetica"/>
                  <w:sz w:val="22"/>
                  <w:szCs w:val="20"/>
                  <w:lang w:eastAsia="it-IT"/>
                </w:rPr>
                <w:delText xml:space="preserve">            {</w:delText>
              </w:r>
            </w:del>
          </w:p>
          <w:p w14:paraId="5969FFE7" w14:textId="22EB2E8F" w:rsidR="00747734" w:rsidRPr="00C156D1" w:rsidDel="00003FBD" w:rsidRDefault="00747734">
            <w:pPr>
              <w:spacing w:after="0" w:line="240" w:lineRule="auto"/>
              <w:rPr>
                <w:del w:id="6949" w:author="i0806927" w:date="2016-03-31T11:27:00Z"/>
                <w:rFonts w:ascii="Helvetica" w:hAnsi="Helvetica"/>
                <w:sz w:val="22"/>
                <w:szCs w:val="20"/>
                <w:lang w:eastAsia="it-IT"/>
              </w:rPr>
            </w:pPr>
            <w:del w:id="6950" w:author="i0806927" w:date="2016-03-31T11:27:00Z">
              <w:r w:rsidRPr="00C156D1" w:rsidDel="00003FBD">
                <w:rPr>
                  <w:rFonts w:ascii="Helvetica" w:hAnsi="Helvetica"/>
                  <w:sz w:val="22"/>
                  <w:szCs w:val="20"/>
                  <w:lang w:eastAsia="it-IT"/>
                </w:rPr>
                <w:delText xml:space="preserve">              "name": "sports channel set",</w:delText>
              </w:r>
            </w:del>
          </w:p>
          <w:p w14:paraId="528B2206" w14:textId="3365F8D8" w:rsidR="00747734" w:rsidRPr="00C156D1" w:rsidDel="00003FBD" w:rsidRDefault="00747734">
            <w:pPr>
              <w:spacing w:after="0" w:line="240" w:lineRule="auto"/>
              <w:rPr>
                <w:del w:id="6951" w:author="i0806927" w:date="2016-03-31T11:27:00Z"/>
                <w:rFonts w:ascii="Helvetica" w:hAnsi="Helvetica"/>
                <w:sz w:val="22"/>
                <w:szCs w:val="20"/>
                <w:lang w:eastAsia="it-IT"/>
              </w:rPr>
            </w:pPr>
            <w:del w:id="6952" w:author="i0806927" w:date="2016-03-31T11:27:00Z">
              <w:r w:rsidRPr="00C156D1" w:rsidDel="00003FBD">
                <w:rPr>
                  <w:rFonts w:ascii="Helvetica" w:hAnsi="Helvetica"/>
                  <w:sz w:val="22"/>
                  <w:szCs w:val="20"/>
                  <w:lang w:eastAsia="it-IT"/>
                </w:rPr>
                <w:delText xml:space="preserve">              "value": "sports channel"</w:delText>
              </w:r>
            </w:del>
          </w:p>
          <w:p w14:paraId="3EA5299B" w14:textId="6A084897" w:rsidR="00747734" w:rsidRPr="00C156D1" w:rsidDel="00003FBD" w:rsidRDefault="00747734">
            <w:pPr>
              <w:spacing w:after="0" w:line="240" w:lineRule="auto"/>
              <w:rPr>
                <w:del w:id="6953" w:author="i0806927" w:date="2016-03-31T11:27:00Z"/>
                <w:rFonts w:ascii="Helvetica" w:hAnsi="Helvetica"/>
                <w:sz w:val="22"/>
                <w:szCs w:val="20"/>
                <w:lang w:eastAsia="it-IT"/>
              </w:rPr>
            </w:pPr>
            <w:del w:id="6954" w:author="i0806927" w:date="2016-03-31T11:27:00Z">
              <w:r w:rsidRPr="00C156D1" w:rsidDel="00003FBD">
                <w:rPr>
                  <w:rFonts w:ascii="Helvetica" w:hAnsi="Helvetica"/>
                  <w:sz w:val="22"/>
                  <w:szCs w:val="20"/>
                  <w:lang w:eastAsia="it-IT"/>
                </w:rPr>
                <w:delText xml:space="preserve">            }</w:delText>
              </w:r>
            </w:del>
          </w:p>
          <w:p w14:paraId="6139E896" w14:textId="5142532A" w:rsidR="00747734" w:rsidRPr="00C156D1" w:rsidDel="00003FBD" w:rsidRDefault="00747734">
            <w:pPr>
              <w:spacing w:after="0" w:line="240" w:lineRule="auto"/>
              <w:rPr>
                <w:del w:id="6955" w:author="i0806927" w:date="2016-03-31T11:27:00Z"/>
                <w:rFonts w:ascii="Helvetica" w:hAnsi="Helvetica"/>
                <w:sz w:val="22"/>
                <w:szCs w:val="20"/>
                <w:lang w:eastAsia="it-IT"/>
              </w:rPr>
            </w:pPr>
            <w:del w:id="6956" w:author="i0806927" w:date="2016-03-31T11:27:00Z">
              <w:r w:rsidRPr="00C156D1" w:rsidDel="00003FBD">
                <w:rPr>
                  <w:rFonts w:ascii="Helvetica" w:hAnsi="Helvetica"/>
                  <w:sz w:val="22"/>
                  <w:szCs w:val="20"/>
                  <w:lang w:eastAsia="it-IT"/>
                </w:rPr>
                <w:delText xml:space="preserve">          ],</w:delText>
              </w:r>
            </w:del>
          </w:p>
          <w:p w14:paraId="059CB510" w14:textId="787D4041" w:rsidR="00747734" w:rsidRPr="00C156D1" w:rsidDel="00003FBD" w:rsidRDefault="00747734">
            <w:pPr>
              <w:spacing w:after="0" w:line="240" w:lineRule="auto"/>
              <w:rPr>
                <w:del w:id="6957" w:author="i0806927" w:date="2016-03-31T11:27:00Z"/>
                <w:rFonts w:ascii="Helvetica" w:hAnsi="Helvetica"/>
                <w:sz w:val="22"/>
                <w:szCs w:val="20"/>
                <w:lang w:eastAsia="it-IT"/>
              </w:rPr>
            </w:pPr>
            <w:del w:id="6958" w:author="i0806927" w:date="2016-03-31T11:27:00Z">
              <w:r w:rsidRPr="00C156D1" w:rsidDel="00003FBD">
                <w:rPr>
                  <w:rFonts w:ascii="Helvetica" w:hAnsi="Helvetica"/>
                  <w:sz w:val="22"/>
                  <w:szCs w:val="20"/>
                  <w:lang w:eastAsia="it-IT"/>
                </w:rPr>
                <w:delText xml:space="preserve">          "availability": "serviceable",</w:delText>
              </w:r>
            </w:del>
          </w:p>
          <w:p w14:paraId="67DACFDF" w14:textId="7817012F" w:rsidR="00747734" w:rsidRPr="00C156D1" w:rsidDel="00003FBD" w:rsidRDefault="00747734">
            <w:pPr>
              <w:spacing w:after="0" w:line="240" w:lineRule="auto"/>
              <w:rPr>
                <w:del w:id="6959" w:author="i0806927" w:date="2016-03-31T11:27:00Z"/>
                <w:rFonts w:ascii="Helvetica" w:hAnsi="Helvetica"/>
                <w:sz w:val="22"/>
                <w:szCs w:val="20"/>
                <w:lang w:eastAsia="it-IT"/>
              </w:rPr>
            </w:pPr>
            <w:del w:id="6960" w:author="i0806927" w:date="2016-03-31T11:27:00Z">
              <w:r w:rsidRPr="00C156D1" w:rsidDel="00003FBD">
                <w:rPr>
                  <w:rFonts w:ascii="Helvetica" w:hAnsi="Helvetica"/>
                  <w:sz w:val="22"/>
                  <w:szCs w:val="20"/>
                  <w:lang w:eastAsia="it-IT"/>
                </w:rPr>
                <w:delText xml:space="preserve">          "serviceabilityDate": "20160201 00:00"</w:delText>
              </w:r>
            </w:del>
          </w:p>
          <w:p w14:paraId="50658C88" w14:textId="259566C8" w:rsidR="00747734" w:rsidRPr="00C156D1" w:rsidDel="00003FBD" w:rsidRDefault="00747734">
            <w:pPr>
              <w:spacing w:after="0" w:line="240" w:lineRule="auto"/>
              <w:rPr>
                <w:del w:id="6961" w:author="i0806927" w:date="2016-03-31T11:27:00Z"/>
                <w:rFonts w:ascii="Helvetica" w:hAnsi="Helvetica"/>
                <w:sz w:val="22"/>
                <w:szCs w:val="20"/>
                <w:lang w:eastAsia="it-IT"/>
              </w:rPr>
            </w:pPr>
            <w:del w:id="6962" w:author="i0806927" w:date="2016-03-31T11:27:00Z">
              <w:r w:rsidRPr="00C156D1" w:rsidDel="00003FBD">
                <w:rPr>
                  <w:rFonts w:ascii="Helvetica" w:hAnsi="Helvetica"/>
                  <w:sz w:val="22"/>
                  <w:szCs w:val="20"/>
                  <w:lang w:eastAsia="it-IT"/>
                </w:rPr>
                <w:delText xml:space="preserve">        },</w:delText>
              </w:r>
            </w:del>
          </w:p>
          <w:p w14:paraId="62CD142C" w14:textId="6F94C020" w:rsidR="00747734" w:rsidRPr="00C156D1" w:rsidDel="00003FBD" w:rsidRDefault="00747734">
            <w:pPr>
              <w:spacing w:after="0" w:line="240" w:lineRule="auto"/>
              <w:rPr>
                <w:del w:id="6963" w:author="i0806927" w:date="2016-03-31T11:27:00Z"/>
                <w:rFonts w:ascii="Helvetica" w:hAnsi="Helvetica"/>
                <w:sz w:val="22"/>
                <w:szCs w:val="20"/>
                <w:lang w:eastAsia="it-IT"/>
              </w:rPr>
            </w:pPr>
            <w:del w:id="6964" w:author="i0806927" w:date="2016-03-31T11:27:00Z">
              <w:r w:rsidRPr="00C156D1" w:rsidDel="00003FBD">
                <w:rPr>
                  <w:rFonts w:ascii="Helvetica" w:hAnsi="Helvetica"/>
                  <w:sz w:val="22"/>
                  <w:szCs w:val="20"/>
                  <w:lang w:eastAsia="it-IT"/>
                </w:rPr>
                <w:delText xml:space="preserve">      ]</w:delText>
              </w:r>
            </w:del>
          </w:p>
          <w:p w14:paraId="708BC2DC" w14:textId="389B71AE" w:rsidR="00747734" w:rsidRPr="00C156D1" w:rsidDel="00003FBD" w:rsidRDefault="00747734">
            <w:pPr>
              <w:spacing w:after="0" w:line="240" w:lineRule="auto"/>
              <w:rPr>
                <w:del w:id="6965" w:author="i0806927" w:date="2016-03-31T11:27:00Z"/>
                <w:rFonts w:ascii="Helvetica" w:hAnsi="Helvetica"/>
                <w:sz w:val="22"/>
                <w:szCs w:val="20"/>
                <w:lang w:eastAsia="it-IT"/>
              </w:rPr>
            </w:pPr>
            <w:del w:id="6966" w:author="i0806927" w:date="2016-03-31T11:27:00Z">
              <w:r w:rsidRPr="00C156D1" w:rsidDel="00003FBD">
                <w:rPr>
                  <w:rFonts w:ascii="Helvetica" w:hAnsi="Helvetica"/>
                  <w:sz w:val="22"/>
                  <w:szCs w:val="20"/>
                  <w:lang w:eastAsia="it-IT"/>
                </w:rPr>
                <w:delText xml:space="preserve">    ]</w:delText>
              </w:r>
            </w:del>
          </w:p>
          <w:p w14:paraId="3CBF5AD2" w14:textId="3F5E7E7C" w:rsidR="00747734" w:rsidDel="00003FBD" w:rsidRDefault="00747734">
            <w:pPr>
              <w:spacing w:after="0" w:line="240" w:lineRule="auto"/>
              <w:rPr>
                <w:del w:id="6967" w:author="i0806927" w:date="2016-03-31T11:27:00Z"/>
                <w:rFonts w:ascii="Consolas" w:hAnsi="Consolas" w:cs="Consolas"/>
                <w:sz w:val="21"/>
                <w:szCs w:val="20"/>
                <w:lang w:eastAsia="ja-JP"/>
              </w:rPr>
            </w:pPr>
            <w:del w:id="6968" w:author="i0806927" w:date="2016-03-31T11:27:00Z">
              <w:r w:rsidRPr="00C156D1" w:rsidDel="00003FBD">
                <w:rPr>
                  <w:rFonts w:ascii="Helvetica" w:hAnsi="Helvetica"/>
                  <w:sz w:val="22"/>
                  <w:szCs w:val="20"/>
                  <w:lang w:eastAsia="it-IT"/>
                </w:rPr>
                <w:delText xml:space="preserve">  }</w:delText>
              </w:r>
            </w:del>
          </w:p>
          <w:p w14:paraId="140C0F85" w14:textId="77777777" w:rsidR="00747734" w:rsidRPr="00260C4A" w:rsidRDefault="00747734">
            <w:pPr>
              <w:spacing w:after="0" w:line="240" w:lineRule="auto"/>
              <w:rPr>
                <w:rFonts w:ascii="Helvetica" w:hAnsi="Helvetica"/>
                <w:szCs w:val="20"/>
                <w:lang w:eastAsia="ja-JP"/>
              </w:rPr>
            </w:pPr>
          </w:p>
        </w:tc>
      </w:tr>
    </w:tbl>
    <w:p w14:paraId="25BE072B" w14:textId="77777777" w:rsidR="00747734" w:rsidRPr="005A1227" w:rsidRDefault="00747734" w:rsidP="00747734">
      <w:pPr>
        <w:rPr>
          <w:rFonts w:ascii="Helvetica" w:hAnsi="Helvetica" w:cs="Helvetica"/>
          <w:sz w:val="24"/>
          <w:lang w:eastAsia="ja-JP"/>
        </w:rPr>
      </w:pPr>
    </w:p>
    <w:p w14:paraId="663C9673" w14:textId="77777777" w:rsidR="00747734" w:rsidRPr="007F6FA3" w:rsidRDefault="00747734" w:rsidP="00776E61">
      <w:pPr>
        <w:rPr>
          <w:lang w:eastAsia="ja-JP"/>
        </w:rPr>
      </w:pPr>
    </w:p>
    <w:p w14:paraId="7C4019B8" w14:textId="6B9426CD" w:rsidR="00B711C7" w:rsidRPr="001B7861" w:rsidRDefault="005E43FD" w:rsidP="00B711C7">
      <w:pPr>
        <w:pStyle w:val="Heading2"/>
        <w:tabs>
          <w:tab w:val="left" w:pos="1008"/>
        </w:tabs>
        <w:rPr>
          <w:rFonts w:ascii="Helvetica" w:eastAsia="Times New Roman" w:hAnsi="Helvetica" w:cs="Helvetica"/>
          <w:caps w:val="0"/>
          <w:spacing w:val="0"/>
          <w:sz w:val="24"/>
          <w:szCs w:val="24"/>
          <w:lang w:val="en-US" w:eastAsia="it-IT"/>
        </w:rPr>
      </w:pPr>
      <w:bookmarkStart w:id="6969" w:name="_Toc441522271"/>
      <w:r>
        <w:rPr>
          <w:rFonts w:ascii="Helvetica" w:hAnsi="Helvetica" w:cs="Helvetica" w:hint="eastAsia"/>
          <w:caps w:val="0"/>
          <w:spacing w:val="0"/>
          <w:sz w:val="24"/>
          <w:szCs w:val="24"/>
          <w:lang w:val="en-US" w:eastAsia="ja-JP"/>
        </w:rPr>
        <w:t>POST</w:t>
      </w:r>
      <w:r w:rsidR="00B711C7" w:rsidRPr="000179B2">
        <w:rPr>
          <w:rFonts w:ascii="Helvetica" w:eastAsia="Times New Roman" w:hAnsi="Helvetica" w:cs="Helvetica"/>
          <w:caps w:val="0"/>
          <w:spacing w:val="0"/>
          <w:sz w:val="24"/>
          <w:szCs w:val="24"/>
          <w:lang w:val="en-US" w:eastAsia="it-IT"/>
        </w:rPr>
        <w:t xml:space="preserve"> /api/</w:t>
      </w:r>
      <w:del w:id="6970" w:author="i0806927" w:date="2016-03-30T14:26:00Z">
        <w:r w:rsidR="00B711C7" w:rsidRPr="00E516AE" w:rsidDel="00354602">
          <w:rPr>
            <w:rFonts w:ascii="Helvetica" w:hAnsi="Helvetica" w:cs="Helvetica"/>
            <w:caps w:val="0"/>
            <w:spacing w:val="0"/>
            <w:sz w:val="24"/>
            <w:szCs w:val="24"/>
            <w:highlight w:val="yellow"/>
            <w:lang w:val="en-US" w:eastAsia="ja-JP"/>
            <w:rPrChange w:id="6971" w:author="i0806927" w:date="2016-04-04T14:19:00Z">
              <w:rPr>
                <w:rFonts w:ascii="Helvetica" w:hAnsi="Helvetica" w:cs="Helvetica"/>
                <w:caps w:val="0"/>
                <w:spacing w:val="0"/>
                <w:sz w:val="24"/>
                <w:szCs w:val="24"/>
                <w:lang w:val="en-US" w:eastAsia="ja-JP"/>
              </w:rPr>
            </w:rPrChange>
          </w:rPr>
          <w:delText>orderFeasibilityCheck</w:delText>
        </w:r>
        <w:r w:rsidR="00B60AB2" w:rsidRPr="00E516AE" w:rsidDel="00354602">
          <w:rPr>
            <w:rFonts w:ascii="Helvetica" w:hAnsi="Helvetica" w:cs="Helvetica"/>
            <w:caps w:val="0"/>
            <w:spacing w:val="0"/>
            <w:sz w:val="24"/>
            <w:szCs w:val="24"/>
            <w:highlight w:val="yellow"/>
            <w:lang w:val="en-US" w:eastAsia="ja-JP"/>
            <w:rPrChange w:id="6972" w:author="i0806927" w:date="2016-04-04T14:19:00Z">
              <w:rPr>
                <w:rFonts w:ascii="Helvetica" w:hAnsi="Helvetica" w:cs="Helvetica"/>
                <w:caps w:val="0"/>
                <w:spacing w:val="0"/>
                <w:sz w:val="24"/>
                <w:szCs w:val="24"/>
                <w:lang w:val="en-US" w:eastAsia="ja-JP"/>
              </w:rPr>
            </w:rPrChange>
          </w:rPr>
          <w:delText>Request</w:delText>
        </w:r>
      </w:del>
      <w:bookmarkEnd w:id="6969"/>
      <w:ins w:id="6973" w:author="i0806927" w:date="2016-03-30T14:26:00Z">
        <w:r w:rsidR="00354602" w:rsidRPr="00E516AE">
          <w:rPr>
            <w:rFonts w:ascii="Helvetica" w:hAnsi="Helvetica" w:cs="Helvetica"/>
            <w:caps w:val="0"/>
            <w:spacing w:val="0"/>
            <w:sz w:val="24"/>
            <w:szCs w:val="24"/>
            <w:highlight w:val="yellow"/>
            <w:lang w:val="en-US" w:eastAsia="ja-JP"/>
            <w:rPrChange w:id="6974" w:author="i0806927" w:date="2016-04-04T14:19:00Z">
              <w:rPr>
                <w:rFonts w:ascii="Helvetica" w:hAnsi="Helvetica" w:cs="Helvetica"/>
                <w:caps w:val="0"/>
                <w:spacing w:val="0"/>
                <w:sz w:val="24"/>
                <w:szCs w:val="24"/>
                <w:lang w:val="en-US" w:eastAsia="ja-JP"/>
              </w:rPr>
            </w:rPrChange>
          </w:rPr>
          <w:t>productOfferingQualification</w:t>
        </w:r>
        <w:r w:rsidR="00354602">
          <w:rPr>
            <w:rFonts w:ascii="Helvetica" w:hAnsi="Helvetica" w:cs="Helvetica" w:hint="eastAsia"/>
            <w:caps w:val="0"/>
            <w:spacing w:val="0"/>
            <w:sz w:val="24"/>
            <w:szCs w:val="24"/>
            <w:lang w:val="en-US" w:eastAsia="ja-JP"/>
          </w:rPr>
          <w:t>Request</w:t>
        </w:r>
      </w:ins>
    </w:p>
    <w:p w14:paraId="1AE87C00" w14:textId="77777777" w:rsidR="00211BE7" w:rsidRDefault="00211BE7" w:rsidP="00211BE7">
      <w:pPr>
        <w:rPr>
          <w:sz w:val="24"/>
          <w:lang w:eastAsia="it-IT"/>
        </w:rPr>
      </w:pPr>
      <w:r w:rsidRPr="009F731F">
        <w:rPr>
          <w:sz w:val="24"/>
          <w:u w:val="single"/>
          <w:lang w:eastAsia="it-IT"/>
        </w:rPr>
        <w:t>Description</w:t>
      </w:r>
      <w:r>
        <w:rPr>
          <w:sz w:val="24"/>
          <w:lang w:eastAsia="it-IT"/>
        </w:rPr>
        <w:t xml:space="preserve"> : </w:t>
      </w:r>
    </w:p>
    <w:p w14:paraId="4227922B" w14:textId="1912BC36" w:rsidR="00B711C7" w:rsidRDefault="00F5753A" w:rsidP="00B711C7">
      <w:pPr>
        <w:rPr>
          <w:rFonts w:ascii="Helvetica" w:hAnsi="Helvetica" w:cs="Helvetica"/>
          <w:sz w:val="24"/>
          <w:lang w:eastAsia="ja-JP"/>
        </w:rPr>
      </w:pPr>
      <w:r w:rsidRPr="00F5753A">
        <w:rPr>
          <w:rFonts w:ascii="Helvetica" w:hAnsi="Helvetica" w:cs="Helvetica"/>
          <w:sz w:val="24"/>
          <w:lang w:eastAsia="it-IT"/>
        </w:rPr>
        <w:t>This operation is used to provide commercial eligi</w:t>
      </w:r>
      <w:r w:rsidR="00B60AB2">
        <w:rPr>
          <w:rFonts w:ascii="Helvetica" w:hAnsi="Helvetica" w:cs="Helvetica"/>
          <w:sz w:val="24"/>
          <w:lang w:eastAsia="it-IT"/>
        </w:rPr>
        <w:t>bility from address information i.e Product Offerings (and constraints on ProductOffering pricing).</w:t>
      </w:r>
    </w:p>
    <w:p w14:paraId="3ACC4BAD" w14:textId="77777777" w:rsidR="00F76979" w:rsidRDefault="00F76979" w:rsidP="00B711C7">
      <w:pPr>
        <w:rPr>
          <w:rFonts w:ascii="Helvetica" w:hAnsi="Helvetica" w:cs="Helvetica"/>
          <w:sz w:val="24"/>
          <w:lang w:eastAsia="ja-JP"/>
        </w:rPr>
      </w:pPr>
    </w:p>
    <w:p w14:paraId="290E6926" w14:textId="4BB627D8" w:rsidR="00F76979" w:rsidRDefault="00F76979" w:rsidP="00B711C7">
      <w:pPr>
        <w:rPr>
          <w:rFonts w:ascii="Helvetica" w:hAnsi="Helvetica" w:cs="Helvetica"/>
          <w:sz w:val="24"/>
          <w:lang w:eastAsia="ja-JP"/>
        </w:rPr>
      </w:pPr>
      <w:r w:rsidRPr="00776E61">
        <w:rPr>
          <w:rFonts w:ascii="Helvetica" w:hAnsi="Helvetica" w:cs="Helvetica"/>
          <w:sz w:val="24"/>
          <w:lang w:eastAsia="ja-JP"/>
        </w:rPr>
        <w:t>This operation execute</w:t>
      </w:r>
      <w:r w:rsidR="00211BE7">
        <w:rPr>
          <w:rFonts w:ascii="Helvetica" w:hAnsi="Helvetica" w:cs="Helvetica" w:hint="eastAsia"/>
          <w:sz w:val="24"/>
          <w:lang w:eastAsia="ja-JP"/>
        </w:rPr>
        <w:t xml:space="preserve"> for</w:t>
      </w:r>
      <w:r w:rsidRPr="00776E61">
        <w:rPr>
          <w:rFonts w:ascii="Helvetica" w:hAnsi="Helvetica" w:cs="Helvetica"/>
          <w:sz w:val="24"/>
          <w:lang w:eastAsia="ja-JP"/>
        </w:rPr>
        <w:t xml:space="preserve"> offering check.</w:t>
      </w:r>
    </w:p>
    <w:p w14:paraId="4A7FEF5C" w14:textId="77777777" w:rsidR="00F76979" w:rsidRDefault="00F76979" w:rsidP="00B711C7">
      <w:pPr>
        <w:rPr>
          <w:rFonts w:ascii="Helvetica" w:hAnsi="Helvetica" w:cs="Helvetica"/>
          <w:sz w:val="24"/>
          <w:lang w:eastAsia="ja-JP"/>
        </w:rPr>
      </w:pPr>
    </w:p>
    <w:tbl>
      <w:tblPr>
        <w:tblStyle w:val="TableGrid"/>
        <w:tblW w:w="0" w:type="auto"/>
        <w:tblLook w:val="04A0" w:firstRow="1" w:lastRow="0" w:firstColumn="1" w:lastColumn="0" w:noHBand="0" w:noVBand="1"/>
      </w:tblPr>
      <w:tblGrid>
        <w:gridCol w:w="3203"/>
        <w:gridCol w:w="521"/>
        <w:gridCol w:w="1046"/>
        <w:gridCol w:w="311"/>
        <w:gridCol w:w="1847"/>
        <w:gridCol w:w="3633"/>
        <w:tblGridChange w:id="6975">
          <w:tblGrid>
            <w:gridCol w:w="2992"/>
            <w:gridCol w:w="211"/>
            <w:gridCol w:w="1286"/>
            <w:gridCol w:w="281"/>
            <w:gridCol w:w="2158"/>
            <w:gridCol w:w="320"/>
            <w:gridCol w:w="3313"/>
          </w:tblGrid>
        </w:tblGridChange>
      </w:tblGrid>
      <w:tr w:rsidR="00D1529F" w:rsidRPr="00FA02FB" w:rsidDel="00790B77" w14:paraId="5A9638FD" w14:textId="666E6A4D" w:rsidTr="00C86062">
        <w:trPr>
          <w:del w:id="6976" w:author="i0806927" w:date="2016-04-01T13:49:00Z"/>
        </w:trPr>
        <w:tc>
          <w:tcPr>
            <w:tcW w:w="2612" w:type="dxa"/>
            <w:shd w:val="clear" w:color="auto" w:fill="B8CCE4" w:themeFill="accent1" w:themeFillTint="66"/>
          </w:tcPr>
          <w:p w14:paraId="2EE223BB" w14:textId="3E66D8EF" w:rsidR="00D1529F" w:rsidRPr="004C7D81" w:rsidDel="00790B77" w:rsidRDefault="00D1529F" w:rsidP="00C86062">
            <w:pPr>
              <w:keepNext/>
              <w:keepLines/>
              <w:suppressAutoHyphens/>
              <w:spacing w:before="140" w:line="220" w:lineRule="atLeast"/>
              <w:ind w:left="1080"/>
              <w:jc w:val="center"/>
              <w:outlineLvl w:val="7"/>
              <w:rPr>
                <w:del w:id="6977" w:author="i0806927" w:date="2016-04-01T13:49:00Z"/>
                <w:rFonts w:ascii="Helvetica" w:hAnsi="Helvetica" w:cs="Helvetica"/>
                <w:b/>
                <w:color w:val="000000"/>
                <w:sz w:val="22"/>
                <w:szCs w:val="22"/>
                <w:lang w:eastAsia="fr-FR"/>
                <w:rPrChange w:id="6978" w:author="Polz, Andreas" w:date="2016-04-19T09:53:00Z">
                  <w:rPr>
                    <w:del w:id="6979" w:author="i0806927" w:date="2016-04-01T13:49:00Z"/>
                    <w:rFonts w:ascii="Helvetica" w:hAnsi="Helvetica" w:cs="Helvetica"/>
                    <w:b/>
                    <w:i/>
                    <w:color w:val="000000"/>
                    <w:spacing w:val="-4"/>
                    <w:kern w:val="1"/>
                    <w:sz w:val="22"/>
                    <w:szCs w:val="22"/>
                    <w:lang w:val="fr-FR" w:eastAsia="fr-FR"/>
                  </w:rPr>
                </w:rPrChange>
              </w:rPr>
            </w:pPr>
            <w:del w:id="6980" w:author="i0806927" w:date="2016-04-01T13:49:00Z">
              <w:r w:rsidRPr="004C7D81" w:rsidDel="00790B77">
                <w:rPr>
                  <w:rFonts w:ascii="Helvetica" w:hAnsi="Helvetica" w:cs="Helvetica"/>
                  <w:b/>
                  <w:color w:val="000000"/>
                  <w:sz w:val="22"/>
                  <w:szCs w:val="22"/>
                  <w:lang w:eastAsia="fr-FR"/>
                  <w:rPrChange w:id="6981" w:author="Polz, Andreas" w:date="2016-04-19T09:53:00Z">
                    <w:rPr>
                      <w:rFonts w:ascii="Helvetica" w:hAnsi="Helvetica" w:cs="Helvetica"/>
                      <w:b/>
                      <w:color w:val="000000"/>
                      <w:sz w:val="22"/>
                      <w:szCs w:val="22"/>
                      <w:lang w:val="fr-FR" w:eastAsia="fr-FR"/>
                    </w:rPr>
                  </w:rPrChange>
                </w:rPr>
                <w:delText>Attribute name</w:delText>
              </w:r>
            </w:del>
          </w:p>
        </w:tc>
        <w:tc>
          <w:tcPr>
            <w:tcW w:w="1513" w:type="dxa"/>
            <w:gridSpan w:val="2"/>
            <w:shd w:val="clear" w:color="auto" w:fill="B8CCE4" w:themeFill="accent1" w:themeFillTint="66"/>
          </w:tcPr>
          <w:p w14:paraId="34818F35" w14:textId="0A9D175A" w:rsidR="00D1529F" w:rsidRPr="004C7D81" w:rsidDel="00790B77" w:rsidRDefault="00D1529F" w:rsidP="00C86062">
            <w:pPr>
              <w:spacing w:before="0"/>
              <w:jc w:val="center"/>
              <w:rPr>
                <w:del w:id="6982" w:author="i0806927" w:date="2016-04-01T13:49:00Z"/>
                <w:rFonts w:ascii="Helvetica" w:hAnsi="Helvetica" w:cs="Helvetica"/>
                <w:b/>
                <w:color w:val="000000"/>
                <w:sz w:val="22"/>
                <w:szCs w:val="22"/>
                <w:lang w:eastAsia="fr-FR"/>
                <w:rPrChange w:id="6983" w:author="Polz, Andreas" w:date="2016-04-19T09:53:00Z">
                  <w:rPr>
                    <w:del w:id="6984" w:author="i0806927" w:date="2016-04-01T13:49:00Z"/>
                    <w:rFonts w:ascii="Helvetica" w:hAnsi="Helvetica" w:cs="Helvetica"/>
                    <w:b/>
                    <w:color w:val="000000"/>
                    <w:sz w:val="22"/>
                    <w:szCs w:val="22"/>
                    <w:lang w:val="fr-FR" w:eastAsia="fr-FR"/>
                  </w:rPr>
                </w:rPrChange>
              </w:rPr>
            </w:pPr>
            <w:del w:id="6985" w:author="i0806927" w:date="2016-04-01T13:49:00Z">
              <w:r w:rsidRPr="004C7D81" w:rsidDel="00790B77">
                <w:rPr>
                  <w:rFonts w:ascii="Helvetica" w:hAnsi="Helvetica" w:cs="Helvetica"/>
                  <w:b/>
                  <w:color w:val="000000"/>
                  <w:sz w:val="22"/>
                  <w:szCs w:val="22"/>
                  <w:lang w:eastAsia="fr-FR"/>
                  <w:rPrChange w:id="6986" w:author="Polz, Andreas" w:date="2016-04-19T09:53:00Z">
                    <w:rPr>
                      <w:rFonts w:ascii="Helvetica" w:hAnsi="Helvetica" w:cs="Helvetica"/>
                      <w:b/>
                      <w:color w:val="000000"/>
                      <w:sz w:val="22"/>
                      <w:szCs w:val="22"/>
                      <w:lang w:val="fr-FR" w:eastAsia="fr-FR"/>
                    </w:rPr>
                  </w:rPrChange>
                </w:rPr>
                <w:delText>Mandatory</w:delText>
              </w:r>
            </w:del>
          </w:p>
        </w:tc>
        <w:tc>
          <w:tcPr>
            <w:tcW w:w="2929" w:type="dxa"/>
            <w:gridSpan w:val="2"/>
            <w:shd w:val="clear" w:color="auto" w:fill="B8CCE4" w:themeFill="accent1" w:themeFillTint="66"/>
          </w:tcPr>
          <w:p w14:paraId="695FA8A9" w14:textId="479598F5" w:rsidR="00D1529F" w:rsidRPr="004C7D81" w:rsidDel="00790B77" w:rsidRDefault="00D1529F" w:rsidP="00C86062">
            <w:pPr>
              <w:keepNext/>
              <w:keepLines/>
              <w:suppressAutoHyphens/>
              <w:spacing w:before="140" w:line="220" w:lineRule="atLeast"/>
              <w:ind w:left="1080"/>
              <w:jc w:val="center"/>
              <w:outlineLvl w:val="7"/>
              <w:rPr>
                <w:del w:id="6987" w:author="i0806927" w:date="2016-04-01T13:49:00Z"/>
                <w:rFonts w:ascii="Helvetica" w:hAnsi="Helvetica" w:cs="Helvetica"/>
                <w:b/>
                <w:color w:val="000000"/>
                <w:sz w:val="22"/>
                <w:szCs w:val="22"/>
                <w:lang w:eastAsia="fr-FR"/>
                <w:rPrChange w:id="6988" w:author="Polz, Andreas" w:date="2016-04-19T09:53:00Z">
                  <w:rPr>
                    <w:del w:id="6989" w:author="i0806927" w:date="2016-04-01T13:49:00Z"/>
                    <w:rFonts w:ascii="Helvetica" w:hAnsi="Helvetica" w:cs="Helvetica"/>
                    <w:b/>
                    <w:i/>
                    <w:color w:val="000000"/>
                    <w:spacing w:val="-4"/>
                    <w:kern w:val="1"/>
                    <w:sz w:val="22"/>
                    <w:szCs w:val="22"/>
                    <w:lang w:val="fr-FR" w:eastAsia="fr-FR"/>
                  </w:rPr>
                </w:rPrChange>
              </w:rPr>
            </w:pPr>
            <w:del w:id="6990" w:author="i0806927" w:date="2016-04-01T13:49:00Z">
              <w:r w:rsidRPr="004C7D81" w:rsidDel="00790B77">
                <w:rPr>
                  <w:rFonts w:ascii="Helvetica" w:hAnsi="Helvetica" w:cs="Helvetica"/>
                  <w:b/>
                  <w:color w:val="000000"/>
                  <w:sz w:val="22"/>
                  <w:szCs w:val="22"/>
                  <w:lang w:eastAsia="fr-FR"/>
                  <w:rPrChange w:id="6991" w:author="Polz, Andreas" w:date="2016-04-19T09:53:00Z">
                    <w:rPr>
                      <w:rFonts w:ascii="Helvetica" w:hAnsi="Helvetica" w:cs="Helvetica"/>
                      <w:b/>
                      <w:color w:val="000000"/>
                      <w:sz w:val="22"/>
                      <w:szCs w:val="22"/>
                      <w:lang w:val="fr-FR" w:eastAsia="fr-FR"/>
                    </w:rPr>
                  </w:rPrChange>
                </w:rPr>
                <w:delText>Default</w:delText>
              </w:r>
            </w:del>
          </w:p>
        </w:tc>
        <w:tc>
          <w:tcPr>
            <w:tcW w:w="3507" w:type="dxa"/>
            <w:shd w:val="clear" w:color="auto" w:fill="B8CCE4" w:themeFill="accent1" w:themeFillTint="66"/>
          </w:tcPr>
          <w:p w14:paraId="15D65561" w14:textId="5119D0DC" w:rsidR="00D1529F" w:rsidRPr="004C7D81" w:rsidDel="00790B77" w:rsidRDefault="00D1529F" w:rsidP="00C86062">
            <w:pPr>
              <w:keepNext/>
              <w:keepLines/>
              <w:suppressAutoHyphens/>
              <w:spacing w:before="140" w:line="220" w:lineRule="atLeast"/>
              <w:ind w:left="1080"/>
              <w:jc w:val="center"/>
              <w:outlineLvl w:val="7"/>
              <w:rPr>
                <w:del w:id="6992" w:author="i0806927" w:date="2016-04-01T13:49:00Z"/>
                <w:rFonts w:ascii="Helvetica" w:hAnsi="Helvetica" w:cs="Helvetica"/>
                <w:b/>
                <w:color w:val="000000"/>
                <w:sz w:val="22"/>
                <w:szCs w:val="22"/>
                <w:lang w:eastAsia="fr-FR"/>
                <w:rPrChange w:id="6993" w:author="Polz, Andreas" w:date="2016-04-19T09:53:00Z">
                  <w:rPr>
                    <w:del w:id="6994" w:author="i0806927" w:date="2016-04-01T13:49:00Z"/>
                    <w:rFonts w:ascii="Helvetica" w:hAnsi="Helvetica" w:cs="Helvetica"/>
                    <w:b/>
                    <w:i/>
                    <w:color w:val="000000"/>
                    <w:spacing w:val="-4"/>
                    <w:kern w:val="1"/>
                    <w:sz w:val="22"/>
                    <w:szCs w:val="22"/>
                    <w:lang w:val="fr-FR" w:eastAsia="fr-FR"/>
                  </w:rPr>
                </w:rPrChange>
              </w:rPr>
            </w:pPr>
            <w:del w:id="6995" w:author="i0806927" w:date="2016-04-01T13:49:00Z">
              <w:r w:rsidRPr="004C7D81" w:rsidDel="00790B77">
                <w:rPr>
                  <w:rFonts w:ascii="Helvetica" w:hAnsi="Helvetica" w:cs="Helvetica"/>
                  <w:b/>
                  <w:color w:val="000000"/>
                  <w:sz w:val="22"/>
                  <w:szCs w:val="22"/>
                  <w:lang w:eastAsia="fr-FR"/>
                  <w:rPrChange w:id="6996" w:author="Polz, Andreas" w:date="2016-04-19T09:53:00Z">
                    <w:rPr>
                      <w:rFonts w:ascii="Helvetica" w:hAnsi="Helvetica" w:cs="Helvetica"/>
                      <w:b/>
                      <w:color w:val="000000"/>
                      <w:sz w:val="22"/>
                      <w:szCs w:val="22"/>
                      <w:lang w:val="fr-FR" w:eastAsia="fr-FR"/>
                    </w:rPr>
                  </w:rPrChange>
                </w:rPr>
                <w:delText>Rule</w:delText>
              </w:r>
            </w:del>
          </w:p>
        </w:tc>
      </w:tr>
      <w:tr w:rsidR="00D1529F" w:rsidRPr="00FA02FB" w:rsidDel="00790B77" w14:paraId="12F0FD5F" w14:textId="2578AAF2" w:rsidTr="00C86062">
        <w:trPr>
          <w:del w:id="6997" w:author="i0806927" w:date="2016-04-01T13:49:00Z"/>
        </w:trPr>
        <w:tc>
          <w:tcPr>
            <w:tcW w:w="2612" w:type="dxa"/>
          </w:tcPr>
          <w:p w14:paraId="50151814" w14:textId="1B846D84" w:rsidR="00D1529F" w:rsidRPr="004C7D81" w:rsidDel="00790B77" w:rsidRDefault="00D1529F" w:rsidP="00C86062">
            <w:pPr>
              <w:keepNext/>
              <w:keepLines/>
              <w:suppressAutoHyphens/>
              <w:spacing w:before="140" w:line="220" w:lineRule="atLeast"/>
              <w:ind w:left="1080"/>
              <w:outlineLvl w:val="7"/>
              <w:rPr>
                <w:del w:id="6998" w:author="i0806927" w:date="2016-04-01T13:49:00Z"/>
                <w:rFonts w:ascii="Helvetica" w:hAnsi="Helvetica" w:cs="Helvetica"/>
                <w:color w:val="000000"/>
                <w:sz w:val="22"/>
                <w:szCs w:val="22"/>
                <w:lang w:eastAsia="fr-FR"/>
                <w:rPrChange w:id="6999" w:author="Polz, Andreas" w:date="2016-04-19T09:53:00Z">
                  <w:rPr>
                    <w:del w:id="7000" w:author="i0806927" w:date="2016-04-01T13:49:00Z"/>
                    <w:rFonts w:ascii="Helvetica" w:hAnsi="Helvetica" w:cs="Helvetica"/>
                    <w:i/>
                    <w:color w:val="000000"/>
                    <w:spacing w:val="-4"/>
                    <w:kern w:val="1"/>
                    <w:sz w:val="22"/>
                    <w:szCs w:val="22"/>
                    <w:lang w:val="fr-FR" w:eastAsia="fr-FR"/>
                  </w:rPr>
                </w:rPrChange>
              </w:rPr>
            </w:pPr>
            <w:del w:id="7001" w:author="i0806927" w:date="2016-04-01T13:49:00Z">
              <w:r w:rsidRPr="004C7D81" w:rsidDel="00790B77">
                <w:rPr>
                  <w:rFonts w:ascii="Helvetica" w:hAnsi="Helvetica" w:cs="Helvetica"/>
                  <w:color w:val="000000"/>
                  <w:sz w:val="22"/>
                  <w:szCs w:val="22"/>
                  <w:lang w:eastAsia="fr-FR"/>
                  <w:rPrChange w:id="7002" w:author="Polz, Andreas" w:date="2016-04-19T09:53:00Z">
                    <w:rPr>
                      <w:rFonts w:ascii="Helvetica" w:hAnsi="Helvetica" w:cs="Helvetica"/>
                      <w:color w:val="000000"/>
                      <w:sz w:val="22"/>
                      <w:szCs w:val="22"/>
                      <w:lang w:val="fr-FR" w:eastAsia="fr-FR"/>
                    </w:rPr>
                  </w:rPrChange>
                </w:rPr>
                <w:delText>Location id</w:delText>
              </w:r>
            </w:del>
          </w:p>
        </w:tc>
        <w:tc>
          <w:tcPr>
            <w:tcW w:w="1513" w:type="dxa"/>
            <w:gridSpan w:val="2"/>
          </w:tcPr>
          <w:p w14:paraId="54498CC2" w14:textId="7F477BF6" w:rsidR="00D1529F" w:rsidRPr="004C7D81" w:rsidDel="00790B77" w:rsidRDefault="00D1529F" w:rsidP="00C86062">
            <w:pPr>
              <w:keepNext/>
              <w:keepLines/>
              <w:suppressAutoHyphens/>
              <w:spacing w:before="140" w:line="220" w:lineRule="atLeast"/>
              <w:ind w:left="1080"/>
              <w:outlineLvl w:val="7"/>
              <w:rPr>
                <w:del w:id="7003" w:author="i0806927" w:date="2016-04-01T13:49:00Z"/>
                <w:rFonts w:ascii="Helvetica" w:hAnsi="Helvetica" w:cs="Helvetica"/>
                <w:color w:val="000000"/>
                <w:sz w:val="22"/>
                <w:szCs w:val="22"/>
                <w:lang w:eastAsia="fr-FR"/>
                <w:rPrChange w:id="7004" w:author="Polz, Andreas" w:date="2016-04-19T09:53:00Z">
                  <w:rPr>
                    <w:del w:id="7005" w:author="i0806927" w:date="2016-04-01T13:49:00Z"/>
                    <w:rFonts w:ascii="Helvetica" w:hAnsi="Helvetica" w:cs="Helvetica"/>
                    <w:i/>
                    <w:color w:val="000000"/>
                    <w:spacing w:val="-4"/>
                    <w:kern w:val="1"/>
                    <w:sz w:val="22"/>
                    <w:szCs w:val="22"/>
                    <w:lang w:val="fr-FR" w:eastAsia="fr-FR"/>
                  </w:rPr>
                </w:rPrChange>
              </w:rPr>
            </w:pPr>
            <w:del w:id="7006" w:author="i0806927" w:date="2016-04-01T13:49:00Z">
              <w:r w:rsidRPr="004C7D81" w:rsidDel="00790B77">
                <w:rPr>
                  <w:rFonts w:ascii="Helvetica" w:hAnsi="Helvetica" w:cs="Helvetica"/>
                  <w:color w:val="000000"/>
                  <w:sz w:val="22"/>
                  <w:szCs w:val="22"/>
                  <w:lang w:eastAsia="ja-JP"/>
                  <w:rPrChange w:id="7007" w:author="Polz, Andreas" w:date="2016-04-19T09:53:00Z">
                    <w:rPr>
                      <w:rFonts w:ascii="Helvetica" w:hAnsi="Helvetica" w:cs="Helvetica"/>
                      <w:color w:val="000000"/>
                      <w:sz w:val="22"/>
                      <w:szCs w:val="22"/>
                      <w:lang w:val="fr-FR" w:eastAsia="ja-JP"/>
                    </w:rPr>
                  </w:rPrChange>
                </w:rPr>
                <w:delText>Y</w:delText>
              </w:r>
            </w:del>
          </w:p>
        </w:tc>
        <w:tc>
          <w:tcPr>
            <w:tcW w:w="2929" w:type="dxa"/>
            <w:gridSpan w:val="2"/>
          </w:tcPr>
          <w:p w14:paraId="24A9D1FC" w14:textId="746B75DD" w:rsidR="00D1529F" w:rsidRPr="004C7D81" w:rsidDel="00790B77" w:rsidRDefault="00D1529F" w:rsidP="00C86062">
            <w:pPr>
              <w:spacing w:before="0"/>
              <w:rPr>
                <w:del w:id="7008" w:author="i0806927" w:date="2016-04-01T13:49:00Z"/>
                <w:rFonts w:ascii="Helvetica" w:hAnsi="Helvetica" w:cs="Helvetica"/>
                <w:color w:val="000000"/>
                <w:sz w:val="22"/>
                <w:szCs w:val="22"/>
                <w:lang w:eastAsia="fr-FR"/>
                <w:rPrChange w:id="7009" w:author="Polz, Andreas" w:date="2016-04-19T09:53:00Z">
                  <w:rPr>
                    <w:del w:id="7010" w:author="i0806927" w:date="2016-04-01T13:49:00Z"/>
                    <w:rFonts w:ascii="Helvetica" w:hAnsi="Helvetica" w:cs="Helvetica"/>
                    <w:color w:val="000000"/>
                    <w:sz w:val="22"/>
                    <w:szCs w:val="22"/>
                    <w:lang w:val="fr-FR" w:eastAsia="fr-FR"/>
                  </w:rPr>
                </w:rPrChange>
              </w:rPr>
            </w:pPr>
          </w:p>
        </w:tc>
        <w:tc>
          <w:tcPr>
            <w:tcW w:w="3507" w:type="dxa"/>
          </w:tcPr>
          <w:p w14:paraId="21E96C6B" w14:textId="0FA76FCC" w:rsidR="00D1529F" w:rsidRPr="004C7D81" w:rsidDel="00790B77" w:rsidRDefault="00C87A1F" w:rsidP="00C87A1F">
            <w:pPr>
              <w:keepNext/>
              <w:keepLines/>
              <w:suppressAutoHyphens/>
              <w:spacing w:before="140" w:line="220" w:lineRule="atLeast"/>
              <w:ind w:left="1080"/>
              <w:outlineLvl w:val="7"/>
              <w:rPr>
                <w:del w:id="7011" w:author="i0806927" w:date="2016-04-01T13:49:00Z"/>
                <w:rFonts w:ascii="Helvetica" w:hAnsi="Helvetica" w:cs="Helvetica"/>
                <w:color w:val="000000"/>
                <w:sz w:val="22"/>
                <w:szCs w:val="22"/>
                <w:lang w:eastAsia="fr-FR"/>
                <w:rPrChange w:id="7012" w:author="Polz, Andreas" w:date="2016-04-19T09:53:00Z">
                  <w:rPr>
                    <w:del w:id="7013" w:author="i0806927" w:date="2016-04-01T13:49:00Z"/>
                    <w:rFonts w:ascii="Helvetica" w:hAnsi="Helvetica" w:cs="Helvetica"/>
                    <w:i/>
                    <w:color w:val="000000"/>
                    <w:spacing w:val="-4"/>
                    <w:kern w:val="1"/>
                    <w:sz w:val="22"/>
                    <w:szCs w:val="22"/>
                    <w:lang w:val="fr-FR" w:eastAsia="fr-FR"/>
                  </w:rPr>
                </w:rPrChange>
              </w:rPr>
            </w:pPr>
            <w:del w:id="7014" w:author="i0806927" w:date="2016-04-01T13:49:00Z">
              <w:r w:rsidRPr="004C7D81" w:rsidDel="00790B77">
                <w:rPr>
                  <w:rFonts w:ascii="Helvetica" w:hAnsi="Helvetica" w:cs="Helvetica"/>
                  <w:color w:val="000000"/>
                  <w:sz w:val="22"/>
                  <w:szCs w:val="22"/>
                  <w:lang w:eastAsia="ja-JP"/>
                  <w:rPrChange w:id="7015" w:author="Polz, Andreas" w:date="2016-04-19T09:53:00Z">
                    <w:rPr>
                      <w:rFonts w:ascii="Helvetica" w:hAnsi="Helvetica" w:cs="Helvetica"/>
                      <w:color w:val="000000"/>
                      <w:sz w:val="22"/>
                      <w:szCs w:val="22"/>
                      <w:lang w:val="fr-FR" w:eastAsia="ja-JP"/>
                    </w:rPr>
                  </w:rPrChange>
                </w:rPr>
                <w:delText>Location id</w:delText>
              </w:r>
              <w:r w:rsidRPr="004C7D81" w:rsidDel="00790B77">
                <w:rPr>
                  <w:rFonts w:ascii="Helvetica" w:hAnsi="Helvetica" w:cs="Helvetica"/>
                  <w:color w:val="000000"/>
                  <w:sz w:val="22"/>
                  <w:szCs w:val="22"/>
                  <w:lang w:eastAsia="fr-FR"/>
                  <w:rPrChange w:id="7016" w:author="Polz, Andreas" w:date="2016-04-19T09:53:00Z">
                    <w:rPr>
                      <w:rFonts w:ascii="Helvetica" w:hAnsi="Helvetica" w:cs="Helvetica"/>
                      <w:color w:val="000000"/>
                      <w:sz w:val="22"/>
                      <w:szCs w:val="22"/>
                      <w:lang w:val="fr-FR" w:eastAsia="fr-FR"/>
                    </w:rPr>
                  </w:rPrChange>
                </w:rPr>
                <w:delText xml:space="preserve"> is mandatory if </w:delText>
              </w:r>
              <w:r w:rsidRPr="004C7D81" w:rsidDel="00790B77">
                <w:rPr>
                  <w:rFonts w:ascii="Helvetica" w:hAnsi="Helvetica" w:cs="Helvetica"/>
                  <w:color w:val="000000"/>
                  <w:sz w:val="22"/>
                  <w:szCs w:val="22"/>
                  <w:lang w:eastAsia="ja-JP"/>
                  <w:rPrChange w:id="7017" w:author="Polz, Andreas" w:date="2016-04-19T09:53:00Z">
                    <w:rPr>
                      <w:rFonts w:ascii="Helvetica" w:hAnsi="Helvetica" w:cs="Helvetica"/>
                      <w:color w:val="000000"/>
                      <w:sz w:val="22"/>
                      <w:szCs w:val="22"/>
                      <w:lang w:val="fr-FR" w:eastAsia="ja-JP"/>
                    </w:rPr>
                  </w:rPrChange>
                </w:rPr>
                <w:delText>Address info</w:delText>
              </w:r>
              <w:r w:rsidRPr="004C7D81" w:rsidDel="00790B77">
                <w:rPr>
                  <w:rFonts w:ascii="Helvetica" w:hAnsi="Helvetica" w:cs="Helvetica"/>
                  <w:color w:val="000000"/>
                  <w:sz w:val="22"/>
                  <w:szCs w:val="22"/>
                  <w:lang w:eastAsia="fr-FR"/>
                  <w:rPrChange w:id="7018" w:author="Polz, Andreas" w:date="2016-04-19T09:53:00Z">
                    <w:rPr>
                      <w:rFonts w:ascii="Helvetica" w:hAnsi="Helvetica" w:cs="Helvetica"/>
                      <w:color w:val="000000"/>
                      <w:sz w:val="22"/>
                      <w:szCs w:val="22"/>
                      <w:lang w:val="fr-FR" w:eastAsia="fr-FR"/>
                    </w:rPr>
                  </w:rPrChange>
                </w:rPr>
                <w:delText xml:space="preserve"> is empty.</w:delText>
              </w:r>
            </w:del>
          </w:p>
        </w:tc>
      </w:tr>
      <w:tr w:rsidR="00D1529F" w:rsidRPr="00FA02FB" w:rsidDel="00790B77" w14:paraId="3514CC85" w14:textId="02ECFC0C" w:rsidTr="00C86062">
        <w:trPr>
          <w:del w:id="7019" w:author="i0806927" w:date="2016-04-01T13:49:00Z"/>
        </w:trPr>
        <w:tc>
          <w:tcPr>
            <w:tcW w:w="2612" w:type="dxa"/>
          </w:tcPr>
          <w:p w14:paraId="4234D757" w14:textId="19786FDD" w:rsidR="00D1529F" w:rsidRPr="004C7D81" w:rsidDel="00790B77" w:rsidRDefault="00D1529F" w:rsidP="00C86062">
            <w:pPr>
              <w:spacing w:before="0"/>
              <w:rPr>
                <w:del w:id="7020" w:author="i0806927" w:date="2016-04-01T13:49:00Z"/>
                <w:rFonts w:ascii="Helvetica" w:hAnsi="Helvetica" w:cs="Helvetica"/>
                <w:color w:val="000000"/>
                <w:sz w:val="22"/>
                <w:szCs w:val="22"/>
                <w:lang w:eastAsia="fr-FR"/>
                <w:rPrChange w:id="7021" w:author="Polz, Andreas" w:date="2016-04-19T09:53:00Z">
                  <w:rPr>
                    <w:del w:id="7022" w:author="i0806927" w:date="2016-04-01T13:49:00Z"/>
                    <w:rFonts w:ascii="Helvetica" w:hAnsi="Helvetica" w:cs="Helvetica"/>
                    <w:color w:val="000000"/>
                    <w:sz w:val="22"/>
                    <w:szCs w:val="22"/>
                    <w:lang w:val="fr-FR" w:eastAsia="fr-FR"/>
                  </w:rPr>
                </w:rPrChange>
              </w:rPr>
            </w:pPr>
            <w:del w:id="7023" w:author="i0806927" w:date="2016-04-01T13:49:00Z">
              <w:r w:rsidRPr="004C7D81" w:rsidDel="00790B77">
                <w:rPr>
                  <w:rFonts w:ascii="Helvetica" w:hAnsi="Helvetica" w:cs="Helvetica"/>
                  <w:color w:val="000000"/>
                  <w:sz w:val="22"/>
                  <w:szCs w:val="22"/>
                  <w:lang w:eastAsia="fr-FR"/>
                  <w:rPrChange w:id="7024" w:author="Polz, Andreas" w:date="2016-04-19T09:53:00Z">
                    <w:rPr>
                      <w:rFonts w:ascii="Helvetica" w:hAnsi="Helvetica" w:cs="Helvetica"/>
                      <w:color w:val="000000"/>
                      <w:sz w:val="22"/>
                      <w:szCs w:val="22"/>
                      <w:lang w:val="fr-FR" w:eastAsia="fr-FR"/>
                    </w:rPr>
                  </w:rPrChange>
                </w:rPr>
                <w:delText>Address info</w:delText>
              </w:r>
            </w:del>
          </w:p>
        </w:tc>
        <w:tc>
          <w:tcPr>
            <w:tcW w:w="1513" w:type="dxa"/>
            <w:gridSpan w:val="2"/>
          </w:tcPr>
          <w:p w14:paraId="0035F66E" w14:textId="02DB5891" w:rsidR="00D1529F" w:rsidRPr="004C7D81" w:rsidDel="00790B77" w:rsidRDefault="00D1529F" w:rsidP="00C86062">
            <w:pPr>
              <w:keepNext/>
              <w:keepLines/>
              <w:suppressAutoHyphens/>
              <w:spacing w:before="140" w:line="220" w:lineRule="atLeast"/>
              <w:ind w:left="1080"/>
              <w:outlineLvl w:val="7"/>
              <w:rPr>
                <w:del w:id="7025" w:author="i0806927" w:date="2016-04-01T13:49:00Z"/>
                <w:rFonts w:ascii="Helvetica" w:hAnsi="Helvetica" w:cs="Helvetica"/>
                <w:color w:val="000000"/>
                <w:sz w:val="22"/>
                <w:szCs w:val="22"/>
                <w:lang w:eastAsia="fr-FR"/>
                <w:rPrChange w:id="7026" w:author="Polz, Andreas" w:date="2016-04-19T09:53:00Z">
                  <w:rPr>
                    <w:del w:id="7027" w:author="i0806927" w:date="2016-04-01T13:49:00Z"/>
                    <w:rFonts w:ascii="Helvetica" w:hAnsi="Helvetica" w:cs="Helvetica"/>
                    <w:i/>
                    <w:color w:val="000000"/>
                    <w:spacing w:val="-4"/>
                    <w:kern w:val="1"/>
                    <w:sz w:val="22"/>
                    <w:szCs w:val="22"/>
                    <w:lang w:val="fr-FR" w:eastAsia="fr-FR"/>
                  </w:rPr>
                </w:rPrChange>
              </w:rPr>
            </w:pPr>
            <w:del w:id="7028" w:author="i0806927" w:date="2016-04-01T13:49:00Z">
              <w:r w:rsidRPr="004C7D81" w:rsidDel="00790B77">
                <w:rPr>
                  <w:rFonts w:ascii="Helvetica" w:hAnsi="Helvetica" w:cs="Helvetica"/>
                  <w:color w:val="000000"/>
                  <w:sz w:val="22"/>
                  <w:szCs w:val="22"/>
                  <w:lang w:eastAsia="ja-JP"/>
                  <w:rPrChange w:id="7029" w:author="Polz, Andreas" w:date="2016-04-19T09:53:00Z">
                    <w:rPr>
                      <w:rFonts w:ascii="Helvetica" w:hAnsi="Helvetica" w:cs="Helvetica"/>
                      <w:color w:val="000000"/>
                      <w:sz w:val="22"/>
                      <w:szCs w:val="22"/>
                      <w:lang w:val="fr-FR" w:eastAsia="ja-JP"/>
                    </w:rPr>
                  </w:rPrChange>
                </w:rPr>
                <w:delText>Y</w:delText>
              </w:r>
            </w:del>
          </w:p>
        </w:tc>
        <w:tc>
          <w:tcPr>
            <w:tcW w:w="2929" w:type="dxa"/>
            <w:gridSpan w:val="2"/>
          </w:tcPr>
          <w:p w14:paraId="313B9AED" w14:textId="33E167F3" w:rsidR="00D1529F" w:rsidRPr="004C7D81" w:rsidDel="00790B77" w:rsidRDefault="00D1529F" w:rsidP="00C86062">
            <w:pPr>
              <w:spacing w:before="0"/>
              <w:rPr>
                <w:del w:id="7030" w:author="i0806927" w:date="2016-04-01T13:49:00Z"/>
                <w:rFonts w:ascii="Helvetica" w:hAnsi="Helvetica" w:cs="Helvetica"/>
                <w:color w:val="000000"/>
                <w:sz w:val="22"/>
                <w:szCs w:val="22"/>
                <w:lang w:eastAsia="fr-FR"/>
                <w:rPrChange w:id="7031" w:author="Polz, Andreas" w:date="2016-04-19T09:53:00Z">
                  <w:rPr>
                    <w:del w:id="7032" w:author="i0806927" w:date="2016-04-01T13:49:00Z"/>
                    <w:rFonts w:ascii="Helvetica" w:hAnsi="Helvetica" w:cs="Helvetica"/>
                    <w:color w:val="000000"/>
                    <w:sz w:val="22"/>
                    <w:szCs w:val="22"/>
                    <w:lang w:val="fr-FR" w:eastAsia="fr-FR"/>
                  </w:rPr>
                </w:rPrChange>
              </w:rPr>
            </w:pPr>
          </w:p>
        </w:tc>
        <w:tc>
          <w:tcPr>
            <w:tcW w:w="3507" w:type="dxa"/>
          </w:tcPr>
          <w:p w14:paraId="56B33C15" w14:textId="7FA89F1C" w:rsidR="00D1529F" w:rsidRPr="004C7D81" w:rsidDel="00790B77" w:rsidRDefault="00C87A1F" w:rsidP="00C87A1F">
            <w:pPr>
              <w:keepNext/>
              <w:keepLines/>
              <w:suppressAutoHyphens/>
              <w:spacing w:before="140" w:line="220" w:lineRule="atLeast"/>
              <w:ind w:left="1080"/>
              <w:outlineLvl w:val="7"/>
              <w:rPr>
                <w:del w:id="7033" w:author="i0806927" w:date="2016-04-01T13:49:00Z"/>
                <w:rFonts w:ascii="Helvetica" w:hAnsi="Helvetica" w:cs="Helvetica"/>
                <w:color w:val="000000"/>
                <w:sz w:val="22"/>
                <w:szCs w:val="22"/>
                <w:lang w:eastAsia="fr-FR"/>
                <w:rPrChange w:id="7034" w:author="Polz, Andreas" w:date="2016-04-19T09:53:00Z">
                  <w:rPr>
                    <w:del w:id="7035" w:author="i0806927" w:date="2016-04-01T13:49:00Z"/>
                    <w:rFonts w:ascii="Helvetica" w:hAnsi="Helvetica" w:cs="Helvetica"/>
                    <w:i/>
                    <w:color w:val="000000"/>
                    <w:spacing w:val="-4"/>
                    <w:kern w:val="1"/>
                    <w:sz w:val="22"/>
                    <w:szCs w:val="22"/>
                    <w:lang w:val="fr-FR" w:eastAsia="fr-FR"/>
                  </w:rPr>
                </w:rPrChange>
              </w:rPr>
            </w:pPr>
            <w:del w:id="7036" w:author="i0806927" w:date="2016-04-01T13:49:00Z">
              <w:r w:rsidRPr="004C7D81" w:rsidDel="00790B77">
                <w:rPr>
                  <w:rFonts w:ascii="Helvetica" w:hAnsi="Helvetica" w:cs="Helvetica"/>
                  <w:color w:val="000000"/>
                  <w:sz w:val="22"/>
                  <w:szCs w:val="22"/>
                  <w:lang w:eastAsia="ja-JP"/>
                  <w:rPrChange w:id="7037" w:author="Polz, Andreas" w:date="2016-04-19T09:53:00Z">
                    <w:rPr>
                      <w:rFonts w:ascii="Helvetica" w:hAnsi="Helvetica" w:cs="Helvetica"/>
                      <w:color w:val="000000"/>
                      <w:sz w:val="22"/>
                      <w:szCs w:val="22"/>
                      <w:lang w:val="fr-FR" w:eastAsia="ja-JP"/>
                    </w:rPr>
                  </w:rPrChange>
                </w:rPr>
                <w:delText xml:space="preserve">Address info </w:delText>
              </w:r>
              <w:r w:rsidRPr="004C7D81" w:rsidDel="00790B77">
                <w:rPr>
                  <w:rFonts w:ascii="Helvetica" w:hAnsi="Helvetica" w:cs="Helvetica"/>
                  <w:color w:val="000000"/>
                  <w:sz w:val="22"/>
                  <w:szCs w:val="22"/>
                  <w:lang w:eastAsia="fr-FR"/>
                  <w:rPrChange w:id="7038" w:author="Polz, Andreas" w:date="2016-04-19T09:53:00Z">
                    <w:rPr>
                      <w:rFonts w:ascii="Helvetica" w:hAnsi="Helvetica" w:cs="Helvetica"/>
                      <w:color w:val="000000"/>
                      <w:sz w:val="22"/>
                      <w:szCs w:val="22"/>
                      <w:lang w:val="fr-FR" w:eastAsia="fr-FR"/>
                    </w:rPr>
                  </w:rPrChange>
                </w:rPr>
                <w:delText xml:space="preserve">is mandatory if </w:delText>
              </w:r>
              <w:r w:rsidRPr="004C7D81" w:rsidDel="00790B77">
                <w:rPr>
                  <w:rFonts w:ascii="Helvetica" w:hAnsi="Helvetica" w:cs="Helvetica"/>
                  <w:color w:val="000000"/>
                  <w:sz w:val="22"/>
                  <w:szCs w:val="22"/>
                  <w:lang w:eastAsia="ja-JP"/>
                  <w:rPrChange w:id="7039" w:author="Polz, Andreas" w:date="2016-04-19T09:53:00Z">
                    <w:rPr>
                      <w:rFonts w:ascii="Helvetica" w:hAnsi="Helvetica" w:cs="Helvetica"/>
                      <w:color w:val="000000"/>
                      <w:sz w:val="22"/>
                      <w:szCs w:val="22"/>
                      <w:lang w:val="fr-FR" w:eastAsia="ja-JP"/>
                    </w:rPr>
                  </w:rPrChange>
                </w:rPr>
                <w:delText>Location id</w:delText>
              </w:r>
              <w:r w:rsidRPr="004C7D81" w:rsidDel="00790B77">
                <w:rPr>
                  <w:rFonts w:ascii="Helvetica" w:hAnsi="Helvetica" w:cs="Helvetica"/>
                  <w:color w:val="000000"/>
                  <w:sz w:val="22"/>
                  <w:szCs w:val="22"/>
                  <w:lang w:eastAsia="fr-FR"/>
                  <w:rPrChange w:id="7040" w:author="Polz, Andreas" w:date="2016-04-19T09:53:00Z">
                    <w:rPr>
                      <w:rFonts w:ascii="Helvetica" w:hAnsi="Helvetica" w:cs="Helvetica"/>
                      <w:color w:val="000000"/>
                      <w:sz w:val="22"/>
                      <w:szCs w:val="22"/>
                      <w:lang w:val="fr-FR" w:eastAsia="fr-FR"/>
                    </w:rPr>
                  </w:rPrChange>
                </w:rPr>
                <w:delText xml:space="preserve"> is empty.</w:delText>
              </w:r>
            </w:del>
          </w:p>
        </w:tc>
      </w:tr>
      <w:tr w:rsidR="00D1529F" w:rsidRPr="00FA02FB" w:rsidDel="00790B77" w14:paraId="6E7685AD" w14:textId="526E52B8" w:rsidTr="00C86062">
        <w:trPr>
          <w:del w:id="7041" w:author="i0806927" w:date="2016-04-01T13:49:00Z"/>
        </w:trPr>
        <w:tc>
          <w:tcPr>
            <w:tcW w:w="2612" w:type="dxa"/>
          </w:tcPr>
          <w:p w14:paraId="79F6CA74" w14:textId="5C23E585" w:rsidR="00D1529F" w:rsidRPr="004C7D81" w:rsidDel="00790B77" w:rsidRDefault="00D1529F" w:rsidP="00C86062">
            <w:pPr>
              <w:keepNext/>
              <w:keepLines/>
              <w:suppressAutoHyphens/>
              <w:spacing w:before="140" w:line="220" w:lineRule="atLeast"/>
              <w:ind w:left="1080"/>
              <w:outlineLvl w:val="7"/>
              <w:rPr>
                <w:del w:id="7042" w:author="i0806927" w:date="2016-04-01T13:49:00Z"/>
                <w:rFonts w:ascii="Helvetica" w:hAnsi="Helvetica" w:cs="Helvetica"/>
                <w:color w:val="000000"/>
                <w:sz w:val="22"/>
                <w:szCs w:val="22"/>
                <w:lang w:eastAsia="fr-FR"/>
                <w:rPrChange w:id="7043" w:author="Polz, Andreas" w:date="2016-04-19T09:53:00Z">
                  <w:rPr>
                    <w:del w:id="7044" w:author="i0806927" w:date="2016-04-01T13:49:00Z"/>
                    <w:rFonts w:ascii="Helvetica" w:hAnsi="Helvetica" w:cs="Helvetica"/>
                    <w:i/>
                    <w:color w:val="000000"/>
                    <w:spacing w:val="-4"/>
                    <w:kern w:val="1"/>
                    <w:sz w:val="22"/>
                    <w:szCs w:val="22"/>
                    <w:lang w:val="fr-FR" w:eastAsia="fr-FR"/>
                  </w:rPr>
                </w:rPrChange>
              </w:rPr>
            </w:pPr>
            <w:del w:id="7045" w:author="i0806927" w:date="2016-04-01T13:49:00Z">
              <w:r w:rsidRPr="004C7D81" w:rsidDel="00790B77">
                <w:rPr>
                  <w:rFonts w:ascii="Helvetica" w:hAnsi="Helvetica" w:cs="Helvetica"/>
                  <w:color w:val="000000"/>
                  <w:sz w:val="22"/>
                  <w:szCs w:val="22"/>
                  <w:lang w:eastAsia="fr-FR"/>
                  <w:rPrChange w:id="7046" w:author="Polz, Andreas" w:date="2016-04-19T09:53:00Z">
                    <w:rPr>
                      <w:rFonts w:ascii="Helvetica" w:hAnsi="Helvetica" w:cs="Helvetica"/>
                      <w:color w:val="000000"/>
                      <w:sz w:val="22"/>
                      <w:szCs w:val="22"/>
                      <w:lang w:val="fr-FR" w:eastAsia="fr-FR"/>
                    </w:rPr>
                  </w:rPrChange>
                </w:rPr>
                <w:delText>Party role</w:delText>
              </w:r>
            </w:del>
          </w:p>
        </w:tc>
        <w:tc>
          <w:tcPr>
            <w:tcW w:w="1513" w:type="dxa"/>
            <w:gridSpan w:val="2"/>
          </w:tcPr>
          <w:p w14:paraId="0BC1B091" w14:textId="07DF9A37" w:rsidR="00D1529F" w:rsidRPr="00FA02FB" w:rsidDel="00790B77" w:rsidRDefault="00D1529F" w:rsidP="00C86062">
            <w:pPr>
              <w:rPr>
                <w:del w:id="7047" w:author="i0806927" w:date="2016-04-01T13:49:00Z"/>
                <w:rFonts w:ascii="Helvetica" w:hAnsi="Helvetica" w:cs="Helvetica"/>
                <w:color w:val="000000"/>
                <w:sz w:val="22"/>
                <w:szCs w:val="22"/>
                <w:lang w:eastAsia="fr-FR"/>
              </w:rPr>
            </w:pPr>
            <w:del w:id="7048" w:author="i0806927" w:date="2016-04-01T13:49:00Z">
              <w:r w:rsidDel="00790B77">
                <w:rPr>
                  <w:rFonts w:ascii="Helvetica" w:hAnsi="Helvetica" w:cs="Helvetica" w:hint="eastAsia"/>
                  <w:color w:val="000000"/>
                  <w:sz w:val="22"/>
                  <w:szCs w:val="22"/>
                  <w:lang w:eastAsia="ja-JP"/>
                </w:rPr>
                <w:delText>N</w:delText>
              </w:r>
            </w:del>
          </w:p>
        </w:tc>
        <w:tc>
          <w:tcPr>
            <w:tcW w:w="2929" w:type="dxa"/>
            <w:gridSpan w:val="2"/>
          </w:tcPr>
          <w:p w14:paraId="209F57DC" w14:textId="282BDDFD" w:rsidR="00D1529F" w:rsidRPr="00FA02FB" w:rsidDel="00790B77" w:rsidRDefault="00D1529F" w:rsidP="00C86062">
            <w:pPr>
              <w:rPr>
                <w:del w:id="7049" w:author="i0806927" w:date="2016-04-01T13:49:00Z"/>
                <w:rFonts w:ascii="Helvetica" w:hAnsi="Helvetica" w:cs="Helvetica"/>
                <w:color w:val="000000"/>
                <w:sz w:val="22"/>
                <w:szCs w:val="22"/>
                <w:lang w:eastAsia="fr-FR"/>
              </w:rPr>
            </w:pPr>
          </w:p>
        </w:tc>
        <w:tc>
          <w:tcPr>
            <w:tcW w:w="3507" w:type="dxa"/>
          </w:tcPr>
          <w:p w14:paraId="1BFA5AB5" w14:textId="35EFFA9E" w:rsidR="00D1529F" w:rsidRPr="00FA02FB" w:rsidDel="00790B77" w:rsidRDefault="00D1529F" w:rsidP="00C86062">
            <w:pPr>
              <w:rPr>
                <w:del w:id="7050" w:author="i0806927" w:date="2016-04-01T13:49:00Z"/>
                <w:rFonts w:ascii="Helvetica" w:hAnsi="Helvetica" w:cs="Helvetica"/>
                <w:color w:val="000000"/>
                <w:sz w:val="22"/>
                <w:szCs w:val="22"/>
                <w:lang w:eastAsia="fr-FR"/>
              </w:rPr>
            </w:pPr>
          </w:p>
        </w:tc>
      </w:tr>
      <w:tr w:rsidR="00D1529F" w:rsidRPr="00FA02FB" w:rsidDel="00790B77" w14:paraId="666C3210" w14:textId="0BB38E1A" w:rsidTr="00C86062">
        <w:trPr>
          <w:del w:id="7051" w:author="i0806927" w:date="2016-04-01T13:49:00Z"/>
        </w:trPr>
        <w:tc>
          <w:tcPr>
            <w:tcW w:w="2612" w:type="dxa"/>
          </w:tcPr>
          <w:p w14:paraId="53F33954" w14:textId="51EFAA48" w:rsidR="00D1529F" w:rsidRPr="004C7D81" w:rsidDel="00790B77" w:rsidRDefault="00D1529F" w:rsidP="00C86062">
            <w:pPr>
              <w:keepNext/>
              <w:keepLines/>
              <w:suppressAutoHyphens/>
              <w:spacing w:before="140" w:line="220" w:lineRule="atLeast"/>
              <w:ind w:left="1080"/>
              <w:outlineLvl w:val="7"/>
              <w:rPr>
                <w:del w:id="7052" w:author="i0806927" w:date="2016-04-01T13:49:00Z"/>
                <w:rFonts w:ascii="Helvetica" w:hAnsi="Helvetica" w:cs="Helvetica"/>
                <w:color w:val="000000"/>
                <w:sz w:val="22"/>
                <w:szCs w:val="22"/>
                <w:lang w:eastAsia="fr-FR"/>
                <w:rPrChange w:id="7053" w:author="Polz, Andreas" w:date="2016-04-19T09:53:00Z">
                  <w:rPr>
                    <w:del w:id="7054" w:author="i0806927" w:date="2016-04-01T13:49:00Z"/>
                    <w:rFonts w:ascii="Helvetica" w:hAnsi="Helvetica" w:cs="Helvetica"/>
                    <w:i/>
                    <w:color w:val="000000"/>
                    <w:spacing w:val="-4"/>
                    <w:kern w:val="1"/>
                    <w:sz w:val="22"/>
                    <w:szCs w:val="22"/>
                    <w:lang w:val="fr-FR" w:eastAsia="fr-FR"/>
                  </w:rPr>
                </w:rPrChange>
              </w:rPr>
            </w:pPr>
            <w:del w:id="7055" w:author="i0806927" w:date="2016-04-01T13:49:00Z">
              <w:r w:rsidRPr="004C7D81" w:rsidDel="00790B77">
                <w:rPr>
                  <w:rFonts w:ascii="Helvetica" w:hAnsi="Helvetica" w:cs="Helvetica"/>
                  <w:color w:val="000000"/>
                  <w:sz w:val="22"/>
                  <w:szCs w:val="22"/>
                  <w:lang w:eastAsia="fr-FR"/>
                  <w:rPrChange w:id="7056" w:author="Polz, Andreas" w:date="2016-04-19T09:53:00Z">
                    <w:rPr>
                      <w:rFonts w:ascii="Helvetica" w:hAnsi="Helvetica" w:cs="Helvetica"/>
                      <w:color w:val="000000"/>
                      <w:sz w:val="22"/>
                      <w:szCs w:val="22"/>
                      <w:lang w:val="fr-FR" w:eastAsia="fr-FR"/>
                    </w:rPr>
                  </w:rPrChange>
                </w:rPr>
                <w:delText>Offer / offering scope</w:delText>
              </w:r>
            </w:del>
          </w:p>
        </w:tc>
        <w:tc>
          <w:tcPr>
            <w:tcW w:w="1513" w:type="dxa"/>
            <w:gridSpan w:val="2"/>
          </w:tcPr>
          <w:p w14:paraId="34EB328B" w14:textId="0FC98366" w:rsidR="00D1529F" w:rsidRPr="00FA02FB" w:rsidDel="00790B77" w:rsidRDefault="00D1529F" w:rsidP="00C86062">
            <w:pPr>
              <w:rPr>
                <w:del w:id="7057" w:author="i0806927" w:date="2016-04-01T13:49:00Z"/>
                <w:rFonts w:ascii="Helvetica" w:hAnsi="Helvetica" w:cs="Helvetica"/>
                <w:color w:val="000000"/>
                <w:sz w:val="22"/>
                <w:szCs w:val="22"/>
                <w:lang w:eastAsia="fr-FR"/>
              </w:rPr>
            </w:pPr>
            <w:del w:id="7058" w:author="i0806927" w:date="2016-04-01T13:49:00Z">
              <w:r w:rsidDel="00790B77">
                <w:rPr>
                  <w:rFonts w:ascii="Helvetica" w:hAnsi="Helvetica" w:cs="Helvetica" w:hint="eastAsia"/>
                  <w:color w:val="000000"/>
                  <w:sz w:val="22"/>
                  <w:szCs w:val="22"/>
                  <w:lang w:eastAsia="ja-JP"/>
                </w:rPr>
                <w:delText>N</w:delText>
              </w:r>
            </w:del>
          </w:p>
        </w:tc>
        <w:tc>
          <w:tcPr>
            <w:tcW w:w="2929" w:type="dxa"/>
            <w:gridSpan w:val="2"/>
          </w:tcPr>
          <w:p w14:paraId="3DFECEF8" w14:textId="40C2A19E" w:rsidR="00D1529F" w:rsidRPr="00FA02FB" w:rsidDel="00790B77" w:rsidRDefault="00D1529F" w:rsidP="00C86062">
            <w:pPr>
              <w:rPr>
                <w:del w:id="7059" w:author="i0806927" w:date="2016-04-01T13:49:00Z"/>
                <w:rFonts w:ascii="Helvetica" w:hAnsi="Helvetica" w:cs="Helvetica"/>
                <w:color w:val="000000"/>
                <w:sz w:val="22"/>
                <w:szCs w:val="22"/>
                <w:lang w:eastAsia="fr-FR"/>
              </w:rPr>
            </w:pPr>
          </w:p>
        </w:tc>
        <w:tc>
          <w:tcPr>
            <w:tcW w:w="3507" w:type="dxa"/>
          </w:tcPr>
          <w:p w14:paraId="7356DD14" w14:textId="05BF01C5" w:rsidR="00D1529F" w:rsidRPr="00FA02FB" w:rsidDel="00790B77" w:rsidRDefault="00D1529F" w:rsidP="00C86062">
            <w:pPr>
              <w:rPr>
                <w:del w:id="7060" w:author="i0806927" w:date="2016-04-01T13:49:00Z"/>
                <w:rFonts w:ascii="Helvetica" w:hAnsi="Helvetica" w:cs="Helvetica"/>
                <w:color w:val="000000"/>
                <w:sz w:val="22"/>
                <w:szCs w:val="22"/>
                <w:lang w:eastAsia="fr-FR"/>
              </w:rPr>
            </w:pPr>
          </w:p>
        </w:tc>
      </w:tr>
      <w:tr w:rsidR="00D1529F" w:rsidRPr="00FA02FB" w:rsidDel="00790B77" w14:paraId="5EF30712" w14:textId="6462B567" w:rsidTr="00C86062">
        <w:trPr>
          <w:del w:id="7061" w:author="i0806927" w:date="2016-04-01T13:49:00Z"/>
        </w:trPr>
        <w:tc>
          <w:tcPr>
            <w:tcW w:w="2612" w:type="dxa"/>
          </w:tcPr>
          <w:p w14:paraId="5FC97BEF" w14:textId="025F4361" w:rsidR="00D1529F" w:rsidRPr="004C7D81" w:rsidDel="00790B77" w:rsidRDefault="00D1529F" w:rsidP="00C86062">
            <w:pPr>
              <w:spacing w:before="0"/>
              <w:rPr>
                <w:del w:id="7062" w:author="i0806927" w:date="2016-04-01T13:49:00Z"/>
                <w:rFonts w:ascii="Helvetica" w:hAnsi="Helvetica" w:cs="Helvetica"/>
                <w:color w:val="000000"/>
                <w:sz w:val="22"/>
                <w:szCs w:val="22"/>
                <w:lang w:eastAsia="fr-FR"/>
                <w:rPrChange w:id="7063" w:author="Polz, Andreas" w:date="2016-04-19T09:53:00Z">
                  <w:rPr>
                    <w:del w:id="7064" w:author="i0806927" w:date="2016-04-01T13:49:00Z"/>
                    <w:rFonts w:ascii="Helvetica" w:hAnsi="Helvetica" w:cs="Helvetica"/>
                    <w:color w:val="000000"/>
                    <w:sz w:val="22"/>
                    <w:szCs w:val="22"/>
                    <w:lang w:val="fr-FR" w:eastAsia="fr-FR"/>
                  </w:rPr>
                </w:rPrChange>
              </w:rPr>
            </w:pPr>
          </w:p>
        </w:tc>
        <w:tc>
          <w:tcPr>
            <w:tcW w:w="1513" w:type="dxa"/>
            <w:gridSpan w:val="2"/>
          </w:tcPr>
          <w:p w14:paraId="4FA45DC9" w14:textId="1BA8A21A" w:rsidR="00D1529F" w:rsidRPr="00FA02FB" w:rsidDel="00790B77" w:rsidRDefault="00D1529F" w:rsidP="00C86062">
            <w:pPr>
              <w:rPr>
                <w:del w:id="7065" w:author="i0806927" w:date="2016-04-01T13:49:00Z"/>
                <w:rFonts w:ascii="Helvetica" w:hAnsi="Helvetica" w:cs="Helvetica"/>
                <w:color w:val="000000"/>
                <w:sz w:val="22"/>
                <w:szCs w:val="22"/>
                <w:lang w:eastAsia="fr-FR"/>
              </w:rPr>
            </w:pPr>
          </w:p>
        </w:tc>
        <w:tc>
          <w:tcPr>
            <w:tcW w:w="2929" w:type="dxa"/>
            <w:gridSpan w:val="2"/>
          </w:tcPr>
          <w:p w14:paraId="6FAEB950" w14:textId="2F5F8C53" w:rsidR="00D1529F" w:rsidRPr="00FA02FB" w:rsidDel="00790B77" w:rsidRDefault="00D1529F" w:rsidP="00C86062">
            <w:pPr>
              <w:rPr>
                <w:del w:id="7066" w:author="i0806927" w:date="2016-04-01T13:49:00Z"/>
                <w:rFonts w:ascii="Helvetica" w:hAnsi="Helvetica" w:cs="Helvetica"/>
                <w:color w:val="000000"/>
                <w:sz w:val="22"/>
                <w:szCs w:val="22"/>
                <w:lang w:eastAsia="fr-FR"/>
              </w:rPr>
            </w:pPr>
          </w:p>
        </w:tc>
        <w:tc>
          <w:tcPr>
            <w:tcW w:w="3507" w:type="dxa"/>
          </w:tcPr>
          <w:p w14:paraId="1D083557" w14:textId="7F972490" w:rsidR="00D1529F" w:rsidRPr="00FA02FB" w:rsidDel="00790B77" w:rsidRDefault="00D1529F" w:rsidP="00C86062">
            <w:pPr>
              <w:rPr>
                <w:del w:id="7067" w:author="i0806927" w:date="2016-04-01T13:49:00Z"/>
                <w:rFonts w:ascii="Helvetica" w:hAnsi="Helvetica" w:cs="Helvetica"/>
                <w:color w:val="000000"/>
                <w:sz w:val="22"/>
                <w:szCs w:val="22"/>
                <w:lang w:eastAsia="fr-FR"/>
              </w:rPr>
            </w:pPr>
          </w:p>
        </w:tc>
      </w:tr>
      <w:tr w:rsidR="00790B77" w:rsidRPr="00FA02FB" w14:paraId="7980B27B" w14:textId="77777777" w:rsidTr="00CE72D2">
        <w:tblPrEx>
          <w:tblW w:w="0" w:type="auto"/>
          <w:tblPrExChange w:id="7068" w:author="i0806927" w:date="2016-04-08T13:24:00Z">
            <w:tblPrEx>
              <w:tblW w:w="0" w:type="auto"/>
            </w:tblPrEx>
          </w:tblPrExChange>
        </w:tblPrEx>
        <w:trPr>
          <w:ins w:id="7069" w:author="i0806927" w:date="2016-04-01T13:49:00Z"/>
        </w:trPr>
        <w:tc>
          <w:tcPr>
            <w:tcW w:w="2992" w:type="dxa"/>
            <w:gridSpan w:val="2"/>
            <w:shd w:val="clear" w:color="auto" w:fill="B8CCE4" w:themeFill="accent1" w:themeFillTint="66"/>
            <w:tcPrChange w:id="7070" w:author="i0806927" w:date="2016-04-08T13:24:00Z">
              <w:tcPr>
                <w:tcW w:w="2992" w:type="dxa"/>
                <w:shd w:val="clear" w:color="auto" w:fill="B8CCE4" w:themeFill="accent1" w:themeFillTint="66"/>
              </w:tcPr>
            </w:tcPrChange>
          </w:tcPr>
          <w:p w14:paraId="39D60B75" w14:textId="77777777" w:rsidR="00790B77" w:rsidRPr="00F647C9" w:rsidRDefault="00790B77" w:rsidP="00790B77">
            <w:pPr>
              <w:jc w:val="center"/>
              <w:rPr>
                <w:ins w:id="7071" w:author="i0806927" w:date="2016-04-01T13:49:00Z"/>
                <w:rFonts w:ascii="Helvetica" w:hAnsi="Helvetica" w:cs="Helvetica"/>
                <w:b/>
                <w:color w:val="000000"/>
                <w:sz w:val="22"/>
                <w:szCs w:val="22"/>
                <w:lang w:val="fr-FR" w:eastAsia="fr-FR"/>
              </w:rPr>
            </w:pPr>
            <w:ins w:id="7072" w:author="i0806927" w:date="2016-04-01T13:49:00Z">
              <w:r w:rsidRPr="00F647C9">
                <w:rPr>
                  <w:rFonts w:ascii="Helvetica" w:hAnsi="Helvetica" w:cs="Helvetica"/>
                  <w:b/>
                  <w:color w:val="000000"/>
                  <w:sz w:val="22"/>
                  <w:szCs w:val="22"/>
                  <w:lang w:val="fr-FR" w:eastAsia="fr-FR"/>
                </w:rPr>
                <w:t>Attribute name</w:t>
              </w:r>
            </w:ins>
          </w:p>
        </w:tc>
        <w:tc>
          <w:tcPr>
            <w:tcW w:w="1497" w:type="dxa"/>
            <w:gridSpan w:val="2"/>
            <w:shd w:val="clear" w:color="auto" w:fill="B8CCE4" w:themeFill="accent1" w:themeFillTint="66"/>
            <w:tcPrChange w:id="7073" w:author="i0806927" w:date="2016-04-08T13:24:00Z">
              <w:tcPr>
                <w:tcW w:w="1497" w:type="dxa"/>
                <w:gridSpan w:val="2"/>
                <w:shd w:val="clear" w:color="auto" w:fill="B8CCE4" w:themeFill="accent1" w:themeFillTint="66"/>
              </w:tcPr>
            </w:tcPrChange>
          </w:tcPr>
          <w:p w14:paraId="63825594" w14:textId="77777777" w:rsidR="00790B77" w:rsidRPr="00F647C9" w:rsidRDefault="00790B77" w:rsidP="00790B77">
            <w:pPr>
              <w:jc w:val="center"/>
              <w:rPr>
                <w:ins w:id="7074" w:author="i0806927" w:date="2016-04-01T13:49:00Z"/>
                <w:rFonts w:ascii="Helvetica" w:hAnsi="Helvetica" w:cs="Helvetica"/>
                <w:b/>
                <w:color w:val="000000"/>
                <w:sz w:val="22"/>
                <w:szCs w:val="22"/>
                <w:lang w:val="fr-FR" w:eastAsia="fr-FR"/>
              </w:rPr>
            </w:pPr>
            <w:ins w:id="7075" w:author="i0806927" w:date="2016-04-01T13:49:00Z">
              <w:r w:rsidRPr="00F647C9">
                <w:rPr>
                  <w:rFonts w:ascii="Helvetica" w:hAnsi="Helvetica" w:cs="Helvetica"/>
                  <w:b/>
                  <w:color w:val="000000"/>
                  <w:sz w:val="22"/>
                  <w:szCs w:val="22"/>
                  <w:lang w:val="fr-FR" w:eastAsia="fr-FR"/>
                </w:rPr>
                <w:t>Mandatory</w:t>
              </w:r>
            </w:ins>
          </w:p>
        </w:tc>
        <w:tc>
          <w:tcPr>
            <w:tcW w:w="2565" w:type="dxa"/>
            <w:shd w:val="clear" w:color="auto" w:fill="B8CCE4" w:themeFill="accent1" w:themeFillTint="66"/>
            <w:tcPrChange w:id="7076" w:author="i0806927" w:date="2016-04-08T13:24:00Z">
              <w:tcPr>
                <w:tcW w:w="2759" w:type="dxa"/>
                <w:gridSpan w:val="3"/>
                <w:shd w:val="clear" w:color="auto" w:fill="B8CCE4" w:themeFill="accent1" w:themeFillTint="66"/>
              </w:tcPr>
            </w:tcPrChange>
          </w:tcPr>
          <w:p w14:paraId="1A19F2F3" w14:textId="77777777" w:rsidR="00790B77" w:rsidRPr="00F647C9" w:rsidRDefault="00790B77" w:rsidP="00790B77">
            <w:pPr>
              <w:jc w:val="center"/>
              <w:rPr>
                <w:ins w:id="7077" w:author="i0806927" w:date="2016-04-01T13:49:00Z"/>
                <w:rFonts w:ascii="Helvetica" w:hAnsi="Helvetica" w:cs="Helvetica"/>
                <w:b/>
                <w:color w:val="000000"/>
                <w:sz w:val="22"/>
                <w:szCs w:val="22"/>
                <w:lang w:val="fr-FR" w:eastAsia="fr-FR"/>
              </w:rPr>
            </w:pPr>
            <w:ins w:id="7078" w:author="i0806927" w:date="2016-04-01T13:49:00Z">
              <w:r w:rsidRPr="00F647C9">
                <w:rPr>
                  <w:rFonts w:ascii="Helvetica" w:hAnsi="Helvetica" w:cs="Helvetica"/>
                  <w:b/>
                  <w:color w:val="000000"/>
                  <w:sz w:val="22"/>
                  <w:szCs w:val="22"/>
                  <w:lang w:val="fr-FR" w:eastAsia="fr-FR"/>
                </w:rPr>
                <w:t>Default</w:t>
              </w:r>
            </w:ins>
          </w:p>
        </w:tc>
        <w:tc>
          <w:tcPr>
            <w:tcW w:w="3507" w:type="dxa"/>
            <w:shd w:val="clear" w:color="auto" w:fill="B8CCE4" w:themeFill="accent1" w:themeFillTint="66"/>
            <w:tcPrChange w:id="7079" w:author="i0806927" w:date="2016-04-08T13:24:00Z">
              <w:tcPr>
                <w:tcW w:w="3313" w:type="dxa"/>
                <w:shd w:val="clear" w:color="auto" w:fill="B8CCE4" w:themeFill="accent1" w:themeFillTint="66"/>
              </w:tcPr>
            </w:tcPrChange>
          </w:tcPr>
          <w:p w14:paraId="708A0221" w14:textId="77777777" w:rsidR="00790B77" w:rsidRPr="004B23A3" w:rsidRDefault="00790B77" w:rsidP="00790B77">
            <w:pPr>
              <w:keepNext/>
              <w:keepLines/>
              <w:suppressAutoHyphens/>
              <w:spacing w:before="140" w:line="220" w:lineRule="atLeast"/>
              <w:ind w:left="1080"/>
              <w:jc w:val="center"/>
              <w:outlineLvl w:val="7"/>
              <w:rPr>
                <w:ins w:id="7080" w:author="i0806927" w:date="2016-04-01T13:49:00Z"/>
                <w:rFonts w:ascii="Helvetica" w:hAnsi="Helvetica" w:cs="Helvetica"/>
                <w:b/>
                <w:color w:val="000000"/>
                <w:sz w:val="22"/>
                <w:szCs w:val="22"/>
                <w:highlight w:val="yellow"/>
                <w:lang w:val="fr-FR" w:eastAsia="fr-FR"/>
                <w:rPrChange w:id="7081" w:author="i0806927" w:date="2016-04-01T14:22:00Z">
                  <w:rPr>
                    <w:ins w:id="7082" w:author="i0806927" w:date="2016-04-01T13:49:00Z"/>
                    <w:rFonts w:ascii="Helvetica" w:hAnsi="Helvetica" w:cs="Helvetica"/>
                    <w:b/>
                    <w:i/>
                    <w:color w:val="000000"/>
                    <w:spacing w:val="-4"/>
                    <w:kern w:val="1"/>
                    <w:sz w:val="22"/>
                    <w:szCs w:val="22"/>
                    <w:lang w:val="fr-FR" w:eastAsia="fr-FR"/>
                  </w:rPr>
                </w:rPrChange>
              </w:rPr>
            </w:pPr>
            <w:ins w:id="7083" w:author="i0806927" w:date="2016-04-01T13:49:00Z">
              <w:r w:rsidRPr="00F647C9">
                <w:rPr>
                  <w:rFonts w:ascii="Helvetica" w:hAnsi="Helvetica" w:cs="Helvetica"/>
                  <w:b/>
                  <w:color w:val="000000"/>
                  <w:sz w:val="22"/>
                  <w:szCs w:val="22"/>
                  <w:lang w:val="fr-FR" w:eastAsia="fr-FR"/>
                </w:rPr>
                <w:t>Rule</w:t>
              </w:r>
            </w:ins>
          </w:p>
        </w:tc>
      </w:tr>
      <w:tr w:rsidR="00790B77" w:rsidRPr="00FA02FB" w14:paraId="1DB87628" w14:textId="77777777" w:rsidTr="00CE72D2">
        <w:tblPrEx>
          <w:tblW w:w="0" w:type="auto"/>
          <w:tblPrExChange w:id="7084" w:author="i0806927" w:date="2016-04-08T13:24:00Z">
            <w:tblPrEx>
              <w:tblW w:w="0" w:type="auto"/>
            </w:tblPrEx>
          </w:tblPrExChange>
        </w:tblPrEx>
        <w:trPr>
          <w:ins w:id="7085" w:author="i0806927" w:date="2016-04-01T13:49:00Z"/>
        </w:trPr>
        <w:tc>
          <w:tcPr>
            <w:tcW w:w="2992" w:type="dxa"/>
            <w:gridSpan w:val="2"/>
            <w:tcPrChange w:id="7086" w:author="i0806927" w:date="2016-04-08T13:24:00Z">
              <w:tcPr>
                <w:tcW w:w="2992" w:type="dxa"/>
              </w:tcPr>
            </w:tcPrChange>
          </w:tcPr>
          <w:p w14:paraId="594C1AAF" w14:textId="77777777" w:rsidR="00790B77" w:rsidRPr="00E516AE" w:rsidRDefault="00790B77" w:rsidP="00790B77">
            <w:pPr>
              <w:keepNext/>
              <w:keepLines/>
              <w:suppressAutoHyphens/>
              <w:spacing w:before="140" w:line="220" w:lineRule="atLeast"/>
              <w:ind w:left="1080"/>
              <w:outlineLvl w:val="7"/>
              <w:rPr>
                <w:ins w:id="7087" w:author="i0806927" w:date="2016-04-01T13:49:00Z"/>
                <w:rFonts w:ascii="Helvetica" w:hAnsi="Helvetica" w:cs="Helvetica"/>
                <w:color w:val="000000"/>
                <w:sz w:val="22"/>
                <w:szCs w:val="22"/>
                <w:highlight w:val="yellow"/>
                <w:lang w:val="fr-FR" w:eastAsia="fr-FR"/>
                <w:rPrChange w:id="7088" w:author="i0806927" w:date="2016-04-04T14:20:00Z">
                  <w:rPr>
                    <w:ins w:id="7089" w:author="i0806927" w:date="2016-04-01T13:49:00Z"/>
                    <w:rFonts w:ascii="Helvetica" w:hAnsi="Helvetica" w:cs="Helvetica"/>
                    <w:i/>
                    <w:color w:val="000000"/>
                    <w:spacing w:val="-4"/>
                    <w:kern w:val="1"/>
                    <w:sz w:val="22"/>
                    <w:szCs w:val="22"/>
                    <w:lang w:val="fr-FR" w:eastAsia="fr-FR"/>
                  </w:rPr>
                </w:rPrChange>
              </w:rPr>
            </w:pPr>
            <w:ins w:id="7090" w:author="i0806927" w:date="2016-04-01T13:49:00Z">
              <w:r w:rsidRPr="00E516AE">
                <w:rPr>
                  <w:rFonts w:ascii="Helvetica" w:hAnsi="Helvetica" w:cs="Helvetica"/>
                  <w:color w:val="000000"/>
                  <w:sz w:val="22"/>
                  <w:szCs w:val="22"/>
                  <w:highlight w:val="yellow"/>
                  <w:lang w:val="fr-FR" w:eastAsia="ja-JP"/>
                  <w:rPrChange w:id="7091" w:author="i0806927" w:date="2016-04-04T14:20:00Z">
                    <w:rPr>
                      <w:rFonts w:ascii="Helvetica" w:hAnsi="Helvetica" w:cs="Helvetica"/>
                      <w:color w:val="000000"/>
                      <w:sz w:val="22"/>
                      <w:szCs w:val="22"/>
                      <w:lang w:val="fr-FR" w:eastAsia="ja-JP"/>
                    </w:rPr>
                  </w:rPrChange>
                </w:rPr>
                <w:t>partyId</w:t>
              </w:r>
            </w:ins>
          </w:p>
        </w:tc>
        <w:tc>
          <w:tcPr>
            <w:tcW w:w="1497" w:type="dxa"/>
            <w:gridSpan w:val="2"/>
            <w:tcPrChange w:id="7092" w:author="i0806927" w:date="2016-04-08T13:24:00Z">
              <w:tcPr>
                <w:tcW w:w="1497" w:type="dxa"/>
                <w:gridSpan w:val="2"/>
              </w:tcPr>
            </w:tcPrChange>
          </w:tcPr>
          <w:p w14:paraId="57A88B1B" w14:textId="77777777" w:rsidR="00790B77" w:rsidRPr="00E516AE" w:rsidRDefault="00790B77" w:rsidP="00790B77">
            <w:pPr>
              <w:keepNext/>
              <w:keepLines/>
              <w:suppressAutoHyphens/>
              <w:spacing w:before="140" w:line="220" w:lineRule="atLeast"/>
              <w:ind w:left="1080"/>
              <w:outlineLvl w:val="7"/>
              <w:rPr>
                <w:ins w:id="7093" w:author="i0806927" w:date="2016-04-01T13:49:00Z"/>
                <w:rFonts w:ascii="Helvetica" w:hAnsi="Helvetica" w:cs="Helvetica"/>
                <w:color w:val="000000"/>
                <w:sz w:val="22"/>
                <w:szCs w:val="22"/>
                <w:highlight w:val="yellow"/>
                <w:lang w:val="fr-FR" w:eastAsia="fr-FR"/>
                <w:rPrChange w:id="7094" w:author="i0806927" w:date="2016-04-04T14:20:00Z">
                  <w:rPr>
                    <w:ins w:id="7095" w:author="i0806927" w:date="2016-04-01T13:49:00Z"/>
                    <w:rFonts w:ascii="Helvetica" w:hAnsi="Helvetica" w:cs="Helvetica"/>
                    <w:i/>
                    <w:color w:val="000000"/>
                    <w:spacing w:val="-4"/>
                    <w:kern w:val="1"/>
                    <w:sz w:val="22"/>
                    <w:szCs w:val="22"/>
                    <w:lang w:val="fr-FR" w:eastAsia="fr-FR"/>
                  </w:rPr>
                </w:rPrChange>
              </w:rPr>
            </w:pPr>
            <w:ins w:id="7096" w:author="i0806927" w:date="2016-04-01T13:49:00Z">
              <w:r w:rsidRPr="00E516AE">
                <w:rPr>
                  <w:rFonts w:ascii="Helvetica" w:hAnsi="Helvetica" w:cs="Helvetica"/>
                  <w:color w:val="000000"/>
                  <w:sz w:val="22"/>
                  <w:szCs w:val="22"/>
                  <w:highlight w:val="yellow"/>
                  <w:lang w:val="fr-FR" w:eastAsia="ja-JP"/>
                  <w:rPrChange w:id="7097" w:author="i0806927" w:date="2016-04-04T14:20:00Z">
                    <w:rPr>
                      <w:rFonts w:ascii="Helvetica" w:hAnsi="Helvetica" w:cs="Helvetica"/>
                      <w:color w:val="000000"/>
                      <w:sz w:val="22"/>
                      <w:szCs w:val="22"/>
                      <w:lang w:val="fr-FR" w:eastAsia="ja-JP"/>
                    </w:rPr>
                  </w:rPrChange>
                </w:rPr>
                <w:t>N</w:t>
              </w:r>
            </w:ins>
          </w:p>
        </w:tc>
        <w:tc>
          <w:tcPr>
            <w:tcW w:w="2565" w:type="dxa"/>
            <w:tcPrChange w:id="7098" w:author="i0806927" w:date="2016-04-08T13:24:00Z">
              <w:tcPr>
                <w:tcW w:w="2759" w:type="dxa"/>
                <w:gridSpan w:val="3"/>
              </w:tcPr>
            </w:tcPrChange>
          </w:tcPr>
          <w:p w14:paraId="77ED7B59" w14:textId="77777777" w:rsidR="00790B77" w:rsidRPr="00E516AE" w:rsidRDefault="00790B77" w:rsidP="00790B77">
            <w:pPr>
              <w:spacing w:before="0"/>
              <w:rPr>
                <w:ins w:id="7099" w:author="i0806927" w:date="2016-04-01T13:49:00Z"/>
                <w:rFonts w:ascii="Helvetica" w:hAnsi="Helvetica" w:cs="Helvetica"/>
                <w:color w:val="000000"/>
                <w:sz w:val="22"/>
                <w:szCs w:val="22"/>
                <w:highlight w:val="yellow"/>
                <w:lang w:val="fr-FR" w:eastAsia="fr-FR"/>
                <w:rPrChange w:id="7100" w:author="i0806927" w:date="2016-04-04T14:20:00Z">
                  <w:rPr>
                    <w:ins w:id="7101" w:author="i0806927" w:date="2016-04-01T13:49:00Z"/>
                    <w:rFonts w:ascii="Helvetica" w:hAnsi="Helvetica" w:cs="Helvetica"/>
                    <w:color w:val="000000"/>
                    <w:sz w:val="22"/>
                    <w:szCs w:val="22"/>
                    <w:lang w:val="fr-FR" w:eastAsia="fr-FR"/>
                  </w:rPr>
                </w:rPrChange>
              </w:rPr>
            </w:pPr>
          </w:p>
        </w:tc>
        <w:tc>
          <w:tcPr>
            <w:tcW w:w="3507" w:type="dxa"/>
            <w:tcPrChange w:id="7102" w:author="i0806927" w:date="2016-04-08T13:24:00Z">
              <w:tcPr>
                <w:tcW w:w="3313" w:type="dxa"/>
              </w:tcPr>
            </w:tcPrChange>
          </w:tcPr>
          <w:p w14:paraId="6CA1FECA" w14:textId="77777777" w:rsidR="00790B77" w:rsidRPr="00E516AE" w:rsidRDefault="00790B77" w:rsidP="00790B77">
            <w:pPr>
              <w:spacing w:before="0"/>
              <w:rPr>
                <w:ins w:id="7103" w:author="i0806927" w:date="2016-04-01T13:49:00Z"/>
                <w:rFonts w:ascii="Helvetica" w:hAnsi="Helvetica" w:cs="Helvetica"/>
                <w:color w:val="000000"/>
                <w:sz w:val="22"/>
                <w:szCs w:val="22"/>
                <w:highlight w:val="yellow"/>
                <w:lang w:val="fr-FR" w:eastAsia="fr-FR"/>
                <w:rPrChange w:id="7104" w:author="i0806927" w:date="2016-04-04T14:20:00Z">
                  <w:rPr>
                    <w:ins w:id="7105" w:author="i0806927" w:date="2016-04-01T13:49:00Z"/>
                    <w:rFonts w:ascii="Helvetica" w:hAnsi="Helvetica" w:cs="Helvetica"/>
                    <w:color w:val="000000"/>
                    <w:sz w:val="22"/>
                    <w:szCs w:val="22"/>
                    <w:lang w:val="fr-FR" w:eastAsia="fr-FR"/>
                  </w:rPr>
                </w:rPrChange>
              </w:rPr>
            </w:pPr>
          </w:p>
        </w:tc>
      </w:tr>
      <w:tr w:rsidR="00790B77" w:rsidRPr="00FA02FB" w14:paraId="020D6F01" w14:textId="77777777" w:rsidTr="00CE72D2">
        <w:tblPrEx>
          <w:tblW w:w="0" w:type="auto"/>
          <w:tblPrExChange w:id="7106" w:author="i0806927" w:date="2016-04-08T13:24:00Z">
            <w:tblPrEx>
              <w:tblW w:w="0" w:type="auto"/>
            </w:tblPrEx>
          </w:tblPrExChange>
        </w:tblPrEx>
        <w:trPr>
          <w:ins w:id="7107" w:author="i0806927" w:date="2016-04-01T13:49:00Z"/>
        </w:trPr>
        <w:tc>
          <w:tcPr>
            <w:tcW w:w="2992" w:type="dxa"/>
            <w:gridSpan w:val="2"/>
            <w:tcPrChange w:id="7108" w:author="i0806927" w:date="2016-04-08T13:24:00Z">
              <w:tcPr>
                <w:tcW w:w="2992" w:type="dxa"/>
              </w:tcPr>
            </w:tcPrChange>
          </w:tcPr>
          <w:p w14:paraId="4899B03A" w14:textId="77777777" w:rsidR="00790B77" w:rsidRPr="00E516AE" w:rsidRDefault="00790B77" w:rsidP="00790B77">
            <w:pPr>
              <w:keepNext/>
              <w:keepLines/>
              <w:suppressAutoHyphens/>
              <w:spacing w:before="140" w:line="220" w:lineRule="atLeast"/>
              <w:ind w:left="1080"/>
              <w:outlineLvl w:val="7"/>
              <w:rPr>
                <w:ins w:id="7109" w:author="i0806927" w:date="2016-04-01T13:49:00Z"/>
                <w:rFonts w:ascii="Helvetica" w:hAnsi="Helvetica" w:cs="Helvetica"/>
                <w:color w:val="000000"/>
                <w:sz w:val="22"/>
                <w:szCs w:val="22"/>
                <w:highlight w:val="yellow"/>
                <w:lang w:val="fr-FR" w:eastAsia="fr-FR"/>
                <w:rPrChange w:id="7110" w:author="i0806927" w:date="2016-04-04T14:20:00Z">
                  <w:rPr>
                    <w:ins w:id="7111" w:author="i0806927" w:date="2016-04-01T13:49:00Z"/>
                    <w:rFonts w:ascii="Helvetica" w:hAnsi="Helvetica" w:cs="Helvetica"/>
                    <w:i/>
                    <w:color w:val="000000"/>
                    <w:spacing w:val="-4"/>
                    <w:kern w:val="1"/>
                    <w:sz w:val="22"/>
                    <w:szCs w:val="22"/>
                    <w:lang w:val="fr-FR" w:eastAsia="fr-FR"/>
                  </w:rPr>
                </w:rPrChange>
              </w:rPr>
            </w:pPr>
            <w:ins w:id="7112" w:author="i0806927" w:date="2016-04-01T13:49:00Z">
              <w:r w:rsidRPr="00E516AE">
                <w:rPr>
                  <w:rFonts w:ascii="Helvetica" w:hAnsi="Helvetica" w:cs="Helvetica"/>
                  <w:color w:val="000000"/>
                  <w:sz w:val="22"/>
                  <w:szCs w:val="22"/>
                  <w:highlight w:val="yellow"/>
                  <w:lang w:val="fr-FR" w:eastAsia="ja-JP"/>
                  <w:rPrChange w:id="7113" w:author="i0806927" w:date="2016-04-04T14:20:00Z">
                    <w:rPr>
                      <w:rFonts w:ascii="Helvetica" w:hAnsi="Helvetica" w:cs="Helvetica"/>
                      <w:color w:val="000000"/>
                      <w:sz w:val="22"/>
                      <w:szCs w:val="22"/>
                      <w:lang w:val="fr-FR" w:eastAsia="ja-JP"/>
                    </w:rPr>
                  </w:rPrChange>
                </w:rPr>
                <w:t>channel</w:t>
              </w:r>
            </w:ins>
          </w:p>
        </w:tc>
        <w:tc>
          <w:tcPr>
            <w:tcW w:w="1497" w:type="dxa"/>
            <w:gridSpan w:val="2"/>
            <w:tcPrChange w:id="7114" w:author="i0806927" w:date="2016-04-08T13:24:00Z">
              <w:tcPr>
                <w:tcW w:w="1497" w:type="dxa"/>
                <w:gridSpan w:val="2"/>
              </w:tcPr>
            </w:tcPrChange>
          </w:tcPr>
          <w:p w14:paraId="4B0A76CA" w14:textId="77777777" w:rsidR="00790B77" w:rsidRPr="00E516AE" w:rsidRDefault="00790B77" w:rsidP="00790B77">
            <w:pPr>
              <w:keepNext/>
              <w:keepLines/>
              <w:suppressAutoHyphens/>
              <w:spacing w:before="140" w:line="220" w:lineRule="atLeast"/>
              <w:ind w:left="1080"/>
              <w:outlineLvl w:val="7"/>
              <w:rPr>
                <w:ins w:id="7115" w:author="i0806927" w:date="2016-04-01T13:49:00Z"/>
                <w:rFonts w:ascii="Helvetica" w:hAnsi="Helvetica" w:cs="Helvetica"/>
                <w:color w:val="000000"/>
                <w:sz w:val="22"/>
                <w:szCs w:val="22"/>
                <w:highlight w:val="yellow"/>
                <w:lang w:val="fr-FR" w:eastAsia="fr-FR"/>
                <w:rPrChange w:id="7116" w:author="i0806927" w:date="2016-04-04T14:20:00Z">
                  <w:rPr>
                    <w:ins w:id="7117" w:author="i0806927" w:date="2016-04-01T13:49:00Z"/>
                    <w:rFonts w:ascii="Helvetica" w:hAnsi="Helvetica" w:cs="Helvetica"/>
                    <w:i/>
                    <w:color w:val="000000"/>
                    <w:spacing w:val="-4"/>
                    <w:kern w:val="1"/>
                    <w:sz w:val="22"/>
                    <w:szCs w:val="22"/>
                    <w:lang w:val="fr-FR" w:eastAsia="fr-FR"/>
                  </w:rPr>
                </w:rPrChange>
              </w:rPr>
            </w:pPr>
            <w:ins w:id="7118" w:author="i0806927" w:date="2016-04-01T13:49:00Z">
              <w:r w:rsidRPr="00E516AE">
                <w:rPr>
                  <w:rFonts w:ascii="Helvetica" w:hAnsi="Helvetica" w:cs="Helvetica"/>
                  <w:color w:val="000000"/>
                  <w:sz w:val="22"/>
                  <w:szCs w:val="22"/>
                  <w:highlight w:val="yellow"/>
                  <w:lang w:val="fr-FR" w:eastAsia="ja-JP"/>
                  <w:rPrChange w:id="7119" w:author="i0806927" w:date="2016-04-04T14:20:00Z">
                    <w:rPr>
                      <w:rFonts w:ascii="Helvetica" w:hAnsi="Helvetica" w:cs="Helvetica"/>
                      <w:color w:val="000000"/>
                      <w:sz w:val="22"/>
                      <w:szCs w:val="22"/>
                      <w:lang w:val="fr-FR" w:eastAsia="ja-JP"/>
                    </w:rPr>
                  </w:rPrChange>
                </w:rPr>
                <w:t>N</w:t>
              </w:r>
            </w:ins>
          </w:p>
        </w:tc>
        <w:tc>
          <w:tcPr>
            <w:tcW w:w="2565" w:type="dxa"/>
            <w:tcPrChange w:id="7120" w:author="i0806927" w:date="2016-04-08T13:24:00Z">
              <w:tcPr>
                <w:tcW w:w="2759" w:type="dxa"/>
                <w:gridSpan w:val="3"/>
              </w:tcPr>
            </w:tcPrChange>
          </w:tcPr>
          <w:p w14:paraId="6B7BF56D" w14:textId="77777777" w:rsidR="00790B77" w:rsidRPr="00E516AE" w:rsidRDefault="00790B77" w:rsidP="00790B77">
            <w:pPr>
              <w:spacing w:before="0"/>
              <w:rPr>
                <w:ins w:id="7121" w:author="i0806927" w:date="2016-04-01T13:49:00Z"/>
                <w:rFonts w:ascii="Helvetica" w:hAnsi="Helvetica" w:cs="Helvetica"/>
                <w:color w:val="000000"/>
                <w:sz w:val="22"/>
                <w:szCs w:val="22"/>
                <w:highlight w:val="yellow"/>
                <w:lang w:val="fr-FR" w:eastAsia="fr-FR"/>
                <w:rPrChange w:id="7122" w:author="i0806927" w:date="2016-04-04T14:20:00Z">
                  <w:rPr>
                    <w:ins w:id="7123" w:author="i0806927" w:date="2016-04-01T13:49:00Z"/>
                    <w:rFonts w:ascii="Helvetica" w:hAnsi="Helvetica" w:cs="Helvetica"/>
                    <w:color w:val="000000"/>
                    <w:sz w:val="22"/>
                    <w:szCs w:val="22"/>
                    <w:lang w:val="fr-FR" w:eastAsia="fr-FR"/>
                  </w:rPr>
                </w:rPrChange>
              </w:rPr>
            </w:pPr>
          </w:p>
        </w:tc>
        <w:tc>
          <w:tcPr>
            <w:tcW w:w="3507" w:type="dxa"/>
            <w:tcPrChange w:id="7124" w:author="i0806927" w:date="2016-04-08T13:24:00Z">
              <w:tcPr>
                <w:tcW w:w="3313" w:type="dxa"/>
              </w:tcPr>
            </w:tcPrChange>
          </w:tcPr>
          <w:p w14:paraId="0D8352D5" w14:textId="77777777" w:rsidR="00790B77" w:rsidRPr="00E516AE" w:rsidRDefault="00790B77" w:rsidP="00790B77">
            <w:pPr>
              <w:spacing w:before="0"/>
              <w:rPr>
                <w:ins w:id="7125" w:author="i0806927" w:date="2016-04-01T13:49:00Z"/>
                <w:rFonts w:ascii="Helvetica" w:hAnsi="Helvetica" w:cs="Helvetica"/>
                <w:color w:val="000000"/>
                <w:sz w:val="22"/>
                <w:szCs w:val="22"/>
                <w:highlight w:val="yellow"/>
                <w:lang w:val="fr-FR" w:eastAsia="fr-FR"/>
                <w:rPrChange w:id="7126" w:author="i0806927" w:date="2016-04-04T14:20:00Z">
                  <w:rPr>
                    <w:ins w:id="7127" w:author="i0806927" w:date="2016-04-01T13:49:00Z"/>
                    <w:rFonts w:ascii="Helvetica" w:hAnsi="Helvetica" w:cs="Helvetica"/>
                    <w:color w:val="000000"/>
                    <w:sz w:val="22"/>
                    <w:szCs w:val="22"/>
                    <w:lang w:val="fr-FR" w:eastAsia="fr-FR"/>
                  </w:rPr>
                </w:rPrChange>
              </w:rPr>
            </w:pPr>
          </w:p>
        </w:tc>
      </w:tr>
      <w:tr w:rsidR="00790B77" w:rsidRPr="00FA02FB" w14:paraId="6BD34683" w14:textId="77777777" w:rsidTr="00CE72D2">
        <w:tblPrEx>
          <w:tblW w:w="0" w:type="auto"/>
          <w:tblPrExChange w:id="7128" w:author="i0806927" w:date="2016-04-08T13:24:00Z">
            <w:tblPrEx>
              <w:tblW w:w="0" w:type="auto"/>
            </w:tblPrEx>
          </w:tblPrExChange>
        </w:tblPrEx>
        <w:trPr>
          <w:ins w:id="7129" w:author="i0806927" w:date="2016-04-01T13:49:00Z"/>
        </w:trPr>
        <w:tc>
          <w:tcPr>
            <w:tcW w:w="2992" w:type="dxa"/>
            <w:gridSpan w:val="2"/>
            <w:tcPrChange w:id="7130" w:author="i0806927" w:date="2016-04-08T13:24:00Z">
              <w:tcPr>
                <w:tcW w:w="2992" w:type="dxa"/>
              </w:tcPr>
            </w:tcPrChange>
          </w:tcPr>
          <w:p w14:paraId="586820A0" w14:textId="77777777" w:rsidR="00790B77" w:rsidRPr="00E516AE" w:rsidRDefault="00790B77" w:rsidP="00790B77">
            <w:pPr>
              <w:keepNext/>
              <w:keepLines/>
              <w:suppressAutoHyphens/>
              <w:spacing w:before="140" w:line="220" w:lineRule="atLeast"/>
              <w:ind w:left="1080"/>
              <w:outlineLvl w:val="7"/>
              <w:rPr>
                <w:ins w:id="7131" w:author="i0806927" w:date="2016-04-01T13:49:00Z"/>
                <w:rFonts w:ascii="Helvetica" w:hAnsi="Helvetica" w:cs="Helvetica"/>
                <w:color w:val="000000"/>
                <w:sz w:val="22"/>
                <w:szCs w:val="22"/>
                <w:highlight w:val="yellow"/>
                <w:lang w:val="fr-FR" w:eastAsia="fr-FR"/>
                <w:rPrChange w:id="7132" w:author="i0806927" w:date="2016-04-04T14:20:00Z">
                  <w:rPr>
                    <w:ins w:id="7133" w:author="i0806927" w:date="2016-04-01T13:49:00Z"/>
                    <w:rFonts w:ascii="Helvetica" w:hAnsi="Helvetica" w:cs="Helvetica"/>
                    <w:i/>
                    <w:color w:val="000000"/>
                    <w:spacing w:val="-4"/>
                    <w:kern w:val="1"/>
                    <w:sz w:val="22"/>
                    <w:szCs w:val="22"/>
                    <w:lang w:val="fr-FR" w:eastAsia="fr-FR"/>
                  </w:rPr>
                </w:rPrChange>
              </w:rPr>
            </w:pPr>
            <w:ins w:id="7134" w:author="i0806927" w:date="2016-04-01T13:49:00Z">
              <w:r w:rsidRPr="00E516AE">
                <w:rPr>
                  <w:rFonts w:ascii="Helvetica" w:hAnsi="Helvetica" w:cs="Helvetica"/>
                  <w:color w:val="000000"/>
                  <w:sz w:val="22"/>
                  <w:szCs w:val="22"/>
                  <w:highlight w:val="yellow"/>
                  <w:lang w:val="fr-FR" w:eastAsia="ja-JP"/>
                  <w:rPrChange w:id="7135" w:author="i0806927" w:date="2016-04-04T14:20:00Z">
                    <w:rPr>
                      <w:rFonts w:ascii="Helvetica" w:hAnsi="Helvetica" w:cs="Helvetica"/>
                      <w:color w:val="000000"/>
                      <w:sz w:val="22"/>
                      <w:szCs w:val="22"/>
                      <w:lang w:val="fr-FR" w:eastAsia="ja-JP"/>
                    </w:rPr>
                  </w:rPrChange>
                </w:rPr>
                <w:t>productInventoryId</w:t>
              </w:r>
            </w:ins>
          </w:p>
        </w:tc>
        <w:tc>
          <w:tcPr>
            <w:tcW w:w="1497" w:type="dxa"/>
            <w:gridSpan w:val="2"/>
            <w:tcPrChange w:id="7136" w:author="i0806927" w:date="2016-04-08T13:24:00Z">
              <w:tcPr>
                <w:tcW w:w="1497" w:type="dxa"/>
                <w:gridSpan w:val="2"/>
              </w:tcPr>
            </w:tcPrChange>
          </w:tcPr>
          <w:p w14:paraId="2DB87ADC" w14:textId="361C7149" w:rsidR="00790B77" w:rsidRPr="00E516AE" w:rsidRDefault="00F647C9" w:rsidP="00790B77">
            <w:pPr>
              <w:keepNext/>
              <w:keepLines/>
              <w:suppressAutoHyphens/>
              <w:spacing w:before="140" w:line="220" w:lineRule="atLeast"/>
              <w:ind w:left="1080"/>
              <w:outlineLvl w:val="7"/>
              <w:rPr>
                <w:ins w:id="7137" w:author="i0806927" w:date="2016-04-01T13:49:00Z"/>
                <w:rFonts w:ascii="Helvetica" w:hAnsi="Helvetica" w:cs="Helvetica"/>
                <w:color w:val="000000"/>
                <w:sz w:val="22"/>
                <w:szCs w:val="22"/>
                <w:highlight w:val="green"/>
                <w:lang w:eastAsia="fr-FR"/>
                <w:rPrChange w:id="7138" w:author="i0806927" w:date="2016-04-04T14:20:00Z">
                  <w:rPr>
                    <w:ins w:id="7139" w:author="i0806927" w:date="2016-04-01T13:49:00Z"/>
                    <w:rFonts w:ascii="Helvetica" w:hAnsi="Helvetica" w:cs="Helvetica"/>
                    <w:i/>
                    <w:color w:val="000000"/>
                    <w:spacing w:val="-4"/>
                    <w:kern w:val="1"/>
                    <w:sz w:val="22"/>
                    <w:szCs w:val="22"/>
                    <w:lang w:eastAsia="fr-FR"/>
                  </w:rPr>
                </w:rPrChange>
              </w:rPr>
            </w:pPr>
            <w:ins w:id="7140" w:author="i0806927" w:date="2016-04-04T10:15:00Z">
              <w:r w:rsidRPr="00E516AE">
                <w:rPr>
                  <w:rFonts w:ascii="Helvetica" w:hAnsi="Helvetica" w:cs="Helvetica"/>
                  <w:color w:val="000000"/>
                  <w:sz w:val="22"/>
                  <w:szCs w:val="22"/>
                  <w:highlight w:val="green"/>
                  <w:lang w:eastAsia="ja-JP"/>
                  <w:rPrChange w:id="7141" w:author="i0806927" w:date="2016-04-04T14:20:00Z">
                    <w:rPr>
                      <w:rFonts w:ascii="Helvetica" w:hAnsi="Helvetica" w:cs="Helvetica"/>
                      <w:color w:val="000000"/>
                      <w:sz w:val="22"/>
                      <w:szCs w:val="22"/>
                      <w:highlight w:val="yellow"/>
                      <w:lang w:eastAsia="ja-JP"/>
                    </w:rPr>
                  </w:rPrChange>
                </w:rPr>
                <w:t>N</w:t>
              </w:r>
            </w:ins>
          </w:p>
        </w:tc>
        <w:tc>
          <w:tcPr>
            <w:tcW w:w="2565" w:type="dxa"/>
            <w:tcPrChange w:id="7142" w:author="i0806927" w:date="2016-04-08T13:24:00Z">
              <w:tcPr>
                <w:tcW w:w="2759" w:type="dxa"/>
                <w:gridSpan w:val="3"/>
              </w:tcPr>
            </w:tcPrChange>
          </w:tcPr>
          <w:p w14:paraId="194E2783" w14:textId="77777777" w:rsidR="00790B77" w:rsidRPr="00E516AE" w:rsidRDefault="00790B77" w:rsidP="00790B77">
            <w:pPr>
              <w:spacing w:before="0"/>
              <w:rPr>
                <w:ins w:id="7143" w:author="i0806927" w:date="2016-04-01T13:49:00Z"/>
                <w:rFonts w:ascii="Helvetica" w:hAnsi="Helvetica" w:cs="Helvetica"/>
                <w:color w:val="000000"/>
                <w:sz w:val="22"/>
                <w:szCs w:val="22"/>
                <w:highlight w:val="yellow"/>
                <w:lang w:eastAsia="fr-FR"/>
                <w:rPrChange w:id="7144" w:author="i0806927" w:date="2016-04-04T14:20:00Z">
                  <w:rPr>
                    <w:ins w:id="7145" w:author="i0806927" w:date="2016-04-01T13:49:00Z"/>
                    <w:rFonts w:ascii="Helvetica" w:hAnsi="Helvetica" w:cs="Helvetica"/>
                    <w:color w:val="000000"/>
                    <w:sz w:val="22"/>
                    <w:szCs w:val="22"/>
                    <w:lang w:eastAsia="fr-FR"/>
                  </w:rPr>
                </w:rPrChange>
              </w:rPr>
            </w:pPr>
          </w:p>
        </w:tc>
        <w:tc>
          <w:tcPr>
            <w:tcW w:w="3507" w:type="dxa"/>
            <w:tcPrChange w:id="7146" w:author="i0806927" w:date="2016-04-08T13:24:00Z">
              <w:tcPr>
                <w:tcW w:w="3313" w:type="dxa"/>
              </w:tcPr>
            </w:tcPrChange>
          </w:tcPr>
          <w:p w14:paraId="664E7B0B" w14:textId="77777777" w:rsidR="00790B77" w:rsidRPr="00E516AE" w:rsidRDefault="00790B77" w:rsidP="00790B77">
            <w:pPr>
              <w:spacing w:before="0"/>
              <w:rPr>
                <w:ins w:id="7147" w:author="i0806927" w:date="2016-04-01T13:49:00Z"/>
                <w:rFonts w:ascii="Helvetica" w:hAnsi="Helvetica" w:cs="Helvetica"/>
                <w:color w:val="000000"/>
                <w:sz w:val="22"/>
                <w:szCs w:val="22"/>
                <w:highlight w:val="yellow"/>
                <w:lang w:eastAsia="fr-FR"/>
                <w:rPrChange w:id="7148" w:author="i0806927" w:date="2016-04-04T14:20:00Z">
                  <w:rPr>
                    <w:ins w:id="7149" w:author="i0806927" w:date="2016-04-01T13:49:00Z"/>
                    <w:rFonts w:ascii="Helvetica" w:hAnsi="Helvetica" w:cs="Helvetica"/>
                    <w:color w:val="000000"/>
                    <w:sz w:val="22"/>
                    <w:szCs w:val="22"/>
                    <w:lang w:eastAsia="fr-FR"/>
                  </w:rPr>
                </w:rPrChange>
              </w:rPr>
            </w:pPr>
          </w:p>
        </w:tc>
      </w:tr>
      <w:tr w:rsidR="00790B77" w:rsidRPr="00FA02FB" w14:paraId="4FF20F8E" w14:textId="77777777" w:rsidTr="00CE72D2">
        <w:tblPrEx>
          <w:tblW w:w="0" w:type="auto"/>
          <w:tblPrExChange w:id="7150" w:author="i0806927" w:date="2016-04-08T13:24:00Z">
            <w:tblPrEx>
              <w:tblW w:w="0" w:type="auto"/>
            </w:tblPrEx>
          </w:tblPrExChange>
        </w:tblPrEx>
        <w:trPr>
          <w:ins w:id="7151" w:author="i0806927" w:date="2016-04-01T13:49:00Z"/>
        </w:trPr>
        <w:tc>
          <w:tcPr>
            <w:tcW w:w="2992" w:type="dxa"/>
            <w:gridSpan w:val="2"/>
            <w:tcPrChange w:id="7152" w:author="i0806927" w:date="2016-04-08T13:24:00Z">
              <w:tcPr>
                <w:tcW w:w="2992" w:type="dxa"/>
              </w:tcPr>
            </w:tcPrChange>
          </w:tcPr>
          <w:p w14:paraId="2344F08D" w14:textId="77777777" w:rsidR="00790B77" w:rsidRPr="00E516AE" w:rsidRDefault="00790B77" w:rsidP="00790B77">
            <w:pPr>
              <w:keepNext/>
              <w:keepLines/>
              <w:suppressAutoHyphens/>
              <w:spacing w:before="140" w:line="220" w:lineRule="atLeast"/>
              <w:ind w:left="1080"/>
              <w:outlineLvl w:val="7"/>
              <w:rPr>
                <w:ins w:id="7153" w:author="i0806927" w:date="2016-04-01T13:49:00Z"/>
                <w:rFonts w:ascii="Helvetica" w:hAnsi="Helvetica" w:cs="Helvetica"/>
                <w:color w:val="000000"/>
                <w:sz w:val="22"/>
                <w:szCs w:val="22"/>
                <w:highlight w:val="yellow"/>
                <w:lang w:val="fr-FR" w:eastAsia="fr-FR"/>
                <w:rPrChange w:id="7154" w:author="i0806927" w:date="2016-04-04T14:20:00Z">
                  <w:rPr>
                    <w:ins w:id="7155" w:author="i0806927" w:date="2016-04-01T13:49:00Z"/>
                    <w:rFonts w:ascii="Helvetica" w:hAnsi="Helvetica" w:cs="Helvetica"/>
                    <w:i/>
                    <w:color w:val="000000"/>
                    <w:spacing w:val="-4"/>
                    <w:kern w:val="1"/>
                    <w:sz w:val="22"/>
                    <w:szCs w:val="22"/>
                    <w:lang w:val="fr-FR" w:eastAsia="fr-FR"/>
                  </w:rPr>
                </w:rPrChange>
              </w:rPr>
            </w:pPr>
            <w:ins w:id="7156" w:author="i0806927" w:date="2016-04-01T13:49:00Z">
              <w:r w:rsidRPr="00E516AE">
                <w:rPr>
                  <w:rFonts w:ascii="Helvetica" w:hAnsi="Helvetica" w:cs="Helvetica"/>
                  <w:color w:val="000000"/>
                  <w:sz w:val="22"/>
                  <w:szCs w:val="22"/>
                  <w:highlight w:val="yellow"/>
                  <w:lang w:val="fr-FR" w:eastAsia="ja-JP"/>
                  <w:rPrChange w:id="7157" w:author="i0806927" w:date="2016-04-04T14:20:00Z">
                    <w:rPr>
                      <w:rFonts w:ascii="Helvetica" w:hAnsi="Helvetica" w:cs="Helvetica"/>
                      <w:color w:val="000000"/>
                      <w:sz w:val="22"/>
                      <w:szCs w:val="22"/>
                      <w:lang w:val="fr-FR" w:eastAsia="ja-JP"/>
                    </w:rPr>
                  </w:rPrChange>
                </w:rPr>
                <w:t>address</w:t>
              </w:r>
            </w:ins>
          </w:p>
        </w:tc>
        <w:tc>
          <w:tcPr>
            <w:tcW w:w="1497" w:type="dxa"/>
            <w:gridSpan w:val="2"/>
            <w:tcPrChange w:id="7158" w:author="i0806927" w:date="2016-04-08T13:24:00Z">
              <w:tcPr>
                <w:tcW w:w="1497" w:type="dxa"/>
                <w:gridSpan w:val="2"/>
              </w:tcPr>
            </w:tcPrChange>
          </w:tcPr>
          <w:p w14:paraId="26CD0659" w14:textId="424C5AD3" w:rsidR="00790B77" w:rsidRPr="00E516AE" w:rsidRDefault="00F647C9" w:rsidP="00790B77">
            <w:pPr>
              <w:keepNext/>
              <w:keepLines/>
              <w:suppressAutoHyphens/>
              <w:spacing w:before="140" w:line="220" w:lineRule="atLeast"/>
              <w:ind w:left="1080"/>
              <w:outlineLvl w:val="7"/>
              <w:rPr>
                <w:ins w:id="7159" w:author="i0806927" w:date="2016-04-01T13:49:00Z"/>
                <w:rFonts w:ascii="Helvetica" w:hAnsi="Helvetica" w:cs="Helvetica"/>
                <w:color w:val="000000"/>
                <w:sz w:val="22"/>
                <w:szCs w:val="22"/>
                <w:highlight w:val="green"/>
                <w:lang w:eastAsia="fr-FR"/>
                <w:rPrChange w:id="7160" w:author="i0806927" w:date="2016-04-04T14:20:00Z">
                  <w:rPr>
                    <w:ins w:id="7161" w:author="i0806927" w:date="2016-04-01T13:49:00Z"/>
                    <w:rFonts w:ascii="Helvetica" w:hAnsi="Helvetica" w:cs="Helvetica"/>
                    <w:i/>
                    <w:color w:val="000000"/>
                    <w:spacing w:val="-4"/>
                    <w:kern w:val="1"/>
                    <w:sz w:val="22"/>
                    <w:szCs w:val="22"/>
                    <w:lang w:eastAsia="fr-FR"/>
                  </w:rPr>
                </w:rPrChange>
              </w:rPr>
            </w:pPr>
            <w:ins w:id="7162" w:author="i0806927" w:date="2016-04-04T10:15:00Z">
              <w:r w:rsidRPr="00E516AE">
                <w:rPr>
                  <w:rFonts w:ascii="Helvetica" w:hAnsi="Helvetica" w:cs="Helvetica"/>
                  <w:color w:val="000000"/>
                  <w:sz w:val="22"/>
                  <w:szCs w:val="22"/>
                  <w:highlight w:val="green"/>
                  <w:lang w:eastAsia="ja-JP"/>
                  <w:rPrChange w:id="7163" w:author="i0806927" w:date="2016-04-04T14:20:00Z">
                    <w:rPr>
                      <w:rFonts w:ascii="Helvetica" w:hAnsi="Helvetica" w:cs="Helvetica"/>
                      <w:color w:val="000000"/>
                      <w:sz w:val="22"/>
                      <w:szCs w:val="22"/>
                      <w:highlight w:val="yellow"/>
                      <w:lang w:eastAsia="ja-JP"/>
                    </w:rPr>
                  </w:rPrChange>
                </w:rPr>
                <w:t>N</w:t>
              </w:r>
            </w:ins>
          </w:p>
        </w:tc>
        <w:tc>
          <w:tcPr>
            <w:tcW w:w="2565" w:type="dxa"/>
            <w:tcPrChange w:id="7164" w:author="i0806927" w:date="2016-04-08T13:24:00Z">
              <w:tcPr>
                <w:tcW w:w="2759" w:type="dxa"/>
                <w:gridSpan w:val="3"/>
              </w:tcPr>
            </w:tcPrChange>
          </w:tcPr>
          <w:p w14:paraId="227955DB" w14:textId="77777777" w:rsidR="00790B77" w:rsidRPr="00E516AE" w:rsidRDefault="00790B77" w:rsidP="00790B77">
            <w:pPr>
              <w:spacing w:before="0"/>
              <w:rPr>
                <w:ins w:id="7165" w:author="i0806927" w:date="2016-04-01T13:49:00Z"/>
                <w:rFonts w:ascii="Helvetica" w:hAnsi="Helvetica" w:cs="Helvetica"/>
                <w:color w:val="000000"/>
                <w:sz w:val="22"/>
                <w:szCs w:val="22"/>
                <w:highlight w:val="yellow"/>
                <w:lang w:eastAsia="fr-FR"/>
                <w:rPrChange w:id="7166" w:author="i0806927" w:date="2016-04-04T14:20:00Z">
                  <w:rPr>
                    <w:ins w:id="7167" w:author="i0806927" w:date="2016-04-01T13:49:00Z"/>
                    <w:rFonts w:ascii="Helvetica" w:hAnsi="Helvetica" w:cs="Helvetica"/>
                    <w:color w:val="000000"/>
                    <w:sz w:val="22"/>
                    <w:szCs w:val="22"/>
                    <w:lang w:eastAsia="fr-FR"/>
                  </w:rPr>
                </w:rPrChange>
              </w:rPr>
            </w:pPr>
          </w:p>
        </w:tc>
        <w:tc>
          <w:tcPr>
            <w:tcW w:w="3507" w:type="dxa"/>
            <w:tcPrChange w:id="7168" w:author="i0806927" w:date="2016-04-08T13:24:00Z">
              <w:tcPr>
                <w:tcW w:w="3313" w:type="dxa"/>
              </w:tcPr>
            </w:tcPrChange>
          </w:tcPr>
          <w:p w14:paraId="23DF7E03" w14:textId="77777777" w:rsidR="00790B77" w:rsidRPr="00E516AE" w:rsidRDefault="00790B77" w:rsidP="00790B77">
            <w:pPr>
              <w:spacing w:before="0"/>
              <w:rPr>
                <w:ins w:id="7169" w:author="i0806927" w:date="2016-04-01T13:49:00Z"/>
                <w:rFonts w:ascii="Helvetica" w:hAnsi="Helvetica" w:cs="Helvetica"/>
                <w:color w:val="000000"/>
                <w:sz w:val="22"/>
                <w:szCs w:val="22"/>
                <w:highlight w:val="yellow"/>
                <w:lang w:eastAsia="fr-FR"/>
                <w:rPrChange w:id="7170" w:author="i0806927" w:date="2016-04-04T14:20:00Z">
                  <w:rPr>
                    <w:ins w:id="7171" w:author="i0806927" w:date="2016-04-01T13:49:00Z"/>
                    <w:rFonts w:ascii="Helvetica" w:hAnsi="Helvetica" w:cs="Helvetica"/>
                    <w:color w:val="000000"/>
                    <w:sz w:val="22"/>
                    <w:szCs w:val="22"/>
                    <w:lang w:eastAsia="fr-FR"/>
                  </w:rPr>
                </w:rPrChange>
              </w:rPr>
            </w:pPr>
          </w:p>
        </w:tc>
      </w:tr>
      <w:tr w:rsidR="00790B77" w:rsidRPr="00FA02FB" w14:paraId="3828808D" w14:textId="77777777" w:rsidTr="00CE72D2">
        <w:tblPrEx>
          <w:tblW w:w="0" w:type="auto"/>
          <w:tblPrExChange w:id="7172" w:author="i0806927" w:date="2016-04-08T13:24:00Z">
            <w:tblPrEx>
              <w:tblW w:w="0" w:type="auto"/>
            </w:tblPrEx>
          </w:tblPrExChange>
        </w:tblPrEx>
        <w:trPr>
          <w:ins w:id="7173" w:author="i0806927" w:date="2016-04-01T13:49:00Z"/>
        </w:trPr>
        <w:tc>
          <w:tcPr>
            <w:tcW w:w="2992" w:type="dxa"/>
            <w:gridSpan w:val="2"/>
            <w:tcPrChange w:id="7174" w:author="i0806927" w:date="2016-04-08T13:24:00Z">
              <w:tcPr>
                <w:tcW w:w="2992" w:type="dxa"/>
              </w:tcPr>
            </w:tcPrChange>
          </w:tcPr>
          <w:p w14:paraId="144BABF5" w14:textId="77777777" w:rsidR="00790B77" w:rsidRPr="00E516AE" w:rsidRDefault="00790B77" w:rsidP="00790B77">
            <w:pPr>
              <w:keepNext/>
              <w:keepLines/>
              <w:suppressAutoHyphens/>
              <w:spacing w:before="140" w:line="220" w:lineRule="atLeast"/>
              <w:ind w:left="1080"/>
              <w:outlineLvl w:val="7"/>
              <w:rPr>
                <w:ins w:id="7175" w:author="i0806927" w:date="2016-04-01T13:49:00Z"/>
                <w:rFonts w:ascii="Helvetica" w:hAnsi="Helvetica" w:cs="Helvetica"/>
                <w:color w:val="000000"/>
                <w:sz w:val="22"/>
                <w:szCs w:val="22"/>
                <w:highlight w:val="yellow"/>
                <w:lang w:val="fr-FR" w:eastAsia="ja-JP"/>
                <w:rPrChange w:id="7176" w:author="i0806927" w:date="2016-04-04T14:20:00Z">
                  <w:rPr>
                    <w:ins w:id="7177" w:author="i0806927" w:date="2016-04-01T13:49:00Z"/>
                    <w:rFonts w:ascii="Helvetica" w:hAnsi="Helvetica" w:cs="Helvetica"/>
                    <w:i/>
                    <w:color w:val="000000"/>
                    <w:spacing w:val="-4"/>
                    <w:kern w:val="1"/>
                    <w:sz w:val="22"/>
                    <w:szCs w:val="22"/>
                    <w:lang w:val="fr-FR" w:eastAsia="ja-JP"/>
                  </w:rPr>
                </w:rPrChange>
              </w:rPr>
            </w:pPr>
            <w:ins w:id="7178" w:author="i0806927" w:date="2016-04-01T13:49:00Z">
              <w:r w:rsidRPr="00E516AE">
                <w:rPr>
                  <w:rFonts w:ascii="Helvetica" w:hAnsi="Helvetica" w:cs="Helvetica"/>
                  <w:color w:val="000000"/>
                  <w:sz w:val="22"/>
                  <w:szCs w:val="22"/>
                  <w:highlight w:val="yellow"/>
                  <w:lang w:val="fr-FR" w:eastAsia="ja-JP"/>
                  <w:rPrChange w:id="7179" w:author="i0806927" w:date="2016-04-04T14:20:00Z">
                    <w:rPr>
                      <w:rFonts w:ascii="Helvetica" w:hAnsi="Helvetica" w:cs="Helvetica"/>
                      <w:color w:val="000000"/>
                      <w:sz w:val="22"/>
                      <w:szCs w:val="22"/>
                      <w:lang w:val="fr-FR" w:eastAsia="ja-JP"/>
                    </w:rPr>
                  </w:rPrChange>
                </w:rPr>
                <w:t>Address description</w:t>
              </w:r>
            </w:ins>
          </w:p>
        </w:tc>
        <w:tc>
          <w:tcPr>
            <w:tcW w:w="1497" w:type="dxa"/>
            <w:gridSpan w:val="2"/>
            <w:tcPrChange w:id="7180" w:author="i0806927" w:date="2016-04-08T13:24:00Z">
              <w:tcPr>
                <w:tcW w:w="1497" w:type="dxa"/>
                <w:gridSpan w:val="2"/>
              </w:tcPr>
            </w:tcPrChange>
          </w:tcPr>
          <w:p w14:paraId="361082A9" w14:textId="239656D0" w:rsidR="00790B77" w:rsidRPr="00E516AE" w:rsidRDefault="00F647C9" w:rsidP="00790B77">
            <w:pPr>
              <w:keepNext/>
              <w:keepLines/>
              <w:suppressAutoHyphens/>
              <w:spacing w:before="140" w:line="220" w:lineRule="atLeast"/>
              <w:ind w:left="1080"/>
              <w:outlineLvl w:val="7"/>
              <w:rPr>
                <w:ins w:id="7181" w:author="i0806927" w:date="2016-04-01T13:49:00Z"/>
                <w:rFonts w:ascii="Helvetica" w:hAnsi="Helvetica" w:cs="Helvetica"/>
                <w:color w:val="000000"/>
                <w:sz w:val="22"/>
                <w:szCs w:val="22"/>
                <w:highlight w:val="green"/>
                <w:lang w:eastAsia="ja-JP"/>
                <w:rPrChange w:id="7182" w:author="i0806927" w:date="2016-04-04T14:20:00Z">
                  <w:rPr>
                    <w:ins w:id="7183" w:author="i0806927" w:date="2016-04-01T13:49:00Z"/>
                    <w:rFonts w:ascii="Helvetica" w:hAnsi="Helvetica" w:cs="Helvetica"/>
                    <w:i/>
                    <w:color w:val="000000"/>
                    <w:spacing w:val="-4"/>
                    <w:kern w:val="1"/>
                    <w:sz w:val="22"/>
                    <w:szCs w:val="22"/>
                    <w:lang w:eastAsia="ja-JP"/>
                  </w:rPr>
                </w:rPrChange>
              </w:rPr>
            </w:pPr>
            <w:ins w:id="7184" w:author="i0806927" w:date="2016-04-04T10:15:00Z">
              <w:r w:rsidRPr="00E516AE">
                <w:rPr>
                  <w:rFonts w:ascii="Helvetica" w:hAnsi="Helvetica" w:cs="Helvetica"/>
                  <w:color w:val="000000"/>
                  <w:sz w:val="22"/>
                  <w:szCs w:val="22"/>
                  <w:highlight w:val="green"/>
                  <w:lang w:eastAsia="ja-JP"/>
                  <w:rPrChange w:id="7185" w:author="i0806927" w:date="2016-04-04T14:20:00Z">
                    <w:rPr>
                      <w:rFonts w:ascii="Helvetica" w:hAnsi="Helvetica" w:cs="Helvetica"/>
                      <w:color w:val="000000"/>
                      <w:sz w:val="22"/>
                      <w:szCs w:val="22"/>
                      <w:highlight w:val="yellow"/>
                      <w:lang w:eastAsia="ja-JP"/>
                    </w:rPr>
                  </w:rPrChange>
                </w:rPr>
                <w:t>N</w:t>
              </w:r>
            </w:ins>
          </w:p>
        </w:tc>
        <w:tc>
          <w:tcPr>
            <w:tcW w:w="2565" w:type="dxa"/>
            <w:tcPrChange w:id="7186" w:author="i0806927" w:date="2016-04-08T13:24:00Z">
              <w:tcPr>
                <w:tcW w:w="2759" w:type="dxa"/>
                <w:gridSpan w:val="3"/>
              </w:tcPr>
            </w:tcPrChange>
          </w:tcPr>
          <w:p w14:paraId="32717120" w14:textId="77777777" w:rsidR="00790B77" w:rsidRPr="00E516AE" w:rsidRDefault="00790B77" w:rsidP="00790B77">
            <w:pPr>
              <w:spacing w:before="0"/>
              <w:rPr>
                <w:ins w:id="7187" w:author="i0806927" w:date="2016-04-01T13:49:00Z"/>
                <w:rFonts w:ascii="Helvetica" w:hAnsi="Helvetica" w:cs="Helvetica"/>
                <w:color w:val="000000"/>
                <w:sz w:val="22"/>
                <w:szCs w:val="22"/>
                <w:highlight w:val="yellow"/>
                <w:lang w:eastAsia="fr-FR"/>
                <w:rPrChange w:id="7188" w:author="i0806927" w:date="2016-04-04T14:20:00Z">
                  <w:rPr>
                    <w:ins w:id="7189" w:author="i0806927" w:date="2016-04-01T13:49:00Z"/>
                    <w:rFonts w:ascii="Helvetica" w:hAnsi="Helvetica" w:cs="Helvetica"/>
                    <w:color w:val="000000"/>
                    <w:sz w:val="22"/>
                    <w:szCs w:val="22"/>
                    <w:lang w:eastAsia="fr-FR"/>
                  </w:rPr>
                </w:rPrChange>
              </w:rPr>
            </w:pPr>
          </w:p>
        </w:tc>
        <w:tc>
          <w:tcPr>
            <w:tcW w:w="3507" w:type="dxa"/>
            <w:tcPrChange w:id="7190" w:author="i0806927" w:date="2016-04-08T13:24:00Z">
              <w:tcPr>
                <w:tcW w:w="3313" w:type="dxa"/>
              </w:tcPr>
            </w:tcPrChange>
          </w:tcPr>
          <w:p w14:paraId="450DA966" w14:textId="77777777" w:rsidR="00790B77" w:rsidRPr="00E516AE" w:rsidRDefault="00790B77" w:rsidP="00790B77">
            <w:pPr>
              <w:spacing w:before="0"/>
              <w:rPr>
                <w:ins w:id="7191" w:author="i0806927" w:date="2016-04-01T13:49:00Z"/>
                <w:rFonts w:ascii="Helvetica" w:hAnsi="Helvetica" w:cs="Helvetica"/>
                <w:color w:val="000000"/>
                <w:sz w:val="22"/>
                <w:szCs w:val="22"/>
                <w:highlight w:val="yellow"/>
                <w:lang w:eastAsia="fr-FR"/>
                <w:rPrChange w:id="7192" w:author="i0806927" w:date="2016-04-04T14:20:00Z">
                  <w:rPr>
                    <w:ins w:id="7193" w:author="i0806927" w:date="2016-04-01T13:49:00Z"/>
                    <w:rFonts w:ascii="Helvetica" w:hAnsi="Helvetica" w:cs="Helvetica"/>
                    <w:color w:val="000000"/>
                    <w:sz w:val="22"/>
                    <w:szCs w:val="22"/>
                    <w:lang w:eastAsia="fr-FR"/>
                  </w:rPr>
                </w:rPrChange>
              </w:rPr>
            </w:pPr>
          </w:p>
        </w:tc>
      </w:tr>
      <w:tr w:rsidR="00790B77" w:rsidRPr="00FA02FB" w14:paraId="6A2E532D" w14:textId="77777777" w:rsidTr="00CE72D2">
        <w:tblPrEx>
          <w:tblW w:w="0" w:type="auto"/>
          <w:tblPrExChange w:id="7194" w:author="i0806927" w:date="2016-04-08T13:24:00Z">
            <w:tblPrEx>
              <w:tblW w:w="0" w:type="auto"/>
            </w:tblPrEx>
          </w:tblPrExChange>
        </w:tblPrEx>
        <w:trPr>
          <w:ins w:id="7195" w:author="i0806927" w:date="2016-04-01T13:49:00Z"/>
        </w:trPr>
        <w:tc>
          <w:tcPr>
            <w:tcW w:w="2992" w:type="dxa"/>
            <w:gridSpan w:val="2"/>
            <w:tcPrChange w:id="7196" w:author="i0806927" w:date="2016-04-08T13:24:00Z">
              <w:tcPr>
                <w:tcW w:w="2992" w:type="dxa"/>
              </w:tcPr>
            </w:tcPrChange>
          </w:tcPr>
          <w:p w14:paraId="04D87A8B" w14:textId="77777777" w:rsidR="00790B77" w:rsidRPr="00E516AE" w:rsidRDefault="00790B77" w:rsidP="00790B77">
            <w:pPr>
              <w:spacing w:before="0"/>
              <w:rPr>
                <w:ins w:id="7197" w:author="i0806927" w:date="2016-04-01T13:49:00Z"/>
                <w:rFonts w:ascii="Helvetica" w:hAnsi="Helvetica" w:cs="Helvetica"/>
                <w:color w:val="000000"/>
                <w:sz w:val="22"/>
                <w:szCs w:val="22"/>
                <w:highlight w:val="yellow"/>
                <w:lang w:val="fr-FR" w:eastAsia="ja-JP"/>
                <w:rPrChange w:id="7198" w:author="i0806927" w:date="2016-04-04T14:20:00Z">
                  <w:rPr>
                    <w:ins w:id="7199" w:author="i0806927" w:date="2016-04-01T13:49:00Z"/>
                    <w:rFonts w:ascii="Helvetica" w:hAnsi="Helvetica" w:cs="Helvetica"/>
                    <w:color w:val="000000"/>
                    <w:sz w:val="22"/>
                    <w:szCs w:val="22"/>
                    <w:lang w:val="fr-FR" w:eastAsia="ja-JP"/>
                  </w:rPr>
                </w:rPrChange>
              </w:rPr>
            </w:pPr>
            <w:ins w:id="7200" w:author="i0806927" w:date="2016-04-01T13:49:00Z">
              <w:r w:rsidRPr="00E516AE">
                <w:rPr>
                  <w:rFonts w:ascii="Helvetica" w:hAnsi="Helvetica" w:cs="Helvetica"/>
                  <w:color w:val="000000"/>
                  <w:sz w:val="22"/>
                  <w:szCs w:val="22"/>
                  <w:highlight w:val="yellow"/>
                  <w:lang w:val="fr-FR" w:eastAsia="ja-JP"/>
                  <w:rPrChange w:id="7201" w:author="i0806927" w:date="2016-04-04T14:20:00Z">
                    <w:rPr>
                      <w:rFonts w:ascii="Helvetica" w:hAnsi="Helvetica" w:cs="Helvetica"/>
                      <w:color w:val="000000"/>
                      <w:sz w:val="22"/>
                      <w:szCs w:val="22"/>
                      <w:lang w:val="fr-FR" w:eastAsia="ja-JP"/>
                    </w:rPr>
                  </w:rPrChange>
                </w:rPr>
                <w:t>geoCode</w:t>
              </w:r>
            </w:ins>
          </w:p>
        </w:tc>
        <w:tc>
          <w:tcPr>
            <w:tcW w:w="1497" w:type="dxa"/>
            <w:gridSpan w:val="2"/>
            <w:tcPrChange w:id="7202" w:author="i0806927" w:date="2016-04-08T13:24:00Z">
              <w:tcPr>
                <w:tcW w:w="1497" w:type="dxa"/>
                <w:gridSpan w:val="2"/>
              </w:tcPr>
            </w:tcPrChange>
          </w:tcPr>
          <w:p w14:paraId="7FE1C763" w14:textId="19AAABC0" w:rsidR="00790B77" w:rsidRPr="00E516AE" w:rsidRDefault="00F647C9" w:rsidP="00790B77">
            <w:pPr>
              <w:keepNext/>
              <w:keepLines/>
              <w:suppressAutoHyphens/>
              <w:spacing w:before="140" w:line="220" w:lineRule="atLeast"/>
              <w:ind w:left="1080"/>
              <w:outlineLvl w:val="7"/>
              <w:rPr>
                <w:ins w:id="7203" w:author="i0806927" w:date="2016-04-01T13:49:00Z"/>
                <w:rFonts w:ascii="Helvetica" w:hAnsi="Helvetica" w:cs="Helvetica"/>
                <w:color w:val="000000"/>
                <w:sz w:val="22"/>
                <w:szCs w:val="22"/>
                <w:highlight w:val="green"/>
                <w:lang w:eastAsia="ja-JP"/>
                <w:rPrChange w:id="7204" w:author="i0806927" w:date="2016-04-04T14:20:00Z">
                  <w:rPr>
                    <w:ins w:id="7205" w:author="i0806927" w:date="2016-04-01T13:49:00Z"/>
                    <w:rFonts w:ascii="Helvetica" w:hAnsi="Helvetica" w:cs="Helvetica"/>
                    <w:i/>
                    <w:color w:val="000000"/>
                    <w:spacing w:val="-4"/>
                    <w:kern w:val="1"/>
                    <w:sz w:val="22"/>
                    <w:szCs w:val="22"/>
                    <w:lang w:eastAsia="ja-JP"/>
                  </w:rPr>
                </w:rPrChange>
              </w:rPr>
            </w:pPr>
            <w:ins w:id="7206" w:author="i0806927" w:date="2016-04-04T10:15:00Z">
              <w:r w:rsidRPr="00E516AE">
                <w:rPr>
                  <w:rFonts w:ascii="Helvetica" w:hAnsi="Helvetica" w:cs="Helvetica"/>
                  <w:color w:val="000000"/>
                  <w:sz w:val="22"/>
                  <w:szCs w:val="22"/>
                  <w:highlight w:val="green"/>
                  <w:lang w:eastAsia="ja-JP"/>
                  <w:rPrChange w:id="7207" w:author="i0806927" w:date="2016-04-04T14:20:00Z">
                    <w:rPr>
                      <w:rFonts w:ascii="Helvetica" w:hAnsi="Helvetica" w:cs="Helvetica"/>
                      <w:color w:val="000000"/>
                      <w:sz w:val="22"/>
                      <w:szCs w:val="22"/>
                      <w:highlight w:val="yellow"/>
                      <w:lang w:eastAsia="ja-JP"/>
                    </w:rPr>
                  </w:rPrChange>
                </w:rPr>
                <w:t>N</w:t>
              </w:r>
            </w:ins>
          </w:p>
        </w:tc>
        <w:tc>
          <w:tcPr>
            <w:tcW w:w="2565" w:type="dxa"/>
            <w:tcPrChange w:id="7208" w:author="i0806927" w:date="2016-04-08T13:24:00Z">
              <w:tcPr>
                <w:tcW w:w="2759" w:type="dxa"/>
                <w:gridSpan w:val="3"/>
              </w:tcPr>
            </w:tcPrChange>
          </w:tcPr>
          <w:p w14:paraId="13AB1734" w14:textId="77777777" w:rsidR="00790B77" w:rsidRPr="00E516AE" w:rsidRDefault="00790B77" w:rsidP="00790B77">
            <w:pPr>
              <w:spacing w:before="0"/>
              <w:rPr>
                <w:ins w:id="7209" w:author="i0806927" w:date="2016-04-01T13:49:00Z"/>
                <w:rFonts w:ascii="Helvetica" w:hAnsi="Helvetica" w:cs="Helvetica"/>
                <w:color w:val="000000"/>
                <w:sz w:val="22"/>
                <w:szCs w:val="22"/>
                <w:highlight w:val="yellow"/>
                <w:lang w:eastAsia="fr-FR"/>
                <w:rPrChange w:id="7210" w:author="i0806927" w:date="2016-04-04T14:20:00Z">
                  <w:rPr>
                    <w:ins w:id="7211" w:author="i0806927" w:date="2016-04-01T13:49:00Z"/>
                    <w:rFonts w:ascii="Helvetica" w:hAnsi="Helvetica" w:cs="Helvetica"/>
                    <w:color w:val="000000"/>
                    <w:sz w:val="22"/>
                    <w:szCs w:val="22"/>
                    <w:lang w:eastAsia="fr-FR"/>
                  </w:rPr>
                </w:rPrChange>
              </w:rPr>
            </w:pPr>
          </w:p>
        </w:tc>
        <w:tc>
          <w:tcPr>
            <w:tcW w:w="3507" w:type="dxa"/>
            <w:tcPrChange w:id="7212" w:author="i0806927" w:date="2016-04-08T13:24:00Z">
              <w:tcPr>
                <w:tcW w:w="3313" w:type="dxa"/>
              </w:tcPr>
            </w:tcPrChange>
          </w:tcPr>
          <w:p w14:paraId="25A5F17F" w14:textId="77777777" w:rsidR="00790B77" w:rsidRPr="00E516AE" w:rsidRDefault="00790B77" w:rsidP="00790B77">
            <w:pPr>
              <w:spacing w:before="0"/>
              <w:rPr>
                <w:ins w:id="7213" w:author="i0806927" w:date="2016-04-01T13:49:00Z"/>
                <w:rFonts w:ascii="Helvetica" w:hAnsi="Helvetica" w:cs="Helvetica"/>
                <w:color w:val="000000"/>
                <w:sz w:val="22"/>
                <w:szCs w:val="22"/>
                <w:highlight w:val="yellow"/>
                <w:lang w:eastAsia="fr-FR"/>
                <w:rPrChange w:id="7214" w:author="i0806927" w:date="2016-04-04T14:20:00Z">
                  <w:rPr>
                    <w:ins w:id="7215" w:author="i0806927" w:date="2016-04-01T13:49:00Z"/>
                    <w:rFonts w:ascii="Helvetica" w:hAnsi="Helvetica" w:cs="Helvetica"/>
                    <w:color w:val="000000"/>
                    <w:sz w:val="22"/>
                    <w:szCs w:val="22"/>
                    <w:lang w:eastAsia="fr-FR"/>
                  </w:rPr>
                </w:rPrChange>
              </w:rPr>
            </w:pPr>
          </w:p>
        </w:tc>
      </w:tr>
      <w:tr w:rsidR="00790B77" w:rsidRPr="00FA02FB" w14:paraId="3F915429" w14:textId="77777777" w:rsidTr="00CE72D2">
        <w:tblPrEx>
          <w:tblW w:w="0" w:type="auto"/>
          <w:tblPrExChange w:id="7216" w:author="i0806927" w:date="2016-04-08T13:24:00Z">
            <w:tblPrEx>
              <w:tblW w:w="0" w:type="auto"/>
            </w:tblPrEx>
          </w:tblPrExChange>
        </w:tblPrEx>
        <w:trPr>
          <w:ins w:id="7217" w:author="i0806927" w:date="2016-04-01T13:49:00Z"/>
        </w:trPr>
        <w:tc>
          <w:tcPr>
            <w:tcW w:w="2992" w:type="dxa"/>
            <w:gridSpan w:val="2"/>
            <w:tcPrChange w:id="7218" w:author="i0806927" w:date="2016-04-08T13:24:00Z">
              <w:tcPr>
                <w:tcW w:w="2992" w:type="dxa"/>
              </w:tcPr>
            </w:tcPrChange>
          </w:tcPr>
          <w:p w14:paraId="0E39CE7A" w14:textId="77777777" w:rsidR="00790B77" w:rsidRPr="00E516AE" w:rsidRDefault="00790B77" w:rsidP="00790B77">
            <w:pPr>
              <w:keepNext/>
              <w:keepLines/>
              <w:suppressAutoHyphens/>
              <w:spacing w:before="140" w:line="220" w:lineRule="atLeast"/>
              <w:ind w:left="1080"/>
              <w:outlineLvl w:val="7"/>
              <w:rPr>
                <w:ins w:id="7219" w:author="i0806927" w:date="2016-04-01T13:49:00Z"/>
                <w:rFonts w:ascii="Helvetica" w:hAnsi="Helvetica" w:cs="Helvetica"/>
                <w:color w:val="000000"/>
                <w:sz w:val="22"/>
                <w:szCs w:val="22"/>
                <w:highlight w:val="yellow"/>
                <w:lang w:val="fr-FR" w:eastAsia="ja-JP"/>
                <w:rPrChange w:id="7220" w:author="i0806927" w:date="2016-04-04T14:20:00Z">
                  <w:rPr>
                    <w:ins w:id="7221" w:author="i0806927" w:date="2016-04-01T13:49:00Z"/>
                    <w:rFonts w:ascii="Helvetica" w:hAnsi="Helvetica" w:cs="Helvetica"/>
                    <w:i/>
                    <w:color w:val="000000"/>
                    <w:spacing w:val="-4"/>
                    <w:kern w:val="1"/>
                    <w:sz w:val="22"/>
                    <w:szCs w:val="22"/>
                    <w:lang w:val="fr-FR" w:eastAsia="ja-JP"/>
                  </w:rPr>
                </w:rPrChange>
              </w:rPr>
            </w:pPr>
            <w:ins w:id="7222" w:author="i0806927" w:date="2016-04-01T13:49:00Z">
              <w:r w:rsidRPr="00E516AE">
                <w:rPr>
                  <w:rFonts w:ascii="Helvetica" w:hAnsi="Helvetica" w:cs="Helvetica"/>
                  <w:color w:val="000000"/>
                  <w:sz w:val="22"/>
                  <w:szCs w:val="22"/>
                  <w:highlight w:val="yellow"/>
                  <w:lang w:val="fr-FR" w:eastAsia="ja-JP"/>
                  <w:rPrChange w:id="7223" w:author="i0806927" w:date="2016-04-04T14:20:00Z">
                    <w:rPr>
                      <w:rFonts w:ascii="Helvetica" w:hAnsi="Helvetica" w:cs="Helvetica"/>
                      <w:color w:val="000000"/>
                      <w:sz w:val="22"/>
                      <w:szCs w:val="22"/>
                      <w:lang w:val="fr-FR" w:eastAsia="ja-JP"/>
                    </w:rPr>
                  </w:rPrChange>
                </w:rPr>
                <w:t>publicKey</w:t>
              </w:r>
            </w:ins>
          </w:p>
        </w:tc>
        <w:tc>
          <w:tcPr>
            <w:tcW w:w="1497" w:type="dxa"/>
            <w:gridSpan w:val="2"/>
            <w:tcPrChange w:id="7224" w:author="i0806927" w:date="2016-04-08T13:24:00Z">
              <w:tcPr>
                <w:tcW w:w="1497" w:type="dxa"/>
                <w:gridSpan w:val="2"/>
              </w:tcPr>
            </w:tcPrChange>
          </w:tcPr>
          <w:p w14:paraId="5AB2CBBA" w14:textId="5F2D65CA" w:rsidR="00790B77" w:rsidRPr="00E516AE" w:rsidRDefault="00F647C9" w:rsidP="00790B77">
            <w:pPr>
              <w:keepNext/>
              <w:keepLines/>
              <w:suppressAutoHyphens/>
              <w:spacing w:before="140" w:line="220" w:lineRule="atLeast"/>
              <w:ind w:left="1080"/>
              <w:outlineLvl w:val="7"/>
              <w:rPr>
                <w:ins w:id="7225" w:author="i0806927" w:date="2016-04-01T13:49:00Z"/>
                <w:rFonts w:ascii="Helvetica" w:hAnsi="Helvetica" w:cs="Helvetica"/>
                <w:color w:val="000000"/>
                <w:sz w:val="22"/>
                <w:szCs w:val="22"/>
                <w:highlight w:val="green"/>
                <w:lang w:eastAsia="ja-JP"/>
                <w:rPrChange w:id="7226" w:author="i0806927" w:date="2016-04-04T14:20:00Z">
                  <w:rPr>
                    <w:ins w:id="7227" w:author="i0806927" w:date="2016-04-01T13:49:00Z"/>
                    <w:rFonts w:ascii="Helvetica" w:hAnsi="Helvetica" w:cs="Helvetica"/>
                    <w:i/>
                    <w:color w:val="000000"/>
                    <w:spacing w:val="-4"/>
                    <w:kern w:val="1"/>
                    <w:sz w:val="22"/>
                    <w:szCs w:val="22"/>
                    <w:lang w:eastAsia="ja-JP"/>
                  </w:rPr>
                </w:rPrChange>
              </w:rPr>
            </w:pPr>
            <w:ins w:id="7228" w:author="i0806927" w:date="2016-04-04T10:15:00Z">
              <w:r w:rsidRPr="00E516AE">
                <w:rPr>
                  <w:rFonts w:ascii="Helvetica" w:hAnsi="Helvetica" w:cs="Helvetica"/>
                  <w:color w:val="000000"/>
                  <w:sz w:val="22"/>
                  <w:szCs w:val="22"/>
                  <w:highlight w:val="green"/>
                  <w:lang w:eastAsia="ja-JP"/>
                  <w:rPrChange w:id="7229" w:author="i0806927" w:date="2016-04-04T14:20:00Z">
                    <w:rPr>
                      <w:rFonts w:ascii="Helvetica" w:hAnsi="Helvetica" w:cs="Helvetica"/>
                      <w:color w:val="000000"/>
                      <w:sz w:val="22"/>
                      <w:szCs w:val="22"/>
                      <w:highlight w:val="yellow"/>
                      <w:lang w:eastAsia="ja-JP"/>
                    </w:rPr>
                  </w:rPrChange>
                </w:rPr>
                <w:t>N</w:t>
              </w:r>
            </w:ins>
          </w:p>
        </w:tc>
        <w:tc>
          <w:tcPr>
            <w:tcW w:w="2565" w:type="dxa"/>
            <w:tcPrChange w:id="7230" w:author="i0806927" w:date="2016-04-08T13:24:00Z">
              <w:tcPr>
                <w:tcW w:w="2759" w:type="dxa"/>
                <w:gridSpan w:val="3"/>
              </w:tcPr>
            </w:tcPrChange>
          </w:tcPr>
          <w:p w14:paraId="183E7B42" w14:textId="77777777" w:rsidR="00790B77" w:rsidRPr="00E516AE" w:rsidRDefault="00790B77" w:rsidP="00790B77">
            <w:pPr>
              <w:spacing w:before="0"/>
              <w:rPr>
                <w:ins w:id="7231" w:author="i0806927" w:date="2016-04-01T13:49:00Z"/>
                <w:rFonts w:ascii="Helvetica" w:hAnsi="Helvetica" w:cs="Helvetica"/>
                <w:color w:val="000000"/>
                <w:sz w:val="22"/>
                <w:szCs w:val="22"/>
                <w:highlight w:val="yellow"/>
                <w:lang w:eastAsia="fr-FR"/>
                <w:rPrChange w:id="7232" w:author="i0806927" w:date="2016-04-04T14:20:00Z">
                  <w:rPr>
                    <w:ins w:id="7233" w:author="i0806927" w:date="2016-04-01T13:49:00Z"/>
                    <w:rFonts w:ascii="Helvetica" w:hAnsi="Helvetica" w:cs="Helvetica"/>
                    <w:color w:val="000000"/>
                    <w:sz w:val="22"/>
                    <w:szCs w:val="22"/>
                    <w:lang w:eastAsia="fr-FR"/>
                  </w:rPr>
                </w:rPrChange>
              </w:rPr>
            </w:pPr>
          </w:p>
        </w:tc>
        <w:tc>
          <w:tcPr>
            <w:tcW w:w="3507" w:type="dxa"/>
            <w:tcPrChange w:id="7234" w:author="i0806927" w:date="2016-04-08T13:24:00Z">
              <w:tcPr>
                <w:tcW w:w="3313" w:type="dxa"/>
              </w:tcPr>
            </w:tcPrChange>
          </w:tcPr>
          <w:p w14:paraId="300B60E7" w14:textId="77777777" w:rsidR="00790B77" w:rsidRPr="00E516AE" w:rsidRDefault="00790B77" w:rsidP="00790B77">
            <w:pPr>
              <w:spacing w:before="0"/>
              <w:rPr>
                <w:ins w:id="7235" w:author="i0806927" w:date="2016-04-01T13:49:00Z"/>
                <w:rFonts w:ascii="Helvetica" w:hAnsi="Helvetica" w:cs="Helvetica"/>
                <w:color w:val="000000"/>
                <w:sz w:val="22"/>
                <w:szCs w:val="22"/>
                <w:highlight w:val="yellow"/>
                <w:lang w:eastAsia="fr-FR"/>
                <w:rPrChange w:id="7236" w:author="i0806927" w:date="2016-04-04T14:20:00Z">
                  <w:rPr>
                    <w:ins w:id="7237" w:author="i0806927" w:date="2016-04-01T13:49:00Z"/>
                    <w:rFonts w:ascii="Helvetica" w:hAnsi="Helvetica" w:cs="Helvetica"/>
                    <w:color w:val="000000"/>
                    <w:sz w:val="22"/>
                    <w:szCs w:val="22"/>
                    <w:lang w:eastAsia="fr-FR"/>
                  </w:rPr>
                </w:rPrChange>
              </w:rPr>
            </w:pPr>
          </w:p>
        </w:tc>
      </w:tr>
      <w:tr w:rsidR="00790B77" w:rsidRPr="00FA02FB" w14:paraId="480C202C" w14:textId="77777777" w:rsidTr="00CE72D2">
        <w:tblPrEx>
          <w:tblW w:w="0" w:type="auto"/>
          <w:tblPrExChange w:id="7238" w:author="i0806927" w:date="2016-04-08T13:24:00Z">
            <w:tblPrEx>
              <w:tblW w:w="0" w:type="auto"/>
            </w:tblPrEx>
          </w:tblPrExChange>
        </w:tblPrEx>
        <w:trPr>
          <w:ins w:id="7239" w:author="i0806927" w:date="2016-04-01T13:49:00Z"/>
        </w:trPr>
        <w:tc>
          <w:tcPr>
            <w:tcW w:w="2992" w:type="dxa"/>
            <w:gridSpan w:val="2"/>
            <w:tcPrChange w:id="7240" w:author="i0806927" w:date="2016-04-08T13:24:00Z">
              <w:tcPr>
                <w:tcW w:w="2992" w:type="dxa"/>
              </w:tcPr>
            </w:tcPrChange>
          </w:tcPr>
          <w:p w14:paraId="4556855B" w14:textId="77777777" w:rsidR="00790B77" w:rsidRPr="00E516AE" w:rsidRDefault="00790B77" w:rsidP="00790B77">
            <w:pPr>
              <w:keepNext/>
              <w:keepLines/>
              <w:suppressAutoHyphens/>
              <w:spacing w:before="140" w:line="220" w:lineRule="atLeast"/>
              <w:ind w:left="1080"/>
              <w:outlineLvl w:val="7"/>
              <w:rPr>
                <w:ins w:id="7241" w:author="i0806927" w:date="2016-04-01T13:49:00Z"/>
                <w:rFonts w:ascii="Helvetica" w:hAnsi="Helvetica" w:cs="Helvetica"/>
                <w:color w:val="000000"/>
                <w:sz w:val="22"/>
                <w:szCs w:val="22"/>
                <w:highlight w:val="yellow"/>
                <w:lang w:val="fr-FR" w:eastAsia="ja-JP"/>
                <w:rPrChange w:id="7242" w:author="i0806927" w:date="2016-04-04T14:20:00Z">
                  <w:rPr>
                    <w:ins w:id="7243" w:author="i0806927" w:date="2016-04-01T13:49:00Z"/>
                    <w:rFonts w:ascii="Helvetica" w:hAnsi="Helvetica" w:cs="Helvetica"/>
                    <w:i/>
                    <w:color w:val="000000"/>
                    <w:spacing w:val="-4"/>
                    <w:kern w:val="1"/>
                    <w:sz w:val="22"/>
                    <w:szCs w:val="22"/>
                    <w:lang w:val="fr-FR" w:eastAsia="ja-JP"/>
                  </w:rPr>
                </w:rPrChange>
              </w:rPr>
            </w:pPr>
            <w:ins w:id="7244" w:author="i0806927" w:date="2016-04-01T13:49:00Z">
              <w:r w:rsidRPr="00E516AE">
                <w:rPr>
                  <w:rFonts w:ascii="Helvetica" w:hAnsi="Helvetica" w:cs="Helvetica"/>
                  <w:color w:val="000000"/>
                  <w:sz w:val="22"/>
                  <w:szCs w:val="22"/>
                  <w:highlight w:val="yellow"/>
                  <w:lang w:val="fr-FR" w:eastAsia="ja-JP"/>
                  <w:rPrChange w:id="7245" w:author="i0806927" w:date="2016-04-04T14:20:00Z">
                    <w:rPr>
                      <w:rFonts w:ascii="Helvetica" w:hAnsi="Helvetica" w:cs="Helvetica"/>
                      <w:color w:val="000000"/>
                      <w:sz w:val="22"/>
                      <w:szCs w:val="22"/>
                      <w:lang w:val="fr-FR" w:eastAsia="ja-JP"/>
                    </w:rPr>
                  </w:rPrChange>
                </w:rPr>
                <w:t>productOfferingSpecificaion</w:t>
              </w:r>
            </w:ins>
          </w:p>
        </w:tc>
        <w:tc>
          <w:tcPr>
            <w:tcW w:w="1497" w:type="dxa"/>
            <w:gridSpan w:val="2"/>
            <w:tcPrChange w:id="7246" w:author="i0806927" w:date="2016-04-08T13:24:00Z">
              <w:tcPr>
                <w:tcW w:w="1497" w:type="dxa"/>
                <w:gridSpan w:val="2"/>
              </w:tcPr>
            </w:tcPrChange>
          </w:tcPr>
          <w:p w14:paraId="2346D372" w14:textId="77777777" w:rsidR="00790B77" w:rsidRPr="00E516AE" w:rsidRDefault="00790B77" w:rsidP="00790B77">
            <w:pPr>
              <w:keepNext/>
              <w:keepLines/>
              <w:suppressAutoHyphens/>
              <w:spacing w:before="140" w:line="220" w:lineRule="atLeast"/>
              <w:ind w:left="1080"/>
              <w:outlineLvl w:val="7"/>
              <w:rPr>
                <w:ins w:id="7247" w:author="i0806927" w:date="2016-04-01T13:49:00Z"/>
                <w:rFonts w:ascii="Helvetica" w:hAnsi="Helvetica" w:cs="Helvetica"/>
                <w:color w:val="000000"/>
                <w:sz w:val="22"/>
                <w:szCs w:val="22"/>
                <w:highlight w:val="yellow"/>
                <w:lang w:eastAsia="ja-JP"/>
                <w:rPrChange w:id="7248" w:author="i0806927" w:date="2016-04-04T14:20:00Z">
                  <w:rPr>
                    <w:ins w:id="7249" w:author="i0806927" w:date="2016-04-01T13:49:00Z"/>
                    <w:rFonts w:ascii="Helvetica" w:hAnsi="Helvetica" w:cs="Helvetica"/>
                    <w:i/>
                    <w:color w:val="000000"/>
                    <w:spacing w:val="-4"/>
                    <w:kern w:val="1"/>
                    <w:sz w:val="22"/>
                    <w:szCs w:val="22"/>
                    <w:lang w:eastAsia="ja-JP"/>
                  </w:rPr>
                </w:rPrChange>
              </w:rPr>
            </w:pPr>
            <w:ins w:id="7250" w:author="i0806927" w:date="2016-04-01T13:49:00Z">
              <w:r w:rsidRPr="00E516AE">
                <w:rPr>
                  <w:rFonts w:ascii="Helvetica" w:hAnsi="Helvetica" w:cs="Helvetica"/>
                  <w:color w:val="000000"/>
                  <w:sz w:val="22"/>
                  <w:szCs w:val="22"/>
                  <w:highlight w:val="yellow"/>
                  <w:lang w:eastAsia="ja-JP"/>
                  <w:rPrChange w:id="7251" w:author="i0806927" w:date="2016-04-04T14:20:00Z">
                    <w:rPr>
                      <w:rFonts w:ascii="Helvetica" w:hAnsi="Helvetica" w:cs="Helvetica"/>
                      <w:color w:val="000000"/>
                      <w:sz w:val="22"/>
                      <w:szCs w:val="22"/>
                      <w:lang w:eastAsia="ja-JP"/>
                    </w:rPr>
                  </w:rPrChange>
                </w:rPr>
                <w:t>N</w:t>
              </w:r>
            </w:ins>
          </w:p>
        </w:tc>
        <w:tc>
          <w:tcPr>
            <w:tcW w:w="2565" w:type="dxa"/>
            <w:tcPrChange w:id="7252" w:author="i0806927" w:date="2016-04-08T13:24:00Z">
              <w:tcPr>
                <w:tcW w:w="2759" w:type="dxa"/>
                <w:gridSpan w:val="3"/>
              </w:tcPr>
            </w:tcPrChange>
          </w:tcPr>
          <w:p w14:paraId="6F2A78A7" w14:textId="77777777" w:rsidR="00790B77" w:rsidRPr="00E516AE" w:rsidRDefault="00790B77" w:rsidP="00790B77">
            <w:pPr>
              <w:spacing w:before="0"/>
              <w:rPr>
                <w:ins w:id="7253" w:author="i0806927" w:date="2016-04-01T13:49:00Z"/>
                <w:rFonts w:ascii="Helvetica" w:hAnsi="Helvetica" w:cs="Helvetica"/>
                <w:color w:val="000000"/>
                <w:sz w:val="22"/>
                <w:szCs w:val="22"/>
                <w:highlight w:val="yellow"/>
                <w:lang w:eastAsia="fr-FR"/>
                <w:rPrChange w:id="7254" w:author="i0806927" w:date="2016-04-04T14:20:00Z">
                  <w:rPr>
                    <w:ins w:id="7255" w:author="i0806927" w:date="2016-04-01T13:49:00Z"/>
                    <w:rFonts w:ascii="Helvetica" w:hAnsi="Helvetica" w:cs="Helvetica"/>
                    <w:color w:val="000000"/>
                    <w:sz w:val="22"/>
                    <w:szCs w:val="22"/>
                    <w:lang w:eastAsia="fr-FR"/>
                  </w:rPr>
                </w:rPrChange>
              </w:rPr>
            </w:pPr>
          </w:p>
        </w:tc>
        <w:tc>
          <w:tcPr>
            <w:tcW w:w="3507" w:type="dxa"/>
            <w:tcPrChange w:id="7256" w:author="i0806927" w:date="2016-04-08T13:24:00Z">
              <w:tcPr>
                <w:tcW w:w="3313" w:type="dxa"/>
              </w:tcPr>
            </w:tcPrChange>
          </w:tcPr>
          <w:p w14:paraId="4B63A05E" w14:textId="0CB47792" w:rsidR="00790B77" w:rsidRPr="00E516AE" w:rsidRDefault="006D5E2D">
            <w:pPr>
              <w:keepNext/>
              <w:keepLines/>
              <w:suppressAutoHyphens/>
              <w:spacing w:before="140" w:line="220" w:lineRule="atLeast"/>
              <w:ind w:left="1080"/>
              <w:outlineLvl w:val="7"/>
              <w:rPr>
                <w:ins w:id="7257" w:author="i0806927" w:date="2016-04-01T13:49:00Z"/>
                <w:rFonts w:ascii="Helvetica" w:hAnsi="Helvetica" w:cs="Helvetica"/>
                <w:color w:val="000000"/>
                <w:sz w:val="22"/>
                <w:szCs w:val="22"/>
                <w:highlight w:val="yellow"/>
                <w:lang w:eastAsia="fr-FR"/>
                <w:rPrChange w:id="7258" w:author="i0806927" w:date="2016-04-04T14:20:00Z">
                  <w:rPr>
                    <w:ins w:id="7259" w:author="i0806927" w:date="2016-04-01T13:49:00Z"/>
                    <w:rFonts w:ascii="Helvetica" w:hAnsi="Helvetica" w:cs="Helvetica"/>
                    <w:i/>
                    <w:color w:val="000000"/>
                    <w:spacing w:val="-4"/>
                    <w:kern w:val="1"/>
                    <w:sz w:val="22"/>
                    <w:szCs w:val="22"/>
                    <w:lang w:eastAsia="fr-FR"/>
                  </w:rPr>
                </w:rPrChange>
              </w:rPr>
            </w:pPr>
            <w:ins w:id="7260" w:author="i0806927" w:date="2016-04-08T17:46:00Z">
              <w:r w:rsidRPr="006D5E2D">
                <w:rPr>
                  <w:rFonts w:ascii="Helvetica" w:hAnsi="Helvetica" w:cs="Helvetica"/>
                  <w:color w:val="000000"/>
                  <w:sz w:val="22"/>
                  <w:szCs w:val="22"/>
                  <w:highlight w:val="green"/>
                  <w:lang w:eastAsia="ja-JP"/>
                  <w:rPrChange w:id="7261" w:author="i0806927" w:date="2016-04-08T17:46:00Z">
                    <w:rPr>
                      <w:rFonts w:ascii="Helvetica" w:hAnsi="Helvetica" w:cs="Helvetica"/>
                      <w:color w:val="000000"/>
                      <w:sz w:val="22"/>
                      <w:szCs w:val="22"/>
                      <w:lang w:eastAsia="ja-JP"/>
                    </w:rPr>
                  </w:rPrChange>
                </w:rPr>
                <w:t>Product Offering info need productOfferingSpecificaion or productOfferingCategory</w:t>
              </w:r>
              <w:r w:rsidRPr="006D5E2D">
                <w:rPr>
                  <w:rFonts w:ascii="Helvetica" w:hAnsi="Helvetica" w:cs="Helvetica"/>
                  <w:color w:val="000000"/>
                  <w:sz w:val="22"/>
                  <w:szCs w:val="22"/>
                  <w:highlight w:val="green"/>
                  <w:lang w:eastAsia="ja-JP"/>
                </w:rPr>
                <w:t xml:space="preserve"> </w:t>
              </w:r>
            </w:ins>
          </w:p>
        </w:tc>
      </w:tr>
      <w:tr w:rsidR="00790B77" w:rsidRPr="00FA02FB" w14:paraId="1D830219" w14:textId="77777777" w:rsidTr="00CE72D2">
        <w:tblPrEx>
          <w:tblW w:w="0" w:type="auto"/>
          <w:tblPrExChange w:id="7262" w:author="i0806927" w:date="2016-04-08T13:24:00Z">
            <w:tblPrEx>
              <w:tblW w:w="0" w:type="auto"/>
            </w:tblPrEx>
          </w:tblPrExChange>
        </w:tblPrEx>
        <w:trPr>
          <w:ins w:id="7263" w:author="i0806927" w:date="2016-04-01T13:49:00Z"/>
        </w:trPr>
        <w:tc>
          <w:tcPr>
            <w:tcW w:w="2992" w:type="dxa"/>
            <w:gridSpan w:val="2"/>
            <w:tcPrChange w:id="7264" w:author="i0806927" w:date="2016-04-08T13:24:00Z">
              <w:tcPr>
                <w:tcW w:w="2992" w:type="dxa"/>
              </w:tcPr>
            </w:tcPrChange>
          </w:tcPr>
          <w:p w14:paraId="143B12A7" w14:textId="77777777" w:rsidR="00790B77" w:rsidRPr="00E516AE" w:rsidRDefault="00790B77" w:rsidP="00790B77">
            <w:pPr>
              <w:keepNext/>
              <w:keepLines/>
              <w:suppressAutoHyphens/>
              <w:spacing w:before="140" w:line="220" w:lineRule="atLeast"/>
              <w:ind w:left="1080"/>
              <w:outlineLvl w:val="7"/>
              <w:rPr>
                <w:ins w:id="7265" w:author="i0806927" w:date="2016-04-01T13:49:00Z"/>
                <w:rFonts w:ascii="Helvetica" w:hAnsi="Helvetica" w:cs="Helvetica"/>
                <w:color w:val="000000"/>
                <w:sz w:val="22"/>
                <w:szCs w:val="22"/>
                <w:highlight w:val="yellow"/>
                <w:lang w:val="fr-FR" w:eastAsia="ja-JP"/>
                <w:rPrChange w:id="7266" w:author="i0806927" w:date="2016-04-04T14:20:00Z">
                  <w:rPr>
                    <w:ins w:id="7267" w:author="i0806927" w:date="2016-04-01T13:49:00Z"/>
                    <w:rFonts w:ascii="Helvetica" w:hAnsi="Helvetica" w:cs="Helvetica"/>
                    <w:i/>
                    <w:color w:val="000000"/>
                    <w:spacing w:val="-4"/>
                    <w:kern w:val="1"/>
                    <w:sz w:val="22"/>
                    <w:szCs w:val="22"/>
                    <w:lang w:val="fr-FR" w:eastAsia="ja-JP"/>
                  </w:rPr>
                </w:rPrChange>
              </w:rPr>
            </w:pPr>
            <w:ins w:id="7268" w:author="i0806927" w:date="2016-04-01T13:49:00Z">
              <w:r w:rsidRPr="00E516AE">
                <w:rPr>
                  <w:rFonts w:ascii="Helvetica" w:hAnsi="Helvetica" w:cs="Helvetica"/>
                  <w:color w:val="000000"/>
                  <w:sz w:val="22"/>
                  <w:szCs w:val="22"/>
                  <w:highlight w:val="yellow"/>
                  <w:lang w:val="fr-FR" w:eastAsia="ja-JP"/>
                  <w:rPrChange w:id="7269" w:author="i0806927" w:date="2016-04-04T14:20:00Z">
                    <w:rPr>
                      <w:rFonts w:ascii="Helvetica" w:hAnsi="Helvetica" w:cs="Helvetica"/>
                      <w:color w:val="000000"/>
                      <w:sz w:val="22"/>
                      <w:szCs w:val="22"/>
                      <w:lang w:val="fr-FR" w:eastAsia="ja-JP"/>
                    </w:rPr>
                  </w:rPrChange>
                </w:rPr>
                <w:t>productOfferingCategory</w:t>
              </w:r>
            </w:ins>
          </w:p>
        </w:tc>
        <w:tc>
          <w:tcPr>
            <w:tcW w:w="1497" w:type="dxa"/>
            <w:gridSpan w:val="2"/>
            <w:tcPrChange w:id="7270" w:author="i0806927" w:date="2016-04-08T13:24:00Z">
              <w:tcPr>
                <w:tcW w:w="1497" w:type="dxa"/>
                <w:gridSpan w:val="2"/>
              </w:tcPr>
            </w:tcPrChange>
          </w:tcPr>
          <w:p w14:paraId="39473BE7" w14:textId="77777777" w:rsidR="00790B77" w:rsidRPr="00E516AE" w:rsidRDefault="00790B77" w:rsidP="00790B77">
            <w:pPr>
              <w:keepNext/>
              <w:keepLines/>
              <w:suppressAutoHyphens/>
              <w:spacing w:before="140" w:line="220" w:lineRule="atLeast"/>
              <w:ind w:left="1080"/>
              <w:outlineLvl w:val="7"/>
              <w:rPr>
                <w:ins w:id="7271" w:author="i0806927" w:date="2016-04-01T13:49:00Z"/>
                <w:rFonts w:ascii="Helvetica" w:hAnsi="Helvetica" w:cs="Helvetica"/>
                <w:color w:val="000000"/>
                <w:sz w:val="22"/>
                <w:szCs w:val="22"/>
                <w:highlight w:val="yellow"/>
                <w:lang w:eastAsia="ja-JP"/>
                <w:rPrChange w:id="7272" w:author="i0806927" w:date="2016-04-04T14:20:00Z">
                  <w:rPr>
                    <w:ins w:id="7273" w:author="i0806927" w:date="2016-04-01T13:49:00Z"/>
                    <w:rFonts w:ascii="Helvetica" w:hAnsi="Helvetica" w:cs="Helvetica"/>
                    <w:i/>
                    <w:color w:val="000000"/>
                    <w:spacing w:val="-4"/>
                    <w:kern w:val="1"/>
                    <w:sz w:val="22"/>
                    <w:szCs w:val="22"/>
                    <w:lang w:eastAsia="ja-JP"/>
                  </w:rPr>
                </w:rPrChange>
              </w:rPr>
            </w:pPr>
            <w:ins w:id="7274" w:author="i0806927" w:date="2016-04-01T13:49:00Z">
              <w:r w:rsidRPr="00E516AE">
                <w:rPr>
                  <w:rFonts w:ascii="Helvetica" w:hAnsi="Helvetica" w:cs="Helvetica"/>
                  <w:color w:val="000000"/>
                  <w:sz w:val="22"/>
                  <w:szCs w:val="22"/>
                  <w:highlight w:val="yellow"/>
                  <w:lang w:eastAsia="ja-JP"/>
                  <w:rPrChange w:id="7275" w:author="i0806927" w:date="2016-04-04T14:20:00Z">
                    <w:rPr>
                      <w:rFonts w:ascii="Helvetica" w:hAnsi="Helvetica" w:cs="Helvetica"/>
                      <w:color w:val="000000"/>
                      <w:sz w:val="22"/>
                      <w:szCs w:val="22"/>
                      <w:lang w:eastAsia="ja-JP"/>
                    </w:rPr>
                  </w:rPrChange>
                </w:rPr>
                <w:t>N</w:t>
              </w:r>
            </w:ins>
          </w:p>
        </w:tc>
        <w:tc>
          <w:tcPr>
            <w:tcW w:w="2565" w:type="dxa"/>
            <w:tcPrChange w:id="7276" w:author="i0806927" w:date="2016-04-08T13:24:00Z">
              <w:tcPr>
                <w:tcW w:w="2759" w:type="dxa"/>
                <w:gridSpan w:val="3"/>
              </w:tcPr>
            </w:tcPrChange>
          </w:tcPr>
          <w:p w14:paraId="7CD1DF56" w14:textId="77777777" w:rsidR="00790B77" w:rsidRPr="00E516AE" w:rsidRDefault="00790B77" w:rsidP="00790B77">
            <w:pPr>
              <w:spacing w:before="0"/>
              <w:rPr>
                <w:ins w:id="7277" w:author="i0806927" w:date="2016-04-01T13:49:00Z"/>
                <w:rFonts w:ascii="Helvetica" w:hAnsi="Helvetica" w:cs="Helvetica"/>
                <w:color w:val="000000"/>
                <w:sz w:val="22"/>
                <w:szCs w:val="22"/>
                <w:highlight w:val="yellow"/>
                <w:lang w:eastAsia="fr-FR"/>
                <w:rPrChange w:id="7278" w:author="i0806927" w:date="2016-04-04T14:20:00Z">
                  <w:rPr>
                    <w:ins w:id="7279" w:author="i0806927" w:date="2016-04-01T13:49:00Z"/>
                    <w:rFonts w:ascii="Helvetica" w:hAnsi="Helvetica" w:cs="Helvetica"/>
                    <w:color w:val="000000"/>
                    <w:sz w:val="22"/>
                    <w:szCs w:val="22"/>
                    <w:lang w:eastAsia="fr-FR"/>
                  </w:rPr>
                </w:rPrChange>
              </w:rPr>
            </w:pPr>
          </w:p>
        </w:tc>
        <w:tc>
          <w:tcPr>
            <w:tcW w:w="3507" w:type="dxa"/>
            <w:tcPrChange w:id="7280" w:author="i0806927" w:date="2016-04-08T13:24:00Z">
              <w:tcPr>
                <w:tcW w:w="3313" w:type="dxa"/>
              </w:tcPr>
            </w:tcPrChange>
          </w:tcPr>
          <w:p w14:paraId="1A71DEF4" w14:textId="45428BB4" w:rsidR="00790B77" w:rsidRPr="00E516AE" w:rsidRDefault="006D5E2D" w:rsidP="00790B77">
            <w:pPr>
              <w:keepNext/>
              <w:keepLines/>
              <w:suppressAutoHyphens/>
              <w:spacing w:before="140" w:line="220" w:lineRule="atLeast"/>
              <w:ind w:left="1080"/>
              <w:outlineLvl w:val="7"/>
              <w:rPr>
                <w:ins w:id="7281" w:author="i0806927" w:date="2016-04-01T13:49:00Z"/>
                <w:rFonts w:ascii="Helvetica" w:hAnsi="Helvetica" w:cs="Helvetica"/>
                <w:color w:val="000000"/>
                <w:sz w:val="22"/>
                <w:szCs w:val="22"/>
                <w:highlight w:val="yellow"/>
                <w:lang w:eastAsia="fr-FR"/>
                <w:rPrChange w:id="7282" w:author="i0806927" w:date="2016-04-04T14:20:00Z">
                  <w:rPr>
                    <w:ins w:id="7283" w:author="i0806927" w:date="2016-04-01T13:49:00Z"/>
                    <w:rFonts w:ascii="Helvetica" w:hAnsi="Helvetica" w:cs="Helvetica"/>
                    <w:i/>
                    <w:color w:val="000000"/>
                    <w:spacing w:val="-4"/>
                    <w:kern w:val="1"/>
                    <w:sz w:val="22"/>
                    <w:szCs w:val="22"/>
                    <w:lang w:eastAsia="fr-FR"/>
                  </w:rPr>
                </w:rPrChange>
              </w:rPr>
            </w:pPr>
            <w:ins w:id="7284" w:author="i0806927" w:date="2016-04-08T17:47:00Z">
              <w:r w:rsidRPr="006D5E2D">
                <w:rPr>
                  <w:rFonts w:ascii="Helvetica" w:hAnsi="Helvetica" w:cs="Helvetica"/>
                  <w:color w:val="000000"/>
                  <w:sz w:val="22"/>
                  <w:szCs w:val="22"/>
                  <w:highlight w:val="green"/>
                  <w:lang w:eastAsia="ja-JP"/>
                  <w:rPrChange w:id="7285" w:author="i0806927" w:date="2016-04-08T17:47:00Z">
                    <w:rPr>
                      <w:rFonts w:ascii="Helvetica" w:hAnsi="Helvetica" w:cs="Helvetica"/>
                      <w:color w:val="000000"/>
                      <w:sz w:val="22"/>
                      <w:szCs w:val="22"/>
                      <w:lang w:eastAsia="ja-JP"/>
                    </w:rPr>
                  </w:rPrChange>
                </w:rPr>
                <w:t>Product Offering info need productOfferingSpecificaion or productOfferingCategory</w:t>
              </w:r>
            </w:ins>
          </w:p>
        </w:tc>
      </w:tr>
      <w:tr w:rsidR="00790B77" w:rsidRPr="00FA02FB" w14:paraId="11B45CD8" w14:textId="77777777" w:rsidTr="00CE72D2">
        <w:tblPrEx>
          <w:tblW w:w="0" w:type="auto"/>
          <w:tblPrExChange w:id="7286" w:author="i0806927" w:date="2016-04-08T13:24:00Z">
            <w:tblPrEx>
              <w:tblW w:w="0" w:type="auto"/>
            </w:tblPrEx>
          </w:tblPrExChange>
        </w:tblPrEx>
        <w:trPr>
          <w:ins w:id="7287" w:author="i0806927" w:date="2016-04-01T13:49:00Z"/>
        </w:trPr>
        <w:tc>
          <w:tcPr>
            <w:tcW w:w="2992" w:type="dxa"/>
            <w:gridSpan w:val="2"/>
            <w:tcPrChange w:id="7288" w:author="i0806927" w:date="2016-04-08T13:24:00Z">
              <w:tcPr>
                <w:tcW w:w="2992" w:type="dxa"/>
              </w:tcPr>
            </w:tcPrChange>
          </w:tcPr>
          <w:p w14:paraId="45F42930" w14:textId="77777777" w:rsidR="00790B77" w:rsidRPr="00E516AE" w:rsidRDefault="00790B77" w:rsidP="00790B77">
            <w:pPr>
              <w:keepNext/>
              <w:keepLines/>
              <w:suppressAutoHyphens/>
              <w:spacing w:before="140" w:line="220" w:lineRule="atLeast"/>
              <w:ind w:left="1080"/>
              <w:outlineLvl w:val="7"/>
              <w:rPr>
                <w:ins w:id="7289" w:author="i0806927" w:date="2016-04-01T13:49:00Z"/>
                <w:rFonts w:ascii="Helvetica" w:hAnsi="Helvetica" w:cs="Helvetica"/>
                <w:color w:val="000000"/>
                <w:sz w:val="22"/>
                <w:szCs w:val="22"/>
                <w:highlight w:val="yellow"/>
                <w:lang w:val="fr-FR" w:eastAsia="ja-JP"/>
                <w:rPrChange w:id="7290" w:author="i0806927" w:date="2016-04-04T14:20:00Z">
                  <w:rPr>
                    <w:ins w:id="7291" w:author="i0806927" w:date="2016-04-01T13:49:00Z"/>
                    <w:rFonts w:ascii="Helvetica" w:hAnsi="Helvetica" w:cs="Helvetica"/>
                    <w:i/>
                    <w:color w:val="000000"/>
                    <w:spacing w:val="-4"/>
                    <w:kern w:val="1"/>
                    <w:sz w:val="22"/>
                    <w:szCs w:val="22"/>
                    <w:lang w:val="fr-FR" w:eastAsia="ja-JP"/>
                  </w:rPr>
                </w:rPrChange>
              </w:rPr>
            </w:pPr>
            <w:ins w:id="7292" w:author="i0806927" w:date="2016-04-01T13:49:00Z">
              <w:r w:rsidRPr="00E516AE">
                <w:rPr>
                  <w:rFonts w:ascii="Helvetica" w:hAnsi="Helvetica" w:cs="Helvetica"/>
                  <w:color w:val="000000"/>
                  <w:sz w:val="22"/>
                  <w:szCs w:val="22"/>
                  <w:highlight w:val="yellow"/>
                  <w:lang w:val="fr-FR" w:eastAsia="ja-JP"/>
                  <w:rPrChange w:id="7293" w:author="i0806927" w:date="2016-04-04T14:20:00Z">
                    <w:rPr>
                      <w:rFonts w:ascii="Helvetica" w:hAnsi="Helvetica" w:cs="Helvetica"/>
                      <w:color w:val="000000"/>
                      <w:sz w:val="22"/>
                      <w:szCs w:val="22"/>
                      <w:lang w:val="fr-FR" w:eastAsia="ja-JP"/>
                    </w:rPr>
                  </w:rPrChange>
                </w:rPr>
                <w:t>productCharacteristic</w:t>
              </w:r>
            </w:ins>
          </w:p>
        </w:tc>
        <w:tc>
          <w:tcPr>
            <w:tcW w:w="1497" w:type="dxa"/>
            <w:gridSpan w:val="2"/>
            <w:tcPrChange w:id="7294" w:author="i0806927" w:date="2016-04-08T13:24:00Z">
              <w:tcPr>
                <w:tcW w:w="1497" w:type="dxa"/>
                <w:gridSpan w:val="2"/>
              </w:tcPr>
            </w:tcPrChange>
          </w:tcPr>
          <w:p w14:paraId="42DCE171" w14:textId="77777777" w:rsidR="00790B77" w:rsidRPr="00E516AE" w:rsidRDefault="00790B77" w:rsidP="00790B77">
            <w:pPr>
              <w:keepNext/>
              <w:keepLines/>
              <w:suppressAutoHyphens/>
              <w:spacing w:before="140" w:line="220" w:lineRule="atLeast"/>
              <w:ind w:left="1080"/>
              <w:outlineLvl w:val="7"/>
              <w:rPr>
                <w:ins w:id="7295" w:author="i0806927" w:date="2016-04-01T13:49:00Z"/>
                <w:rFonts w:ascii="Helvetica" w:hAnsi="Helvetica" w:cs="Helvetica"/>
                <w:color w:val="000000"/>
                <w:sz w:val="22"/>
                <w:szCs w:val="22"/>
                <w:highlight w:val="yellow"/>
                <w:lang w:eastAsia="ja-JP"/>
                <w:rPrChange w:id="7296" w:author="i0806927" w:date="2016-04-04T14:20:00Z">
                  <w:rPr>
                    <w:ins w:id="7297" w:author="i0806927" w:date="2016-04-01T13:49:00Z"/>
                    <w:rFonts w:ascii="Helvetica" w:hAnsi="Helvetica" w:cs="Helvetica"/>
                    <w:i/>
                    <w:color w:val="000000"/>
                    <w:spacing w:val="-4"/>
                    <w:kern w:val="1"/>
                    <w:sz w:val="22"/>
                    <w:szCs w:val="22"/>
                    <w:lang w:eastAsia="ja-JP"/>
                  </w:rPr>
                </w:rPrChange>
              </w:rPr>
            </w:pPr>
            <w:ins w:id="7298" w:author="i0806927" w:date="2016-04-01T13:49:00Z">
              <w:r w:rsidRPr="00E516AE">
                <w:rPr>
                  <w:rFonts w:ascii="Helvetica" w:hAnsi="Helvetica" w:cs="Helvetica"/>
                  <w:color w:val="000000"/>
                  <w:sz w:val="22"/>
                  <w:szCs w:val="22"/>
                  <w:highlight w:val="yellow"/>
                  <w:lang w:eastAsia="ja-JP"/>
                  <w:rPrChange w:id="7299" w:author="i0806927" w:date="2016-04-04T14:20:00Z">
                    <w:rPr>
                      <w:rFonts w:ascii="Helvetica" w:hAnsi="Helvetica" w:cs="Helvetica"/>
                      <w:color w:val="000000"/>
                      <w:sz w:val="22"/>
                      <w:szCs w:val="22"/>
                      <w:lang w:eastAsia="ja-JP"/>
                    </w:rPr>
                  </w:rPrChange>
                </w:rPr>
                <w:t>N</w:t>
              </w:r>
            </w:ins>
          </w:p>
        </w:tc>
        <w:tc>
          <w:tcPr>
            <w:tcW w:w="2565" w:type="dxa"/>
            <w:tcPrChange w:id="7300" w:author="i0806927" w:date="2016-04-08T13:24:00Z">
              <w:tcPr>
                <w:tcW w:w="2759" w:type="dxa"/>
                <w:gridSpan w:val="3"/>
              </w:tcPr>
            </w:tcPrChange>
          </w:tcPr>
          <w:p w14:paraId="2EC17F13" w14:textId="77777777" w:rsidR="00790B77" w:rsidRPr="00E516AE" w:rsidRDefault="00790B77" w:rsidP="00790B77">
            <w:pPr>
              <w:spacing w:before="0"/>
              <w:rPr>
                <w:ins w:id="7301" w:author="i0806927" w:date="2016-04-01T13:49:00Z"/>
                <w:rFonts w:ascii="Helvetica" w:hAnsi="Helvetica" w:cs="Helvetica"/>
                <w:color w:val="000000"/>
                <w:sz w:val="22"/>
                <w:szCs w:val="22"/>
                <w:highlight w:val="yellow"/>
                <w:lang w:eastAsia="fr-FR"/>
                <w:rPrChange w:id="7302" w:author="i0806927" w:date="2016-04-04T14:20:00Z">
                  <w:rPr>
                    <w:ins w:id="7303" w:author="i0806927" w:date="2016-04-01T13:49:00Z"/>
                    <w:rFonts w:ascii="Helvetica" w:hAnsi="Helvetica" w:cs="Helvetica"/>
                    <w:color w:val="000000"/>
                    <w:sz w:val="22"/>
                    <w:szCs w:val="22"/>
                    <w:lang w:eastAsia="fr-FR"/>
                  </w:rPr>
                </w:rPrChange>
              </w:rPr>
            </w:pPr>
          </w:p>
        </w:tc>
        <w:tc>
          <w:tcPr>
            <w:tcW w:w="3507" w:type="dxa"/>
            <w:tcPrChange w:id="7304" w:author="i0806927" w:date="2016-04-08T13:24:00Z">
              <w:tcPr>
                <w:tcW w:w="3313" w:type="dxa"/>
              </w:tcPr>
            </w:tcPrChange>
          </w:tcPr>
          <w:p w14:paraId="5034B945" w14:textId="113FFFBB" w:rsidR="00790B77" w:rsidRPr="00E516AE" w:rsidRDefault="00790B77" w:rsidP="00790B77">
            <w:pPr>
              <w:spacing w:before="0"/>
              <w:rPr>
                <w:ins w:id="7305" w:author="i0806927" w:date="2016-04-01T13:49:00Z"/>
                <w:rFonts w:ascii="Helvetica" w:hAnsi="Helvetica" w:cs="Helvetica"/>
                <w:color w:val="000000"/>
                <w:sz w:val="22"/>
                <w:szCs w:val="22"/>
                <w:highlight w:val="yellow"/>
                <w:lang w:eastAsia="fr-FR"/>
                <w:rPrChange w:id="7306" w:author="i0806927" w:date="2016-04-04T14:20:00Z">
                  <w:rPr>
                    <w:ins w:id="7307" w:author="i0806927" w:date="2016-04-01T13:49:00Z"/>
                    <w:rFonts w:ascii="Helvetica" w:hAnsi="Helvetica" w:cs="Helvetica"/>
                    <w:color w:val="000000"/>
                    <w:sz w:val="22"/>
                    <w:szCs w:val="22"/>
                    <w:lang w:eastAsia="fr-FR"/>
                  </w:rPr>
                </w:rPrChange>
              </w:rPr>
            </w:pPr>
          </w:p>
        </w:tc>
      </w:tr>
      <w:tr w:rsidR="00790B77" w:rsidRPr="00FA02FB" w14:paraId="2F8F0D1C" w14:textId="77777777" w:rsidTr="00CE72D2">
        <w:tblPrEx>
          <w:tblW w:w="0" w:type="auto"/>
          <w:tblPrExChange w:id="7308" w:author="i0806927" w:date="2016-04-08T13:24:00Z">
            <w:tblPrEx>
              <w:tblW w:w="0" w:type="auto"/>
            </w:tblPrEx>
          </w:tblPrExChange>
        </w:tblPrEx>
        <w:trPr>
          <w:ins w:id="7309" w:author="i0806927" w:date="2016-04-01T13:49:00Z"/>
        </w:trPr>
        <w:tc>
          <w:tcPr>
            <w:tcW w:w="2992" w:type="dxa"/>
            <w:gridSpan w:val="2"/>
            <w:tcPrChange w:id="7310" w:author="i0806927" w:date="2016-04-08T13:24:00Z">
              <w:tcPr>
                <w:tcW w:w="2992" w:type="dxa"/>
              </w:tcPr>
            </w:tcPrChange>
          </w:tcPr>
          <w:p w14:paraId="4F5A769A" w14:textId="77777777" w:rsidR="00790B77" w:rsidRPr="00E516AE" w:rsidRDefault="00790B77" w:rsidP="00790B77">
            <w:pPr>
              <w:keepNext/>
              <w:keepLines/>
              <w:suppressAutoHyphens/>
              <w:spacing w:before="140" w:line="220" w:lineRule="atLeast"/>
              <w:ind w:left="1080"/>
              <w:outlineLvl w:val="7"/>
              <w:rPr>
                <w:ins w:id="7311" w:author="i0806927" w:date="2016-04-01T13:49:00Z"/>
                <w:rFonts w:ascii="Helvetica" w:hAnsi="Helvetica" w:cs="Helvetica"/>
                <w:color w:val="000000"/>
                <w:sz w:val="22"/>
                <w:szCs w:val="22"/>
                <w:highlight w:val="yellow"/>
                <w:lang w:val="fr-FR" w:eastAsia="ja-JP"/>
                <w:rPrChange w:id="7312" w:author="i0806927" w:date="2016-04-04T14:20:00Z">
                  <w:rPr>
                    <w:ins w:id="7313" w:author="i0806927" w:date="2016-04-01T13:49:00Z"/>
                    <w:rFonts w:ascii="Helvetica" w:hAnsi="Helvetica" w:cs="Helvetica"/>
                    <w:i/>
                    <w:color w:val="000000"/>
                    <w:spacing w:val="-4"/>
                    <w:kern w:val="1"/>
                    <w:sz w:val="22"/>
                    <w:szCs w:val="22"/>
                    <w:lang w:val="fr-FR" w:eastAsia="ja-JP"/>
                  </w:rPr>
                </w:rPrChange>
              </w:rPr>
            </w:pPr>
            <w:ins w:id="7314" w:author="i0806927" w:date="2016-04-01T13:49:00Z">
              <w:r w:rsidRPr="00E516AE">
                <w:rPr>
                  <w:rFonts w:ascii="Helvetica" w:hAnsi="Helvetica" w:cs="Helvetica"/>
                  <w:color w:val="000000"/>
                  <w:sz w:val="22"/>
                  <w:szCs w:val="22"/>
                  <w:highlight w:val="yellow"/>
                  <w:lang w:val="fr-FR" w:eastAsia="ja-JP"/>
                  <w:rPrChange w:id="7315" w:author="i0806927" w:date="2016-04-04T14:20:00Z">
                    <w:rPr>
                      <w:rFonts w:ascii="Helvetica" w:hAnsi="Helvetica" w:cs="Helvetica"/>
                      <w:color w:val="000000"/>
                      <w:sz w:val="22"/>
                      <w:szCs w:val="22"/>
                      <w:lang w:val="fr-FR" w:eastAsia="ja-JP"/>
                    </w:rPr>
                  </w:rPrChange>
                </w:rPr>
                <w:t>provideOnlyAvailable</w:t>
              </w:r>
            </w:ins>
          </w:p>
        </w:tc>
        <w:tc>
          <w:tcPr>
            <w:tcW w:w="1497" w:type="dxa"/>
            <w:gridSpan w:val="2"/>
            <w:tcPrChange w:id="7316" w:author="i0806927" w:date="2016-04-08T13:24:00Z">
              <w:tcPr>
                <w:tcW w:w="1497" w:type="dxa"/>
                <w:gridSpan w:val="2"/>
              </w:tcPr>
            </w:tcPrChange>
          </w:tcPr>
          <w:p w14:paraId="5C84CB42" w14:textId="77777777" w:rsidR="00790B77" w:rsidRPr="00E516AE" w:rsidRDefault="00790B77" w:rsidP="00790B77">
            <w:pPr>
              <w:keepNext/>
              <w:keepLines/>
              <w:suppressAutoHyphens/>
              <w:spacing w:before="140" w:line="220" w:lineRule="atLeast"/>
              <w:ind w:left="1080"/>
              <w:outlineLvl w:val="7"/>
              <w:rPr>
                <w:ins w:id="7317" w:author="i0806927" w:date="2016-04-01T13:49:00Z"/>
                <w:rFonts w:ascii="Helvetica" w:hAnsi="Helvetica" w:cs="Helvetica"/>
                <w:color w:val="000000"/>
                <w:sz w:val="22"/>
                <w:szCs w:val="22"/>
                <w:highlight w:val="yellow"/>
                <w:lang w:eastAsia="ja-JP"/>
                <w:rPrChange w:id="7318" w:author="i0806927" w:date="2016-04-04T14:20:00Z">
                  <w:rPr>
                    <w:ins w:id="7319" w:author="i0806927" w:date="2016-04-01T13:49:00Z"/>
                    <w:rFonts w:ascii="Helvetica" w:hAnsi="Helvetica" w:cs="Helvetica"/>
                    <w:i/>
                    <w:color w:val="000000"/>
                    <w:spacing w:val="-4"/>
                    <w:kern w:val="1"/>
                    <w:sz w:val="22"/>
                    <w:szCs w:val="22"/>
                    <w:lang w:eastAsia="ja-JP"/>
                  </w:rPr>
                </w:rPrChange>
              </w:rPr>
            </w:pPr>
            <w:ins w:id="7320" w:author="i0806927" w:date="2016-04-01T13:49:00Z">
              <w:r w:rsidRPr="00E516AE">
                <w:rPr>
                  <w:rFonts w:ascii="Helvetica" w:hAnsi="Helvetica" w:cs="Helvetica"/>
                  <w:color w:val="000000"/>
                  <w:sz w:val="22"/>
                  <w:szCs w:val="22"/>
                  <w:highlight w:val="yellow"/>
                  <w:lang w:eastAsia="ja-JP"/>
                  <w:rPrChange w:id="7321" w:author="i0806927" w:date="2016-04-04T14:20:00Z">
                    <w:rPr>
                      <w:rFonts w:ascii="Helvetica" w:hAnsi="Helvetica" w:cs="Helvetica"/>
                      <w:color w:val="000000"/>
                      <w:sz w:val="22"/>
                      <w:szCs w:val="22"/>
                      <w:lang w:eastAsia="ja-JP"/>
                    </w:rPr>
                  </w:rPrChange>
                </w:rPr>
                <w:t>N</w:t>
              </w:r>
            </w:ins>
          </w:p>
        </w:tc>
        <w:tc>
          <w:tcPr>
            <w:tcW w:w="2565" w:type="dxa"/>
            <w:tcPrChange w:id="7322" w:author="i0806927" w:date="2016-04-08T13:24:00Z">
              <w:tcPr>
                <w:tcW w:w="2759" w:type="dxa"/>
                <w:gridSpan w:val="3"/>
              </w:tcPr>
            </w:tcPrChange>
          </w:tcPr>
          <w:p w14:paraId="6D769098" w14:textId="77777777" w:rsidR="00790B77" w:rsidRPr="00E516AE" w:rsidRDefault="00790B77" w:rsidP="00790B77">
            <w:pPr>
              <w:keepNext/>
              <w:keepLines/>
              <w:suppressAutoHyphens/>
              <w:spacing w:before="140" w:line="220" w:lineRule="atLeast"/>
              <w:ind w:left="1080"/>
              <w:outlineLvl w:val="7"/>
              <w:rPr>
                <w:ins w:id="7323" w:author="i0806927" w:date="2016-04-01T13:49:00Z"/>
                <w:rFonts w:ascii="Helvetica" w:hAnsi="Helvetica" w:cs="Helvetica"/>
                <w:color w:val="000000"/>
                <w:sz w:val="22"/>
                <w:szCs w:val="22"/>
                <w:highlight w:val="yellow"/>
                <w:lang w:eastAsia="ja-JP"/>
                <w:rPrChange w:id="7324" w:author="i0806927" w:date="2016-04-04T14:20:00Z">
                  <w:rPr>
                    <w:ins w:id="7325" w:author="i0806927" w:date="2016-04-01T13:49:00Z"/>
                    <w:rFonts w:ascii="Helvetica" w:hAnsi="Helvetica" w:cs="Helvetica"/>
                    <w:i/>
                    <w:color w:val="000000"/>
                    <w:spacing w:val="-4"/>
                    <w:kern w:val="1"/>
                    <w:sz w:val="22"/>
                    <w:szCs w:val="22"/>
                    <w:lang w:eastAsia="ja-JP"/>
                  </w:rPr>
                </w:rPrChange>
              </w:rPr>
            </w:pPr>
            <w:ins w:id="7326" w:author="i0806927" w:date="2016-04-01T13:49:00Z">
              <w:r w:rsidRPr="00E516AE">
                <w:rPr>
                  <w:rFonts w:ascii="Helvetica" w:hAnsi="Helvetica" w:cs="Helvetica"/>
                  <w:color w:val="000000"/>
                  <w:sz w:val="22"/>
                  <w:szCs w:val="22"/>
                  <w:highlight w:val="yellow"/>
                  <w:lang w:eastAsia="ja-JP"/>
                  <w:rPrChange w:id="7327" w:author="i0806927" w:date="2016-04-04T14:20:00Z">
                    <w:rPr>
                      <w:rFonts w:ascii="Helvetica" w:hAnsi="Helvetica" w:cs="Helvetica"/>
                      <w:color w:val="000000"/>
                      <w:sz w:val="22"/>
                      <w:szCs w:val="22"/>
                      <w:lang w:eastAsia="ja-JP"/>
                    </w:rPr>
                  </w:rPrChange>
                </w:rPr>
                <w:t>“Yes”</w:t>
              </w:r>
            </w:ins>
          </w:p>
        </w:tc>
        <w:tc>
          <w:tcPr>
            <w:tcW w:w="3507" w:type="dxa"/>
            <w:tcPrChange w:id="7328" w:author="i0806927" w:date="2016-04-08T13:24:00Z">
              <w:tcPr>
                <w:tcW w:w="3313" w:type="dxa"/>
              </w:tcPr>
            </w:tcPrChange>
          </w:tcPr>
          <w:p w14:paraId="78960D74" w14:textId="5913ADAA" w:rsidR="00790B77" w:rsidRPr="00E516AE" w:rsidRDefault="00162739" w:rsidP="00790B77">
            <w:pPr>
              <w:keepNext/>
              <w:keepLines/>
              <w:suppressAutoHyphens/>
              <w:spacing w:before="140" w:line="220" w:lineRule="atLeast"/>
              <w:ind w:left="1080"/>
              <w:outlineLvl w:val="7"/>
              <w:rPr>
                <w:ins w:id="7329" w:author="i0806927" w:date="2016-04-01T13:49:00Z"/>
                <w:rFonts w:ascii="Helvetica" w:hAnsi="Helvetica" w:cs="Helvetica"/>
                <w:color w:val="000000"/>
                <w:sz w:val="22"/>
                <w:szCs w:val="22"/>
                <w:highlight w:val="yellow"/>
                <w:lang w:eastAsia="fr-FR"/>
                <w:rPrChange w:id="7330" w:author="i0806927" w:date="2016-04-04T14:20:00Z">
                  <w:rPr>
                    <w:ins w:id="7331" w:author="i0806927" w:date="2016-04-01T13:49:00Z"/>
                    <w:rFonts w:ascii="Helvetica" w:hAnsi="Helvetica" w:cs="Helvetica"/>
                    <w:i/>
                    <w:color w:val="000000"/>
                    <w:spacing w:val="-4"/>
                    <w:kern w:val="1"/>
                    <w:sz w:val="22"/>
                    <w:szCs w:val="22"/>
                    <w:lang w:eastAsia="fr-FR"/>
                  </w:rPr>
                </w:rPrChange>
              </w:rPr>
            </w:pPr>
            <w:ins w:id="7332" w:author="i0806927" w:date="2016-04-01T14:56:00Z">
              <w:r w:rsidRPr="00E516AE">
                <w:rPr>
                  <w:rFonts w:ascii="Helvetica" w:hAnsi="Helvetica" w:cs="Helvetica"/>
                  <w:color w:val="000000"/>
                  <w:sz w:val="22"/>
                  <w:szCs w:val="22"/>
                  <w:highlight w:val="yellow"/>
                  <w:lang w:eastAsia="fr-FR"/>
                  <w:rPrChange w:id="7333" w:author="i0806927" w:date="2016-04-04T14:20:00Z">
                    <w:rPr>
                      <w:rFonts w:ascii="Helvetica" w:hAnsi="Helvetica" w:cs="Helvetica"/>
                      <w:color w:val="000000"/>
                      <w:sz w:val="22"/>
                      <w:szCs w:val="22"/>
                      <w:lang w:eastAsia="fr-FR"/>
                    </w:rPr>
                  </w:rPrChange>
                </w:rPr>
                <w:t>If this flag is set to No the API will provide both positive and negative eligibility results</w:t>
              </w:r>
            </w:ins>
          </w:p>
        </w:tc>
      </w:tr>
      <w:tr w:rsidR="00790B77" w:rsidRPr="00FA02FB" w14:paraId="3578149F" w14:textId="77777777" w:rsidTr="00CE72D2">
        <w:tblPrEx>
          <w:tblW w:w="0" w:type="auto"/>
          <w:tblPrExChange w:id="7334" w:author="i0806927" w:date="2016-04-08T13:24:00Z">
            <w:tblPrEx>
              <w:tblW w:w="0" w:type="auto"/>
            </w:tblPrEx>
          </w:tblPrExChange>
        </w:tblPrEx>
        <w:trPr>
          <w:ins w:id="7335" w:author="i0806927" w:date="2016-04-01T13:49:00Z"/>
        </w:trPr>
        <w:tc>
          <w:tcPr>
            <w:tcW w:w="2992" w:type="dxa"/>
            <w:gridSpan w:val="2"/>
            <w:tcPrChange w:id="7336" w:author="i0806927" w:date="2016-04-08T13:24:00Z">
              <w:tcPr>
                <w:tcW w:w="2992" w:type="dxa"/>
              </w:tcPr>
            </w:tcPrChange>
          </w:tcPr>
          <w:p w14:paraId="1DF6A94A" w14:textId="77777777" w:rsidR="00790B77" w:rsidRPr="00E516AE" w:rsidRDefault="00790B77" w:rsidP="00790B77">
            <w:pPr>
              <w:keepNext/>
              <w:keepLines/>
              <w:suppressAutoHyphens/>
              <w:spacing w:before="140" w:line="220" w:lineRule="atLeast"/>
              <w:ind w:left="1080"/>
              <w:outlineLvl w:val="7"/>
              <w:rPr>
                <w:ins w:id="7337" w:author="i0806927" w:date="2016-04-01T13:49:00Z"/>
                <w:rFonts w:ascii="Helvetica" w:hAnsi="Helvetica" w:cs="Helvetica"/>
                <w:color w:val="000000"/>
                <w:sz w:val="22"/>
                <w:szCs w:val="22"/>
                <w:highlight w:val="yellow"/>
                <w:lang w:val="fr-FR" w:eastAsia="ja-JP"/>
                <w:rPrChange w:id="7338" w:author="i0806927" w:date="2016-04-04T14:20:00Z">
                  <w:rPr>
                    <w:ins w:id="7339" w:author="i0806927" w:date="2016-04-01T13:49:00Z"/>
                    <w:rFonts w:ascii="Helvetica" w:hAnsi="Helvetica" w:cs="Helvetica"/>
                    <w:i/>
                    <w:color w:val="000000"/>
                    <w:spacing w:val="-4"/>
                    <w:kern w:val="1"/>
                    <w:sz w:val="22"/>
                    <w:szCs w:val="22"/>
                    <w:lang w:val="fr-FR" w:eastAsia="ja-JP"/>
                  </w:rPr>
                </w:rPrChange>
              </w:rPr>
            </w:pPr>
            <w:ins w:id="7340" w:author="i0806927" w:date="2016-04-01T13:49:00Z">
              <w:r w:rsidRPr="00E516AE">
                <w:rPr>
                  <w:rFonts w:ascii="Helvetica" w:hAnsi="Helvetica" w:cs="Helvetica"/>
                  <w:color w:val="000000"/>
                  <w:sz w:val="22"/>
                  <w:szCs w:val="22"/>
                  <w:highlight w:val="yellow"/>
                  <w:lang w:val="fr-FR" w:eastAsia="ja-JP"/>
                  <w:rPrChange w:id="7341" w:author="i0806927" w:date="2016-04-04T14:20:00Z">
                    <w:rPr>
                      <w:rFonts w:ascii="Helvetica" w:hAnsi="Helvetica" w:cs="Helvetica"/>
                      <w:color w:val="000000"/>
                      <w:sz w:val="22"/>
                      <w:szCs w:val="22"/>
                      <w:lang w:val="fr-FR" w:eastAsia="ja-JP"/>
                    </w:rPr>
                  </w:rPrChange>
                </w:rPr>
                <w:t>provideUnavailabilityReason</w:t>
              </w:r>
            </w:ins>
          </w:p>
        </w:tc>
        <w:tc>
          <w:tcPr>
            <w:tcW w:w="1497" w:type="dxa"/>
            <w:gridSpan w:val="2"/>
            <w:tcPrChange w:id="7342" w:author="i0806927" w:date="2016-04-08T13:24:00Z">
              <w:tcPr>
                <w:tcW w:w="1497" w:type="dxa"/>
                <w:gridSpan w:val="2"/>
              </w:tcPr>
            </w:tcPrChange>
          </w:tcPr>
          <w:p w14:paraId="1AC9459D" w14:textId="77777777" w:rsidR="00790B77" w:rsidRPr="00E516AE" w:rsidRDefault="00790B77" w:rsidP="00790B77">
            <w:pPr>
              <w:keepNext/>
              <w:keepLines/>
              <w:suppressAutoHyphens/>
              <w:spacing w:before="140" w:line="220" w:lineRule="atLeast"/>
              <w:ind w:left="1080"/>
              <w:outlineLvl w:val="7"/>
              <w:rPr>
                <w:ins w:id="7343" w:author="i0806927" w:date="2016-04-01T13:49:00Z"/>
                <w:rFonts w:ascii="Helvetica" w:hAnsi="Helvetica" w:cs="Helvetica"/>
                <w:color w:val="000000"/>
                <w:sz w:val="22"/>
                <w:szCs w:val="22"/>
                <w:highlight w:val="yellow"/>
                <w:lang w:eastAsia="ja-JP"/>
                <w:rPrChange w:id="7344" w:author="i0806927" w:date="2016-04-04T14:20:00Z">
                  <w:rPr>
                    <w:ins w:id="7345" w:author="i0806927" w:date="2016-04-01T13:49:00Z"/>
                    <w:rFonts w:ascii="Helvetica" w:hAnsi="Helvetica" w:cs="Helvetica"/>
                    <w:i/>
                    <w:color w:val="000000"/>
                    <w:spacing w:val="-4"/>
                    <w:kern w:val="1"/>
                    <w:sz w:val="22"/>
                    <w:szCs w:val="22"/>
                    <w:lang w:eastAsia="ja-JP"/>
                  </w:rPr>
                </w:rPrChange>
              </w:rPr>
            </w:pPr>
            <w:ins w:id="7346" w:author="i0806927" w:date="2016-04-01T13:49:00Z">
              <w:r w:rsidRPr="00E516AE">
                <w:rPr>
                  <w:rFonts w:ascii="Helvetica" w:hAnsi="Helvetica" w:cs="Helvetica"/>
                  <w:color w:val="000000"/>
                  <w:sz w:val="22"/>
                  <w:szCs w:val="22"/>
                  <w:highlight w:val="yellow"/>
                  <w:lang w:eastAsia="ja-JP"/>
                  <w:rPrChange w:id="7347" w:author="i0806927" w:date="2016-04-04T14:20:00Z">
                    <w:rPr>
                      <w:rFonts w:ascii="Helvetica" w:hAnsi="Helvetica" w:cs="Helvetica"/>
                      <w:color w:val="000000"/>
                      <w:sz w:val="22"/>
                      <w:szCs w:val="22"/>
                      <w:lang w:eastAsia="ja-JP"/>
                    </w:rPr>
                  </w:rPrChange>
                </w:rPr>
                <w:t>N</w:t>
              </w:r>
            </w:ins>
          </w:p>
        </w:tc>
        <w:tc>
          <w:tcPr>
            <w:tcW w:w="2565" w:type="dxa"/>
            <w:tcPrChange w:id="7348" w:author="i0806927" w:date="2016-04-08T13:24:00Z">
              <w:tcPr>
                <w:tcW w:w="2759" w:type="dxa"/>
                <w:gridSpan w:val="3"/>
              </w:tcPr>
            </w:tcPrChange>
          </w:tcPr>
          <w:p w14:paraId="368067AF" w14:textId="77777777" w:rsidR="00790B77" w:rsidRPr="00E516AE" w:rsidRDefault="00790B77" w:rsidP="00790B77">
            <w:pPr>
              <w:keepNext/>
              <w:keepLines/>
              <w:suppressAutoHyphens/>
              <w:spacing w:before="140" w:line="220" w:lineRule="atLeast"/>
              <w:ind w:left="1080"/>
              <w:outlineLvl w:val="7"/>
              <w:rPr>
                <w:ins w:id="7349" w:author="i0806927" w:date="2016-04-01T13:49:00Z"/>
                <w:rFonts w:ascii="Helvetica" w:hAnsi="Helvetica" w:cs="Helvetica"/>
                <w:color w:val="000000"/>
                <w:sz w:val="22"/>
                <w:szCs w:val="22"/>
                <w:highlight w:val="yellow"/>
                <w:lang w:eastAsia="ja-JP"/>
                <w:rPrChange w:id="7350" w:author="i0806927" w:date="2016-04-04T14:20:00Z">
                  <w:rPr>
                    <w:ins w:id="7351" w:author="i0806927" w:date="2016-04-01T13:49:00Z"/>
                    <w:rFonts w:ascii="Helvetica" w:hAnsi="Helvetica" w:cs="Helvetica"/>
                    <w:i/>
                    <w:color w:val="000000"/>
                    <w:spacing w:val="-4"/>
                    <w:kern w:val="1"/>
                    <w:sz w:val="22"/>
                    <w:szCs w:val="22"/>
                    <w:lang w:eastAsia="ja-JP"/>
                  </w:rPr>
                </w:rPrChange>
              </w:rPr>
            </w:pPr>
            <w:ins w:id="7352" w:author="i0806927" w:date="2016-04-01T13:49:00Z">
              <w:r w:rsidRPr="00E516AE">
                <w:rPr>
                  <w:rFonts w:ascii="Helvetica" w:hAnsi="Helvetica" w:cs="Helvetica"/>
                  <w:color w:val="000000"/>
                  <w:sz w:val="22"/>
                  <w:szCs w:val="22"/>
                  <w:highlight w:val="yellow"/>
                  <w:lang w:eastAsia="ja-JP"/>
                  <w:rPrChange w:id="7353" w:author="i0806927" w:date="2016-04-04T14:20:00Z">
                    <w:rPr>
                      <w:rFonts w:ascii="Helvetica" w:hAnsi="Helvetica" w:cs="Helvetica"/>
                      <w:color w:val="000000"/>
                      <w:sz w:val="22"/>
                      <w:szCs w:val="22"/>
                      <w:lang w:eastAsia="ja-JP"/>
                    </w:rPr>
                  </w:rPrChange>
                </w:rPr>
                <w:t>“No”</w:t>
              </w:r>
            </w:ins>
          </w:p>
        </w:tc>
        <w:tc>
          <w:tcPr>
            <w:tcW w:w="3507" w:type="dxa"/>
            <w:tcPrChange w:id="7354" w:author="i0806927" w:date="2016-04-08T13:24:00Z">
              <w:tcPr>
                <w:tcW w:w="3313" w:type="dxa"/>
              </w:tcPr>
            </w:tcPrChange>
          </w:tcPr>
          <w:p w14:paraId="771681A2" w14:textId="77777777" w:rsidR="00790B77" w:rsidRPr="00E516AE" w:rsidRDefault="00790B77" w:rsidP="00790B77">
            <w:pPr>
              <w:spacing w:before="0"/>
              <w:rPr>
                <w:ins w:id="7355" w:author="i0806927" w:date="2016-04-01T13:49:00Z"/>
                <w:rFonts w:ascii="Helvetica" w:hAnsi="Helvetica" w:cs="Helvetica"/>
                <w:color w:val="000000"/>
                <w:sz w:val="22"/>
                <w:szCs w:val="22"/>
                <w:highlight w:val="yellow"/>
                <w:lang w:eastAsia="fr-FR"/>
                <w:rPrChange w:id="7356" w:author="i0806927" w:date="2016-04-04T14:20:00Z">
                  <w:rPr>
                    <w:ins w:id="7357" w:author="i0806927" w:date="2016-04-01T13:49:00Z"/>
                    <w:rFonts w:ascii="Helvetica" w:hAnsi="Helvetica" w:cs="Helvetica"/>
                    <w:color w:val="000000"/>
                    <w:sz w:val="22"/>
                    <w:szCs w:val="22"/>
                    <w:lang w:eastAsia="fr-FR"/>
                  </w:rPr>
                </w:rPrChange>
              </w:rPr>
            </w:pPr>
          </w:p>
        </w:tc>
      </w:tr>
    </w:tbl>
    <w:p w14:paraId="031F4BE0" w14:textId="77777777" w:rsidR="00B711C7" w:rsidRDefault="00B711C7" w:rsidP="00B711C7">
      <w:pPr>
        <w:rPr>
          <w:rFonts w:ascii="Helvetica" w:hAnsi="Helvetica" w:cs="Helvetica"/>
          <w:sz w:val="24"/>
          <w:lang w:eastAsia="ja-JP"/>
        </w:rPr>
      </w:pPr>
    </w:p>
    <w:p w14:paraId="40593BA6" w14:textId="77777777" w:rsidR="00342547" w:rsidRPr="000559B2" w:rsidRDefault="00342547" w:rsidP="00342547">
      <w:pPr>
        <w:rPr>
          <w:rFonts w:ascii="Helvetica" w:hAnsi="Helvetica" w:cs="Helvetica"/>
          <w:sz w:val="24"/>
          <w:lang w:eastAsia="it-IT"/>
        </w:rPr>
      </w:pPr>
      <w:r w:rsidRPr="00776E61">
        <w:rPr>
          <w:rFonts w:ascii="Helvetica" w:hAnsi="Helvetica" w:cs="Helvetica"/>
          <w:sz w:val="24"/>
          <w:u w:val="single"/>
          <w:lang w:eastAsia="it-IT"/>
        </w:rPr>
        <w:t>Behavior</w:t>
      </w:r>
      <w:r w:rsidRPr="000559B2">
        <w:rPr>
          <w:rFonts w:ascii="Helvetica" w:hAnsi="Helvetica" w:cs="Helvetica"/>
          <w:sz w:val="24"/>
          <w:lang w:eastAsia="it-IT"/>
        </w:rPr>
        <w:t xml:space="preserve"> : </w:t>
      </w:r>
    </w:p>
    <w:p w14:paraId="3A522865" w14:textId="77777777" w:rsidR="00342547" w:rsidRPr="000559B2" w:rsidRDefault="00342547" w:rsidP="00342547">
      <w:pPr>
        <w:pStyle w:val="ListParagraph"/>
        <w:numPr>
          <w:ilvl w:val="0"/>
          <w:numId w:val="28"/>
        </w:numPr>
        <w:rPr>
          <w:rFonts w:ascii="Helvetica" w:hAnsi="Helvetica" w:cs="Helvetica"/>
          <w:sz w:val="24"/>
        </w:rPr>
      </w:pPr>
      <w:r w:rsidRPr="000559B2">
        <w:rPr>
          <w:rFonts w:ascii="Helvetica" w:eastAsiaTheme="minorEastAsia" w:hAnsi="Helvetica" w:cs="Helvetica"/>
          <w:sz w:val="24"/>
          <w:lang w:eastAsia="ja-JP"/>
        </w:rPr>
        <w:t>R</w:t>
      </w:r>
      <w:r w:rsidRPr="000559B2">
        <w:rPr>
          <w:rFonts w:ascii="Helvetica" w:eastAsiaTheme="minorEastAsia" w:hAnsi="Helvetica" w:cs="Helvetica" w:hint="eastAsia"/>
          <w:sz w:val="24"/>
          <w:lang w:eastAsia="ja-JP"/>
        </w:rPr>
        <w:t>eturn status codes</w:t>
      </w:r>
    </w:p>
    <w:p w14:paraId="7CE48367" w14:textId="77777777" w:rsidR="00342547" w:rsidRPr="00776E61" w:rsidRDefault="00342547" w:rsidP="00342547">
      <w:pPr>
        <w:pStyle w:val="ListParagraph"/>
        <w:numPr>
          <w:ilvl w:val="1"/>
          <w:numId w:val="28"/>
        </w:numPr>
        <w:rPr>
          <w:rFonts w:ascii="Helvetica" w:hAnsi="Helvetica" w:cs="Helvetica"/>
          <w:sz w:val="24"/>
        </w:rPr>
      </w:pPr>
      <w:r w:rsidRPr="00776E61">
        <w:rPr>
          <w:rFonts w:ascii="Helvetica" w:eastAsiaTheme="minorEastAsia" w:hAnsi="Helvetica" w:cs="Helvetica"/>
          <w:sz w:val="24"/>
          <w:lang w:eastAsia="ja-JP"/>
        </w:rPr>
        <w:t>200 OK – the request was successful</w:t>
      </w:r>
    </w:p>
    <w:p w14:paraId="65920904" w14:textId="77777777" w:rsidR="00342547" w:rsidRPr="00776E61" w:rsidRDefault="00342547" w:rsidP="00342547">
      <w:pPr>
        <w:pStyle w:val="ListParagraph"/>
        <w:numPr>
          <w:ilvl w:val="1"/>
          <w:numId w:val="28"/>
        </w:numPr>
        <w:rPr>
          <w:rFonts w:ascii="Helvetica" w:hAnsi="Helvetica" w:cs="Helvetica"/>
          <w:sz w:val="24"/>
        </w:rPr>
      </w:pPr>
      <w:r w:rsidRPr="00776E61">
        <w:rPr>
          <w:rFonts w:ascii="Helvetica" w:eastAsiaTheme="minorEastAsia" w:hAnsi="Helvetica" w:cs="Helvetica"/>
          <w:sz w:val="24"/>
          <w:lang w:eastAsia="ja-JP"/>
        </w:rPr>
        <w:t>400 Bad Request – error, for example to cover these functional error cases:</w:t>
      </w:r>
    </w:p>
    <w:p w14:paraId="2E70CF5F" w14:textId="77777777" w:rsidR="00342547" w:rsidRPr="00776E61" w:rsidRDefault="00342547" w:rsidP="00342547">
      <w:pPr>
        <w:pStyle w:val="ListParagraph"/>
        <w:numPr>
          <w:ilvl w:val="2"/>
          <w:numId w:val="28"/>
        </w:numPr>
        <w:rPr>
          <w:rFonts w:ascii="Helvetica" w:hAnsi="Helvetica" w:cs="Helvetica"/>
          <w:sz w:val="24"/>
        </w:rPr>
      </w:pPr>
      <w:r w:rsidRPr="00776E61">
        <w:rPr>
          <w:rFonts w:ascii="Helvetica" w:eastAsiaTheme="minorEastAsia" w:hAnsi="Helvetica" w:cs="Helvetica"/>
          <w:sz w:val="24"/>
          <w:lang w:eastAsia="ja-JP"/>
        </w:rPr>
        <w:t>Location is not exist</w:t>
      </w:r>
    </w:p>
    <w:p w14:paraId="62AE7217" w14:textId="77777777" w:rsidR="00B711C7" w:rsidRDefault="00B711C7" w:rsidP="00B711C7">
      <w:pPr>
        <w:rPr>
          <w:rFonts w:ascii="Helvetica" w:hAnsi="Helvetica" w:cs="Helvetica"/>
          <w:sz w:val="24"/>
          <w:lang w:eastAsia="ja-JP"/>
        </w:rPr>
      </w:pPr>
    </w:p>
    <w:p w14:paraId="1A83C62D" w14:textId="4C567A1F" w:rsidR="00211BE7" w:rsidRDefault="00211BE7" w:rsidP="00B711C7">
      <w:pPr>
        <w:rPr>
          <w:rFonts w:ascii="Helvetica" w:hAnsi="Helvetica" w:cs="Helvetica"/>
          <w:sz w:val="24"/>
          <w:lang w:eastAsia="ja-JP"/>
        </w:rPr>
      </w:pPr>
      <w:r w:rsidRPr="00776E61">
        <w:rPr>
          <w:rFonts w:ascii="Helvetica" w:hAnsi="Helvetica" w:cs="Helvetica"/>
          <w:sz w:val="24"/>
          <w:u w:val="single"/>
          <w:lang w:eastAsia="ja-JP"/>
        </w:rPr>
        <w:t>Use case</w:t>
      </w:r>
      <w:r>
        <w:rPr>
          <w:rFonts w:ascii="Helvetica" w:hAnsi="Helvetica" w:cs="Helvetica" w:hint="eastAsia"/>
          <w:sz w:val="24"/>
          <w:lang w:eastAsia="ja-JP"/>
        </w:rPr>
        <w:t xml:space="preserve"> :</w:t>
      </w:r>
    </w:p>
    <w:p w14:paraId="3D0A5079" w14:textId="2921DDAE" w:rsidR="00B61B31" w:rsidRDefault="00B61B31" w:rsidP="00B711C7">
      <w:pPr>
        <w:rPr>
          <w:rFonts w:ascii="Helvetica" w:hAnsi="Helvetica" w:cs="Helvetica"/>
          <w:sz w:val="24"/>
          <w:lang w:eastAsia="ja-JP"/>
        </w:rPr>
      </w:pPr>
      <w:r>
        <w:rPr>
          <w:rFonts w:ascii="Helvetica" w:hAnsi="Helvetica" w:cs="Helvetica"/>
          <w:sz w:val="24"/>
          <w:lang w:eastAsia="ja-JP"/>
        </w:rPr>
        <w:t>F</w:t>
      </w:r>
      <w:r>
        <w:rPr>
          <w:rFonts w:ascii="Helvetica" w:hAnsi="Helvetica" w:cs="Helvetica" w:hint="eastAsia"/>
          <w:sz w:val="24"/>
          <w:lang w:eastAsia="ja-JP"/>
        </w:rPr>
        <w:t>ollowing example is</w:t>
      </w:r>
      <w:r w:rsidR="00B019E3">
        <w:rPr>
          <w:rFonts w:ascii="Helvetica" w:hAnsi="Helvetica" w:cs="Helvetica" w:hint="eastAsia"/>
          <w:sz w:val="24"/>
          <w:lang w:eastAsia="ja-JP"/>
        </w:rPr>
        <w:t xml:space="preserve"> to check commercial eligibility.</w:t>
      </w:r>
    </w:p>
    <w:p w14:paraId="1AFA6655" w14:textId="3B9FED27" w:rsidR="00B019E3" w:rsidRDefault="00B019E3" w:rsidP="00B711C7">
      <w:pPr>
        <w:rPr>
          <w:rFonts w:ascii="Helvetica" w:hAnsi="Helvetica" w:cs="Helvetica"/>
          <w:sz w:val="24"/>
          <w:lang w:eastAsia="ja-JP"/>
        </w:rPr>
      </w:pPr>
      <w:r>
        <w:rPr>
          <w:rFonts w:ascii="Helvetica" w:hAnsi="Helvetica" w:cs="Helvetica"/>
          <w:sz w:val="24"/>
          <w:lang w:eastAsia="ja-JP"/>
        </w:rPr>
        <w:t>R</w:t>
      </w:r>
      <w:r>
        <w:rPr>
          <w:rFonts w:ascii="Helvetica" w:hAnsi="Helvetica" w:cs="Helvetica" w:hint="eastAsia"/>
          <w:sz w:val="24"/>
          <w:lang w:eastAsia="ja-JP"/>
        </w:rPr>
        <w:t xml:space="preserve">equest asks </w:t>
      </w:r>
      <w:r>
        <w:rPr>
          <w:rFonts w:ascii="Helvetica" w:hAnsi="Helvetica" w:cs="Helvetica"/>
          <w:sz w:val="24"/>
          <w:lang w:eastAsia="ja-JP"/>
        </w:rPr>
        <w:t>“</w:t>
      </w:r>
      <w:r>
        <w:rPr>
          <w:rFonts w:ascii="Helvetica" w:hAnsi="Helvetica" w:cs="Helvetica" w:hint="eastAsia"/>
          <w:sz w:val="24"/>
          <w:lang w:eastAsia="ja-JP"/>
        </w:rPr>
        <w:t xml:space="preserve">can these </w:t>
      </w:r>
      <w:del w:id="7358" w:author="i0806927" w:date="2016-04-01T13:49:00Z">
        <w:r w:rsidDel="00BB7391">
          <w:rPr>
            <w:rFonts w:ascii="Helvetica" w:hAnsi="Helvetica" w:cs="Helvetica" w:hint="eastAsia"/>
            <w:sz w:val="24"/>
            <w:lang w:eastAsia="ja-JP"/>
          </w:rPr>
          <w:delText xml:space="preserve">service </w:delText>
        </w:r>
      </w:del>
      <w:ins w:id="7359" w:author="i0806927" w:date="2016-04-01T13:49:00Z">
        <w:r w:rsidR="00BB7391">
          <w:rPr>
            <w:rFonts w:ascii="Helvetica" w:hAnsi="Helvetica" w:cs="Helvetica" w:hint="eastAsia"/>
            <w:sz w:val="24"/>
            <w:lang w:eastAsia="ja-JP"/>
          </w:rPr>
          <w:t xml:space="preserve">product </w:t>
        </w:r>
      </w:ins>
      <w:r>
        <w:rPr>
          <w:rFonts w:ascii="Helvetica" w:hAnsi="Helvetica" w:cs="Helvetica" w:hint="eastAsia"/>
          <w:sz w:val="24"/>
          <w:lang w:eastAsia="ja-JP"/>
        </w:rPr>
        <w:t>run through specific service provider</w:t>
      </w:r>
      <w:r>
        <w:rPr>
          <w:rFonts w:ascii="Helvetica" w:hAnsi="Helvetica" w:cs="Helvetica"/>
          <w:sz w:val="24"/>
          <w:lang w:eastAsia="ja-JP"/>
        </w:rPr>
        <w:t>”</w:t>
      </w:r>
      <w:r>
        <w:rPr>
          <w:rFonts w:ascii="Helvetica" w:hAnsi="Helvetica" w:cs="Helvetica" w:hint="eastAsia"/>
          <w:sz w:val="24"/>
          <w:lang w:eastAsia="ja-JP"/>
        </w:rPr>
        <w:t>.</w:t>
      </w:r>
    </w:p>
    <w:p w14:paraId="2C4ED87D" w14:textId="530AF88F" w:rsidR="00B8482D" w:rsidRDefault="00B8482D" w:rsidP="000136A0">
      <w:pPr>
        <w:rPr>
          <w:rFonts w:ascii="Helvetica" w:hAnsi="Helvetica" w:cs="Helvetica"/>
          <w:sz w:val="24"/>
          <w:lang w:eastAsia="ja-JP"/>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42226F" w14:paraId="2155802E" w14:textId="77777777" w:rsidTr="00B8482D">
        <w:tc>
          <w:tcPr>
            <w:tcW w:w="9720" w:type="dxa"/>
            <w:shd w:val="clear" w:color="auto" w:fill="FFFFFF" w:themeFill="background1"/>
          </w:tcPr>
          <w:p w14:paraId="22DD5D6A" w14:textId="77777777" w:rsidR="0042226F" w:rsidRPr="008C13B2" w:rsidRDefault="0042226F" w:rsidP="00B8482D">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2226F" w14:paraId="5F91E3CE" w14:textId="77777777" w:rsidTr="00B8482D">
        <w:tc>
          <w:tcPr>
            <w:tcW w:w="9720" w:type="dxa"/>
            <w:shd w:val="clear" w:color="auto" w:fill="D9D9D9" w:themeFill="background1" w:themeFillShade="D9"/>
          </w:tcPr>
          <w:p w14:paraId="2E89F2E6" w14:textId="66C467D3" w:rsidR="0042226F" w:rsidRPr="0042226F" w:rsidRDefault="0042226F">
            <w:pPr>
              <w:spacing w:before="0" w:after="0"/>
              <w:rPr>
                <w:rFonts w:ascii="Helvetica" w:hAnsi="Helvetica"/>
                <w:szCs w:val="20"/>
                <w:lang w:eastAsia="ja-JP"/>
              </w:rPr>
            </w:pPr>
            <w:r w:rsidRPr="009417CC">
              <w:rPr>
                <w:rFonts w:ascii="Helvetica" w:hAnsi="Helvetica"/>
                <w:szCs w:val="20"/>
                <w:lang w:eastAsia="ja-JP"/>
              </w:rPr>
              <w:t>POST /api/</w:t>
            </w:r>
            <w:ins w:id="7360" w:author="i0806927" w:date="2016-04-01T11:15:00Z">
              <w:r w:rsidR="00AB5BCB" w:rsidRPr="009417CC">
                <w:rPr>
                  <w:rFonts w:ascii="Helvetica" w:hAnsi="Helvetica"/>
                  <w:szCs w:val="20"/>
                  <w:lang w:eastAsia="ja-JP"/>
                </w:rPr>
                <w:t>productOfferingQualification</w:t>
              </w:r>
            </w:ins>
            <w:del w:id="7361" w:author="i0806927" w:date="2016-04-01T11:15:00Z">
              <w:r w:rsidRPr="009417CC" w:rsidDel="00AB5BCB">
                <w:rPr>
                  <w:rFonts w:ascii="Helvetica" w:hAnsi="Helvetica"/>
                  <w:szCs w:val="20"/>
                  <w:lang w:eastAsia="ja-JP"/>
                </w:rPr>
                <w:delText>orderFeasibilityCheck</w:delText>
              </w:r>
            </w:del>
          </w:p>
          <w:p w14:paraId="7D383FE3"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Accept: application/json</w:t>
            </w:r>
          </w:p>
          <w:p w14:paraId="71F7DB9A" w14:textId="77777777" w:rsidR="0042226F" w:rsidRPr="0042226F" w:rsidRDefault="0042226F">
            <w:pPr>
              <w:spacing w:before="0" w:after="0"/>
              <w:rPr>
                <w:rFonts w:ascii="Helvetica" w:hAnsi="Helvetica"/>
                <w:szCs w:val="20"/>
                <w:lang w:eastAsia="ja-JP"/>
              </w:rPr>
            </w:pPr>
          </w:p>
          <w:p w14:paraId="4CB0919D"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w:t>
            </w:r>
          </w:p>
          <w:p w14:paraId="6CEFAE7F" w14:textId="5F551B90" w:rsidR="00AB5BCB" w:rsidRPr="00E516AE" w:rsidRDefault="0042226F" w:rsidP="00AB5BCB">
            <w:pPr>
              <w:keepNext/>
              <w:keepLines/>
              <w:suppressAutoHyphens/>
              <w:spacing w:before="0" w:after="0" w:line="220" w:lineRule="atLeast"/>
              <w:ind w:left="1080"/>
              <w:outlineLvl w:val="7"/>
              <w:rPr>
                <w:ins w:id="7362" w:author="i0806927" w:date="2016-04-01T11:16:00Z"/>
                <w:rFonts w:ascii="Helvetica" w:hAnsi="Helvetica"/>
                <w:szCs w:val="20"/>
                <w:highlight w:val="yellow"/>
                <w:lang w:eastAsia="ja-JP"/>
                <w:rPrChange w:id="7363" w:author="i0806927" w:date="2016-04-04T14:20:00Z">
                  <w:rPr>
                    <w:ins w:id="7364" w:author="i0806927" w:date="2016-04-01T11:16:00Z"/>
                    <w:rFonts w:ascii="Helvetica" w:hAnsi="Helvetica"/>
                    <w:i/>
                    <w:spacing w:val="-4"/>
                    <w:kern w:val="1"/>
                    <w:sz w:val="18"/>
                    <w:szCs w:val="20"/>
                    <w:lang w:eastAsia="ja-JP"/>
                  </w:rPr>
                </w:rPrChange>
              </w:rPr>
            </w:pPr>
            <w:del w:id="7365" w:author="i0806927" w:date="2016-04-01T11:16:00Z">
              <w:r w:rsidRPr="0042226F" w:rsidDel="00AB5BCB">
                <w:rPr>
                  <w:rFonts w:ascii="Helvetica" w:hAnsi="Helvetica"/>
                  <w:szCs w:val="20"/>
                  <w:lang w:eastAsia="ja-JP"/>
                </w:rPr>
                <w:delText xml:space="preserve"> </w:delText>
              </w:r>
            </w:del>
            <w:ins w:id="7366" w:author="i0806927" w:date="2016-04-01T11:16:00Z">
              <w:r w:rsidR="00AB5BCB">
                <w:rPr>
                  <w:rFonts w:ascii="Helvetica" w:hAnsi="Helvetica" w:hint="eastAsia"/>
                  <w:szCs w:val="20"/>
                  <w:lang w:eastAsia="ja-JP"/>
                </w:rPr>
                <w:t xml:space="preserve">  </w:t>
              </w:r>
              <w:r w:rsidR="00AB5BCB" w:rsidRPr="00E516AE">
                <w:rPr>
                  <w:rFonts w:ascii="Helvetica" w:hAnsi="Helvetica"/>
                  <w:szCs w:val="20"/>
                  <w:highlight w:val="yellow"/>
                  <w:lang w:eastAsia="ja-JP"/>
                  <w:rPrChange w:id="7367" w:author="i0806927" w:date="2016-04-04T14:20:00Z">
                    <w:rPr>
                      <w:rFonts w:ascii="Helvetica" w:hAnsi="Helvetica"/>
                      <w:szCs w:val="20"/>
                      <w:lang w:eastAsia="ja-JP"/>
                    </w:rPr>
                  </w:rPrChange>
                </w:rPr>
                <w:t>“partyId” : “service_provider_00001”</w:t>
              </w:r>
            </w:ins>
          </w:p>
          <w:p w14:paraId="2CCF18D1" w14:textId="023B0C35" w:rsidR="0042226F" w:rsidRPr="00E516AE" w:rsidDel="00AB5BCB" w:rsidRDefault="0042226F">
            <w:pPr>
              <w:spacing w:before="0" w:after="0"/>
              <w:rPr>
                <w:del w:id="7368" w:author="i0806927" w:date="2016-04-01T11:16:00Z"/>
                <w:rFonts w:ascii="Helvetica" w:hAnsi="Helvetica"/>
                <w:szCs w:val="20"/>
                <w:highlight w:val="yellow"/>
                <w:lang w:eastAsia="ja-JP"/>
                <w:rPrChange w:id="7369" w:author="i0806927" w:date="2016-04-04T14:20:00Z">
                  <w:rPr>
                    <w:del w:id="7370" w:author="i0806927" w:date="2016-04-01T11:16:00Z"/>
                    <w:rFonts w:ascii="Helvetica" w:hAnsi="Helvetica"/>
                    <w:szCs w:val="20"/>
                    <w:lang w:eastAsia="ja-JP"/>
                  </w:rPr>
                </w:rPrChange>
              </w:rPr>
            </w:pPr>
          </w:p>
          <w:p w14:paraId="1FF7C92B" w14:textId="0EBD5577" w:rsidR="0042226F" w:rsidRPr="009417CC" w:rsidRDefault="0042226F">
            <w:pPr>
              <w:spacing w:before="0" w:after="0"/>
              <w:rPr>
                <w:rFonts w:ascii="Helvetica" w:hAnsi="Helvetica"/>
                <w:szCs w:val="20"/>
                <w:lang w:eastAsia="ja-JP"/>
              </w:rPr>
            </w:pPr>
            <w:r w:rsidRPr="00E516AE">
              <w:rPr>
                <w:rFonts w:ascii="Helvetica" w:hAnsi="Helvetica"/>
                <w:szCs w:val="20"/>
                <w:highlight w:val="yellow"/>
                <w:lang w:eastAsia="ja-JP"/>
                <w:rPrChange w:id="7371" w:author="i0806927" w:date="2016-04-04T14:20:00Z">
                  <w:rPr>
                    <w:rFonts w:ascii="Helvetica" w:hAnsi="Helvetica"/>
                    <w:szCs w:val="20"/>
                    <w:lang w:eastAsia="ja-JP"/>
                  </w:rPr>
                </w:rPrChange>
              </w:rPr>
              <w:t xml:space="preserve">  "</w:t>
            </w:r>
            <w:del w:id="7372" w:author="i0806927" w:date="2016-04-04T12:04:00Z">
              <w:r w:rsidRPr="00E516AE" w:rsidDel="00216349">
                <w:rPr>
                  <w:rFonts w:ascii="Helvetica" w:hAnsi="Helvetica"/>
                  <w:szCs w:val="20"/>
                  <w:highlight w:val="yellow"/>
                  <w:lang w:eastAsia="ja-JP"/>
                  <w:rPrChange w:id="7373" w:author="i0806927" w:date="2016-04-04T14:20:00Z">
                    <w:rPr>
                      <w:rFonts w:ascii="Helvetica" w:hAnsi="Helvetica"/>
                      <w:szCs w:val="20"/>
                      <w:lang w:eastAsia="ja-JP"/>
                    </w:rPr>
                  </w:rPrChange>
                </w:rPr>
                <w:delText>place</w:delText>
              </w:r>
            </w:del>
            <w:ins w:id="7374" w:author="i0806927" w:date="2016-04-04T12:04:00Z">
              <w:r w:rsidR="00216349" w:rsidRPr="00E516AE">
                <w:rPr>
                  <w:rFonts w:ascii="Helvetica" w:hAnsi="Helvetica"/>
                  <w:szCs w:val="20"/>
                  <w:highlight w:val="yellow"/>
                  <w:lang w:eastAsia="ja-JP"/>
                  <w:rPrChange w:id="7375" w:author="i0806927" w:date="2016-04-04T14:20:00Z">
                    <w:rPr>
                      <w:rFonts w:ascii="Helvetica" w:hAnsi="Helvetica"/>
                      <w:szCs w:val="20"/>
                      <w:lang w:eastAsia="ja-JP"/>
                    </w:rPr>
                  </w:rPrChange>
                </w:rPr>
                <w:t>address</w:t>
              </w:r>
            </w:ins>
            <w:r w:rsidRPr="00E516AE">
              <w:rPr>
                <w:rFonts w:ascii="Helvetica" w:hAnsi="Helvetica"/>
                <w:szCs w:val="20"/>
                <w:highlight w:val="yellow"/>
                <w:lang w:eastAsia="ja-JP"/>
                <w:rPrChange w:id="7376" w:author="i0806927" w:date="2016-04-04T14:20:00Z">
                  <w:rPr>
                    <w:rFonts w:ascii="Helvetica" w:hAnsi="Helvetica"/>
                    <w:szCs w:val="20"/>
                    <w:lang w:eastAsia="ja-JP"/>
                  </w:rPr>
                </w:rPrChange>
              </w:rPr>
              <w:t>" : {</w:t>
            </w:r>
          </w:p>
          <w:p w14:paraId="7FED35C8" w14:textId="77777777"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"href": "https://www.google.ca/maps/dir/''/google+map+montreal+place+ville+marie/@45.5014452,-73.6393962,12z/data=!3m1!4b1!4m8!4m7!1m0!1m5!1m1!1s0x4cc91a4498f8f3db:0xa2760b4a779d61d3!2m2!1d-73.5693564!2d45.5014666"</w:t>
            </w:r>
          </w:p>
          <w:p w14:paraId="4A353E94" w14:textId="77777777"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w:t>
            </w:r>
          </w:p>
          <w:p w14:paraId="77AE9671" w14:textId="686FFE67" w:rsidR="0042226F" w:rsidRPr="009417CC" w:rsidDel="00AB5BCB" w:rsidRDefault="0042226F">
            <w:pPr>
              <w:spacing w:before="0" w:after="0"/>
              <w:rPr>
                <w:del w:id="7377" w:author="i0806927" w:date="2016-04-01T11:16:00Z"/>
                <w:rFonts w:ascii="Helvetica" w:hAnsi="Helvetica"/>
                <w:szCs w:val="20"/>
                <w:lang w:eastAsia="ja-JP"/>
              </w:rPr>
            </w:pPr>
            <w:del w:id="7378" w:author="i0806927" w:date="2016-04-01T11:16:00Z">
              <w:r w:rsidRPr="009417CC" w:rsidDel="00AB5BCB">
                <w:rPr>
                  <w:rFonts w:ascii="Helvetica" w:hAnsi="Helvetica"/>
                  <w:szCs w:val="20"/>
                  <w:lang w:eastAsia="ja-JP"/>
                </w:rPr>
                <w:delText xml:space="preserve">  "service" : {</w:delText>
              </w:r>
            </w:del>
          </w:p>
          <w:p w14:paraId="7FCE75B7" w14:textId="45862839" w:rsidR="0042226F" w:rsidRPr="009417CC" w:rsidRDefault="0042226F">
            <w:pPr>
              <w:spacing w:before="0" w:after="0"/>
              <w:rPr>
                <w:rFonts w:ascii="Helvetica" w:hAnsi="Helvetica"/>
                <w:szCs w:val="20"/>
                <w:lang w:eastAsia="ja-JP"/>
              </w:rPr>
            </w:pPr>
            <w:del w:id="7379" w:author="i0806927" w:date="2016-04-01T11:16:00Z">
              <w:r w:rsidRPr="009417CC" w:rsidDel="00AB5BCB">
                <w:rPr>
                  <w:rFonts w:ascii="Helvetica" w:hAnsi="Helvetica"/>
                  <w:szCs w:val="20"/>
                  <w:lang w:eastAsia="ja-JP"/>
                </w:rPr>
                <w:delText xml:space="preserve">  </w:delText>
              </w:r>
            </w:del>
            <w:r w:rsidRPr="009417CC">
              <w:rPr>
                <w:rFonts w:ascii="Helvetica" w:hAnsi="Helvetica"/>
                <w:szCs w:val="20"/>
                <w:lang w:eastAsia="ja-JP"/>
              </w:rPr>
              <w:t xml:space="preserve">  "</w:t>
            </w:r>
            <w:del w:id="7380" w:author="i0806927" w:date="2016-04-01T11:16:00Z">
              <w:r w:rsidRPr="009417CC" w:rsidDel="00AB5BCB">
                <w:rPr>
                  <w:rFonts w:ascii="Helvetica" w:hAnsi="Helvetica"/>
                  <w:szCs w:val="20"/>
                  <w:lang w:eastAsia="ja-JP"/>
                </w:rPr>
                <w:delText>serviceSpecification</w:delText>
              </w:r>
            </w:del>
            <w:ins w:id="7381" w:author="i0806927" w:date="2016-04-01T11:16:00Z">
              <w:r w:rsidR="00AB5BCB" w:rsidRPr="009417CC">
                <w:rPr>
                  <w:rFonts w:ascii="Helvetica" w:hAnsi="Helvetica"/>
                  <w:szCs w:val="20"/>
                  <w:lang w:eastAsia="ja-JP"/>
                </w:rPr>
                <w:t>productSpecification</w:t>
              </w:r>
            </w:ins>
            <w:r w:rsidRPr="009417CC">
              <w:rPr>
                <w:rFonts w:ascii="Helvetica" w:hAnsi="Helvetica"/>
                <w:szCs w:val="20"/>
                <w:lang w:eastAsia="ja-JP"/>
              </w:rPr>
              <w:t>" {</w:t>
            </w:r>
          </w:p>
          <w:p w14:paraId="2E86F9AC" w14:textId="77777777"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"id" : "3333",</w:t>
            </w:r>
          </w:p>
          <w:p w14:paraId="0B250FA2" w14:textId="77777777"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"href": "//serviceSpecification/HDTV-Premium"</w:t>
            </w:r>
          </w:p>
          <w:p w14:paraId="27D56CA8" w14:textId="77777777"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w:t>
            </w:r>
          </w:p>
          <w:p w14:paraId="41B6225A" w14:textId="0F0E7535"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w:t>
            </w:r>
            <w:del w:id="7382" w:author="i0806927" w:date="2016-04-01T11:17:00Z">
              <w:r w:rsidRPr="009417CC" w:rsidDel="00AB5BCB">
                <w:rPr>
                  <w:rFonts w:ascii="Helvetica" w:hAnsi="Helvetica"/>
                  <w:szCs w:val="20"/>
                  <w:lang w:eastAsia="ja-JP"/>
                </w:rPr>
                <w:delText>serviceCharacteristic</w:delText>
              </w:r>
            </w:del>
            <w:ins w:id="7383" w:author="i0806927" w:date="2016-04-01T11:17:00Z">
              <w:r w:rsidR="00AB5BCB" w:rsidRPr="009417CC">
                <w:rPr>
                  <w:rFonts w:ascii="Helvetica" w:hAnsi="Helvetica"/>
                  <w:szCs w:val="20"/>
                  <w:lang w:eastAsia="ja-JP"/>
                </w:rPr>
                <w:t>productCharacteristic</w:t>
              </w:r>
            </w:ins>
            <w:r w:rsidRPr="009417CC">
              <w:rPr>
                <w:rFonts w:ascii="Helvetica" w:hAnsi="Helvetica"/>
                <w:szCs w:val="20"/>
                <w:lang w:eastAsia="ja-JP"/>
              </w:rPr>
              <w:t>" {</w:t>
            </w:r>
          </w:p>
          <w:p w14:paraId="0350AED1" w14:textId="7E5E98C3"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w:t>
            </w:r>
            <w:ins w:id="7384" w:author="i0806927" w:date="2016-04-01T11:17:00Z">
              <w:r w:rsidR="00AB5BCB" w:rsidRPr="009417CC">
                <w:rPr>
                  <w:rFonts w:ascii="Helvetica" w:hAnsi="Helvetica"/>
                  <w:szCs w:val="20"/>
                  <w:lang w:eastAsia="ja-JP"/>
                </w:rPr>
                <w:t>id</w:t>
              </w:r>
            </w:ins>
            <w:del w:id="7385" w:author="i0806927" w:date="2016-04-01T11:17:00Z">
              <w:r w:rsidRPr="009417CC" w:rsidDel="00AB5BCB">
                <w:rPr>
                  <w:rFonts w:ascii="Helvetica" w:hAnsi="Helvetica"/>
                  <w:szCs w:val="20"/>
                  <w:lang w:eastAsia="ja-JP"/>
                </w:rPr>
                <w:delText>name</w:delText>
              </w:r>
            </w:del>
            <w:r w:rsidRPr="009417CC">
              <w:rPr>
                <w:rFonts w:ascii="Helvetica" w:hAnsi="Helvetica"/>
                <w:szCs w:val="20"/>
                <w:lang w:eastAsia="ja-JP"/>
              </w:rPr>
              <w:t>" : "</w:t>
            </w:r>
            <w:ins w:id="7386" w:author="i0806927" w:date="2016-04-01T11:17:00Z">
              <w:r w:rsidR="00AB5BCB" w:rsidRPr="009417CC">
                <w:rPr>
                  <w:rFonts w:ascii="Helvetica" w:hAnsi="Helvetica"/>
                  <w:szCs w:val="20"/>
                  <w:lang w:eastAsia="ja-JP"/>
                </w:rPr>
                <w:t>upstreamspeed</w:t>
              </w:r>
            </w:ins>
            <w:del w:id="7387" w:author="i0806927" w:date="2016-04-01T11:17:00Z">
              <w:r w:rsidRPr="009417CC" w:rsidDel="00AB5BCB">
                <w:rPr>
                  <w:rFonts w:ascii="Helvetica" w:hAnsi="Helvetica"/>
                  <w:szCs w:val="20"/>
                  <w:lang w:eastAsia="ja-JP"/>
                </w:rPr>
                <w:delText>basic channel</w:delText>
              </w:r>
            </w:del>
            <w:r w:rsidRPr="009417CC">
              <w:rPr>
                <w:rFonts w:ascii="Helvetica" w:hAnsi="Helvetica"/>
                <w:szCs w:val="20"/>
                <w:lang w:eastAsia="ja-JP"/>
              </w:rPr>
              <w:t>",</w:t>
            </w:r>
          </w:p>
          <w:p w14:paraId="494F2C6A" w14:textId="3784067C"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"value" : "</w:t>
            </w:r>
            <w:del w:id="7388" w:author="i0806927" w:date="2016-04-01T11:17:00Z">
              <w:r w:rsidRPr="009417CC" w:rsidDel="00AB5BCB">
                <w:rPr>
                  <w:rFonts w:ascii="Helvetica" w:hAnsi="Helvetica"/>
                  <w:szCs w:val="20"/>
                  <w:lang w:eastAsia="ja-JP"/>
                </w:rPr>
                <w:delText xml:space="preserve">basic channel include </w:delText>
              </w:r>
              <w:r w:rsidR="00CE2814" w:rsidRPr="009417CC" w:rsidDel="00AB5BCB">
                <w:rPr>
                  <w:rFonts w:ascii="Helvetica" w:hAnsi="Helvetica"/>
                  <w:szCs w:val="20"/>
                  <w:lang w:eastAsia="ja-JP"/>
                </w:rPr>
                <w:delText>Toronto</w:delText>
              </w:r>
              <w:r w:rsidRPr="009417CC" w:rsidDel="00AB5BCB">
                <w:rPr>
                  <w:rFonts w:ascii="Helvetica" w:hAnsi="Helvetica"/>
                  <w:szCs w:val="20"/>
                  <w:lang w:eastAsia="ja-JP"/>
                </w:rPr>
                <w:delText xml:space="preserve"> local</w:delText>
              </w:r>
            </w:del>
            <w:ins w:id="7389" w:author="i0806927" w:date="2016-04-01T11:18:00Z">
              <w:r w:rsidR="00AB5BCB" w:rsidRPr="009417CC">
                <w:rPr>
                  <w:rFonts w:ascii="Helvetica" w:hAnsi="Helvetica"/>
                  <w:szCs w:val="20"/>
                  <w:lang w:eastAsia="ja-JP"/>
                </w:rPr>
                <w:t>500K</w:t>
              </w:r>
            </w:ins>
            <w:ins w:id="7390" w:author="i0806927" w:date="2016-04-01T11:17:00Z">
              <w:r w:rsidR="00AB5BCB" w:rsidRPr="009417CC">
                <w:rPr>
                  <w:rFonts w:ascii="Helvetica" w:hAnsi="Helvetica"/>
                  <w:szCs w:val="20"/>
                  <w:lang w:eastAsia="ja-JP"/>
                </w:rPr>
                <w:t>BPS</w:t>
              </w:r>
            </w:ins>
            <w:r w:rsidRPr="009417CC">
              <w:rPr>
                <w:rFonts w:ascii="Helvetica" w:hAnsi="Helvetica"/>
                <w:szCs w:val="20"/>
                <w:lang w:eastAsia="ja-JP"/>
              </w:rPr>
              <w:t>"</w:t>
            </w:r>
          </w:p>
          <w:p w14:paraId="7D67C9F4" w14:textId="77777777"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w:t>
            </w:r>
          </w:p>
          <w:p w14:paraId="11BB989E" w14:textId="609C6B77"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w:t>
            </w:r>
            <w:del w:id="7391" w:author="i0806927" w:date="2016-04-01T11:17:00Z">
              <w:r w:rsidRPr="009417CC" w:rsidDel="00AB5BCB">
                <w:rPr>
                  <w:rFonts w:ascii="Helvetica" w:hAnsi="Helvetica"/>
                  <w:szCs w:val="20"/>
                  <w:lang w:eastAsia="ja-JP"/>
                </w:rPr>
                <w:delText>serviceCharacteristic</w:delText>
              </w:r>
            </w:del>
            <w:ins w:id="7392" w:author="i0806927" w:date="2016-04-01T11:17:00Z">
              <w:r w:rsidR="00AB5BCB" w:rsidRPr="009417CC">
                <w:rPr>
                  <w:rFonts w:ascii="Helvetica" w:hAnsi="Helvetica"/>
                  <w:szCs w:val="20"/>
                  <w:lang w:eastAsia="ja-JP"/>
                </w:rPr>
                <w:t>productCharacteristic</w:t>
              </w:r>
            </w:ins>
            <w:r w:rsidRPr="009417CC">
              <w:rPr>
                <w:rFonts w:ascii="Helvetica" w:hAnsi="Helvetica"/>
                <w:szCs w:val="20"/>
                <w:lang w:eastAsia="ja-JP"/>
              </w:rPr>
              <w:t>" {</w:t>
            </w:r>
          </w:p>
          <w:p w14:paraId="64DAAC5B" w14:textId="13C8D893"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"name" : "</w:t>
            </w:r>
            <w:del w:id="7393" w:author="i0806927" w:date="2016-04-01T11:17:00Z">
              <w:r w:rsidRPr="009417CC" w:rsidDel="00AB5BCB">
                <w:rPr>
                  <w:rFonts w:ascii="Helvetica" w:hAnsi="Helvetica"/>
                  <w:szCs w:val="20"/>
                  <w:lang w:eastAsia="ja-JP"/>
                </w:rPr>
                <w:delText>additional channel</w:delText>
              </w:r>
            </w:del>
            <w:ins w:id="7394" w:author="i0806927" w:date="2016-04-01T11:17:00Z">
              <w:r w:rsidR="00AB5BCB" w:rsidRPr="009417CC">
                <w:rPr>
                  <w:rFonts w:ascii="Helvetica" w:hAnsi="Helvetica"/>
                  <w:szCs w:val="20"/>
                  <w:lang w:eastAsia="ja-JP"/>
                </w:rPr>
                <w:t>downstreamspeed</w:t>
              </w:r>
            </w:ins>
            <w:r w:rsidRPr="009417CC">
              <w:rPr>
                <w:rFonts w:ascii="Helvetica" w:hAnsi="Helvetica"/>
                <w:szCs w:val="20"/>
                <w:lang w:eastAsia="ja-JP"/>
              </w:rPr>
              <w:t>",</w:t>
            </w:r>
          </w:p>
          <w:p w14:paraId="3412F96C" w14:textId="5E22B6B2"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"value" : "</w:t>
            </w:r>
            <w:del w:id="7395" w:author="i0806927" w:date="2016-04-01T11:18:00Z">
              <w:r w:rsidRPr="009417CC" w:rsidDel="00AB5BCB">
                <w:rPr>
                  <w:rFonts w:ascii="Helvetica" w:hAnsi="Helvetica"/>
                  <w:szCs w:val="20"/>
                  <w:lang w:eastAsia="ja-JP"/>
                </w:rPr>
                <w:delText>sports channel</w:delText>
              </w:r>
            </w:del>
            <w:ins w:id="7396" w:author="i0806927" w:date="2016-04-01T11:18:00Z">
              <w:r w:rsidR="00AB5BCB" w:rsidRPr="009417CC">
                <w:rPr>
                  <w:rFonts w:ascii="Helvetica" w:hAnsi="Helvetica"/>
                  <w:szCs w:val="20"/>
                  <w:lang w:eastAsia="ja-JP"/>
                </w:rPr>
                <w:t>4MBPS</w:t>
              </w:r>
            </w:ins>
            <w:r w:rsidRPr="009417CC">
              <w:rPr>
                <w:rFonts w:ascii="Helvetica" w:hAnsi="Helvetica"/>
                <w:szCs w:val="20"/>
                <w:lang w:eastAsia="ja-JP"/>
              </w:rPr>
              <w:t>"</w:t>
            </w:r>
          </w:p>
          <w:p w14:paraId="56F78052" w14:textId="77777777"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w:t>
            </w:r>
          </w:p>
          <w:p w14:paraId="7002ACB1" w14:textId="57592585"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w:t>
            </w:r>
            <w:r w:rsidR="00B8482D" w:rsidRPr="009417CC">
              <w:rPr>
                <w:rFonts w:ascii="Helvetica" w:hAnsi="Helvetica"/>
                <w:szCs w:val="20"/>
                <w:lang w:eastAsia="ja-JP"/>
              </w:rPr>
              <w:t>,</w:t>
            </w:r>
          </w:p>
          <w:p w14:paraId="3925E22F" w14:textId="22C14E90" w:rsidR="00B8482D" w:rsidRPr="009417CC" w:rsidDel="00AB5BCB" w:rsidRDefault="00B8482D">
            <w:pPr>
              <w:spacing w:before="0" w:after="0"/>
              <w:rPr>
                <w:del w:id="7397" w:author="i0806927" w:date="2016-04-01T11:16:00Z"/>
                <w:rFonts w:ascii="Helvetica" w:hAnsi="Helvetica"/>
                <w:szCs w:val="20"/>
                <w:lang w:eastAsia="ja-JP"/>
              </w:rPr>
            </w:pPr>
            <w:del w:id="7398" w:author="i0806927" w:date="2016-04-01T11:16:00Z">
              <w:r w:rsidRPr="009417CC" w:rsidDel="00AB5BCB">
                <w:rPr>
                  <w:rFonts w:ascii="Helvetica" w:hAnsi="Helvetica"/>
                  <w:szCs w:val="20"/>
                  <w:lang w:eastAsia="ja-JP"/>
                </w:rPr>
                <w:delText xml:space="preserve">  “partyRole” : “</w:delText>
              </w:r>
              <w:r w:rsidR="00443954" w:rsidRPr="009417CC" w:rsidDel="00AB5BCB">
                <w:rPr>
                  <w:rFonts w:ascii="Helvetica" w:hAnsi="Helvetica"/>
                  <w:szCs w:val="20"/>
                  <w:lang w:eastAsia="ja-JP"/>
                </w:rPr>
                <w:delText>service provider A</w:delText>
              </w:r>
              <w:r w:rsidRPr="009417CC" w:rsidDel="00AB5BCB">
                <w:rPr>
                  <w:rFonts w:ascii="Helvetica" w:hAnsi="Helvetica"/>
                  <w:szCs w:val="20"/>
                  <w:lang w:eastAsia="ja-JP"/>
                </w:rPr>
                <w:delText>”</w:delText>
              </w:r>
            </w:del>
          </w:p>
          <w:p w14:paraId="1F3DC96D" w14:textId="31A7F983" w:rsidR="0042226F" w:rsidRDefault="0042226F">
            <w:pPr>
              <w:spacing w:before="0" w:after="0"/>
              <w:rPr>
                <w:rFonts w:ascii="Helvetica" w:hAnsi="Helvetica"/>
                <w:szCs w:val="20"/>
                <w:lang w:eastAsia="ja-JP"/>
              </w:rPr>
            </w:pPr>
            <w:r w:rsidRPr="009417CC">
              <w:rPr>
                <w:rFonts w:ascii="Helvetica" w:hAnsi="Helvetica"/>
                <w:szCs w:val="20"/>
                <w:lang w:eastAsia="ja-JP"/>
              </w:rPr>
              <w:t>}</w:t>
            </w:r>
          </w:p>
          <w:p w14:paraId="20650C34" w14:textId="77777777" w:rsidR="0042226F" w:rsidRPr="008C13B2" w:rsidRDefault="0042226F" w:rsidP="00B8482D">
            <w:pPr>
              <w:spacing w:before="0" w:after="0"/>
              <w:rPr>
                <w:rFonts w:ascii="Helvetica" w:hAnsi="Helvetica"/>
                <w:szCs w:val="20"/>
                <w:lang w:eastAsia="ja-JP"/>
              </w:rPr>
            </w:pPr>
          </w:p>
        </w:tc>
      </w:tr>
      <w:tr w:rsidR="0042226F" w14:paraId="165A84E8" w14:textId="77777777" w:rsidTr="00B8482D">
        <w:tc>
          <w:tcPr>
            <w:tcW w:w="9720" w:type="dxa"/>
            <w:shd w:val="clear" w:color="auto" w:fill="FFFFFF" w:themeFill="background1"/>
          </w:tcPr>
          <w:p w14:paraId="7ADD4986" w14:textId="77777777" w:rsidR="0042226F" w:rsidRPr="008C13B2" w:rsidRDefault="0042226F" w:rsidP="00B8482D">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42226F" w14:paraId="250D6D21" w14:textId="77777777" w:rsidTr="00B8482D">
        <w:tc>
          <w:tcPr>
            <w:tcW w:w="9720" w:type="dxa"/>
            <w:shd w:val="clear" w:color="auto" w:fill="D9D9D9" w:themeFill="background1" w:themeFillShade="D9"/>
          </w:tcPr>
          <w:p w14:paraId="29A96910" w14:textId="2276DA8E" w:rsidR="0042226F" w:rsidRPr="00323740" w:rsidRDefault="0042226F" w:rsidP="00B8482D">
            <w:pPr>
              <w:spacing w:before="0" w:after="0" w:line="240" w:lineRule="auto"/>
              <w:rPr>
                <w:rFonts w:ascii="Helvetica" w:hAnsi="Helvetica"/>
                <w:sz w:val="22"/>
                <w:szCs w:val="20"/>
                <w:lang w:eastAsia="it-IT"/>
              </w:rPr>
            </w:pPr>
            <w:r w:rsidRPr="00323740">
              <w:rPr>
                <w:rFonts w:ascii="Helvetica" w:hAnsi="Helvetica"/>
                <w:sz w:val="22"/>
                <w:szCs w:val="20"/>
                <w:lang w:eastAsia="it-IT"/>
              </w:rPr>
              <w:t>200</w:t>
            </w:r>
          </w:p>
          <w:p w14:paraId="633047CD" w14:textId="77777777" w:rsidR="0042226F" w:rsidRPr="00323740" w:rsidRDefault="0042226F" w:rsidP="00B8482D">
            <w:pPr>
              <w:spacing w:before="0" w:after="0" w:line="240" w:lineRule="auto"/>
              <w:rPr>
                <w:rFonts w:ascii="Helvetica" w:hAnsi="Helvetica"/>
                <w:sz w:val="22"/>
                <w:szCs w:val="20"/>
                <w:lang w:eastAsia="ja-JP"/>
              </w:rPr>
            </w:pPr>
            <w:r w:rsidRPr="00323740">
              <w:rPr>
                <w:rFonts w:ascii="Helvetica" w:hAnsi="Helvetica"/>
                <w:sz w:val="22"/>
                <w:szCs w:val="20"/>
                <w:lang w:eastAsia="it-IT"/>
              </w:rPr>
              <w:t>Content-Type: application/json</w:t>
            </w:r>
          </w:p>
          <w:p w14:paraId="4E3F7E21" w14:textId="77777777" w:rsidR="0042226F" w:rsidRPr="00323740" w:rsidRDefault="0042226F" w:rsidP="00B8482D">
            <w:pPr>
              <w:spacing w:after="0" w:line="240" w:lineRule="auto"/>
              <w:rPr>
                <w:rFonts w:ascii="Helvetica" w:hAnsi="Helvetica"/>
                <w:sz w:val="22"/>
                <w:szCs w:val="20"/>
                <w:lang w:eastAsia="it-IT"/>
              </w:rPr>
            </w:pPr>
          </w:p>
          <w:p w14:paraId="7E87EDDB" w14:textId="77777777" w:rsidR="00AB5BCB" w:rsidRPr="00E516AE" w:rsidRDefault="00AB5BCB" w:rsidP="00AB5BCB">
            <w:pPr>
              <w:keepNext/>
              <w:keepLines/>
              <w:suppressAutoHyphens/>
              <w:spacing w:before="140" w:after="0" w:line="240" w:lineRule="auto"/>
              <w:ind w:left="1080"/>
              <w:outlineLvl w:val="7"/>
              <w:rPr>
                <w:ins w:id="7399" w:author="i0806927" w:date="2016-04-01T11:15:00Z"/>
                <w:rFonts w:ascii="Helvetica" w:hAnsi="Helvetica"/>
                <w:sz w:val="22"/>
                <w:szCs w:val="20"/>
                <w:highlight w:val="yellow"/>
                <w:lang w:eastAsia="it-IT"/>
                <w:rPrChange w:id="7400" w:author="i0806927" w:date="2016-04-04T14:21:00Z">
                  <w:rPr>
                    <w:ins w:id="7401" w:author="i0806927" w:date="2016-04-01T11:15:00Z"/>
                    <w:rFonts w:ascii="Helvetica" w:hAnsi="Helvetica"/>
                    <w:i/>
                    <w:spacing w:val="-4"/>
                    <w:kern w:val="1"/>
                    <w:sz w:val="22"/>
                    <w:szCs w:val="20"/>
                    <w:lang w:eastAsia="it-IT"/>
                  </w:rPr>
                </w:rPrChange>
              </w:rPr>
            </w:pPr>
            <w:ins w:id="7402" w:author="i0806927" w:date="2016-04-01T11:15:00Z">
              <w:r w:rsidRPr="00E516AE">
                <w:rPr>
                  <w:rFonts w:ascii="Helvetica" w:hAnsi="Helvetica"/>
                  <w:sz w:val="22"/>
                  <w:szCs w:val="20"/>
                  <w:highlight w:val="yellow"/>
                  <w:lang w:eastAsia="it-IT"/>
                  <w:rPrChange w:id="7403" w:author="i0806927" w:date="2016-04-04T14:21:00Z">
                    <w:rPr>
                      <w:rFonts w:ascii="Helvetica" w:hAnsi="Helvetica"/>
                      <w:sz w:val="22"/>
                      <w:szCs w:val="20"/>
                      <w:lang w:eastAsia="it-IT"/>
                    </w:rPr>
                  </w:rPrChange>
                </w:rPr>
                <w:t>{</w:t>
              </w:r>
            </w:ins>
          </w:p>
          <w:p w14:paraId="3FBCEA3D" w14:textId="77777777" w:rsidR="00AB5BCB" w:rsidRPr="00E516AE" w:rsidRDefault="00AB5BCB" w:rsidP="00AB5BCB">
            <w:pPr>
              <w:keepNext/>
              <w:keepLines/>
              <w:suppressAutoHyphens/>
              <w:spacing w:before="140" w:after="0" w:line="240" w:lineRule="auto"/>
              <w:ind w:left="1080"/>
              <w:outlineLvl w:val="7"/>
              <w:rPr>
                <w:ins w:id="7404" w:author="i0806927" w:date="2016-04-01T11:15:00Z"/>
                <w:rFonts w:ascii="Helvetica" w:hAnsi="Helvetica"/>
                <w:sz w:val="22"/>
                <w:szCs w:val="20"/>
                <w:highlight w:val="yellow"/>
                <w:lang w:eastAsia="it-IT"/>
                <w:rPrChange w:id="7405" w:author="i0806927" w:date="2016-04-04T14:21:00Z">
                  <w:rPr>
                    <w:ins w:id="7406" w:author="i0806927" w:date="2016-04-01T11:15:00Z"/>
                    <w:rFonts w:ascii="Helvetica" w:hAnsi="Helvetica"/>
                    <w:i/>
                    <w:spacing w:val="-4"/>
                    <w:kern w:val="1"/>
                    <w:sz w:val="22"/>
                    <w:szCs w:val="20"/>
                    <w:lang w:eastAsia="it-IT"/>
                  </w:rPr>
                </w:rPrChange>
              </w:rPr>
            </w:pPr>
            <w:ins w:id="7407" w:author="i0806927" w:date="2016-04-01T11:15:00Z">
              <w:r w:rsidRPr="00E516AE">
                <w:rPr>
                  <w:rFonts w:ascii="Helvetica" w:hAnsi="Helvetica"/>
                  <w:sz w:val="22"/>
                  <w:szCs w:val="20"/>
                  <w:highlight w:val="yellow"/>
                  <w:lang w:eastAsia="it-IT"/>
                  <w:rPrChange w:id="7408" w:author="i0806927" w:date="2016-04-04T14:21:00Z">
                    <w:rPr>
                      <w:rFonts w:ascii="Helvetica" w:hAnsi="Helvetica"/>
                      <w:sz w:val="22"/>
                      <w:szCs w:val="20"/>
                      <w:lang w:eastAsia="it-IT"/>
                    </w:rPr>
                  </w:rPrChange>
                </w:rPr>
                <w:t xml:space="preserve">  "productOfferingSpecification" : [</w:t>
              </w:r>
            </w:ins>
          </w:p>
          <w:p w14:paraId="4D72ED6B" w14:textId="77777777" w:rsidR="00AB5BCB" w:rsidRPr="00E516AE" w:rsidRDefault="00AB5BCB" w:rsidP="00AB5BCB">
            <w:pPr>
              <w:keepNext/>
              <w:keepLines/>
              <w:suppressAutoHyphens/>
              <w:spacing w:before="140" w:after="0" w:line="240" w:lineRule="auto"/>
              <w:ind w:left="1080"/>
              <w:outlineLvl w:val="7"/>
              <w:rPr>
                <w:ins w:id="7409" w:author="i0806927" w:date="2016-04-01T11:15:00Z"/>
                <w:rFonts w:ascii="Helvetica" w:hAnsi="Helvetica"/>
                <w:sz w:val="22"/>
                <w:szCs w:val="20"/>
                <w:highlight w:val="yellow"/>
                <w:lang w:eastAsia="it-IT"/>
                <w:rPrChange w:id="7410" w:author="i0806927" w:date="2016-04-04T14:21:00Z">
                  <w:rPr>
                    <w:ins w:id="7411" w:author="i0806927" w:date="2016-04-01T11:15:00Z"/>
                    <w:rFonts w:ascii="Helvetica" w:hAnsi="Helvetica"/>
                    <w:i/>
                    <w:spacing w:val="-4"/>
                    <w:kern w:val="1"/>
                    <w:sz w:val="22"/>
                    <w:szCs w:val="20"/>
                    <w:lang w:eastAsia="it-IT"/>
                  </w:rPr>
                </w:rPrChange>
              </w:rPr>
            </w:pPr>
            <w:ins w:id="7412" w:author="i0806927" w:date="2016-04-01T11:15:00Z">
              <w:r w:rsidRPr="00E516AE">
                <w:rPr>
                  <w:rFonts w:ascii="Helvetica" w:hAnsi="Helvetica"/>
                  <w:sz w:val="22"/>
                  <w:szCs w:val="20"/>
                  <w:highlight w:val="yellow"/>
                  <w:lang w:eastAsia="it-IT"/>
                  <w:rPrChange w:id="7413" w:author="i0806927" w:date="2016-04-04T14:21:00Z">
                    <w:rPr>
                      <w:rFonts w:ascii="Helvetica" w:hAnsi="Helvetica"/>
                      <w:sz w:val="22"/>
                      <w:szCs w:val="20"/>
                      <w:lang w:eastAsia="it-IT"/>
                    </w:rPr>
                  </w:rPrChange>
                </w:rPr>
                <w:t xml:space="preserve">    {</w:t>
              </w:r>
            </w:ins>
          </w:p>
          <w:p w14:paraId="4D0AF1BF" w14:textId="77777777" w:rsidR="00AB5BCB" w:rsidRPr="00E516AE" w:rsidRDefault="00AB5BCB" w:rsidP="00AB5BCB">
            <w:pPr>
              <w:keepNext/>
              <w:keepLines/>
              <w:suppressAutoHyphens/>
              <w:spacing w:before="140" w:after="0" w:line="240" w:lineRule="auto"/>
              <w:ind w:left="1080"/>
              <w:outlineLvl w:val="7"/>
              <w:rPr>
                <w:ins w:id="7414" w:author="i0806927" w:date="2016-04-01T11:15:00Z"/>
                <w:rFonts w:ascii="Helvetica" w:hAnsi="Helvetica"/>
                <w:sz w:val="22"/>
                <w:szCs w:val="20"/>
                <w:highlight w:val="yellow"/>
                <w:lang w:eastAsia="it-IT"/>
                <w:rPrChange w:id="7415" w:author="i0806927" w:date="2016-04-04T14:21:00Z">
                  <w:rPr>
                    <w:ins w:id="7416" w:author="i0806927" w:date="2016-04-01T11:15:00Z"/>
                    <w:rFonts w:ascii="Helvetica" w:hAnsi="Helvetica"/>
                    <w:i/>
                    <w:spacing w:val="-4"/>
                    <w:kern w:val="1"/>
                    <w:sz w:val="22"/>
                    <w:szCs w:val="20"/>
                    <w:lang w:eastAsia="it-IT"/>
                  </w:rPr>
                </w:rPrChange>
              </w:rPr>
            </w:pPr>
            <w:ins w:id="7417" w:author="i0806927" w:date="2016-04-01T11:15:00Z">
              <w:r w:rsidRPr="00E516AE">
                <w:rPr>
                  <w:rFonts w:ascii="Helvetica" w:hAnsi="Helvetica"/>
                  <w:sz w:val="22"/>
                  <w:szCs w:val="20"/>
                  <w:highlight w:val="yellow"/>
                  <w:lang w:eastAsia="it-IT"/>
                  <w:rPrChange w:id="7418" w:author="i0806927" w:date="2016-04-04T14:21:00Z">
                    <w:rPr>
                      <w:rFonts w:ascii="Helvetica" w:hAnsi="Helvetica"/>
                      <w:sz w:val="22"/>
                      <w:szCs w:val="20"/>
                      <w:lang w:eastAsia="it-IT"/>
                    </w:rPr>
                  </w:rPrChange>
                </w:rPr>
                <w:t xml:space="preserve">      "id" : "3333",</w:t>
              </w:r>
            </w:ins>
          </w:p>
          <w:p w14:paraId="37E8F7FD" w14:textId="77777777" w:rsidR="00AB5BCB" w:rsidRPr="00E516AE" w:rsidRDefault="00AB5BCB" w:rsidP="00AB5BCB">
            <w:pPr>
              <w:keepNext/>
              <w:keepLines/>
              <w:suppressAutoHyphens/>
              <w:spacing w:before="140" w:after="0" w:line="240" w:lineRule="auto"/>
              <w:ind w:left="1080"/>
              <w:outlineLvl w:val="7"/>
              <w:rPr>
                <w:ins w:id="7419" w:author="i0806927" w:date="2016-04-01T11:15:00Z"/>
                <w:rFonts w:ascii="Helvetica" w:hAnsi="Helvetica"/>
                <w:sz w:val="22"/>
                <w:szCs w:val="20"/>
                <w:highlight w:val="yellow"/>
                <w:lang w:eastAsia="it-IT"/>
                <w:rPrChange w:id="7420" w:author="i0806927" w:date="2016-04-04T14:21:00Z">
                  <w:rPr>
                    <w:ins w:id="7421" w:author="i0806927" w:date="2016-04-01T11:15:00Z"/>
                    <w:rFonts w:ascii="Helvetica" w:hAnsi="Helvetica"/>
                    <w:i/>
                    <w:spacing w:val="-4"/>
                    <w:kern w:val="1"/>
                    <w:sz w:val="22"/>
                    <w:szCs w:val="20"/>
                    <w:lang w:eastAsia="it-IT"/>
                  </w:rPr>
                </w:rPrChange>
              </w:rPr>
            </w:pPr>
            <w:ins w:id="7422" w:author="i0806927" w:date="2016-04-01T11:15:00Z">
              <w:r w:rsidRPr="00E516AE">
                <w:rPr>
                  <w:rFonts w:ascii="Helvetica" w:hAnsi="Helvetica"/>
                  <w:sz w:val="22"/>
                  <w:szCs w:val="20"/>
                  <w:highlight w:val="yellow"/>
                  <w:lang w:eastAsia="it-IT"/>
                  <w:rPrChange w:id="7423" w:author="i0806927" w:date="2016-04-04T14:21:00Z">
                    <w:rPr>
                      <w:rFonts w:ascii="Helvetica" w:hAnsi="Helvetica"/>
                      <w:sz w:val="22"/>
                      <w:szCs w:val="20"/>
                      <w:lang w:eastAsia="it-IT"/>
                    </w:rPr>
                  </w:rPrChange>
                </w:rPr>
                <w:t xml:space="preserve">      "productOfferingCategoryId" : " TV Service with Internet play",</w:t>
              </w:r>
            </w:ins>
          </w:p>
          <w:p w14:paraId="7F7E894F" w14:textId="77777777" w:rsidR="00AB5BCB" w:rsidRPr="00E516AE" w:rsidRDefault="00AB5BCB" w:rsidP="00AB5BCB">
            <w:pPr>
              <w:keepNext/>
              <w:keepLines/>
              <w:suppressAutoHyphens/>
              <w:spacing w:before="140" w:after="0" w:line="240" w:lineRule="auto"/>
              <w:ind w:left="1080"/>
              <w:outlineLvl w:val="7"/>
              <w:rPr>
                <w:ins w:id="7424" w:author="i0806927" w:date="2016-04-01T11:15:00Z"/>
                <w:rFonts w:ascii="Helvetica" w:hAnsi="Helvetica"/>
                <w:sz w:val="22"/>
                <w:szCs w:val="20"/>
                <w:highlight w:val="yellow"/>
                <w:lang w:eastAsia="it-IT"/>
                <w:rPrChange w:id="7425" w:author="i0806927" w:date="2016-04-04T14:21:00Z">
                  <w:rPr>
                    <w:ins w:id="7426" w:author="i0806927" w:date="2016-04-01T11:15:00Z"/>
                    <w:rFonts w:ascii="Helvetica" w:hAnsi="Helvetica"/>
                    <w:i/>
                    <w:spacing w:val="-4"/>
                    <w:kern w:val="1"/>
                    <w:sz w:val="22"/>
                    <w:szCs w:val="20"/>
                    <w:lang w:eastAsia="it-IT"/>
                  </w:rPr>
                </w:rPrChange>
              </w:rPr>
            </w:pPr>
            <w:ins w:id="7427" w:author="i0806927" w:date="2016-04-01T11:15:00Z">
              <w:r w:rsidRPr="00E516AE">
                <w:rPr>
                  <w:rFonts w:ascii="Helvetica" w:hAnsi="Helvetica"/>
                  <w:sz w:val="22"/>
                  <w:szCs w:val="20"/>
                  <w:highlight w:val="yellow"/>
                  <w:lang w:eastAsia="it-IT"/>
                  <w:rPrChange w:id="7428" w:author="i0806927" w:date="2016-04-04T14:21:00Z">
                    <w:rPr>
                      <w:rFonts w:ascii="Helvetica" w:hAnsi="Helvetica"/>
                      <w:sz w:val="22"/>
                      <w:szCs w:val="20"/>
                      <w:lang w:eastAsia="it-IT"/>
                    </w:rPr>
                  </w:rPrChange>
                </w:rPr>
                <w:t xml:space="preserve">      "productCharacteristic" : [</w:t>
              </w:r>
            </w:ins>
          </w:p>
          <w:p w14:paraId="3466AB30" w14:textId="77777777" w:rsidR="00AB5BCB" w:rsidRPr="00E516AE" w:rsidRDefault="00AB5BCB" w:rsidP="00AB5BCB">
            <w:pPr>
              <w:keepNext/>
              <w:keepLines/>
              <w:suppressAutoHyphens/>
              <w:spacing w:before="140" w:after="0" w:line="240" w:lineRule="auto"/>
              <w:ind w:left="1080"/>
              <w:outlineLvl w:val="7"/>
              <w:rPr>
                <w:ins w:id="7429" w:author="i0806927" w:date="2016-04-01T11:15:00Z"/>
                <w:rFonts w:ascii="Helvetica" w:hAnsi="Helvetica"/>
                <w:sz w:val="22"/>
                <w:szCs w:val="20"/>
                <w:highlight w:val="yellow"/>
                <w:lang w:eastAsia="it-IT"/>
                <w:rPrChange w:id="7430" w:author="i0806927" w:date="2016-04-04T14:21:00Z">
                  <w:rPr>
                    <w:ins w:id="7431" w:author="i0806927" w:date="2016-04-01T11:15:00Z"/>
                    <w:rFonts w:ascii="Helvetica" w:hAnsi="Helvetica"/>
                    <w:i/>
                    <w:spacing w:val="-4"/>
                    <w:kern w:val="1"/>
                    <w:sz w:val="22"/>
                    <w:szCs w:val="20"/>
                    <w:lang w:eastAsia="it-IT"/>
                  </w:rPr>
                </w:rPrChange>
              </w:rPr>
            </w:pPr>
            <w:ins w:id="7432" w:author="i0806927" w:date="2016-04-01T11:15:00Z">
              <w:r w:rsidRPr="00E516AE">
                <w:rPr>
                  <w:rFonts w:ascii="Helvetica" w:hAnsi="Helvetica"/>
                  <w:sz w:val="22"/>
                  <w:szCs w:val="20"/>
                  <w:highlight w:val="yellow"/>
                  <w:lang w:eastAsia="it-IT"/>
                  <w:rPrChange w:id="7433" w:author="i0806927" w:date="2016-04-04T14:21:00Z">
                    <w:rPr>
                      <w:rFonts w:ascii="Helvetica" w:hAnsi="Helvetica"/>
                      <w:sz w:val="22"/>
                      <w:szCs w:val="20"/>
                      <w:lang w:eastAsia="it-IT"/>
                    </w:rPr>
                  </w:rPrChange>
                </w:rPr>
                <w:t xml:space="preserve">        {</w:t>
              </w:r>
            </w:ins>
          </w:p>
          <w:p w14:paraId="61C22448" w14:textId="77777777" w:rsidR="00AB5BCB" w:rsidRPr="00E516AE" w:rsidRDefault="00AB5BCB" w:rsidP="00AB5BCB">
            <w:pPr>
              <w:keepNext/>
              <w:keepLines/>
              <w:suppressAutoHyphens/>
              <w:spacing w:before="140" w:after="0" w:line="240" w:lineRule="auto"/>
              <w:ind w:left="1080"/>
              <w:outlineLvl w:val="7"/>
              <w:rPr>
                <w:ins w:id="7434" w:author="i0806927" w:date="2016-04-01T11:15:00Z"/>
                <w:rFonts w:ascii="Helvetica" w:hAnsi="Helvetica"/>
                <w:sz w:val="22"/>
                <w:szCs w:val="20"/>
                <w:highlight w:val="yellow"/>
                <w:lang w:eastAsia="it-IT"/>
                <w:rPrChange w:id="7435" w:author="i0806927" w:date="2016-04-04T14:21:00Z">
                  <w:rPr>
                    <w:ins w:id="7436" w:author="i0806927" w:date="2016-04-01T11:15:00Z"/>
                    <w:rFonts w:ascii="Helvetica" w:hAnsi="Helvetica"/>
                    <w:i/>
                    <w:spacing w:val="-4"/>
                    <w:kern w:val="1"/>
                    <w:sz w:val="22"/>
                    <w:szCs w:val="20"/>
                    <w:lang w:eastAsia="it-IT"/>
                  </w:rPr>
                </w:rPrChange>
              </w:rPr>
            </w:pPr>
            <w:ins w:id="7437" w:author="i0806927" w:date="2016-04-01T11:15:00Z">
              <w:r w:rsidRPr="00E516AE">
                <w:rPr>
                  <w:rFonts w:ascii="Helvetica" w:hAnsi="Helvetica"/>
                  <w:sz w:val="22"/>
                  <w:szCs w:val="20"/>
                  <w:highlight w:val="yellow"/>
                  <w:lang w:eastAsia="it-IT"/>
                  <w:rPrChange w:id="7438" w:author="i0806927" w:date="2016-04-04T14:21:00Z">
                    <w:rPr>
                      <w:rFonts w:ascii="Helvetica" w:hAnsi="Helvetica"/>
                      <w:sz w:val="22"/>
                      <w:szCs w:val="20"/>
                      <w:lang w:eastAsia="it-IT"/>
                    </w:rPr>
                  </w:rPrChange>
                </w:rPr>
                <w:t xml:space="preserve">          "id" : "upstreamspeed",</w:t>
              </w:r>
            </w:ins>
          </w:p>
          <w:p w14:paraId="6FF6C1CF" w14:textId="2FFC5CBC" w:rsidR="00AB5BCB" w:rsidRPr="00E516AE" w:rsidRDefault="00AB5BCB" w:rsidP="00AB5BCB">
            <w:pPr>
              <w:keepNext/>
              <w:keepLines/>
              <w:suppressAutoHyphens/>
              <w:spacing w:before="140" w:after="0" w:line="240" w:lineRule="auto"/>
              <w:ind w:left="1080"/>
              <w:outlineLvl w:val="7"/>
              <w:rPr>
                <w:ins w:id="7439" w:author="i0806927" w:date="2016-04-01T11:15:00Z"/>
                <w:rFonts w:ascii="Helvetica" w:hAnsi="Helvetica"/>
                <w:sz w:val="22"/>
                <w:szCs w:val="20"/>
                <w:highlight w:val="yellow"/>
                <w:lang w:eastAsia="it-IT"/>
                <w:rPrChange w:id="7440" w:author="i0806927" w:date="2016-04-04T14:21:00Z">
                  <w:rPr>
                    <w:ins w:id="7441" w:author="i0806927" w:date="2016-04-01T11:15:00Z"/>
                    <w:rFonts w:ascii="Helvetica" w:hAnsi="Helvetica"/>
                    <w:i/>
                    <w:spacing w:val="-4"/>
                    <w:kern w:val="1"/>
                    <w:sz w:val="22"/>
                    <w:szCs w:val="20"/>
                    <w:lang w:eastAsia="it-IT"/>
                  </w:rPr>
                </w:rPrChange>
              </w:rPr>
            </w:pPr>
            <w:ins w:id="7442" w:author="i0806927" w:date="2016-04-01T11:15:00Z">
              <w:r w:rsidRPr="00E516AE">
                <w:rPr>
                  <w:rFonts w:ascii="Helvetica" w:hAnsi="Helvetica"/>
                  <w:sz w:val="22"/>
                  <w:szCs w:val="20"/>
                  <w:highlight w:val="yellow"/>
                  <w:lang w:eastAsia="it-IT"/>
                  <w:rPrChange w:id="7443" w:author="i0806927" w:date="2016-04-04T14:21:00Z">
                    <w:rPr>
                      <w:rFonts w:ascii="Helvetica" w:hAnsi="Helvetica"/>
                      <w:sz w:val="22"/>
                      <w:szCs w:val="20"/>
                      <w:lang w:eastAsia="it-IT"/>
                    </w:rPr>
                  </w:rPrChange>
                </w:rPr>
                <w:t xml:space="preserve">          "value" : "</w:t>
              </w:r>
            </w:ins>
            <w:ins w:id="7444" w:author="i0806927" w:date="2016-04-01T11:18:00Z">
              <w:r w:rsidRPr="00E516AE">
                <w:rPr>
                  <w:rFonts w:ascii="Helvetica" w:hAnsi="Helvetica"/>
                  <w:sz w:val="22"/>
                  <w:szCs w:val="20"/>
                  <w:highlight w:val="yellow"/>
                  <w:lang w:eastAsia="ja-JP"/>
                  <w:rPrChange w:id="7445" w:author="i0806927" w:date="2016-04-04T14:21:00Z">
                    <w:rPr>
                      <w:rFonts w:ascii="Helvetica" w:hAnsi="Helvetica"/>
                      <w:sz w:val="22"/>
                      <w:szCs w:val="20"/>
                      <w:lang w:eastAsia="ja-JP"/>
                    </w:rPr>
                  </w:rPrChange>
                </w:rPr>
                <w:t>500 K</w:t>
              </w:r>
            </w:ins>
            <w:ins w:id="7446" w:author="i0806927" w:date="2016-04-01T11:15:00Z">
              <w:r w:rsidRPr="00E516AE">
                <w:rPr>
                  <w:rFonts w:ascii="Helvetica" w:hAnsi="Helvetica"/>
                  <w:sz w:val="22"/>
                  <w:szCs w:val="20"/>
                  <w:highlight w:val="yellow"/>
                  <w:lang w:eastAsia="it-IT"/>
                  <w:rPrChange w:id="7447" w:author="i0806927" w:date="2016-04-04T14:21:00Z">
                    <w:rPr>
                      <w:rFonts w:ascii="Helvetica" w:hAnsi="Helvetica"/>
                      <w:sz w:val="22"/>
                      <w:szCs w:val="20"/>
                      <w:lang w:eastAsia="it-IT"/>
                    </w:rPr>
                  </w:rPrChange>
                </w:rPr>
                <w:t>BPS"</w:t>
              </w:r>
            </w:ins>
          </w:p>
          <w:p w14:paraId="6876125D" w14:textId="77777777" w:rsidR="00AB5BCB" w:rsidRPr="00E516AE" w:rsidRDefault="00AB5BCB" w:rsidP="00AB5BCB">
            <w:pPr>
              <w:keepNext/>
              <w:keepLines/>
              <w:suppressAutoHyphens/>
              <w:spacing w:before="140" w:after="0" w:line="240" w:lineRule="auto"/>
              <w:ind w:left="1080"/>
              <w:outlineLvl w:val="7"/>
              <w:rPr>
                <w:ins w:id="7448" w:author="i0806927" w:date="2016-04-01T11:15:00Z"/>
                <w:rFonts w:ascii="Helvetica" w:hAnsi="Helvetica"/>
                <w:sz w:val="22"/>
                <w:szCs w:val="20"/>
                <w:highlight w:val="yellow"/>
                <w:lang w:eastAsia="it-IT"/>
                <w:rPrChange w:id="7449" w:author="i0806927" w:date="2016-04-04T14:21:00Z">
                  <w:rPr>
                    <w:ins w:id="7450" w:author="i0806927" w:date="2016-04-01T11:15:00Z"/>
                    <w:rFonts w:ascii="Helvetica" w:hAnsi="Helvetica"/>
                    <w:i/>
                    <w:spacing w:val="-4"/>
                    <w:kern w:val="1"/>
                    <w:sz w:val="22"/>
                    <w:szCs w:val="20"/>
                    <w:lang w:eastAsia="it-IT"/>
                  </w:rPr>
                </w:rPrChange>
              </w:rPr>
            </w:pPr>
            <w:ins w:id="7451" w:author="i0806927" w:date="2016-04-01T11:15:00Z">
              <w:r w:rsidRPr="00E516AE">
                <w:rPr>
                  <w:rFonts w:ascii="Helvetica" w:hAnsi="Helvetica"/>
                  <w:sz w:val="22"/>
                  <w:szCs w:val="20"/>
                  <w:highlight w:val="yellow"/>
                  <w:lang w:eastAsia="it-IT"/>
                  <w:rPrChange w:id="7452" w:author="i0806927" w:date="2016-04-04T14:21:00Z">
                    <w:rPr>
                      <w:rFonts w:ascii="Helvetica" w:hAnsi="Helvetica"/>
                      <w:sz w:val="22"/>
                      <w:szCs w:val="20"/>
                      <w:lang w:eastAsia="it-IT"/>
                    </w:rPr>
                  </w:rPrChange>
                </w:rPr>
                <w:t xml:space="preserve">        },</w:t>
              </w:r>
            </w:ins>
          </w:p>
          <w:p w14:paraId="14AB76D8" w14:textId="77777777" w:rsidR="00AB5BCB" w:rsidRPr="00E516AE" w:rsidRDefault="00AB5BCB" w:rsidP="00AB5BCB">
            <w:pPr>
              <w:keepNext/>
              <w:keepLines/>
              <w:suppressAutoHyphens/>
              <w:spacing w:before="140" w:after="0" w:line="240" w:lineRule="auto"/>
              <w:ind w:left="1080"/>
              <w:outlineLvl w:val="7"/>
              <w:rPr>
                <w:ins w:id="7453" w:author="i0806927" w:date="2016-04-01T11:15:00Z"/>
                <w:rFonts w:ascii="Helvetica" w:hAnsi="Helvetica"/>
                <w:sz w:val="22"/>
                <w:szCs w:val="20"/>
                <w:highlight w:val="yellow"/>
                <w:lang w:eastAsia="it-IT"/>
                <w:rPrChange w:id="7454" w:author="i0806927" w:date="2016-04-04T14:21:00Z">
                  <w:rPr>
                    <w:ins w:id="7455" w:author="i0806927" w:date="2016-04-01T11:15:00Z"/>
                    <w:rFonts w:ascii="Helvetica" w:hAnsi="Helvetica"/>
                    <w:i/>
                    <w:spacing w:val="-4"/>
                    <w:kern w:val="1"/>
                    <w:sz w:val="22"/>
                    <w:szCs w:val="20"/>
                    <w:lang w:eastAsia="it-IT"/>
                  </w:rPr>
                </w:rPrChange>
              </w:rPr>
            </w:pPr>
            <w:ins w:id="7456" w:author="i0806927" w:date="2016-04-01T11:15:00Z">
              <w:r w:rsidRPr="00E516AE">
                <w:rPr>
                  <w:rFonts w:ascii="Helvetica" w:hAnsi="Helvetica"/>
                  <w:sz w:val="22"/>
                  <w:szCs w:val="20"/>
                  <w:highlight w:val="yellow"/>
                  <w:lang w:eastAsia="it-IT"/>
                  <w:rPrChange w:id="7457" w:author="i0806927" w:date="2016-04-04T14:21:00Z">
                    <w:rPr>
                      <w:rFonts w:ascii="Helvetica" w:hAnsi="Helvetica"/>
                      <w:sz w:val="22"/>
                      <w:szCs w:val="20"/>
                      <w:lang w:eastAsia="it-IT"/>
                    </w:rPr>
                  </w:rPrChange>
                </w:rPr>
                <w:t xml:space="preserve">        {</w:t>
              </w:r>
            </w:ins>
          </w:p>
          <w:p w14:paraId="10FAF604" w14:textId="77777777" w:rsidR="00AB5BCB" w:rsidRPr="00E516AE" w:rsidRDefault="00AB5BCB" w:rsidP="00AB5BCB">
            <w:pPr>
              <w:keepNext/>
              <w:keepLines/>
              <w:suppressAutoHyphens/>
              <w:spacing w:before="140" w:after="0" w:line="240" w:lineRule="auto"/>
              <w:ind w:left="1080"/>
              <w:outlineLvl w:val="7"/>
              <w:rPr>
                <w:ins w:id="7458" w:author="i0806927" w:date="2016-04-01T11:15:00Z"/>
                <w:rFonts w:ascii="Helvetica" w:hAnsi="Helvetica"/>
                <w:sz w:val="22"/>
                <w:szCs w:val="20"/>
                <w:highlight w:val="yellow"/>
                <w:lang w:eastAsia="it-IT"/>
                <w:rPrChange w:id="7459" w:author="i0806927" w:date="2016-04-04T14:21:00Z">
                  <w:rPr>
                    <w:ins w:id="7460" w:author="i0806927" w:date="2016-04-01T11:15:00Z"/>
                    <w:rFonts w:ascii="Helvetica" w:hAnsi="Helvetica"/>
                    <w:i/>
                    <w:spacing w:val="-4"/>
                    <w:kern w:val="1"/>
                    <w:sz w:val="22"/>
                    <w:szCs w:val="20"/>
                    <w:lang w:eastAsia="it-IT"/>
                  </w:rPr>
                </w:rPrChange>
              </w:rPr>
            </w:pPr>
            <w:ins w:id="7461" w:author="i0806927" w:date="2016-04-01T11:15:00Z">
              <w:r w:rsidRPr="00E516AE">
                <w:rPr>
                  <w:rFonts w:ascii="Helvetica" w:hAnsi="Helvetica"/>
                  <w:sz w:val="22"/>
                  <w:szCs w:val="20"/>
                  <w:highlight w:val="yellow"/>
                  <w:lang w:eastAsia="it-IT"/>
                  <w:rPrChange w:id="7462" w:author="i0806927" w:date="2016-04-04T14:21:00Z">
                    <w:rPr>
                      <w:rFonts w:ascii="Helvetica" w:hAnsi="Helvetica"/>
                      <w:sz w:val="22"/>
                      <w:szCs w:val="20"/>
                      <w:lang w:eastAsia="it-IT"/>
                    </w:rPr>
                  </w:rPrChange>
                </w:rPr>
                <w:t xml:space="preserve">          "id" : "downstreamspeed",</w:t>
              </w:r>
            </w:ins>
          </w:p>
          <w:p w14:paraId="06BCBE1D" w14:textId="58AFC4DA" w:rsidR="00AB5BCB" w:rsidRPr="00E516AE" w:rsidRDefault="00AB5BCB" w:rsidP="00AB5BCB">
            <w:pPr>
              <w:keepNext/>
              <w:keepLines/>
              <w:suppressAutoHyphens/>
              <w:spacing w:before="140" w:after="0" w:line="240" w:lineRule="auto"/>
              <w:ind w:left="1080"/>
              <w:outlineLvl w:val="7"/>
              <w:rPr>
                <w:ins w:id="7463" w:author="i0806927" w:date="2016-04-01T11:15:00Z"/>
                <w:rFonts w:ascii="Helvetica" w:hAnsi="Helvetica"/>
                <w:sz w:val="22"/>
                <w:szCs w:val="20"/>
                <w:highlight w:val="yellow"/>
                <w:lang w:eastAsia="it-IT"/>
                <w:rPrChange w:id="7464" w:author="i0806927" w:date="2016-04-04T14:21:00Z">
                  <w:rPr>
                    <w:ins w:id="7465" w:author="i0806927" w:date="2016-04-01T11:15:00Z"/>
                    <w:rFonts w:ascii="Helvetica" w:hAnsi="Helvetica"/>
                    <w:i/>
                    <w:spacing w:val="-4"/>
                    <w:kern w:val="1"/>
                    <w:sz w:val="22"/>
                    <w:szCs w:val="20"/>
                    <w:lang w:eastAsia="it-IT"/>
                  </w:rPr>
                </w:rPrChange>
              </w:rPr>
            </w:pPr>
            <w:ins w:id="7466" w:author="i0806927" w:date="2016-04-01T11:15:00Z">
              <w:r w:rsidRPr="00E516AE">
                <w:rPr>
                  <w:rFonts w:ascii="Helvetica" w:hAnsi="Helvetica"/>
                  <w:sz w:val="22"/>
                  <w:szCs w:val="20"/>
                  <w:highlight w:val="yellow"/>
                  <w:lang w:eastAsia="it-IT"/>
                  <w:rPrChange w:id="7467" w:author="i0806927" w:date="2016-04-04T14:21:00Z">
                    <w:rPr>
                      <w:rFonts w:ascii="Helvetica" w:hAnsi="Helvetica"/>
                      <w:sz w:val="22"/>
                      <w:szCs w:val="20"/>
                      <w:lang w:eastAsia="it-IT"/>
                    </w:rPr>
                  </w:rPrChange>
                </w:rPr>
                <w:t xml:space="preserve">          "value" : "</w:t>
              </w:r>
            </w:ins>
            <w:ins w:id="7468" w:author="i0806927" w:date="2016-04-01T11:18:00Z">
              <w:r w:rsidRPr="00E516AE">
                <w:rPr>
                  <w:rFonts w:ascii="Helvetica" w:hAnsi="Helvetica"/>
                  <w:sz w:val="22"/>
                  <w:szCs w:val="20"/>
                  <w:highlight w:val="yellow"/>
                  <w:lang w:eastAsia="ja-JP"/>
                  <w:rPrChange w:id="7469" w:author="i0806927" w:date="2016-04-04T14:21:00Z">
                    <w:rPr>
                      <w:rFonts w:ascii="Helvetica" w:hAnsi="Helvetica"/>
                      <w:sz w:val="22"/>
                      <w:szCs w:val="20"/>
                      <w:lang w:eastAsia="ja-JP"/>
                    </w:rPr>
                  </w:rPrChange>
                </w:rPr>
                <w:t>4</w:t>
              </w:r>
            </w:ins>
            <w:ins w:id="7470" w:author="i0806927" w:date="2016-04-01T11:15:00Z">
              <w:r w:rsidRPr="00E516AE">
                <w:rPr>
                  <w:rFonts w:ascii="Helvetica" w:hAnsi="Helvetica"/>
                  <w:sz w:val="22"/>
                  <w:szCs w:val="20"/>
                  <w:highlight w:val="yellow"/>
                  <w:lang w:eastAsia="it-IT"/>
                  <w:rPrChange w:id="7471" w:author="i0806927" w:date="2016-04-04T14:21:00Z">
                    <w:rPr>
                      <w:rFonts w:ascii="Helvetica" w:hAnsi="Helvetica"/>
                      <w:sz w:val="22"/>
                      <w:szCs w:val="20"/>
                      <w:lang w:eastAsia="it-IT"/>
                    </w:rPr>
                  </w:rPrChange>
                </w:rPr>
                <w:t xml:space="preserve"> MBPS"</w:t>
              </w:r>
            </w:ins>
          </w:p>
          <w:p w14:paraId="11D61D07" w14:textId="77777777" w:rsidR="00AB5BCB" w:rsidRPr="00E516AE" w:rsidRDefault="00AB5BCB" w:rsidP="00AB5BCB">
            <w:pPr>
              <w:keepNext/>
              <w:keepLines/>
              <w:suppressAutoHyphens/>
              <w:spacing w:before="140" w:after="0" w:line="240" w:lineRule="auto"/>
              <w:ind w:left="1080"/>
              <w:outlineLvl w:val="7"/>
              <w:rPr>
                <w:ins w:id="7472" w:author="i0806927" w:date="2016-04-01T11:15:00Z"/>
                <w:rFonts w:ascii="Helvetica" w:hAnsi="Helvetica"/>
                <w:sz w:val="22"/>
                <w:szCs w:val="20"/>
                <w:highlight w:val="yellow"/>
                <w:lang w:eastAsia="it-IT"/>
                <w:rPrChange w:id="7473" w:author="i0806927" w:date="2016-04-04T14:21:00Z">
                  <w:rPr>
                    <w:ins w:id="7474" w:author="i0806927" w:date="2016-04-01T11:15:00Z"/>
                    <w:rFonts w:ascii="Helvetica" w:hAnsi="Helvetica"/>
                    <w:i/>
                    <w:spacing w:val="-4"/>
                    <w:kern w:val="1"/>
                    <w:sz w:val="22"/>
                    <w:szCs w:val="20"/>
                    <w:lang w:eastAsia="it-IT"/>
                  </w:rPr>
                </w:rPrChange>
              </w:rPr>
            </w:pPr>
            <w:ins w:id="7475" w:author="i0806927" w:date="2016-04-01T11:15:00Z">
              <w:r w:rsidRPr="00E516AE">
                <w:rPr>
                  <w:rFonts w:ascii="Helvetica" w:hAnsi="Helvetica"/>
                  <w:sz w:val="22"/>
                  <w:szCs w:val="20"/>
                  <w:highlight w:val="yellow"/>
                  <w:lang w:eastAsia="it-IT"/>
                  <w:rPrChange w:id="7476" w:author="i0806927" w:date="2016-04-04T14:21:00Z">
                    <w:rPr>
                      <w:rFonts w:ascii="Helvetica" w:hAnsi="Helvetica"/>
                      <w:sz w:val="22"/>
                      <w:szCs w:val="20"/>
                      <w:lang w:eastAsia="it-IT"/>
                    </w:rPr>
                  </w:rPrChange>
                </w:rPr>
                <w:t xml:space="preserve">        }</w:t>
              </w:r>
            </w:ins>
          </w:p>
          <w:p w14:paraId="5E245BC0" w14:textId="77777777" w:rsidR="00AB5BCB" w:rsidRPr="00E516AE" w:rsidRDefault="00AB5BCB" w:rsidP="00AB5BCB">
            <w:pPr>
              <w:keepNext/>
              <w:keepLines/>
              <w:suppressAutoHyphens/>
              <w:spacing w:before="140" w:after="0" w:line="240" w:lineRule="auto"/>
              <w:ind w:left="1080"/>
              <w:outlineLvl w:val="7"/>
              <w:rPr>
                <w:ins w:id="7477" w:author="i0806927" w:date="2016-04-01T11:15:00Z"/>
                <w:rFonts w:ascii="Helvetica" w:hAnsi="Helvetica"/>
                <w:sz w:val="22"/>
                <w:szCs w:val="20"/>
                <w:highlight w:val="yellow"/>
                <w:lang w:eastAsia="it-IT"/>
                <w:rPrChange w:id="7478" w:author="i0806927" w:date="2016-04-04T14:21:00Z">
                  <w:rPr>
                    <w:ins w:id="7479" w:author="i0806927" w:date="2016-04-01T11:15:00Z"/>
                    <w:rFonts w:ascii="Helvetica" w:hAnsi="Helvetica"/>
                    <w:i/>
                    <w:spacing w:val="-4"/>
                    <w:kern w:val="1"/>
                    <w:sz w:val="22"/>
                    <w:szCs w:val="20"/>
                    <w:lang w:eastAsia="it-IT"/>
                  </w:rPr>
                </w:rPrChange>
              </w:rPr>
            </w:pPr>
            <w:ins w:id="7480" w:author="i0806927" w:date="2016-04-01T11:15:00Z">
              <w:r w:rsidRPr="00E516AE">
                <w:rPr>
                  <w:rFonts w:ascii="Helvetica" w:hAnsi="Helvetica"/>
                  <w:sz w:val="22"/>
                  <w:szCs w:val="20"/>
                  <w:highlight w:val="yellow"/>
                  <w:lang w:eastAsia="it-IT"/>
                  <w:rPrChange w:id="7481" w:author="i0806927" w:date="2016-04-04T14:21:00Z">
                    <w:rPr>
                      <w:rFonts w:ascii="Helvetica" w:hAnsi="Helvetica"/>
                      <w:sz w:val="22"/>
                      <w:szCs w:val="20"/>
                      <w:lang w:eastAsia="it-IT"/>
                    </w:rPr>
                  </w:rPrChange>
                </w:rPr>
                <w:t xml:space="preserve">      ],</w:t>
              </w:r>
            </w:ins>
          </w:p>
          <w:p w14:paraId="33E0B628" w14:textId="77777777" w:rsidR="00AB5BCB" w:rsidRPr="00E516AE" w:rsidRDefault="00AB5BCB" w:rsidP="00AB5BCB">
            <w:pPr>
              <w:keepNext/>
              <w:keepLines/>
              <w:suppressAutoHyphens/>
              <w:spacing w:before="140" w:after="0" w:line="240" w:lineRule="auto"/>
              <w:ind w:left="1080"/>
              <w:outlineLvl w:val="7"/>
              <w:rPr>
                <w:ins w:id="7482" w:author="i0806927" w:date="2016-04-01T11:15:00Z"/>
                <w:rFonts w:ascii="Helvetica" w:hAnsi="Helvetica"/>
                <w:sz w:val="22"/>
                <w:szCs w:val="20"/>
                <w:highlight w:val="yellow"/>
                <w:lang w:eastAsia="it-IT"/>
                <w:rPrChange w:id="7483" w:author="i0806927" w:date="2016-04-04T14:21:00Z">
                  <w:rPr>
                    <w:ins w:id="7484" w:author="i0806927" w:date="2016-04-01T11:15:00Z"/>
                    <w:rFonts w:ascii="Helvetica" w:hAnsi="Helvetica"/>
                    <w:i/>
                    <w:spacing w:val="-4"/>
                    <w:kern w:val="1"/>
                    <w:sz w:val="22"/>
                    <w:szCs w:val="20"/>
                    <w:lang w:eastAsia="it-IT"/>
                  </w:rPr>
                </w:rPrChange>
              </w:rPr>
            </w:pPr>
            <w:ins w:id="7485" w:author="i0806927" w:date="2016-04-01T11:15:00Z">
              <w:r w:rsidRPr="00E516AE">
                <w:rPr>
                  <w:rFonts w:ascii="Helvetica" w:hAnsi="Helvetica"/>
                  <w:sz w:val="22"/>
                  <w:szCs w:val="20"/>
                  <w:highlight w:val="yellow"/>
                  <w:lang w:eastAsia="it-IT"/>
                  <w:rPrChange w:id="7486" w:author="i0806927" w:date="2016-04-04T14:21:00Z">
                    <w:rPr>
                      <w:rFonts w:ascii="Helvetica" w:hAnsi="Helvetica"/>
                      <w:sz w:val="22"/>
                      <w:szCs w:val="20"/>
                      <w:lang w:eastAsia="it-IT"/>
                    </w:rPr>
                  </w:rPrChange>
                </w:rPr>
                <w:t xml:space="preserve">      "orderFeasibilityCheck" : {</w:t>
              </w:r>
            </w:ins>
          </w:p>
          <w:p w14:paraId="4EB8FB77" w14:textId="22CD4833" w:rsidR="00AB5BCB" w:rsidRPr="00E516AE" w:rsidRDefault="00AB5BCB" w:rsidP="00AB5BCB">
            <w:pPr>
              <w:keepNext/>
              <w:keepLines/>
              <w:suppressAutoHyphens/>
              <w:spacing w:before="140" w:after="0" w:line="240" w:lineRule="auto"/>
              <w:ind w:left="1080"/>
              <w:outlineLvl w:val="7"/>
              <w:rPr>
                <w:ins w:id="7487" w:author="i0806927" w:date="2016-04-01T11:20:00Z"/>
                <w:rFonts w:ascii="Helvetica" w:hAnsi="Helvetica"/>
                <w:sz w:val="22"/>
                <w:szCs w:val="20"/>
                <w:highlight w:val="yellow"/>
                <w:lang w:eastAsia="ja-JP"/>
                <w:rPrChange w:id="7488" w:author="i0806927" w:date="2016-04-04T14:21:00Z">
                  <w:rPr>
                    <w:ins w:id="7489" w:author="i0806927" w:date="2016-04-01T11:20:00Z"/>
                    <w:rFonts w:ascii="Helvetica" w:hAnsi="Helvetica"/>
                    <w:i/>
                    <w:spacing w:val="-4"/>
                    <w:kern w:val="1"/>
                    <w:sz w:val="22"/>
                    <w:szCs w:val="20"/>
                    <w:lang w:eastAsia="ja-JP"/>
                  </w:rPr>
                </w:rPrChange>
              </w:rPr>
            </w:pPr>
            <w:ins w:id="7490" w:author="i0806927" w:date="2016-04-01T11:15:00Z">
              <w:r w:rsidRPr="00E516AE">
                <w:rPr>
                  <w:rFonts w:ascii="Helvetica" w:hAnsi="Helvetica"/>
                  <w:sz w:val="22"/>
                  <w:szCs w:val="20"/>
                  <w:highlight w:val="yellow"/>
                  <w:lang w:eastAsia="it-IT"/>
                  <w:rPrChange w:id="7491" w:author="i0806927" w:date="2016-04-04T14:21:00Z">
                    <w:rPr>
                      <w:rFonts w:ascii="Helvetica" w:hAnsi="Helvetica"/>
                      <w:sz w:val="22"/>
                      <w:szCs w:val="20"/>
                      <w:lang w:eastAsia="it-IT"/>
                    </w:rPr>
                  </w:rPrChange>
                </w:rPr>
                <w:t xml:space="preserve">        "eligibilityResult" : "</w:t>
              </w:r>
            </w:ins>
            <w:ins w:id="7492" w:author="i0806927" w:date="2016-04-01T11:23:00Z">
              <w:r w:rsidRPr="00E516AE">
                <w:rPr>
                  <w:rFonts w:ascii="Helvetica" w:hAnsi="Helvetica"/>
                  <w:sz w:val="22"/>
                  <w:szCs w:val="20"/>
                  <w:highlight w:val="yellow"/>
                  <w:lang w:eastAsia="ja-JP"/>
                  <w:rPrChange w:id="7493" w:author="i0806927" w:date="2016-04-04T14:21:00Z">
                    <w:rPr>
                      <w:rFonts w:ascii="Helvetica" w:hAnsi="Helvetica"/>
                      <w:sz w:val="22"/>
                      <w:szCs w:val="20"/>
                      <w:lang w:eastAsia="ja-JP"/>
                    </w:rPr>
                  </w:rPrChange>
                </w:rPr>
                <w:t>un</w:t>
              </w:r>
            </w:ins>
            <w:ins w:id="7494" w:author="i0806927" w:date="2016-04-01T11:15:00Z">
              <w:r w:rsidRPr="00E516AE">
                <w:rPr>
                  <w:rFonts w:ascii="Helvetica" w:hAnsi="Helvetica"/>
                  <w:sz w:val="22"/>
                  <w:szCs w:val="20"/>
                  <w:highlight w:val="yellow"/>
                  <w:lang w:eastAsia="it-IT"/>
                  <w:rPrChange w:id="7495" w:author="i0806927" w:date="2016-04-04T14:21:00Z">
                    <w:rPr>
                      <w:rFonts w:ascii="Helvetica" w:hAnsi="Helvetica"/>
                      <w:sz w:val="22"/>
                      <w:szCs w:val="20"/>
                      <w:lang w:eastAsia="it-IT"/>
                    </w:rPr>
                  </w:rPrChange>
                </w:rPr>
                <w:t>available"</w:t>
              </w:r>
            </w:ins>
          </w:p>
          <w:p w14:paraId="63FF647F" w14:textId="2762B2A7" w:rsidR="00AB5BCB" w:rsidRPr="00E516AE" w:rsidRDefault="00AB5BCB" w:rsidP="00AB5BCB">
            <w:pPr>
              <w:keepNext/>
              <w:keepLines/>
              <w:suppressAutoHyphens/>
              <w:spacing w:before="140" w:after="0" w:line="240" w:lineRule="auto"/>
              <w:ind w:left="1080"/>
              <w:outlineLvl w:val="7"/>
              <w:rPr>
                <w:ins w:id="7496" w:author="i0806927" w:date="2016-04-01T11:22:00Z"/>
                <w:rFonts w:ascii="Helvetica" w:hAnsi="Helvetica"/>
                <w:sz w:val="22"/>
                <w:szCs w:val="20"/>
                <w:highlight w:val="yellow"/>
                <w:lang w:eastAsia="ja-JP"/>
                <w:rPrChange w:id="7497" w:author="i0806927" w:date="2016-04-04T14:21:00Z">
                  <w:rPr>
                    <w:ins w:id="7498" w:author="i0806927" w:date="2016-04-01T11:22:00Z"/>
                    <w:rFonts w:ascii="Helvetica" w:hAnsi="Helvetica"/>
                    <w:i/>
                    <w:spacing w:val="-4"/>
                    <w:kern w:val="1"/>
                    <w:sz w:val="22"/>
                    <w:szCs w:val="20"/>
                    <w:lang w:eastAsia="ja-JP"/>
                  </w:rPr>
                </w:rPrChange>
              </w:rPr>
            </w:pPr>
            <w:ins w:id="7499" w:author="i0806927" w:date="2016-04-01T11:20:00Z">
              <w:r w:rsidRPr="00E516AE">
                <w:rPr>
                  <w:rFonts w:ascii="Helvetica" w:hAnsi="Helvetica"/>
                  <w:sz w:val="22"/>
                  <w:szCs w:val="20"/>
                  <w:highlight w:val="yellow"/>
                  <w:lang w:eastAsia="ja-JP"/>
                  <w:rPrChange w:id="7500" w:author="i0806927" w:date="2016-04-04T14:21:00Z">
                    <w:rPr>
                      <w:rFonts w:ascii="Helvetica" w:hAnsi="Helvetica"/>
                      <w:sz w:val="22"/>
                      <w:szCs w:val="20"/>
                      <w:lang w:eastAsia="ja-JP"/>
                    </w:rPr>
                  </w:rPrChange>
                </w:rPr>
                <w:t xml:space="preserve">        “eligibility</w:t>
              </w:r>
            </w:ins>
            <w:ins w:id="7501" w:author="i0806927" w:date="2016-04-01T11:21:00Z">
              <w:r w:rsidRPr="00E516AE">
                <w:rPr>
                  <w:rFonts w:ascii="Helvetica" w:hAnsi="Helvetica"/>
                  <w:sz w:val="22"/>
                  <w:szCs w:val="20"/>
                  <w:highlight w:val="yellow"/>
                  <w:lang w:eastAsia="ja-JP"/>
                  <w:rPrChange w:id="7502" w:author="i0806927" w:date="2016-04-04T14:21:00Z">
                    <w:rPr>
                      <w:rFonts w:ascii="Helvetica" w:hAnsi="Helvetica"/>
                      <w:sz w:val="22"/>
                      <w:szCs w:val="20"/>
                      <w:lang w:eastAsia="ja-JP"/>
                    </w:rPr>
                  </w:rPrChange>
                </w:rPr>
                <w:t>UnavailabilityReason</w:t>
              </w:r>
            </w:ins>
            <w:ins w:id="7503" w:author="i0806927" w:date="2016-04-01T11:20:00Z">
              <w:r w:rsidRPr="00E516AE">
                <w:rPr>
                  <w:rFonts w:ascii="Helvetica" w:hAnsi="Helvetica"/>
                  <w:sz w:val="22"/>
                  <w:szCs w:val="20"/>
                  <w:highlight w:val="yellow"/>
                  <w:lang w:eastAsia="ja-JP"/>
                  <w:rPrChange w:id="7504" w:author="i0806927" w:date="2016-04-04T14:21:00Z">
                    <w:rPr>
                      <w:rFonts w:ascii="Helvetica" w:hAnsi="Helvetica"/>
                      <w:sz w:val="22"/>
                      <w:szCs w:val="20"/>
                      <w:lang w:eastAsia="ja-JP"/>
                    </w:rPr>
                  </w:rPrChange>
                </w:rPr>
                <w:t>”</w:t>
              </w:r>
            </w:ins>
            <w:ins w:id="7505" w:author="i0806927" w:date="2016-04-01T11:21:00Z">
              <w:r w:rsidRPr="00E516AE">
                <w:rPr>
                  <w:rFonts w:ascii="Helvetica" w:hAnsi="Helvetica"/>
                  <w:sz w:val="22"/>
                  <w:szCs w:val="20"/>
                  <w:highlight w:val="yellow"/>
                  <w:lang w:eastAsia="ja-JP"/>
                  <w:rPrChange w:id="7506" w:author="i0806927" w:date="2016-04-04T14:21:00Z">
                    <w:rPr>
                      <w:rFonts w:ascii="Helvetica" w:hAnsi="Helvetica"/>
                      <w:sz w:val="22"/>
                      <w:szCs w:val="20"/>
                      <w:lang w:eastAsia="ja-JP"/>
                    </w:rPr>
                  </w:rPrChange>
                </w:rPr>
                <w:t xml:space="preserve"> : [</w:t>
              </w:r>
            </w:ins>
          </w:p>
          <w:p w14:paraId="106C8916" w14:textId="2ED3D15B" w:rsidR="00AB5BCB" w:rsidRPr="00E516AE" w:rsidRDefault="00AB5BCB" w:rsidP="00AB5BCB">
            <w:pPr>
              <w:keepNext/>
              <w:keepLines/>
              <w:suppressAutoHyphens/>
              <w:spacing w:before="140" w:after="0" w:line="240" w:lineRule="auto"/>
              <w:ind w:left="1080"/>
              <w:outlineLvl w:val="7"/>
              <w:rPr>
                <w:ins w:id="7507" w:author="i0806927" w:date="2016-04-01T11:20:00Z"/>
                <w:rFonts w:ascii="Helvetica" w:hAnsi="Helvetica"/>
                <w:sz w:val="22"/>
                <w:szCs w:val="20"/>
                <w:highlight w:val="yellow"/>
                <w:lang w:eastAsia="ja-JP"/>
                <w:rPrChange w:id="7508" w:author="i0806927" w:date="2016-04-04T14:21:00Z">
                  <w:rPr>
                    <w:ins w:id="7509" w:author="i0806927" w:date="2016-04-01T11:20:00Z"/>
                    <w:rFonts w:ascii="Helvetica" w:hAnsi="Helvetica"/>
                    <w:i/>
                    <w:spacing w:val="-4"/>
                    <w:kern w:val="1"/>
                    <w:sz w:val="22"/>
                    <w:szCs w:val="20"/>
                    <w:lang w:eastAsia="ja-JP"/>
                  </w:rPr>
                </w:rPrChange>
              </w:rPr>
            </w:pPr>
            <w:ins w:id="7510" w:author="i0806927" w:date="2016-04-01T11:22:00Z">
              <w:r w:rsidRPr="00E516AE">
                <w:rPr>
                  <w:rFonts w:ascii="Helvetica" w:hAnsi="Helvetica"/>
                  <w:sz w:val="22"/>
                  <w:szCs w:val="20"/>
                  <w:highlight w:val="yellow"/>
                  <w:lang w:eastAsia="ja-JP"/>
                  <w:rPrChange w:id="7511" w:author="i0806927" w:date="2016-04-04T14:21:00Z">
                    <w:rPr>
                      <w:rFonts w:ascii="Helvetica" w:hAnsi="Helvetica"/>
                      <w:sz w:val="22"/>
                      <w:szCs w:val="20"/>
                      <w:lang w:eastAsia="ja-JP"/>
                    </w:rPr>
                  </w:rPrChange>
                </w:rPr>
                <w:t xml:space="preserve">           {</w:t>
              </w:r>
            </w:ins>
          </w:p>
          <w:p w14:paraId="2426103B" w14:textId="0AC6036C" w:rsidR="00AB5BCB" w:rsidRPr="00E516AE" w:rsidRDefault="00AB5BCB">
            <w:pPr>
              <w:spacing w:after="0" w:line="240" w:lineRule="auto"/>
              <w:ind w:firstLineChars="200" w:firstLine="440"/>
              <w:rPr>
                <w:ins w:id="7512" w:author="i0806927" w:date="2016-04-01T11:22:00Z"/>
                <w:rFonts w:ascii="Helvetica" w:hAnsi="Helvetica"/>
                <w:sz w:val="22"/>
                <w:szCs w:val="20"/>
                <w:highlight w:val="yellow"/>
                <w:lang w:eastAsia="ja-JP"/>
                <w:rPrChange w:id="7513" w:author="i0806927" w:date="2016-04-04T14:21:00Z">
                  <w:rPr>
                    <w:ins w:id="7514" w:author="i0806927" w:date="2016-04-01T11:22:00Z"/>
                    <w:rFonts w:ascii="Helvetica" w:hAnsi="Helvetica"/>
                    <w:sz w:val="22"/>
                    <w:szCs w:val="20"/>
                    <w:lang w:eastAsia="ja-JP"/>
                  </w:rPr>
                </w:rPrChange>
              </w:rPr>
              <w:pPrChange w:id="7515" w:author="i0806927" w:date="2016-04-01T11:22:00Z">
                <w:pPr>
                  <w:spacing w:before="0" w:after="0" w:line="240" w:lineRule="auto"/>
                </w:pPr>
              </w:pPrChange>
            </w:pPr>
            <w:ins w:id="7516" w:author="i0806927" w:date="2016-04-01T11:20:00Z">
              <w:r w:rsidRPr="00E516AE">
                <w:rPr>
                  <w:rFonts w:ascii="Helvetica" w:hAnsi="Helvetica"/>
                  <w:sz w:val="22"/>
                  <w:szCs w:val="20"/>
                  <w:highlight w:val="yellow"/>
                  <w:lang w:eastAsia="ja-JP"/>
                  <w:rPrChange w:id="7517" w:author="i0806927" w:date="2016-04-04T14:21:00Z">
                    <w:rPr>
                      <w:rFonts w:ascii="Helvetica" w:hAnsi="Helvetica"/>
                      <w:sz w:val="22"/>
                      <w:szCs w:val="20"/>
                      <w:lang w:eastAsia="ja-JP"/>
                    </w:rPr>
                  </w:rPrChange>
                </w:rPr>
                <w:t xml:space="preserve">        “code”</w:t>
              </w:r>
            </w:ins>
            <w:ins w:id="7518" w:author="i0806927" w:date="2016-04-01T11:22:00Z">
              <w:r w:rsidRPr="00E516AE">
                <w:rPr>
                  <w:rFonts w:ascii="Helvetica" w:hAnsi="Helvetica"/>
                  <w:sz w:val="22"/>
                  <w:szCs w:val="20"/>
                  <w:highlight w:val="yellow"/>
                  <w:lang w:eastAsia="ja-JP"/>
                  <w:rPrChange w:id="7519" w:author="i0806927" w:date="2016-04-04T14:21:00Z">
                    <w:rPr>
                      <w:rFonts w:ascii="Helvetica" w:hAnsi="Helvetica"/>
                      <w:sz w:val="22"/>
                      <w:szCs w:val="20"/>
                      <w:lang w:eastAsia="ja-JP"/>
                    </w:rPr>
                  </w:rPrChange>
                </w:rPr>
                <w:t xml:space="preserve"> : “UNAVAILABLE-300”,</w:t>
              </w:r>
            </w:ins>
          </w:p>
          <w:p w14:paraId="697E0446" w14:textId="774635A8" w:rsidR="00AB5BCB" w:rsidRPr="00E516AE" w:rsidRDefault="00AB5BCB">
            <w:pPr>
              <w:spacing w:after="0" w:line="240" w:lineRule="auto"/>
              <w:ind w:firstLineChars="200" w:firstLine="440"/>
              <w:rPr>
                <w:ins w:id="7520" w:author="i0806927" w:date="2016-04-01T11:22:00Z"/>
                <w:rFonts w:ascii="Helvetica" w:hAnsi="Helvetica"/>
                <w:sz w:val="22"/>
                <w:szCs w:val="20"/>
                <w:highlight w:val="yellow"/>
                <w:lang w:eastAsia="ja-JP"/>
                <w:rPrChange w:id="7521" w:author="i0806927" w:date="2016-04-04T14:21:00Z">
                  <w:rPr>
                    <w:ins w:id="7522" w:author="i0806927" w:date="2016-04-01T11:22:00Z"/>
                    <w:rFonts w:ascii="Helvetica" w:hAnsi="Helvetica"/>
                    <w:sz w:val="22"/>
                    <w:szCs w:val="20"/>
                    <w:lang w:eastAsia="ja-JP"/>
                  </w:rPr>
                </w:rPrChange>
              </w:rPr>
              <w:pPrChange w:id="7523" w:author="i0806927" w:date="2016-04-01T11:22:00Z">
                <w:pPr>
                  <w:spacing w:before="0" w:after="0" w:line="240" w:lineRule="auto"/>
                </w:pPr>
              </w:pPrChange>
            </w:pPr>
            <w:ins w:id="7524" w:author="i0806927" w:date="2016-04-01T11:22:00Z">
              <w:r w:rsidRPr="00E516AE">
                <w:rPr>
                  <w:rFonts w:ascii="Helvetica" w:hAnsi="Helvetica"/>
                  <w:sz w:val="22"/>
                  <w:szCs w:val="20"/>
                  <w:highlight w:val="yellow"/>
                  <w:lang w:eastAsia="ja-JP"/>
                  <w:rPrChange w:id="7525" w:author="i0806927" w:date="2016-04-04T14:21:00Z">
                    <w:rPr>
                      <w:rFonts w:ascii="Helvetica" w:hAnsi="Helvetica"/>
                      <w:sz w:val="22"/>
                      <w:szCs w:val="20"/>
                      <w:lang w:eastAsia="ja-JP"/>
                    </w:rPr>
                  </w:rPrChange>
                </w:rPr>
                <w:t xml:space="preserve">        “label” : “need more bandwidth”</w:t>
              </w:r>
            </w:ins>
          </w:p>
          <w:p w14:paraId="0F136B06" w14:textId="77777777" w:rsidR="00AB5BCB" w:rsidRPr="00E516AE" w:rsidRDefault="00AB5BCB">
            <w:pPr>
              <w:spacing w:after="0" w:line="240" w:lineRule="auto"/>
              <w:ind w:firstLineChars="100" w:firstLine="220"/>
              <w:rPr>
                <w:ins w:id="7526" w:author="i0806927" w:date="2016-04-01T11:22:00Z"/>
                <w:rFonts w:ascii="Helvetica" w:hAnsi="Helvetica"/>
                <w:sz w:val="22"/>
                <w:szCs w:val="20"/>
                <w:highlight w:val="yellow"/>
                <w:lang w:eastAsia="ja-JP"/>
                <w:rPrChange w:id="7527" w:author="i0806927" w:date="2016-04-04T14:21:00Z">
                  <w:rPr>
                    <w:ins w:id="7528" w:author="i0806927" w:date="2016-04-01T11:22:00Z"/>
                    <w:rFonts w:ascii="Helvetica" w:hAnsi="Helvetica"/>
                    <w:sz w:val="22"/>
                    <w:szCs w:val="20"/>
                    <w:lang w:eastAsia="ja-JP"/>
                  </w:rPr>
                </w:rPrChange>
              </w:rPr>
              <w:pPrChange w:id="7529" w:author="i0806927" w:date="2016-04-01T11:21:00Z">
                <w:pPr>
                  <w:spacing w:before="0" w:after="0" w:line="240" w:lineRule="auto"/>
                </w:pPr>
              </w:pPrChange>
            </w:pPr>
            <w:ins w:id="7530" w:author="i0806927" w:date="2016-04-01T11:22:00Z">
              <w:r w:rsidRPr="00E516AE">
                <w:rPr>
                  <w:rFonts w:ascii="Helvetica" w:hAnsi="Helvetica"/>
                  <w:sz w:val="22"/>
                  <w:szCs w:val="20"/>
                  <w:highlight w:val="yellow"/>
                  <w:lang w:eastAsia="ja-JP"/>
                  <w:rPrChange w:id="7531" w:author="i0806927" w:date="2016-04-04T14:21:00Z">
                    <w:rPr>
                      <w:rFonts w:ascii="Helvetica" w:hAnsi="Helvetica"/>
                      <w:sz w:val="22"/>
                      <w:szCs w:val="20"/>
                      <w:lang w:eastAsia="ja-JP"/>
                    </w:rPr>
                  </w:rPrChange>
                </w:rPr>
                <w:t xml:space="preserve">        }</w:t>
              </w:r>
            </w:ins>
          </w:p>
          <w:p w14:paraId="76FD8C49" w14:textId="0E54B023" w:rsidR="00AB5BCB" w:rsidRPr="00E516AE" w:rsidRDefault="00AB5BCB">
            <w:pPr>
              <w:spacing w:after="0" w:line="240" w:lineRule="auto"/>
              <w:ind w:firstLineChars="100" w:firstLine="220"/>
              <w:rPr>
                <w:ins w:id="7532" w:author="i0806927" w:date="2016-04-01T11:15:00Z"/>
                <w:rFonts w:ascii="Helvetica" w:hAnsi="Helvetica"/>
                <w:sz w:val="22"/>
                <w:szCs w:val="20"/>
                <w:highlight w:val="yellow"/>
                <w:lang w:eastAsia="ja-JP"/>
                <w:rPrChange w:id="7533" w:author="i0806927" w:date="2016-04-04T14:21:00Z">
                  <w:rPr>
                    <w:ins w:id="7534" w:author="i0806927" w:date="2016-04-01T11:15:00Z"/>
                    <w:rFonts w:ascii="Helvetica" w:hAnsi="Helvetica"/>
                    <w:sz w:val="22"/>
                    <w:szCs w:val="20"/>
                    <w:lang w:eastAsia="ja-JP"/>
                  </w:rPr>
                </w:rPrChange>
              </w:rPr>
              <w:pPrChange w:id="7535" w:author="i0806927" w:date="2016-04-01T11:21:00Z">
                <w:pPr>
                  <w:spacing w:before="0" w:after="0" w:line="240" w:lineRule="auto"/>
                </w:pPr>
              </w:pPrChange>
            </w:pPr>
            <w:ins w:id="7536" w:author="i0806927" w:date="2016-04-01T11:22:00Z">
              <w:r w:rsidRPr="00E516AE">
                <w:rPr>
                  <w:rFonts w:ascii="Helvetica" w:hAnsi="Helvetica"/>
                  <w:sz w:val="22"/>
                  <w:szCs w:val="20"/>
                  <w:highlight w:val="yellow"/>
                  <w:lang w:eastAsia="ja-JP"/>
                  <w:rPrChange w:id="7537" w:author="i0806927" w:date="2016-04-04T14:21:00Z">
                    <w:rPr>
                      <w:rFonts w:ascii="Helvetica" w:hAnsi="Helvetica"/>
                      <w:sz w:val="22"/>
                      <w:szCs w:val="20"/>
                      <w:lang w:eastAsia="ja-JP"/>
                    </w:rPr>
                  </w:rPrChange>
                </w:rPr>
                <w:t xml:space="preserve">     ]</w:t>
              </w:r>
            </w:ins>
          </w:p>
          <w:p w14:paraId="2993E364" w14:textId="77777777" w:rsidR="00AB5BCB" w:rsidRPr="00E516AE" w:rsidRDefault="00AB5BCB" w:rsidP="00AB5BCB">
            <w:pPr>
              <w:keepNext/>
              <w:keepLines/>
              <w:suppressAutoHyphens/>
              <w:spacing w:before="140" w:after="0" w:line="240" w:lineRule="auto"/>
              <w:ind w:left="1080"/>
              <w:outlineLvl w:val="7"/>
              <w:rPr>
                <w:ins w:id="7538" w:author="i0806927" w:date="2016-04-01T11:15:00Z"/>
                <w:rFonts w:ascii="Helvetica" w:hAnsi="Helvetica"/>
                <w:sz w:val="22"/>
                <w:szCs w:val="20"/>
                <w:highlight w:val="yellow"/>
                <w:lang w:eastAsia="it-IT"/>
                <w:rPrChange w:id="7539" w:author="i0806927" w:date="2016-04-04T14:21:00Z">
                  <w:rPr>
                    <w:ins w:id="7540" w:author="i0806927" w:date="2016-04-01T11:15:00Z"/>
                    <w:rFonts w:ascii="Helvetica" w:hAnsi="Helvetica"/>
                    <w:i/>
                    <w:spacing w:val="-4"/>
                    <w:kern w:val="1"/>
                    <w:sz w:val="22"/>
                    <w:szCs w:val="20"/>
                    <w:lang w:eastAsia="it-IT"/>
                  </w:rPr>
                </w:rPrChange>
              </w:rPr>
            </w:pPr>
            <w:ins w:id="7541" w:author="i0806927" w:date="2016-04-01T11:15:00Z">
              <w:r w:rsidRPr="00E516AE">
                <w:rPr>
                  <w:rFonts w:ascii="Helvetica" w:hAnsi="Helvetica"/>
                  <w:sz w:val="22"/>
                  <w:szCs w:val="20"/>
                  <w:highlight w:val="yellow"/>
                  <w:lang w:eastAsia="it-IT"/>
                  <w:rPrChange w:id="7542" w:author="i0806927" w:date="2016-04-04T14:21:00Z">
                    <w:rPr>
                      <w:rFonts w:ascii="Helvetica" w:hAnsi="Helvetica"/>
                      <w:sz w:val="22"/>
                      <w:szCs w:val="20"/>
                      <w:lang w:eastAsia="it-IT"/>
                    </w:rPr>
                  </w:rPrChange>
                </w:rPr>
                <w:t xml:space="preserve">      }</w:t>
              </w:r>
            </w:ins>
          </w:p>
          <w:p w14:paraId="29874108" w14:textId="77777777" w:rsidR="00AB5BCB" w:rsidRPr="00E516AE" w:rsidRDefault="00AB5BCB" w:rsidP="00AB5BCB">
            <w:pPr>
              <w:keepNext/>
              <w:keepLines/>
              <w:suppressAutoHyphens/>
              <w:spacing w:before="140" w:after="0" w:line="240" w:lineRule="auto"/>
              <w:ind w:left="1080"/>
              <w:outlineLvl w:val="7"/>
              <w:rPr>
                <w:ins w:id="7543" w:author="i0806927" w:date="2016-04-01T11:15:00Z"/>
                <w:rFonts w:ascii="Helvetica" w:hAnsi="Helvetica"/>
                <w:sz w:val="22"/>
                <w:szCs w:val="20"/>
                <w:highlight w:val="yellow"/>
                <w:lang w:eastAsia="it-IT"/>
                <w:rPrChange w:id="7544" w:author="i0806927" w:date="2016-04-04T14:21:00Z">
                  <w:rPr>
                    <w:ins w:id="7545" w:author="i0806927" w:date="2016-04-01T11:15:00Z"/>
                    <w:rFonts w:ascii="Helvetica" w:hAnsi="Helvetica"/>
                    <w:i/>
                    <w:spacing w:val="-4"/>
                    <w:kern w:val="1"/>
                    <w:sz w:val="22"/>
                    <w:szCs w:val="20"/>
                    <w:lang w:eastAsia="it-IT"/>
                  </w:rPr>
                </w:rPrChange>
              </w:rPr>
            </w:pPr>
            <w:ins w:id="7546" w:author="i0806927" w:date="2016-04-01T11:15:00Z">
              <w:r w:rsidRPr="00E516AE">
                <w:rPr>
                  <w:rFonts w:ascii="Helvetica" w:hAnsi="Helvetica"/>
                  <w:sz w:val="22"/>
                  <w:szCs w:val="20"/>
                  <w:highlight w:val="yellow"/>
                  <w:lang w:eastAsia="it-IT"/>
                  <w:rPrChange w:id="7547" w:author="i0806927" w:date="2016-04-04T14:21:00Z">
                    <w:rPr>
                      <w:rFonts w:ascii="Helvetica" w:hAnsi="Helvetica"/>
                      <w:sz w:val="22"/>
                      <w:szCs w:val="20"/>
                      <w:lang w:eastAsia="it-IT"/>
                    </w:rPr>
                  </w:rPrChange>
                </w:rPr>
                <w:t xml:space="preserve">    }</w:t>
              </w:r>
            </w:ins>
          </w:p>
          <w:p w14:paraId="44D6913E" w14:textId="77777777" w:rsidR="00AB5BCB" w:rsidRPr="00E516AE" w:rsidRDefault="00AB5BCB" w:rsidP="00AB5BCB">
            <w:pPr>
              <w:keepNext/>
              <w:keepLines/>
              <w:suppressAutoHyphens/>
              <w:spacing w:before="140" w:after="0" w:line="240" w:lineRule="auto"/>
              <w:ind w:left="1080"/>
              <w:outlineLvl w:val="7"/>
              <w:rPr>
                <w:ins w:id="7548" w:author="i0806927" w:date="2016-04-01T11:15:00Z"/>
                <w:rFonts w:ascii="Helvetica" w:hAnsi="Helvetica"/>
                <w:sz w:val="22"/>
                <w:szCs w:val="20"/>
                <w:highlight w:val="yellow"/>
                <w:lang w:eastAsia="it-IT"/>
                <w:rPrChange w:id="7549" w:author="i0806927" w:date="2016-04-04T14:21:00Z">
                  <w:rPr>
                    <w:ins w:id="7550" w:author="i0806927" w:date="2016-04-01T11:15:00Z"/>
                    <w:rFonts w:ascii="Helvetica" w:hAnsi="Helvetica"/>
                    <w:i/>
                    <w:spacing w:val="-4"/>
                    <w:kern w:val="1"/>
                    <w:sz w:val="22"/>
                    <w:szCs w:val="20"/>
                    <w:lang w:eastAsia="it-IT"/>
                  </w:rPr>
                </w:rPrChange>
              </w:rPr>
            </w:pPr>
            <w:ins w:id="7551" w:author="i0806927" w:date="2016-04-01T11:15:00Z">
              <w:r w:rsidRPr="00E516AE">
                <w:rPr>
                  <w:rFonts w:ascii="Helvetica" w:hAnsi="Helvetica"/>
                  <w:sz w:val="22"/>
                  <w:szCs w:val="20"/>
                  <w:highlight w:val="yellow"/>
                  <w:lang w:eastAsia="it-IT"/>
                  <w:rPrChange w:id="7552" w:author="i0806927" w:date="2016-04-04T14:21:00Z">
                    <w:rPr>
                      <w:rFonts w:ascii="Helvetica" w:hAnsi="Helvetica"/>
                      <w:sz w:val="22"/>
                      <w:szCs w:val="20"/>
                      <w:lang w:eastAsia="it-IT"/>
                    </w:rPr>
                  </w:rPrChange>
                </w:rPr>
                <w:t xml:space="preserve">  ]</w:t>
              </w:r>
            </w:ins>
          </w:p>
          <w:p w14:paraId="768EE058" w14:textId="77777777" w:rsidR="00AB5BCB" w:rsidRPr="00AB5BCB" w:rsidRDefault="00AB5BCB" w:rsidP="00AB5BCB">
            <w:pPr>
              <w:spacing w:after="0" w:line="240" w:lineRule="auto"/>
              <w:rPr>
                <w:ins w:id="7553" w:author="i0806927" w:date="2016-04-01T11:15:00Z"/>
                <w:rFonts w:ascii="Helvetica" w:hAnsi="Helvetica"/>
                <w:sz w:val="22"/>
                <w:szCs w:val="20"/>
                <w:lang w:eastAsia="it-IT"/>
              </w:rPr>
            </w:pPr>
            <w:ins w:id="7554" w:author="i0806927" w:date="2016-04-01T11:15:00Z">
              <w:r w:rsidRPr="00E516AE">
                <w:rPr>
                  <w:rFonts w:ascii="Helvetica" w:hAnsi="Helvetica"/>
                  <w:sz w:val="22"/>
                  <w:szCs w:val="20"/>
                  <w:highlight w:val="yellow"/>
                  <w:lang w:eastAsia="it-IT"/>
                  <w:rPrChange w:id="7555" w:author="i0806927" w:date="2016-04-04T14:21:00Z">
                    <w:rPr>
                      <w:rFonts w:ascii="Helvetica" w:hAnsi="Helvetica"/>
                      <w:sz w:val="22"/>
                      <w:szCs w:val="20"/>
                      <w:lang w:eastAsia="it-IT"/>
                    </w:rPr>
                  </w:rPrChange>
                </w:rPr>
                <w:t>}</w:t>
              </w:r>
            </w:ins>
          </w:p>
          <w:p w14:paraId="74D69F16" w14:textId="62419497" w:rsidR="0042226F" w:rsidRPr="00C156D1" w:rsidDel="00AB5BCB" w:rsidRDefault="00AB5BCB" w:rsidP="00AB5BCB">
            <w:pPr>
              <w:spacing w:after="0" w:line="240" w:lineRule="auto"/>
              <w:rPr>
                <w:del w:id="7556" w:author="i0806927" w:date="2016-04-01T11:15:00Z"/>
                <w:rFonts w:ascii="Helvetica" w:hAnsi="Helvetica"/>
                <w:sz w:val="22"/>
                <w:szCs w:val="20"/>
                <w:lang w:eastAsia="it-IT"/>
              </w:rPr>
            </w:pPr>
            <w:ins w:id="7557" w:author="i0806927" w:date="2016-04-01T11:15:00Z">
              <w:r w:rsidRPr="00AB5BCB">
                <w:rPr>
                  <w:rFonts w:ascii="Helvetica" w:hAnsi="Helvetica"/>
                  <w:sz w:val="22"/>
                  <w:szCs w:val="20"/>
                  <w:lang w:eastAsia="it-IT"/>
                </w:rPr>
                <w:t xml:space="preserve"> </w:t>
              </w:r>
            </w:ins>
            <w:del w:id="7558" w:author="i0806927" w:date="2016-04-01T11:15:00Z">
              <w:r w:rsidR="0042226F" w:rsidRPr="00C156D1" w:rsidDel="00AB5BCB">
                <w:rPr>
                  <w:rFonts w:ascii="Helvetica" w:hAnsi="Helvetica"/>
                  <w:sz w:val="22"/>
                  <w:szCs w:val="20"/>
                  <w:lang w:eastAsia="it-IT"/>
                </w:rPr>
                <w:delText xml:space="preserve">"OrderFeasibilityCheckRequest" : </w:delText>
              </w:r>
            </w:del>
          </w:p>
          <w:p w14:paraId="68A20CCB" w14:textId="086CFD70" w:rsidR="0042226F" w:rsidRPr="00C156D1" w:rsidDel="00AB5BCB" w:rsidRDefault="0042226F" w:rsidP="00B8482D">
            <w:pPr>
              <w:spacing w:after="0" w:line="240" w:lineRule="auto"/>
              <w:rPr>
                <w:del w:id="7559" w:author="i0806927" w:date="2016-04-01T11:15:00Z"/>
                <w:rFonts w:ascii="Helvetica" w:hAnsi="Helvetica"/>
                <w:sz w:val="22"/>
                <w:szCs w:val="20"/>
                <w:lang w:eastAsia="it-IT"/>
              </w:rPr>
            </w:pPr>
            <w:del w:id="7560" w:author="i0806927" w:date="2016-04-01T11:15:00Z">
              <w:r w:rsidRPr="00C156D1" w:rsidDel="00AB5BCB">
                <w:rPr>
                  <w:rFonts w:ascii="Helvetica" w:hAnsi="Helvetica"/>
                  <w:sz w:val="22"/>
                  <w:szCs w:val="20"/>
                  <w:lang w:eastAsia="it-IT"/>
                </w:rPr>
                <w:delText xml:space="preserve">  {</w:delText>
              </w:r>
            </w:del>
          </w:p>
          <w:p w14:paraId="2BD1C70D" w14:textId="29F1EBEF" w:rsidR="0042226F" w:rsidRPr="00C156D1" w:rsidDel="00AB5BCB" w:rsidRDefault="0042226F" w:rsidP="00B8482D">
            <w:pPr>
              <w:spacing w:after="0" w:line="240" w:lineRule="auto"/>
              <w:rPr>
                <w:del w:id="7561" w:author="i0806927" w:date="2016-04-01T11:15:00Z"/>
                <w:rFonts w:ascii="Helvetica" w:hAnsi="Helvetica"/>
                <w:sz w:val="22"/>
                <w:szCs w:val="20"/>
                <w:lang w:eastAsia="it-IT"/>
              </w:rPr>
            </w:pPr>
            <w:del w:id="7562" w:author="i0806927" w:date="2016-04-01T11:15:00Z">
              <w:r w:rsidRPr="00C156D1" w:rsidDel="00AB5BCB">
                <w:rPr>
                  <w:rFonts w:ascii="Helvetica" w:hAnsi="Helvetica"/>
                  <w:sz w:val="22"/>
                  <w:szCs w:val="20"/>
                  <w:lang w:eastAsia="it-IT"/>
                </w:rPr>
                <w:delText xml:space="preserve">    "id": "142",</w:delText>
              </w:r>
            </w:del>
          </w:p>
          <w:p w14:paraId="29CE0881" w14:textId="12FC5662" w:rsidR="0042226F" w:rsidRPr="00C156D1" w:rsidDel="00AB5BCB" w:rsidRDefault="0042226F" w:rsidP="00B8482D">
            <w:pPr>
              <w:spacing w:after="0" w:line="240" w:lineRule="auto"/>
              <w:rPr>
                <w:del w:id="7563" w:author="i0806927" w:date="2016-04-01T11:15:00Z"/>
                <w:rFonts w:ascii="Helvetica" w:hAnsi="Helvetica"/>
                <w:sz w:val="22"/>
                <w:szCs w:val="20"/>
                <w:lang w:eastAsia="it-IT"/>
              </w:rPr>
            </w:pPr>
            <w:del w:id="7564" w:author="i0806927" w:date="2016-04-01T11:15:00Z">
              <w:r w:rsidRPr="00C156D1" w:rsidDel="00AB5BCB">
                <w:rPr>
                  <w:rFonts w:ascii="Helvetica" w:hAnsi="Helvetica"/>
                  <w:sz w:val="22"/>
                  <w:szCs w:val="20"/>
                  <w:lang w:eastAsia="it-IT"/>
                </w:rPr>
                <w:delText xml:space="preserve">    "href": "http://server/orderFeasibilityCheck/142",</w:delText>
              </w:r>
            </w:del>
          </w:p>
          <w:p w14:paraId="6028FAFA" w14:textId="61EAD297" w:rsidR="0042226F" w:rsidRPr="00C156D1" w:rsidDel="00AB5BCB" w:rsidRDefault="0042226F" w:rsidP="00B8482D">
            <w:pPr>
              <w:spacing w:after="0" w:line="240" w:lineRule="auto"/>
              <w:rPr>
                <w:del w:id="7565" w:author="i0806927" w:date="2016-04-01T11:15:00Z"/>
                <w:rFonts w:ascii="Helvetica" w:hAnsi="Helvetica"/>
                <w:sz w:val="22"/>
                <w:szCs w:val="20"/>
                <w:lang w:eastAsia="it-IT"/>
              </w:rPr>
            </w:pPr>
            <w:del w:id="7566" w:author="i0806927" w:date="2016-04-01T11:15:00Z">
              <w:r w:rsidRPr="00C156D1" w:rsidDel="00AB5BCB">
                <w:rPr>
                  <w:rFonts w:ascii="Helvetica" w:hAnsi="Helvetica"/>
                  <w:sz w:val="22"/>
                  <w:szCs w:val="20"/>
                  <w:lang w:eastAsia="it-IT"/>
                </w:rPr>
                <w:delText xml:space="preserve">    "interactionDate" : "20160201 10:00",</w:delText>
              </w:r>
            </w:del>
          </w:p>
          <w:p w14:paraId="1F3138EA" w14:textId="2C7AB9B1" w:rsidR="0042226F" w:rsidRPr="00C156D1" w:rsidDel="00AB5BCB" w:rsidRDefault="0042226F" w:rsidP="00B8482D">
            <w:pPr>
              <w:spacing w:after="0" w:line="240" w:lineRule="auto"/>
              <w:rPr>
                <w:del w:id="7567" w:author="i0806927" w:date="2016-04-01T11:15:00Z"/>
                <w:rFonts w:ascii="Helvetica" w:hAnsi="Helvetica"/>
                <w:sz w:val="22"/>
                <w:szCs w:val="20"/>
                <w:lang w:eastAsia="it-IT"/>
              </w:rPr>
            </w:pPr>
            <w:del w:id="7568" w:author="i0806927" w:date="2016-04-01T11:15:00Z">
              <w:r w:rsidRPr="00C156D1" w:rsidDel="00AB5BCB">
                <w:rPr>
                  <w:rFonts w:ascii="Helvetica" w:hAnsi="Helvetica"/>
                  <w:sz w:val="22"/>
                  <w:szCs w:val="20"/>
                  <w:lang w:eastAsia="it-IT"/>
                </w:rPr>
                <w:delText xml:space="preserve">    "description" : "service qualification check",</w:delText>
              </w:r>
            </w:del>
          </w:p>
          <w:p w14:paraId="3E6138A8" w14:textId="5E345BE3" w:rsidR="0042226F" w:rsidRPr="00C156D1" w:rsidDel="00AB5BCB" w:rsidRDefault="0042226F" w:rsidP="00B8482D">
            <w:pPr>
              <w:spacing w:after="0" w:line="240" w:lineRule="auto"/>
              <w:rPr>
                <w:del w:id="7569" w:author="i0806927" w:date="2016-04-01T11:15:00Z"/>
                <w:rFonts w:ascii="Helvetica" w:hAnsi="Helvetica"/>
                <w:sz w:val="22"/>
                <w:szCs w:val="20"/>
                <w:lang w:eastAsia="it-IT"/>
              </w:rPr>
            </w:pPr>
            <w:del w:id="7570" w:author="i0806927" w:date="2016-04-01T11:15:00Z">
              <w:r w:rsidRPr="00C156D1" w:rsidDel="00AB5BCB">
                <w:rPr>
                  <w:rFonts w:ascii="Helvetica" w:hAnsi="Helvetica"/>
                  <w:sz w:val="22"/>
                  <w:szCs w:val="20"/>
                  <w:lang w:eastAsia="it-IT"/>
                </w:rPr>
                <w:delText xml:space="preserve">    "interactionDateComplete" : "20160201 10:01",</w:delText>
              </w:r>
            </w:del>
          </w:p>
          <w:p w14:paraId="32C76218" w14:textId="75D03ED0" w:rsidR="0042226F" w:rsidRPr="00C156D1" w:rsidDel="00AB5BCB" w:rsidRDefault="0042226F" w:rsidP="00B8482D">
            <w:pPr>
              <w:spacing w:after="0" w:line="240" w:lineRule="auto"/>
              <w:rPr>
                <w:del w:id="7571" w:author="i0806927" w:date="2016-04-01T11:15:00Z"/>
                <w:rFonts w:ascii="Helvetica" w:hAnsi="Helvetica"/>
                <w:sz w:val="22"/>
                <w:szCs w:val="20"/>
                <w:lang w:eastAsia="it-IT"/>
              </w:rPr>
            </w:pPr>
            <w:del w:id="7572" w:author="i0806927" w:date="2016-04-01T11:15:00Z">
              <w:r w:rsidRPr="00C156D1" w:rsidDel="00AB5BCB">
                <w:rPr>
                  <w:rFonts w:ascii="Helvetica" w:hAnsi="Helvetica"/>
                  <w:sz w:val="22"/>
                  <w:szCs w:val="20"/>
                  <w:lang w:eastAsia="it-IT"/>
                </w:rPr>
                <w:delText xml:space="preserve">    "interactionStatus" : "close",</w:delText>
              </w:r>
            </w:del>
          </w:p>
          <w:p w14:paraId="260AFD20" w14:textId="43E486BD" w:rsidR="0042226F" w:rsidRPr="00C156D1" w:rsidDel="00AB5BCB" w:rsidRDefault="0042226F" w:rsidP="00B8482D">
            <w:pPr>
              <w:spacing w:after="0" w:line="240" w:lineRule="auto"/>
              <w:rPr>
                <w:del w:id="7573" w:author="i0806927" w:date="2016-04-01T11:15:00Z"/>
                <w:rFonts w:ascii="Helvetica" w:hAnsi="Helvetica"/>
                <w:sz w:val="22"/>
                <w:szCs w:val="20"/>
                <w:lang w:eastAsia="it-IT"/>
              </w:rPr>
            </w:pPr>
            <w:del w:id="7574" w:author="i0806927" w:date="2016-04-01T11:15:00Z">
              <w:r w:rsidRPr="00C156D1" w:rsidDel="00AB5BCB">
                <w:rPr>
                  <w:rFonts w:ascii="Helvetica" w:hAnsi="Helvetica"/>
                  <w:sz w:val="22"/>
                  <w:szCs w:val="20"/>
                  <w:lang w:eastAsia="it-IT"/>
                </w:rPr>
                <w:delText xml:space="preserve">    "partyRole" : "Service Provider</w:delText>
              </w:r>
              <w:r w:rsidR="00443954" w:rsidDel="00AB5BCB">
                <w:rPr>
                  <w:rFonts w:ascii="Helvetica" w:hAnsi="Helvetica" w:hint="eastAsia"/>
                  <w:sz w:val="22"/>
                  <w:szCs w:val="20"/>
                  <w:lang w:eastAsia="ja-JP"/>
                </w:rPr>
                <w:delText xml:space="preserve"> A</w:delText>
              </w:r>
              <w:r w:rsidRPr="00C156D1" w:rsidDel="00AB5BCB">
                <w:rPr>
                  <w:rFonts w:ascii="Helvetica" w:hAnsi="Helvetica"/>
                  <w:sz w:val="22"/>
                  <w:szCs w:val="20"/>
                  <w:lang w:eastAsia="it-IT"/>
                </w:rPr>
                <w:delText>",</w:delText>
              </w:r>
            </w:del>
          </w:p>
          <w:p w14:paraId="0E9D7644" w14:textId="134EC551" w:rsidR="0042226F" w:rsidRPr="00C156D1" w:rsidDel="00AB5BCB" w:rsidRDefault="0042226F" w:rsidP="00B8482D">
            <w:pPr>
              <w:spacing w:after="0" w:line="240" w:lineRule="auto"/>
              <w:rPr>
                <w:del w:id="7575" w:author="i0806927" w:date="2016-04-01T11:15:00Z"/>
                <w:rFonts w:ascii="Helvetica" w:hAnsi="Helvetica"/>
                <w:sz w:val="22"/>
                <w:szCs w:val="20"/>
                <w:lang w:eastAsia="it-IT"/>
              </w:rPr>
            </w:pPr>
            <w:del w:id="7576" w:author="i0806927" w:date="2016-04-01T11:15:00Z">
              <w:r w:rsidRPr="00C156D1" w:rsidDel="00AB5BCB">
                <w:rPr>
                  <w:rFonts w:ascii="Helvetica" w:hAnsi="Helvetica"/>
                  <w:sz w:val="22"/>
                  <w:szCs w:val="20"/>
                  <w:lang w:eastAsia="it-IT"/>
                </w:rPr>
                <w:delText xml:space="preserve">    "place" : {</w:delText>
              </w:r>
            </w:del>
          </w:p>
          <w:p w14:paraId="49CEC6AD" w14:textId="6D9C2217" w:rsidR="0042226F" w:rsidRPr="00C156D1" w:rsidDel="00AB5BCB" w:rsidRDefault="0042226F" w:rsidP="00B8482D">
            <w:pPr>
              <w:spacing w:after="0" w:line="240" w:lineRule="auto"/>
              <w:rPr>
                <w:del w:id="7577" w:author="i0806927" w:date="2016-04-01T11:15:00Z"/>
                <w:rFonts w:ascii="Helvetica" w:hAnsi="Helvetica"/>
                <w:sz w:val="22"/>
                <w:szCs w:val="20"/>
                <w:lang w:eastAsia="it-IT"/>
              </w:rPr>
            </w:pPr>
            <w:del w:id="7578" w:author="i0806927" w:date="2016-04-01T11:15:00Z">
              <w:r w:rsidRPr="00C156D1" w:rsidDel="00AB5BCB">
                <w:rPr>
                  <w:rFonts w:ascii="Helvetica" w:hAnsi="Helvetica"/>
                  <w:sz w:val="22"/>
                  <w:szCs w:val="20"/>
                  <w:lang w:eastAsia="it-IT"/>
                </w:rPr>
                <w:delText xml:space="preserve">      "type" : "link"</w:delText>
              </w:r>
            </w:del>
          </w:p>
          <w:p w14:paraId="1CA8A8A0" w14:textId="0F3A8F6E" w:rsidR="0042226F" w:rsidRPr="00C156D1" w:rsidDel="00AB5BCB" w:rsidRDefault="0042226F" w:rsidP="00B8482D">
            <w:pPr>
              <w:spacing w:after="0" w:line="240" w:lineRule="auto"/>
              <w:rPr>
                <w:del w:id="7579" w:author="i0806927" w:date="2016-04-01T11:15:00Z"/>
                <w:rFonts w:ascii="Helvetica" w:hAnsi="Helvetica"/>
                <w:sz w:val="22"/>
                <w:szCs w:val="20"/>
                <w:lang w:eastAsia="it-IT"/>
              </w:rPr>
            </w:pPr>
            <w:del w:id="7580" w:author="i0806927" w:date="2016-04-01T11:15:00Z">
              <w:r w:rsidRPr="00C156D1" w:rsidDel="00AB5BCB">
                <w:rPr>
                  <w:rFonts w:ascii="Helvetica" w:hAnsi="Helvetica"/>
                  <w:sz w:val="22"/>
                  <w:szCs w:val="20"/>
                  <w:lang w:eastAsia="it-IT"/>
                </w:rPr>
                <w:delText xml:space="preserve">      "id" : "12345678",</w:delText>
              </w:r>
            </w:del>
          </w:p>
          <w:p w14:paraId="0D59CA6F" w14:textId="3EB8A50C" w:rsidR="0042226F" w:rsidRPr="00C156D1" w:rsidDel="00AB5BCB" w:rsidRDefault="0042226F" w:rsidP="00B8482D">
            <w:pPr>
              <w:spacing w:after="0" w:line="240" w:lineRule="auto"/>
              <w:rPr>
                <w:del w:id="7581" w:author="i0806927" w:date="2016-04-01T11:15:00Z"/>
                <w:rFonts w:ascii="Helvetica" w:hAnsi="Helvetica"/>
                <w:sz w:val="22"/>
                <w:szCs w:val="20"/>
                <w:lang w:eastAsia="it-IT"/>
              </w:rPr>
            </w:pPr>
            <w:del w:id="7582" w:author="i0806927" w:date="2016-04-01T11:15:00Z">
              <w:r w:rsidRPr="00C156D1" w:rsidDel="00AB5BCB">
                <w:rPr>
                  <w:rFonts w:ascii="Helvetica" w:hAnsi="Helvetica"/>
                  <w:sz w:val="22"/>
                  <w:szCs w:val="20"/>
                  <w:lang w:eastAsia="it-IT"/>
                </w:rPr>
                <w:delText xml:space="preserve">      "href" : "https://www.google.ca/maps/dir/''/google+map+montreal+place+ville+marie/@45.5014452,-73.6393962,12z/data=!3m1!4b1!4m8!4m7!1m0!1m5!1m1!1s0x4cc91a4498f8f3db:0xa2760b4a779d61d3!2m2!1d-73.5693564!2d45.5014666",</w:delText>
              </w:r>
            </w:del>
          </w:p>
          <w:p w14:paraId="48B7C2AA" w14:textId="4A143755" w:rsidR="0042226F" w:rsidRPr="00C156D1" w:rsidDel="00AB5BCB" w:rsidRDefault="0042226F" w:rsidP="00B8482D">
            <w:pPr>
              <w:spacing w:after="0" w:line="240" w:lineRule="auto"/>
              <w:rPr>
                <w:del w:id="7583" w:author="i0806927" w:date="2016-04-01T11:15:00Z"/>
                <w:rFonts w:ascii="Helvetica" w:hAnsi="Helvetica"/>
                <w:sz w:val="22"/>
                <w:szCs w:val="20"/>
                <w:lang w:eastAsia="it-IT"/>
              </w:rPr>
            </w:pPr>
            <w:del w:id="7584" w:author="i0806927" w:date="2016-04-01T11:15:00Z">
              <w:r w:rsidRPr="00C156D1" w:rsidDel="00AB5BCB">
                <w:rPr>
                  <w:rFonts w:ascii="Helvetica" w:hAnsi="Helvetica"/>
                  <w:sz w:val="22"/>
                  <w:szCs w:val="20"/>
                  <w:lang w:eastAsia="it-IT"/>
                </w:rPr>
                <w:delText xml:space="preserve">    },</w:delText>
              </w:r>
            </w:del>
          </w:p>
          <w:p w14:paraId="4CB3D264" w14:textId="6217B026" w:rsidR="0042226F" w:rsidRPr="00C156D1" w:rsidDel="00AB5BCB" w:rsidRDefault="0042226F" w:rsidP="00B8482D">
            <w:pPr>
              <w:spacing w:after="0" w:line="240" w:lineRule="auto"/>
              <w:rPr>
                <w:del w:id="7585" w:author="i0806927" w:date="2016-04-01T11:15:00Z"/>
                <w:rFonts w:ascii="Helvetica" w:hAnsi="Helvetica"/>
                <w:sz w:val="22"/>
                <w:szCs w:val="20"/>
                <w:lang w:eastAsia="it-IT"/>
              </w:rPr>
            </w:pPr>
            <w:del w:id="7586" w:author="i0806927" w:date="2016-04-01T11:15:00Z">
              <w:r w:rsidRPr="00C156D1" w:rsidDel="00AB5BCB">
                <w:rPr>
                  <w:rFonts w:ascii="Helvetica" w:hAnsi="Helvetica"/>
                  <w:sz w:val="22"/>
                  <w:szCs w:val="20"/>
                  <w:lang w:eastAsia="it-IT"/>
                </w:rPr>
                <w:delText xml:space="preserve">    "physicalResource" : {</w:delText>
              </w:r>
            </w:del>
          </w:p>
          <w:p w14:paraId="299B2FFB" w14:textId="049FA883" w:rsidR="0042226F" w:rsidRPr="00C156D1" w:rsidDel="00AB5BCB" w:rsidRDefault="0042226F" w:rsidP="00B8482D">
            <w:pPr>
              <w:spacing w:after="0" w:line="240" w:lineRule="auto"/>
              <w:rPr>
                <w:del w:id="7587" w:author="i0806927" w:date="2016-04-01T11:15:00Z"/>
                <w:rFonts w:ascii="Helvetica" w:hAnsi="Helvetica"/>
                <w:sz w:val="22"/>
                <w:szCs w:val="20"/>
                <w:lang w:eastAsia="it-IT"/>
              </w:rPr>
            </w:pPr>
            <w:del w:id="7588" w:author="i0806927" w:date="2016-04-01T11:15:00Z">
              <w:r w:rsidRPr="00C156D1" w:rsidDel="00AB5BCB">
                <w:rPr>
                  <w:rFonts w:ascii="Helvetica" w:hAnsi="Helvetica"/>
                  <w:sz w:val="22"/>
                  <w:szCs w:val="20"/>
                  <w:lang w:eastAsia="it-IT"/>
                </w:rPr>
                <w:delText xml:space="preserve">      "accessType" : "fiber",</w:delText>
              </w:r>
            </w:del>
          </w:p>
          <w:p w14:paraId="418C6801" w14:textId="1A846A36" w:rsidR="0042226F" w:rsidRPr="00C156D1" w:rsidDel="00AB5BCB" w:rsidRDefault="0042226F" w:rsidP="00B8482D">
            <w:pPr>
              <w:spacing w:after="0" w:line="240" w:lineRule="auto"/>
              <w:rPr>
                <w:del w:id="7589" w:author="i0806927" w:date="2016-04-01T11:15:00Z"/>
                <w:rFonts w:ascii="Helvetica" w:hAnsi="Helvetica"/>
                <w:sz w:val="22"/>
                <w:szCs w:val="20"/>
                <w:lang w:eastAsia="it-IT"/>
              </w:rPr>
            </w:pPr>
            <w:del w:id="7590" w:author="i0806927" w:date="2016-04-01T11:15:00Z">
              <w:r w:rsidRPr="00C156D1" w:rsidDel="00AB5BCB">
                <w:rPr>
                  <w:rFonts w:ascii="Helvetica" w:hAnsi="Helvetica"/>
                  <w:sz w:val="22"/>
                  <w:szCs w:val="20"/>
                  <w:lang w:eastAsia="it-IT"/>
                </w:rPr>
                <w:delText xml:space="preserve">      "availability" : "serviceable" ,</w:delText>
              </w:r>
            </w:del>
          </w:p>
          <w:p w14:paraId="427ED491" w14:textId="36772FA9" w:rsidR="0042226F" w:rsidRPr="00C156D1" w:rsidDel="00AB5BCB" w:rsidRDefault="0042226F" w:rsidP="00B8482D">
            <w:pPr>
              <w:spacing w:after="0" w:line="240" w:lineRule="auto"/>
              <w:rPr>
                <w:del w:id="7591" w:author="i0806927" w:date="2016-04-01T11:15:00Z"/>
                <w:rFonts w:ascii="Helvetica" w:hAnsi="Helvetica"/>
                <w:sz w:val="22"/>
                <w:szCs w:val="20"/>
                <w:lang w:eastAsia="it-IT"/>
              </w:rPr>
            </w:pPr>
            <w:del w:id="7592" w:author="i0806927" w:date="2016-04-01T11:15:00Z">
              <w:r w:rsidRPr="00C156D1" w:rsidDel="00AB5BCB">
                <w:rPr>
                  <w:rFonts w:ascii="Helvetica" w:hAnsi="Helvetica"/>
                  <w:sz w:val="22"/>
                  <w:szCs w:val="20"/>
                  <w:lang w:eastAsia="it-IT"/>
                </w:rPr>
                <w:delText xml:space="preserve">      "upstreamSpeed" : "10Mb",</w:delText>
              </w:r>
            </w:del>
          </w:p>
          <w:p w14:paraId="16AD8F3A" w14:textId="7505CE2C" w:rsidR="0042226F" w:rsidRPr="00C156D1" w:rsidDel="00AB5BCB" w:rsidRDefault="0042226F" w:rsidP="00B8482D">
            <w:pPr>
              <w:spacing w:after="0" w:line="240" w:lineRule="auto"/>
              <w:rPr>
                <w:del w:id="7593" w:author="i0806927" w:date="2016-04-01T11:15:00Z"/>
                <w:rFonts w:ascii="Helvetica" w:hAnsi="Helvetica"/>
                <w:sz w:val="22"/>
                <w:szCs w:val="20"/>
                <w:lang w:eastAsia="it-IT"/>
              </w:rPr>
            </w:pPr>
            <w:del w:id="7594" w:author="i0806927" w:date="2016-04-01T11:15:00Z">
              <w:r w:rsidRPr="00C156D1" w:rsidDel="00AB5BCB">
                <w:rPr>
                  <w:rFonts w:ascii="Helvetica" w:hAnsi="Helvetica"/>
                  <w:sz w:val="22"/>
                  <w:szCs w:val="20"/>
                  <w:lang w:eastAsia="it-IT"/>
                </w:rPr>
                <w:delText xml:space="preserve">      "downstreamSpeed" : "100Mb"</w:delText>
              </w:r>
            </w:del>
          </w:p>
          <w:p w14:paraId="1B5C61AA" w14:textId="35E87EE0" w:rsidR="0042226F" w:rsidRPr="00C156D1" w:rsidDel="00AB5BCB" w:rsidRDefault="0042226F" w:rsidP="00B8482D">
            <w:pPr>
              <w:spacing w:after="0" w:line="240" w:lineRule="auto"/>
              <w:rPr>
                <w:del w:id="7595" w:author="i0806927" w:date="2016-04-01T11:15:00Z"/>
                <w:rFonts w:ascii="Helvetica" w:hAnsi="Helvetica"/>
                <w:sz w:val="22"/>
                <w:szCs w:val="20"/>
                <w:lang w:eastAsia="it-IT"/>
              </w:rPr>
            </w:pPr>
            <w:del w:id="7596" w:author="i0806927" w:date="2016-04-01T11:15:00Z">
              <w:r w:rsidRPr="00C156D1" w:rsidDel="00AB5BCB">
                <w:rPr>
                  <w:rFonts w:ascii="Helvetica" w:hAnsi="Helvetica"/>
                  <w:sz w:val="22"/>
                  <w:szCs w:val="20"/>
                  <w:lang w:eastAsia="it-IT"/>
                </w:rPr>
                <w:delText xml:space="preserve">    },</w:delText>
              </w:r>
            </w:del>
          </w:p>
          <w:p w14:paraId="421B7613" w14:textId="58CF6360" w:rsidR="0042226F" w:rsidRPr="00C156D1" w:rsidDel="00AB5BCB" w:rsidRDefault="0042226F" w:rsidP="00B8482D">
            <w:pPr>
              <w:spacing w:after="0" w:line="240" w:lineRule="auto"/>
              <w:rPr>
                <w:del w:id="7597" w:author="i0806927" w:date="2016-04-01T11:15:00Z"/>
                <w:rFonts w:ascii="Helvetica" w:hAnsi="Helvetica"/>
                <w:sz w:val="22"/>
                <w:szCs w:val="20"/>
                <w:lang w:eastAsia="it-IT"/>
              </w:rPr>
            </w:pPr>
            <w:del w:id="7598" w:author="i0806927" w:date="2016-04-01T11:15:00Z">
              <w:r w:rsidRPr="00C156D1" w:rsidDel="00AB5BCB">
                <w:rPr>
                  <w:rFonts w:ascii="Helvetica" w:hAnsi="Helvetica"/>
                  <w:sz w:val="22"/>
                  <w:szCs w:val="20"/>
                  <w:lang w:eastAsia="it-IT"/>
                </w:rPr>
                <w:delText xml:space="preserve">    "orderFeasibilityCheckRequestItem": [</w:delText>
              </w:r>
            </w:del>
          </w:p>
          <w:p w14:paraId="328D7D09" w14:textId="362DDF22" w:rsidR="0042226F" w:rsidRPr="00C156D1" w:rsidDel="00AB5BCB" w:rsidRDefault="0042226F" w:rsidP="00B8482D">
            <w:pPr>
              <w:spacing w:after="0" w:line="240" w:lineRule="auto"/>
              <w:rPr>
                <w:del w:id="7599" w:author="i0806927" w:date="2016-04-01T11:15:00Z"/>
                <w:rFonts w:ascii="Helvetica" w:hAnsi="Helvetica"/>
                <w:sz w:val="22"/>
                <w:szCs w:val="20"/>
                <w:lang w:eastAsia="it-IT"/>
              </w:rPr>
            </w:pPr>
            <w:del w:id="7600" w:author="i0806927" w:date="2016-04-01T11:15:00Z">
              <w:r w:rsidRPr="00C156D1" w:rsidDel="00AB5BCB">
                <w:rPr>
                  <w:rFonts w:ascii="Helvetica" w:hAnsi="Helvetica"/>
                  <w:sz w:val="22"/>
                  <w:szCs w:val="20"/>
                  <w:lang w:eastAsia="it-IT"/>
                </w:rPr>
                <w:delText xml:space="preserve">      "serviceAvailability" : [</w:delText>
              </w:r>
            </w:del>
          </w:p>
          <w:p w14:paraId="79029CB4" w14:textId="5FC251C9" w:rsidR="0042226F" w:rsidRPr="00C156D1" w:rsidDel="00AB5BCB" w:rsidRDefault="0042226F" w:rsidP="00B8482D">
            <w:pPr>
              <w:spacing w:after="0" w:line="240" w:lineRule="auto"/>
              <w:rPr>
                <w:del w:id="7601" w:author="i0806927" w:date="2016-04-01T11:15:00Z"/>
                <w:rFonts w:ascii="Helvetica" w:hAnsi="Helvetica"/>
                <w:sz w:val="22"/>
                <w:szCs w:val="20"/>
                <w:lang w:eastAsia="it-IT"/>
              </w:rPr>
            </w:pPr>
            <w:del w:id="7602" w:author="i0806927" w:date="2016-04-01T11:15:00Z">
              <w:r w:rsidRPr="00C156D1" w:rsidDel="00AB5BCB">
                <w:rPr>
                  <w:rFonts w:ascii="Helvetica" w:hAnsi="Helvetica"/>
                  <w:sz w:val="22"/>
                  <w:szCs w:val="20"/>
                  <w:lang w:eastAsia="it-IT"/>
                </w:rPr>
                <w:delText xml:space="preserve">        "service" : {</w:delText>
              </w:r>
            </w:del>
          </w:p>
          <w:p w14:paraId="7442AECE" w14:textId="72AD0FEA" w:rsidR="0042226F" w:rsidRPr="00C156D1" w:rsidDel="00AB5BCB" w:rsidRDefault="0042226F" w:rsidP="00B8482D">
            <w:pPr>
              <w:spacing w:after="0" w:line="240" w:lineRule="auto"/>
              <w:rPr>
                <w:del w:id="7603" w:author="i0806927" w:date="2016-04-01T11:15:00Z"/>
                <w:rFonts w:ascii="Helvetica" w:hAnsi="Helvetica"/>
                <w:sz w:val="22"/>
                <w:szCs w:val="20"/>
                <w:lang w:eastAsia="it-IT"/>
              </w:rPr>
            </w:pPr>
            <w:del w:id="7604" w:author="i0806927" w:date="2016-04-01T11:15:00Z">
              <w:r w:rsidRPr="00C156D1" w:rsidDel="00AB5BCB">
                <w:rPr>
                  <w:rFonts w:ascii="Helvetica" w:hAnsi="Helvetica"/>
                  <w:sz w:val="22"/>
                  <w:szCs w:val="20"/>
                  <w:lang w:eastAsia="it-IT"/>
                </w:rPr>
                <w:delText xml:space="preserve">          "id" : "service_id_0", </w:delText>
              </w:r>
            </w:del>
          </w:p>
          <w:p w14:paraId="3D3919FC" w14:textId="1A5E7BE3" w:rsidR="0042226F" w:rsidRPr="00C156D1" w:rsidDel="00AB5BCB" w:rsidRDefault="0042226F" w:rsidP="00B8482D">
            <w:pPr>
              <w:spacing w:after="0" w:line="240" w:lineRule="auto"/>
              <w:rPr>
                <w:del w:id="7605" w:author="i0806927" w:date="2016-04-01T11:15:00Z"/>
                <w:rFonts w:ascii="Helvetica" w:hAnsi="Helvetica"/>
                <w:sz w:val="22"/>
                <w:szCs w:val="20"/>
                <w:lang w:eastAsia="it-IT"/>
              </w:rPr>
            </w:pPr>
            <w:del w:id="7606" w:author="i0806927" w:date="2016-04-01T11:15:00Z">
              <w:r w:rsidRPr="00C156D1" w:rsidDel="00AB5BCB">
                <w:rPr>
                  <w:rFonts w:ascii="Helvetica" w:hAnsi="Helvetica"/>
                  <w:sz w:val="22"/>
                  <w:szCs w:val="20"/>
                  <w:lang w:eastAsia="it-IT"/>
                </w:rPr>
                <w:delText xml:space="preserve">          "href" : "http://server/service/service_id_0",</w:delText>
              </w:r>
            </w:del>
          </w:p>
          <w:p w14:paraId="52A6A9D8" w14:textId="27535A91" w:rsidR="0042226F" w:rsidRPr="00C156D1" w:rsidDel="00AB5BCB" w:rsidRDefault="0042226F" w:rsidP="00B8482D">
            <w:pPr>
              <w:spacing w:after="0" w:line="240" w:lineRule="auto"/>
              <w:rPr>
                <w:del w:id="7607" w:author="i0806927" w:date="2016-04-01T11:15:00Z"/>
                <w:rFonts w:ascii="Helvetica" w:hAnsi="Helvetica"/>
                <w:sz w:val="22"/>
                <w:szCs w:val="20"/>
                <w:lang w:eastAsia="it-IT"/>
              </w:rPr>
            </w:pPr>
            <w:del w:id="7608" w:author="i0806927" w:date="2016-04-01T11:15:00Z">
              <w:r w:rsidRPr="00C156D1" w:rsidDel="00AB5BCB">
                <w:rPr>
                  <w:rFonts w:ascii="Helvetica" w:hAnsi="Helvetica"/>
                  <w:sz w:val="22"/>
                  <w:szCs w:val="20"/>
                  <w:lang w:eastAsia="it-IT"/>
                </w:rPr>
                <w:delText xml:space="preserve">          "serviceSpecification" {</w:delText>
              </w:r>
            </w:del>
          </w:p>
          <w:p w14:paraId="5ECEA061" w14:textId="23F17CA7" w:rsidR="0042226F" w:rsidRPr="00C156D1" w:rsidDel="00AB5BCB" w:rsidRDefault="0042226F" w:rsidP="00B8482D">
            <w:pPr>
              <w:spacing w:after="0" w:line="240" w:lineRule="auto"/>
              <w:rPr>
                <w:del w:id="7609" w:author="i0806927" w:date="2016-04-01T11:15:00Z"/>
                <w:rFonts w:ascii="Helvetica" w:hAnsi="Helvetica"/>
                <w:sz w:val="22"/>
                <w:szCs w:val="20"/>
                <w:lang w:eastAsia="it-IT"/>
              </w:rPr>
            </w:pPr>
            <w:del w:id="7610" w:author="i0806927" w:date="2016-04-01T11:15:00Z">
              <w:r w:rsidRPr="00C156D1" w:rsidDel="00AB5BCB">
                <w:rPr>
                  <w:rFonts w:ascii="Helvetica" w:hAnsi="Helvetica"/>
                  <w:sz w:val="22"/>
                  <w:szCs w:val="20"/>
                  <w:lang w:eastAsia="it-IT"/>
                </w:rPr>
                <w:delText xml:space="preserve">            "id" : "3333",</w:delText>
              </w:r>
            </w:del>
          </w:p>
          <w:p w14:paraId="37EB8C12" w14:textId="107A0F2E" w:rsidR="0042226F" w:rsidRPr="00C156D1" w:rsidDel="00AB5BCB" w:rsidRDefault="0042226F" w:rsidP="00B8482D">
            <w:pPr>
              <w:spacing w:after="0" w:line="240" w:lineRule="auto"/>
              <w:rPr>
                <w:del w:id="7611" w:author="i0806927" w:date="2016-04-01T11:15:00Z"/>
                <w:rFonts w:ascii="Helvetica" w:hAnsi="Helvetica"/>
                <w:sz w:val="22"/>
                <w:szCs w:val="20"/>
                <w:lang w:eastAsia="it-IT"/>
              </w:rPr>
            </w:pPr>
            <w:del w:id="7612" w:author="i0806927" w:date="2016-04-01T11:15:00Z">
              <w:r w:rsidRPr="00C156D1" w:rsidDel="00AB5BCB">
                <w:rPr>
                  <w:rFonts w:ascii="Helvetica" w:hAnsi="Helvetica"/>
                  <w:sz w:val="22"/>
                  <w:szCs w:val="20"/>
                  <w:lang w:eastAsia="it-IT"/>
                </w:rPr>
                <w:delText xml:space="preserve">            "href": "//serviceSpecification/HDTV-Premium"</w:delText>
              </w:r>
            </w:del>
          </w:p>
          <w:p w14:paraId="6269586B" w14:textId="1A45E41C" w:rsidR="0042226F" w:rsidRPr="00C156D1" w:rsidDel="00AB5BCB" w:rsidRDefault="0042226F" w:rsidP="00B8482D">
            <w:pPr>
              <w:spacing w:after="0" w:line="240" w:lineRule="auto"/>
              <w:rPr>
                <w:del w:id="7613" w:author="i0806927" w:date="2016-04-01T11:15:00Z"/>
                <w:rFonts w:ascii="Helvetica" w:hAnsi="Helvetica"/>
                <w:sz w:val="22"/>
                <w:szCs w:val="20"/>
                <w:lang w:eastAsia="it-IT"/>
              </w:rPr>
            </w:pPr>
            <w:del w:id="7614" w:author="i0806927" w:date="2016-04-01T11:15:00Z">
              <w:r w:rsidRPr="00C156D1" w:rsidDel="00AB5BCB">
                <w:rPr>
                  <w:rFonts w:ascii="Helvetica" w:hAnsi="Helvetica"/>
                  <w:sz w:val="22"/>
                  <w:szCs w:val="20"/>
                  <w:lang w:eastAsia="it-IT"/>
                </w:rPr>
                <w:delText xml:space="preserve">          },</w:delText>
              </w:r>
            </w:del>
          </w:p>
          <w:p w14:paraId="7E71DE74" w14:textId="48DCA294" w:rsidR="0042226F" w:rsidRPr="00C156D1" w:rsidDel="00AB5BCB" w:rsidRDefault="0042226F" w:rsidP="00B8482D">
            <w:pPr>
              <w:spacing w:after="0" w:line="240" w:lineRule="auto"/>
              <w:rPr>
                <w:del w:id="7615" w:author="i0806927" w:date="2016-04-01T11:15:00Z"/>
                <w:rFonts w:ascii="Helvetica" w:hAnsi="Helvetica"/>
                <w:sz w:val="22"/>
                <w:szCs w:val="20"/>
                <w:lang w:eastAsia="it-IT"/>
              </w:rPr>
            </w:pPr>
            <w:del w:id="7616" w:author="i0806927" w:date="2016-04-01T11:15:00Z">
              <w:r w:rsidRPr="00C156D1" w:rsidDel="00AB5BCB">
                <w:rPr>
                  <w:rFonts w:ascii="Helvetica" w:hAnsi="Helvetica"/>
                  <w:sz w:val="22"/>
                  <w:szCs w:val="20"/>
                  <w:lang w:eastAsia="it-IT"/>
                </w:rPr>
                <w:delText xml:space="preserve">          "serviceCharacteristic" {</w:delText>
              </w:r>
            </w:del>
          </w:p>
          <w:p w14:paraId="71700352" w14:textId="22AB32BD" w:rsidR="0042226F" w:rsidRPr="00C156D1" w:rsidDel="00AB5BCB" w:rsidRDefault="0042226F" w:rsidP="00B8482D">
            <w:pPr>
              <w:spacing w:after="0" w:line="240" w:lineRule="auto"/>
              <w:rPr>
                <w:del w:id="7617" w:author="i0806927" w:date="2016-04-01T11:15:00Z"/>
                <w:rFonts w:ascii="Helvetica" w:hAnsi="Helvetica"/>
                <w:sz w:val="22"/>
                <w:szCs w:val="20"/>
                <w:lang w:eastAsia="it-IT"/>
              </w:rPr>
            </w:pPr>
            <w:del w:id="7618" w:author="i0806927" w:date="2016-04-01T11:15:00Z">
              <w:r w:rsidRPr="00C156D1" w:rsidDel="00AB5BCB">
                <w:rPr>
                  <w:rFonts w:ascii="Helvetica" w:hAnsi="Helvetica"/>
                  <w:sz w:val="22"/>
                  <w:szCs w:val="20"/>
                  <w:lang w:eastAsia="it-IT"/>
                </w:rPr>
                <w:delText xml:space="preserve">            "name" : "basic channel",</w:delText>
              </w:r>
            </w:del>
          </w:p>
          <w:p w14:paraId="713C524E" w14:textId="6C9A997B" w:rsidR="0042226F" w:rsidRPr="00C156D1" w:rsidDel="00AB5BCB" w:rsidRDefault="0042226F" w:rsidP="00B8482D">
            <w:pPr>
              <w:spacing w:after="0" w:line="240" w:lineRule="auto"/>
              <w:rPr>
                <w:del w:id="7619" w:author="i0806927" w:date="2016-04-01T11:15:00Z"/>
                <w:rFonts w:ascii="Helvetica" w:hAnsi="Helvetica"/>
                <w:sz w:val="22"/>
                <w:szCs w:val="20"/>
                <w:lang w:eastAsia="it-IT"/>
              </w:rPr>
            </w:pPr>
            <w:del w:id="7620" w:author="i0806927" w:date="2016-04-01T11:15:00Z">
              <w:r w:rsidRPr="00C156D1" w:rsidDel="00AB5BCB">
                <w:rPr>
                  <w:rFonts w:ascii="Helvetica" w:hAnsi="Helvetica"/>
                  <w:sz w:val="22"/>
                  <w:szCs w:val="20"/>
                  <w:lang w:eastAsia="it-IT"/>
                </w:rPr>
                <w:delText xml:space="preserve">            "value" : "basic channel include </w:delText>
              </w:r>
              <w:r w:rsidR="00CE2814" w:rsidDel="00AB5BCB">
                <w:rPr>
                  <w:rFonts w:ascii="Helvetica" w:hAnsi="Helvetica"/>
                  <w:sz w:val="22"/>
                  <w:szCs w:val="20"/>
                  <w:lang w:eastAsia="it-IT"/>
                </w:rPr>
                <w:delText>Toronto</w:delText>
              </w:r>
              <w:r w:rsidRPr="00C156D1" w:rsidDel="00AB5BCB">
                <w:rPr>
                  <w:rFonts w:ascii="Helvetica" w:hAnsi="Helvetica"/>
                  <w:sz w:val="22"/>
                  <w:szCs w:val="20"/>
                  <w:lang w:eastAsia="it-IT"/>
                </w:rPr>
                <w:delText xml:space="preserve"> local"</w:delText>
              </w:r>
            </w:del>
          </w:p>
          <w:p w14:paraId="322E5B5F" w14:textId="2DE91CC9" w:rsidR="0042226F" w:rsidRPr="00C156D1" w:rsidDel="00AB5BCB" w:rsidRDefault="0042226F" w:rsidP="00B8482D">
            <w:pPr>
              <w:spacing w:after="0" w:line="240" w:lineRule="auto"/>
              <w:rPr>
                <w:del w:id="7621" w:author="i0806927" w:date="2016-04-01T11:15:00Z"/>
                <w:rFonts w:ascii="Helvetica" w:hAnsi="Helvetica"/>
                <w:sz w:val="22"/>
                <w:szCs w:val="20"/>
                <w:lang w:eastAsia="it-IT"/>
              </w:rPr>
            </w:pPr>
            <w:del w:id="7622" w:author="i0806927" w:date="2016-04-01T11:15:00Z">
              <w:r w:rsidRPr="00C156D1" w:rsidDel="00AB5BCB">
                <w:rPr>
                  <w:rFonts w:ascii="Helvetica" w:hAnsi="Helvetica"/>
                  <w:sz w:val="22"/>
                  <w:szCs w:val="20"/>
                  <w:lang w:eastAsia="it-IT"/>
                </w:rPr>
                <w:delText xml:space="preserve">          },</w:delText>
              </w:r>
            </w:del>
          </w:p>
          <w:p w14:paraId="377407AE" w14:textId="6438D580" w:rsidR="0042226F" w:rsidRPr="00C156D1" w:rsidDel="00AB5BCB" w:rsidRDefault="0042226F" w:rsidP="00B8482D">
            <w:pPr>
              <w:spacing w:after="0" w:line="240" w:lineRule="auto"/>
              <w:rPr>
                <w:del w:id="7623" w:author="i0806927" w:date="2016-04-01T11:15:00Z"/>
                <w:rFonts w:ascii="Helvetica" w:hAnsi="Helvetica"/>
                <w:sz w:val="22"/>
                <w:szCs w:val="20"/>
                <w:lang w:eastAsia="it-IT"/>
              </w:rPr>
            </w:pPr>
            <w:del w:id="7624" w:author="i0806927" w:date="2016-04-01T11:15:00Z">
              <w:r w:rsidRPr="00C156D1" w:rsidDel="00AB5BCB">
                <w:rPr>
                  <w:rFonts w:ascii="Helvetica" w:hAnsi="Helvetica"/>
                  <w:sz w:val="22"/>
                  <w:szCs w:val="20"/>
                  <w:lang w:eastAsia="it-IT"/>
                </w:rPr>
                <w:delText xml:space="preserve">          "serviceCharacteristic" {</w:delText>
              </w:r>
            </w:del>
          </w:p>
          <w:p w14:paraId="79577294" w14:textId="418734F9" w:rsidR="0042226F" w:rsidRPr="00C156D1" w:rsidDel="00AB5BCB" w:rsidRDefault="0042226F" w:rsidP="00B8482D">
            <w:pPr>
              <w:spacing w:after="0" w:line="240" w:lineRule="auto"/>
              <w:rPr>
                <w:del w:id="7625" w:author="i0806927" w:date="2016-04-01T11:15:00Z"/>
                <w:rFonts w:ascii="Helvetica" w:hAnsi="Helvetica"/>
                <w:sz w:val="22"/>
                <w:szCs w:val="20"/>
                <w:lang w:eastAsia="it-IT"/>
              </w:rPr>
            </w:pPr>
            <w:del w:id="7626" w:author="i0806927" w:date="2016-04-01T11:15:00Z">
              <w:r w:rsidRPr="00C156D1" w:rsidDel="00AB5BCB">
                <w:rPr>
                  <w:rFonts w:ascii="Helvetica" w:hAnsi="Helvetica"/>
                  <w:sz w:val="22"/>
                  <w:szCs w:val="20"/>
                  <w:lang w:eastAsia="it-IT"/>
                </w:rPr>
                <w:delText xml:space="preserve">            "name" : "additional channel",</w:delText>
              </w:r>
            </w:del>
          </w:p>
          <w:p w14:paraId="2AD385D6" w14:textId="00585CEE" w:rsidR="0042226F" w:rsidRPr="00C156D1" w:rsidDel="00AB5BCB" w:rsidRDefault="0042226F" w:rsidP="00B8482D">
            <w:pPr>
              <w:spacing w:after="0" w:line="240" w:lineRule="auto"/>
              <w:rPr>
                <w:del w:id="7627" w:author="i0806927" w:date="2016-04-01T11:15:00Z"/>
                <w:rFonts w:ascii="Helvetica" w:hAnsi="Helvetica"/>
                <w:sz w:val="22"/>
                <w:szCs w:val="20"/>
                <w:lang w:eastAsia="it-IT"/>
              </w:rPr>
            </w:pPr>
            <w:del w:id="7628" w:author="i0806927" w:date="2016-04-01T11:15:00Z">
              <w:r w:rsidRPr="00C156D1" w:rsidDel="00AB5BCB">
                <w:rPr>
                  <w:rFonts w:ascii="Helvetica" w:hAnsi="Helvetica"/>
                  <w:sz w:val="22"/>
                  <w:szCs w:val="20"/>
                  <w:lang w:eastAsia="it-IT"/>
                </w:rPr>
                <w:delText xml:space="preserve">            "value" : "sports channel"</w:delText>
              </w:r>
            </w:del>
          </w:p>
          <w:p w14:paraId="0FC23624" w14:textId="4F3E8977" w:rsidR="0042226F" w:rsidRPr="00C156D1" w:rsidDel="00AB5BCB" w:rsidRDefault="0042226F" w:rsidP="00B8482D">
            <w:pPr>
              <w:spacing w:after="0" w:line="240" w:lineRule="auto"/>
              <w:rPr>
                <w:del w:id="7629" w:author="i0806927" w:date="2016-04-01T11:15:00Z"/>
                <w:rFonts w:ascii="Helvetica" w:hAnsi="Helvetica"/>
                <w:sz w:val="22"/>
                <w:szCs w:val="20"/>
                <w:lang w:eastAsia="it-IT"/>
              </w:rPr>
            </w:pPr>
            <w:del w:id="7630" w:author="i0806927" w:date="2016-04-01T11:15:00Z">
              <w:r w:rsidRPr="00C156D1" w:rsidDel="00AB5BCB">
                <w:rPr>
                  <w:rFonts w:ascii="Helvetica" w:hAnsi="Helvetica"/>
                  <w:sz w:val="22"/>
                  <w:szCs w:val="20"/>
                  <w:lang w:eastAsia="it-IT"/>
                </w:rPr>
                <w:delText xml:space="preserve">          },</w:delText>
              </w:r>
            </w:del>
          </w:p>
          <w:p w14:paraId="28A3BCED" w14:textId="1BC43B5B" w:rsidR="0042226F" w:rsidRPr="00C156D1" w:rsidDel="00AB5BCB" w:rsidRDefault="0042226F" w:rsidP="00B8482D">
            <w:pPr>
              <w:spacing w:after="0" w:line="240" w:lineRule="auto"/>
              <w:rPr>
                <w:del w:id="7631" w:author="i0806927" w:date="2016-04-01T11:15:00Z"/>
                <w:rFonts w:ascii="Helvetica" w:hAnsi="Helvetica"/>
                <w:sz w:val="22"/>
                <w:szCs w:val="20"/>
                <w:lang w:eastAsia="it-IT"/>
              </w:rPr>
            </w:pPr>
            <w:del w:id="7632" w:author="i0806927" w:date="2016-04-01T11:15:00Z">
              <w:r w:rsidRPr="00C156D1" w:rsidDel="00AB5BCB">
                <w:rPr>
                  <w:rFonts w:ascii="Helvetica" w:hAnsi="Helvetica"/>
                  <w:sz w:val="22"/>
                  <w:szCs w:val="20"/>
                  <w:lang w:eastAsia="it-IT"/>
                </w:rPr>
                <w:delText xml:space="preserve">          "serviceCharacteristic" {</w:delText>
              </w:r>
            </w:del>
          </w:p>
          <w:p w14:paraId="2C938C44" w14:textId="0D7131F2" w:rsidR="0042226F" w:rsidRPr="00C156D1" w:rsidDel="00AB5BCB" w:rsidRDefault="0042226F" w:rsidP="00B8482D">
            <w:pPr>
              <w:spacing w:after="0" w:line="240" w:lineRule="auto"/>
              <w:rPr>
                <w:del w:id="7633" w:author="i0806927" w:date="2016-04-01T11:15:00Z"/>
                <w:rFonts w:ascii="Helvetica" w:hAnsi="Helvetica"/>
                <w:sz w:val="22"/>
                <w:szCs w:val="20"/>
                <w:lang w:eastAsia="it-IT"/>
              </w:rPr>
            </w:pPr>
            <w:del w:id="7634" w:author="i0806927" w:date="2016-04-01T11:15:00Z">
              <w:r w:rsidRPr="00C156D1" w:rsidDel="00AB5BCB">
                <w:rPr>
                  <w:rFonts w:ascii="Helvetica" w:hAnsi="Helvetica"/>
                  <w:sz w:val="22"/>
                  <w:szCs w:val="20"/>
                  <w:lang w:eastAsia="it-IT"/>
                </w:rPr>
                <w:delText xml:space="preserve">            "name" : "Multi-Screen TV",</w:delText>
              </w:r>
            </w:del>
          </w:p>
          <w:p w14:paraId="3378E113" w14:textId="4C574856" w:rsidR="0042226F" w:rsidRPr="00C156D1" w:rsidDel="00AB5BCB" w:rsidRDefault="0042226F" w:rsidP="00B8482D">
            <w:pPr>
              <w:spacing w:after="0" w:line="240" w:lineRule="auto"/>
              <w:rPr>
                <w:del w:id="7635" w:author="i0806927" w:date="2016-04-01T11:15:00Z"/>
                <w:rFonts w:ascii="Helvetica" w:hAnsi="Helvetica"/>
                <w:sz w:val="22"/>
                <w:szCs w:val="20"/>
                <w:lang w:eastAsia="it-IT"/>
              </w:rPr>
            </w:pPr>
            <w:del w:id="7636" w:author="i0806927" w:date="2016-04-01T11:15:00Z">
              <w:r w:rsidRPr="00C156D1" w:rsidDel="00AB5BCB">
                <w:rPr>
                  <w:rFonts w:ascii="Helvetica" w:hAnsi="Helvetica"/>
                  <w:sz w:val="22"/>
                  <w:szCs w:val="20"/>
                  <w:lang w:eastAsia="it-IT"/>
                </w:rPr>
                <w:delText xml:space="preserve">            "value" : "</w:delText>
              </w:r>
              <w:r w:rsidR="00443954" w:rsidDel="00AB5BCB">
                <w:rPr>
                  <w:rFonts w:ascii="Helvetica" w:hAnsi="Helvetica" w:hint="eastAsia"/>
                  <w:sz w:val="22"/>
                  <w:szCs w:val="20"/>
                  <w:lang w:eastAsia="ja-JP"/>
                </w:rPr>
                <w:delText>true</w:delText>
              </w:r>
              <w:r w:rsidRPr="00C156D1" w:rsidDel="00AB5BCB">
                <w:rPr>
                  <w:rFonts w:ascii="Helvetica" w:hAnsi="Helvetica"/>
                  <w:sz w:val="22"/>
                  <w:szCs w:val="20"/>
                  <w:lang w:eastAsia="it-IT"/>
                </w:rPr>
                <w:delText>"</w:delText>
              </w:r>
            </w:del>
          </w:p>
          <w:p w14:paraId="3F5F5D9C" w14:textId="6137E4FE" w:rsidR="0042226F" w:rsidRPr="00C156D1" w:rsidDel="00AB5BCB" w:rsidRDefault="0042226F" w:rsidP="00B8482D">
            <w:pPr>
              <w:spacing w:after="0" w:line="240" w:lineRule="auto"/>
              <w:rPr>
                <w:del w:id="7637" w:author="i0806927" w:date="2016-04-01T11:15:00Z"/>
                <w:rFonts w:ascii="Helvetica" w:hAnsi="Helvetica"/>
                <w:sz w:val="22"/>
                <w:szCs w:val="20"/>
                <w:lang w:eastAsia="it-IT"/>
              </w:rPr>
            </w:pPr>
            <w:del w:id="7638" w:author="i0806927" w:date="2016-04-01T11:15:00Z">
              <w:r w:rsidRPr="00C156D1" w:rsidDel="00AB5BCB">
                <w:rPr>
                  <w:rFonts w:ascii="Helvetica" w:hAnsi="Helvetica"/>
                  <w:sz w:val="22"/>
                  <w:szCs w:val="20"/>
                  <w:lang w:eastAsia="it-IT"/>
                </w:rPr>
                <w:delText xml:space="preserve">          },</w:delText>
              </w:r>
            </w:del>
          </w:p>
          <w:p w14:paraId="4896FCFE" w14:textId="4350A45E" w:rsidR="0042226F" w:rsidRPr="00C156D1" w:rsidDel="00AB5BCB" w:rsidRDefault="0042226F" w:rsidP="00B8482D">
            <w:pPr>
              <w:spacing w:after="0" w:line="240" w:lineRule="auto"/>
              <w:rPr>
                <w:del w:id="7639" w:author="i0806927" w:date="2016-04-01T11:15:00Z"/>
                <w:rFonts w:ascii="Helvetica" w:hAnsi="Helvetica"/>
                <w:sz w:val="22"/>
                <w:szCs w:val="20"/>
                <w:lang w:eastAsia="it-IT"/>
              </w:rPr>
            </w:pPr>
            <w:del w:id="7640" w:author="i0806927" w:date="2016-04-01T11:15:00Z">
              <w:r w:rsidRPr="00C156D1" w:rsidDel="00AB5BCB">
                <w:rPr>
                  <w:rFonts w:ascii="Helvetica" w:hAnsi="Helvetica"/>
                  <w:sz w:val="22"/>
                  <w:szCs w:val="20"/>
                  <w:lang w:eastAsia="it-IT"/>
                </w:rPr>
                <w:delText xml:space="preserve">          "availability" : "serviceable",</w:delText>
              </w:r>
            </w:del>
          </w:p>
          <w:p w14:paraId="63747583" w14:textId="3064CEE8" w:rsidR="0042226F" w:rsidRPr="00C156D1" w:rsidDel="00AB5BCB" w:rsidRDefault="0042226F" w:rsidP="00B8482D">
            <w:pPr>
              <w:spacing w:after="0" w:line="240" w:lineRule="auto"/>
              <w:rPr>
                <w:del w:id="7641" w:author="i0806927" w:date="2016-04-01T11:15:00Z"/>
                <w:rFonts w:ascii="Helvetica" w:hAnsi="Helvetica"/>
                <w:sz w:val="22"/>
                <w:szCs w:val="20"/>
                <w:lang w:eastAsia="it-IT"/>
              </w:rPr>
            </w:pPr>
            <w:del w:id="7642" w:author="i0806927" w:date="2016-04-01T11:15:00Z">
              <w:r w:rsidRPr="00C156D1" w:rsidDel="00AB5BCB">
                <w:rPr>
                  <w:rFonts w:ascii="Helvetica" w:hAnsi="Helvetica"/>
                  <w:sz w:val="22"/>
                  <w:szCs w:val="20"/>
                  <w:lang w:eastAsia="it-IT"/>
                </w:rPr>
                <w:delText xml:space="preserve">          "serviceabilityDate" : "20160201 00:00"</w:delText>
              </w:r>
            </w:del>
          </w:p>
          <w:p w14:paraId="05CD093F" w14:textId="2741DB23" w:rsidR="0042226F" w:rsidRPr="00C156D1" w:rsidDel="00AB5BCB" w:rsidRDefault="0042226F" w:rsidP="00B8482D">
            <w:pPr>
              <w:spacing w:after="0" w:line="240" w:lineRule="auto"/>
              <w:rPr>
                <w:del w:id="7643" w:author="i0806927" w:date="2016-04-01T11:15:00Z"/>
                <w:rFonts w:ascii="Helvetica" w:hAnsi="Helvetica"/>
                <w:sz w:val="22"/>
                <w:szCs w:val="20"/>
                <w:lang w:eastAsia="it-IT"/>
              </w:rPr>
            </w:pPr>
            <w:del w:id="7644" w:author="i0806927" w:date="2016-04-01T11:15:00Z">
              <w:r w:rsidRPr="00C156D1" w:rsidDel="00AB5BCB">
                <w:rPr>
                  <w:rFonts w:ascii="Helvetica" w:hAnsi="Helvetica"/>
                  <w:sz w:val="22"/>
                  <w:szCs w:val="20"/>
                  <w:lang w:eastAsia="it-IT"/>
                </w:rPr>
                <w:delText xml:space="preserve">        }</w:delText>
              </w:r>
            </w:del>
          </w:p>
          <w:p w14:paraId="25E86385" w14:textId="7524B5B7" w:rsidR="0042226F" w:rsidRPr="00C156D1" w:rsidDel="00AB5BCB" w:rsidRDefault="0042226F" w:rsidP="00B8482D">
            <w:pPr>
              <w:spacing w:after="0" w:line="240" w:lineRule="auto"/>
              <w:rPr>
                <w:del w:id="7645" w:author="i0806927" w:date="2016-04-01T11:15:00Z"/>
                <w:rFonts w:ascii="Helvetica" w:hAnsi="Helvetica"/>
                <w:sz w:val="22"/>
                <w:szCs w:val="20"/>
                <w:lang w:eastAsia="it-IT"/>
              </w:rPr>
            </w:pPr>
            <w:del w:id="7646" w:author="i0806927" w:date="2016-04-01T11:15:00Z">
              <w:r w:rsidRPr="00C156D1" w:rsidDel="00AB5BCB">
                <w:rPr>
                  <w:rFonts w:ascii="Helvetica" w:hAnsi="Helvetica"/>
                  <w:sz w:val="22"/>
                  <w:szCs w:val="20"/>
                  <w:lang w:eastAsia="it-IT"/>
                </w:rPr>
                <w:delText xml:space="preserve">      ],</w:delText>
              </w:r>
            </w:del>
          </w:p>
          <w:p w14:paraId="5F3EB08B" w14:textId="14632601" w:rsidR="0042226F" w:rsidRPr="00C156D1" w:rsidDel="00AB5BCB" w:rsidRDefault="0042226F" w:rsidP="00B8482D">
            <w:pPr>
              <w:spacing w:after="0" w:line="240" w:lineRule="auto"/>
              <w:rPr>
                <w:del w:id="7647" w:author="i0806927" w:date="2016-04-01T11:15:00Z"/>
                <w:rFonts w:ascii="Helvetica" w:hAnsi="Helvetica"/>
                <w:sz w:val="22"/>
                <w:szCs w:val="20"/>
                <w:lang w:eastAsia="it-IT"/>
              </w:rPr>
            </w:pPr>
            <w:del w:id="7648" w:author="i0806927" w:date="2016-04-01T11:15:00Z">
              <w:r w:rsidRPr="00C156D1" w:rsidDel="00AB5BCB">
                <w:rPr>
                  <w:rFonts w:ascii="Helvetica" w:hAnsi="Helvetica"/>
                  <w:sz w:val="22"/>
                  <w:szCs w:val="20"/>
                  <w:lang w:eastAsia="it-IT"/>
                </w:rPr>
                <w:delText xml:space="preserve">      "productAvailability": [</w:delText>
              </w:r>
            </w:del>
          </w:p>
          <w:p w14:paraId="0307AC6D" w14:textId="7BEE8D6F" w:rsidR="0042226F" w:rsidRPr="00C156D1" w:rsidDel="00AB5BCB" w:rsidRDefault="0042226F" w:rsidP="00B8482D">
            <w:pPr>
              <w:spacing w:after="0" w:line="240" w:lineRule="auto"/>
              <w:rPr>
                <w:del w:id="7649" w:author="i0806927" w:date="2016-04-01T11:15:00Z"/>
                <w:rFonts w:ascii="Helvetica" w:hAnsi="Helvetica"/>
                <w:sz w:val="22"/>
                <w:szCs w:val="20"/>
                <w:lang w:eastAsia="it-IT"/>
              </w:rPr>
            </w:pPr>
            <w:del w:id="7650" w:author="i0806927" w:date="2016-04-01T11:15:00Z">
              <w:r w:rsidRPr="00C156D1" w:rsidDel="00AB5BCB">
                <w:rPr>
                  <w:rFonts w:ascii="Helvetica" w:hAnsi="Helvetica"/>
                  <w:sz w:val="22"/>
                  <w:szCs w:val="20"/>
                  <w:lang w:eastAsia="it-IT"/>
                </w:rPr>
                <w:delText xml:space="preserve">        "product</w:delText>
              </w:r>
              <w:r w:rsidR="00F01C8F" w:rsidRPr="00F01C8F" w:rsidDel="00AB5BCB">
                <w:rPr>
                  <w:rFonts w:ascii="Helvetica" w:hAnsi="Helvetica"/>
                  <w:sz w:val="22"/>
                  <w:szCs w:val="20"/>
                  <w:lang w:eastAsia="it-IT"/>
                </w:rPr>
                <w:delText>Offering</w:delText>
              </w:r>
              <w:r w:rsidRPr="00C156D1" w:rsidDel="00AB5BCB">
                <w:rPr>
                  <w:rFonts w:ascii="Helvetica" w:hAnsi="Helvetica"/>
                  <w:sz w:val="22"/>
                  <w:szCs w:val="20"/>
                  <w:lang w:eastAsia="it-IT"/>
                </w:rPr>
                <w:delText>": {</w:delText>
              </w:r>
            </w:del>
          </w:p>
          <w:p w14:paraId="586E8299" w14:textId="771DA0D4" w:rsidR="0042226F" w:rsidRPr="00C156D1" w:rsidDel="00AB5BCB" w:rsidRDefault="0042226F" w:rsidP="00B8482D">
            <w:pPr>
              <w:spacing w:after="0" w:line="240" w:lineRule="auto"/>
              <w:rPr>
                <w:del w:id="7651" w:author="i0806927" w:date="2016-04-01T11:15:00Z"/>
                <w:rFonts w:ascii="Helvetica" w:hAnsi="Helvetica"/>
                <w:sz w:val="22"/>
                <w:szCs w:val="20"/>
                <w:lang w:eastAsia="it-IT"/>
              </w:rPr>
            </w:pPr>
            <w:del w:id="7652" w:author="i0806927" w:date="2016-04-01T11:15:00Z">
              <w:r w:rsidRPr="00C156D1" w:rsidDel="00AB5BCB">
                <w:rPr>
                  <w:rFonts w:ascii="Helvetica" w:hAnsi="Helvetica"/>
                  <w:sz w:val="22"/>
                  <w:szCs w:val="20"/>
                  <w:lang w:eastAsia="it-IT"/>
                </w:rPr>
                <w:delText xml:space="preserve">          "id": "2222",</w:delText>
              </w:r>
            </w:del>
          </w:p>
          <w:p w14:paraId="22951FD9" w14:textId="63EE130B" w:rsidR="0042226F" w:rsidRPr="00C156D1" w:rsidDel="00AB5BCB" w:rsidRDefault="0042226F" w:rsidP="00B8482D">
            <w:pPr>
              <w:spacing w:after="0" w:line="240" w:lineRule="auto"/>
              <w:rPr>
                <w:del w:id="7653" w:author="i0806927" w:date="2016-04-01T11:15:00Z"/>
                <w:rFonts w:ascii="Helvetica" w:hAnsi="Helvetica"/>
                <w:sz w:val="22"/>
                <w:szCs w:val="20"/>
                <w:lang w:eastAsia="it-IT"/>
              </w:rPr>
            </w:pPr>
            <w:del w:id="7654" w:author="i0806927" w:date="2016-04-01T11:15:00Z">
              <w:r w:rsidRPr="00C156D1" w:rsidDel="00AB5BCB">
                <w:rPr>
                  <w:rFonts w:ascii="Helvetica" w:hAnsi="Helvetica"/>
                  <w:sz w:val="22"/>
                  <w:szCs w:val="20"/>
                  <w:lang w:eastAsia="it-IT"/>
                </w:rPr>
                <w:delText xml:space="preserve">          "href": "http://server/catalogManagement/product/2222",</w:delText>
              </w:r>
            </w:del>
          </w:p>
          <w:p w14:paraId="4DF38067" w14:textId="7D1F52D5" w:rsidR="0042226F" w:rsidRPr="00C156D1" w:rsidDel="00AB5BCB" w:rsidRDefault="0042226F" w:rsidP="00B8482D">
            <w:pPr>
              <w:spacing w:after="0" w:line="240" w:lineRule="auto"/>
              <w:rPr>
                <w:del w:id="7655" w:author="i0806927" w:date="2016-04-01T11:15:00Z"/>
                <w:rFonts w:ascii="Helvetica" w:hAnsi="Helvetica"/>
                <w:sz w:val="22"/>
                <w:szCs w:val="20"/>
                <w:lang w:eastAsia="it-IT"/>
              </w:rPr>
            </w:pPr>
            <w:del w:id="7656" w:author="i0806927" w:date="2016-04-01T11:15:00Z">
              <w:r w:rsidRPr="00C156D1" w:rsidDel="00AB5BCB">
                <w:rPr>
                  <w:rFonts w:ascii="Helvetica" w:hAnsi="Helvetica"/>
                  <w:sz w:val="22"/>
                  <w:szCs w:val="20"/>
                  <w:lang w:eastAsia="it-IT"/>
                </w:rPr>
                <w:delText xml:space="preserve">          "productSpecification": {</w:delText>
              </w:r>
            </w:del>
          </w:p>
          <w:p w14:paraId="1191CE94" w14:textId="7CCC1C59" w:rsidR="0042226F" w:rsidRPr="00C156D1" w:rsidDel="00AB5BCB" w:rsidRDefault="0042226F" w:rsidP="00B8482D">
            <w:pPr>
              <w:spacing w:after="0" w:line="240" w:lineRule="auto"/>
              <w:rPr>
                <w:del w:id="7657" w:author="i0806927" w:date="2016-04-01T11:15:00Z"/>
                <w:rFonts w:ascii="Helvetica" w:hAnsi="Helvetica"/>
                <w:sz w:val="22"/>
                <w:szCs w:val="20"/>
                <w:lang w:eastAsia="it-IT"/>
              </w:rPr>
            </w:pPr>
            <w:del w:id="7658" w:author="i0806927" w:date="2016-04-01T11:15:00Z">
              <w:r w:rsidRPr="00C156D1" w:rsidDel="00AB5BCB">
                <w:rPr>
                  <w:rFonts w:ascii="Helvetica" w:hAnsi="Helvetica"/>
                  <w:sz w:val="22"/>
                  <w:szCs w:val="20"/>
                  <w:lang w:eastAsia="it-IT"/>
                </w:rPr>
                <w:delText xml:space="preserve">            "id": "2424",</w:delText>
              </w:r>
            </w:del>
          </w:p>
          <w:p w14:paraId="21AED178" w14:textId="6AC9B185" w:rsidR="0042226F" w:rsidRPr="00C156D1" w:rsidDel="00AB5BCB" w:rsidRDefault="0042226F" w:rsidP="00B8482D">
            <w:pPr>
              <w:spacing w:after="0" w:line="240" w:lineRule="auto"/>
              <w:rPr>
                <w:del w:id="7659" w:author="i0806927" w:date="2016-04-01T11:15:00Z"/>
                <w:rFonts w:ascii="Helvetica" w:hAnsi="Helvetica"/>
                <w:sz w:val="22"/>
                <w:szCs w:val="20"/>
                <w:lang w:eastAsia="it-IT"/>
              </w:rPr>
            </w:pPr>
            <w:del w:id="7660" w:author="i0806927" w:date="2016-04-01T11:15:00Z">
              <w:r w:rsidRPr="00C156D1" w:rsidDel="00AB5BCB">
                <w:rPr>
                  <w:rFonts w:ascii="Helvetica" w:hAnsi="Helvetica"/>
                  <w:sz w:val="22"/>
                  <w:szCs w:val="20"/>
                  <w:lang w:eastAsia="it-IT"/>
                </w:rPr>
                <w:delText xml:space="preserve">            "href": "http://server/catalogManagement/productspecification/2424"</w:delText>
              </w:r>
            </w:del>
          </w:p>
          <w:p w14:paraId="4AA6A9EE" w14:textId="233B8B20" w:rsidR="0042226F" w:rsidRPr="00C156D1" w:rsidDel="00AB5BCB" w:rsidRDefault="0042226F" w:rsidP="00B8482D">
            <w:pPr>
              <w:spacing w:after="0" w:line="240" w:lineRule="auto"/>
              <w:rPr>
                <w:del w:id="7661" w:author="i0806927" w:date="2016-04-01T11:15:00Z"/>
                <w:rFonts w:ascii="Helvetica" w:hAnsi="Helvetica"/>
                <w:sz w:val="22"/>
                <w:szCs w:val="20"/>
                <w:lang w:eastAsia="it-IT"/>
              </w:rPr>
            </w:pPr>
            <w:del w:id="7662" w:author="i0806927" w:date="2016-04-01T11:15:00Z">
              <w:r w:rsidRPr="00C156D1" w:rsidDel="00AB5BCB">
                <w:rPr>
                  <w:rFonts w:ascii="Helvetica" w:hAnsi="Helvetica"/>
                  <w:sz w:val="22"/>
                  <w:szCs w:val="20"/>
                  <w:lang w:eastAsia="it-IT"/>
                </w:rPr>
                <w:delText xml:space="preserve">          },</w:delText>
              </w:r>
            </w:del>
          </w:p>
          <w:p w14:paraId="76D1F848" w14:textId="630B9EE9" w:rsidR="0042226F" w:rsidRPr="00C156D1" w:rsidDel="00AB5BCB" w:rsidRDefault="0042226F" w:rsidP="00B8482D">
            <w:pPr>
              <w:spacing w:after="0" w:line="240" w:lineRule="auto"/>
              <w:rPr>
                <w:del w:id="7663" w:author="i0806927" w:date="2016-04-01T11:15:00Z"/>
                <w:rFonts w:ascii="Helvetica" w:hAnsi="Helvetica"/>
                <w:sz w:val="22"/>
                <w:szCs w:val="20"/>
                <w:lang w:eastAsia="it-IT"/>
              </w:rPr>
            </w:pPr>
            <w:del w:id="7664" w:author="i0806927" w:date="2016-04-01T11:15:00Z">
              <w:r w:rsidRPr="00C156D1" w:rsidDel="00AB5BCB">
                <w:rPr>
                  <w:rFonts w:ascii="Helvetica" w:hAnsi="Helvetica"/>
                  <w:sz w:val="22"/>
                  <w:szCs w:val="20"/>
                  <w:lang w:eastAsia="it-IT"/>
                </w:rPr>
                <w:delText xml:space="preserve">          "productCharacteristic": [</w:delText>
              </w:r>
            </w:del>
          </w:p>
          <w:p w14:paraId="702EE6C7" w14:textId="4E2B33A3" w:rsidR="0042226F" w:rsidRPr="00C156D1" w:rsidDel="00AB5BCB" w:rsidRDefault="0042226F" w:rsidP="00B8482D">
            <w:pPr>
              <w:spacing w:after="0" w:line="240" w:lineRule="auto"/>
              <w:rPr>
                <w:del w:id="7665" w:author="i0806927" w:date="2016-04-01T11:15:00Z"/>
                <w:rFonts w:ascii="Helvetica" w:hAnsi="Helvetica"/>
                <w:sz w:val="22"/>
                <w:szCs w:val="20"/>
                <w:lang w:eastAsia="it-IT"/>
              </w:rPr>
            </w:pPr>
            <w:del w:id="7666" w:author="i0806927" w:date="2016-04-01T11:15:00Z">
              <w:r w:rsidRPr="00C156D1" w:rsidDel="00AB5BCB">
                <w:rPr>
                  <w:rFonts w:ascii="Helvetica" w:hAnsi="Helvetica"/>
                  <w:sz w:val="22"/>
                  <w:szCs w:val="20"/>
                  <w:lang w:eastAsia="it-IT"/>
                </w:rPr>
                <w:delText xml:space="preserve">            {</w:delText>
              </w:r>
            </w:del>
          </w:p>
          <w:p w14:paraId="52584D76" w14:textId="54760112" w:rsidR="0042226F" w:rsidRPr="00C156D1" w:rsidDel="00AB5BCB" w:rsidRDefault="0042226F" w:rsidP="00B8482D">
            <w:pPr>
              <w:spacing w:after="0" w:line="240" w:lineRule="auto"/>
              <w:rPr>
                <w:del w:id="7667" w:author="i0806927" w:date="2016-04-01T11:15:00Z"/>
                <w:rFonts w:ascii="Helvetica" w:hAnsi="Helvetica"/>
                <w:sz w:val="22"/>
                <w:szCs w:val="20"/>
                <w:lang w:eastAsia="it-IT"/>
              </w:rPr>
            </w:pPr>
            <w:del w:id="7668" w:author="i0806927" w:date="2016-04-01T11:15:00Z">
              <w:r w:rsidRPr="00C156D1" w:rsidDel="00AB5BCB">
                <w:rPr>
                  <w:rFonts w:ascii="Helvetica" w:hAnsi="Helvetica"/>
                  <w:sz w:val="22"/>
                  <w:szCs w:val="20"/>
                  <w:lang w:eastAsia="it-IT"/>
                </w:rPr>
                <w:delText xml:space="preserve">              "name": "sports channel set",</w:delText>
              </w:r>
            </w:del>
          </w:p>
          <w:p w14:paraId="20A09ABC" w14:textId="70C6F38C" w:rsidR="0042226F" w:rsidRPr="00C156D1" w:rsidDel="00AB5BCB" w:rsidRDefault="0042226F" w:rsidP="00B8482D">
            <w:pPr>
              <w:spacing w:after="0" w:line="240" w:lineRule="auto"/>
              <w:rPr>
                <w:del w:id="7669" w:author="i0806927" w:date="2016-04-01T11:15:00Z"/>
                <w:rFonts w:ascii="Helvetica" w:hAnsi="Helvetica"/>
                <w:sz w:val="22"/>
                <w:szCs w:val="20"/>
                <w:lang w:eastAsia="it-IT"/>
              </w:rPr>
            </w:pPr>
            <w:del w:id="7670" w:author="i0806927" w:date="2016-04-01T11:15:00Z">
              <w:r w:rsidRPr="00C156D1" w:rsidDel="00AB5BCB">
                <w:rPr>
                  <w:rFonts w:ascii="Helvetica" w:hAnsi="Helvetica"/>
                  <w:sz w:val="22"/>
                  <w:szCs w:val="20"/>
                  <w:lang w:eastAsia="it-IT"/>
                </w:rPr>
                <w:delText xml:space="preserve">              "value": "sports channel"</w:delText>
              </w:r>
            </w:del>
          </w:p>
          <w:p w14:paraId="4C5CE33B" w14:textId="379C6D75" w:rsidR="0042226F" w:rsidRPr="00C156D1" w:rsidDel="00AB5BCB" w:rsidRDefault="0042226F" w:rsidP="00B8482D">
            <w:pPr>
              <w:spacing w:after="0" w:line="240" w:lineRule="auto"/>
              <w:rPr>
                <w:del w:id="7671" w:author="i0806927" w:date="2016-04-01T11:15:00Z"/>
                <w:rFonts w:ascii="Helvetica" w:hAnsi="Helvetica"/>
                <w:sz w:val="22"/>
                <w:szCs w:val="20"/>
                <w:lang w:eastAsia="it-IT"/>
              </w:rPr>
            </w:pPr>
            <w:del w:id="7672" w:author="i0806927" w:date="2016-04-01T11:15:00Z">
              <w:r w:rsidRPr="00C156D1" w:rsidDel="00AB5BCB">
                <w:rPr>
                  <w:rFonts w:ascii="Helvetica" w:hAnsi="Helvetica"/>
                  <w:sz w:val="22"/>
                  <w:szCs w:val="20"/>
                  <w:lang w:eastAsia="it-IT"/>
                </w:rPr>
                <w:delText xml:space="preserve">            }</w:delText>
              </w:r>
            </w:del>
          </w:p>
          <w:p w14:paraId="22862C79" w14:textId="6D9617B2" w:rsidR="0042226F" w:rsidRPr="00C156D1" w:rsidDel="00AB5BCB" w:rsidRDefault="0042226F" w:rsidP="00B8482D">
            <w:pPr>
              <w:spacing w:after="0" w:line="240" w:lineRule="auto"/>
              <w:rPr>
                <w:del w:id="7673" w:author="i0806927" w:date="2016-04-01T11:15:00Z"/>
                <w:rFonts w:ascii="Helvetica" w:hAnsi="Helvetica"/>
                <w:sz w:val="22"/>
                <w:szCs w:val="20"/>
                <w:lang w:eastAsia="it-IT"/>
              </w:rPr>
            </w:pPr>
            <w:del w:id="7674" w:author="i0806927" w:date="2016-04-01T11:15:00Z">
              <w:r w:rsidRPr="00C156D1" w:rsidDel="00AB5BCB">
                <w:rPr>
                  <w:rFonts w:ascii="Helvetica" w:hAnsi="Helvetica"/>
                  <w:sz w:val="22"/>
                  <w:szCs w:val="20"/>
                  <w:lang w:eastAsia="it-IT"/>
                </w:rPr>
                <w:delText xml:space="preserve">          ],</w:delText>
              </w:r>
            </w:del>
          </w:p>
          <w:p w14:paraId="1064CFDD" w14:textId="5BAB4728" w:rsidR="0042226F" w:rsidRPr="00C156D1" w:rsidDel="00AB5BCB" w:rsidRDefault="0042226F" w:rsidP="00B8482D">
            <w:pPr>
              <w:spacing w:after="0" w:line="240" w:lineRule="auto"/>
              <w:rPr>
                <w:del w:id="7675" w:author="i0806927" w:date="2016-04-01T11:15:00Z"/>
                <w:rFonts w:ascii="Helvetica" w:hAnsi="Helvetica"/>
                <w:sz w:val="22"/>
                <w:szCs w:val="20"/>
                <w:lang w:eastAsia="it-IT"/>
              </w:rPr>
            </w:pPr>
            <w:del w:id="7676" w:author="i0806927" w:date="2016-04-01T11:15:00Z">
              <w:r w:rsidRPr="00C156D1" w:rsidDel="00AB5BCB">
                <w:rPr>
                  <w:rFonts w:ascii="Helvetica" w:hAnsi="Helvetica"/>
                  <w:sz w:val="22"/>
                  <w:szCs w:val="20"/>
                  <w:lang w:eastAsia="it-IT"/>
                </w:rPr>
                <w:delText xml:space="preserve">          "availability": "serviceable",</w:delText>
              </w:r>
            </w:del>
          </w:p>
          <w:p w14:paraId="068703B7" w14:textId="25FFC19F" w:rsidR="0042226F" w:rsidRPr="00C156D1" w:rsidDel="00AB5BCB" w:rsidRDefault="0042226F" w:rsidP="00B8482D">
            <w:pPr>
              <w:spacing w:after="0" w:line="240" w:lineRule="auto"/>
              <w:rPr>
                <w:del w:id="7677" w:author="i0806927" w:date="2016-04-01T11:15:00Z"/>
                <w:rFonts w:ascii="Helvetica" w:hAnsi="Helvetica"/>
                <w:sz w:val="22"/>
                <w:szCs w:val="20"/>
                <w:lang w:eastAsia="it-IT"/>
              </w:rPr>
            </w:pPr>
            <w:del w:id="7678" w:author="i0806927" w:date="2016-04-01T11:15:00Z">
              <w:r w:rsidRPr="00C156D1" w:rsidDel="00AB5BCB">
                <w:rPr>
                  <w:rFonts w:ascii="Helvetica" w:hAnsi="Helvetica"/>
                  <w:sz w:val="22"/>
                  <w:szCs w:val="20"/>
                  <w:lang w:eastAsia="it-IT"/>
                </w:rPr>
                <w:delText xml:space="preserve">          "serviceabilityDate": "20160201 00:00"</w:delText>
              </w:r>
            </w:del>
          </w:p>
          <w:p w14:paraId="04A64054" w14:textId="0C42CC38" w:rsidR="0042226F" w:rsidRPr="00C156D1" w:rsidDel="00AB5BCB" w:rsidRDefault="0042226F" w:rsidP="00B8482D">
            <w:pPr>
              <w:spacing w:after="0" w:line="240" w:lineRule="auto"/>
              <w:rPr>
                <w:del w:id="7679" w:author="i0806927" w:date="2016-04-01T11:15:00Z"/>
                <w:rFonts w:ascii="Helvetica" w:hAnsi="Helvetica"/>
                <w:sz w:val="22"/>
                <w:szCs w:val="20"/>
                <w:lang w:eastAsia="it-IT"/>
              </w:rPr>
            </w:pPr>
            <w:del w:id="7680" w:author="i0806927" w:date="2016-04-01T11:15:00Z">
              <w:r w:rsidRPr="00C156D1" w:rsidDel="00AB5BCB">
                <w:rPr>
                  <w:rFonts w:ascii="Helvetica" w:hAnsi="Helvetica"/>
                  <w:sz w:val="22"/>
                  <w:szCs w:val="20"/>
                  <w:lang w:eastAsia="it-IT"/>
                </w:rPr>
                <w:delText xml:space="preserve">        },</w:delText>
              </w:r>
            </w:del>
          </w:p>
          <w:p w14:paraId="78FE7682" w14:textId="3A89D73A" w:rsidR="0042226F" w:rsidRPr="00C156D1" w:rsidDel="00AB5BCB" w:rsidRDefault="0042226F" w:rsidP="00B8482D">
            <w:pPr>
              <w:spacing w:after="0" w:line="240" w:lineRule="auto"/>
              <w:rPr>
                <w:del w:id="7681" w:author="i0806927" w:date="2016-04-01T11:15:00Z"/>
                <w:rFonts w:ascii="Helvetica" w:hAnsi="Helvetica"/>
                <w:sz w:val="22"/>
                <w:szCs w:val="20"/>
                <w:lang w:eastAsia="it-IT"/>
              </w:rPr>
            </w:pPr>
            <w:del w:id="7682" w:author="i0806927" w:date="2016-04-01T11:15:00Z">
              <w:r w:rsidRPr="00C156D1" w:rsidDel="00AB5BCB">
                <w:rPr>
                  <w:rFonts w:ascii="Helvetica" w:hAnsi="Helvetica"/>
                  <w:sz w:val="22"/>
                  <w:szCs w:val="20"/>
                  <w:lang w:eastAsia="it-IT"/>
                </w:rPr>
                <w:delText xml:space="preserve">      ]</w:delText>
              </w:r>
            </w:del>
          </w:p>
          <w:p w14:paraId="55154892" w14:textId="453A86EC" w:rsidR="0042226F" w:rsidRPr="00C156D1" w:rsidDel="00AB5BCB" w:rsidRDefault="0042226F" w:rsidP="00B8482D">
            <w:pPr>
              <w:spacing w:after="0" w:line="240" w:lineRule="auto"/>
              <w:rPr>
                <w:del w:id="7683" w:author="i0806927" w:date="2016-04-01T11:15:00Z"/>
                <w:rFonts w:ascii="Helvetica" w:hAnsi="Helvetica"/>
                <w:sz w:val="22"/>
                <w:szCs w:val="20"/>
                <w:lang w:eastAsia="it-IT"/>
              </w:rPr>
            </w:pPr>
            <w:del w:id="7684" w:author="i0806927" w:date="2016-04-01T11:15:00Z">
              <w:r w:rsidRPr="00C156D1" w:rsidDel="00AB5BCB">
                <w:rPr>
                  <w:rFonts w:ascii="Helvetica" w:hAnsi="Helvetica"/>
                  <w:sz w:val="22"/>
                  <w:szCs w:val="20"/>
                  <w:lang w:eastAsia="it-IT"/>
                </w:rPr>
                <w:delText xml:space="preserve">    ]</w:delText>
              </w:r>
            </w:del>
          </w:p>
          <w:p w14:paraId="2C8DDFBC" w14:textId="2F2D7901" w:rsidR="0042226F" w:rsidDel="00AB5BCB" w:rsidRDefault="0042226F" w:rsidP="00B8482D">
            <w:pPr>
              <w:spacing w:after="0" w:line="240" w:lineRule="auto"/>
              <w:rPr>
                <w:del w:id="7685" w:author="i0806927" w:date="2016-04-01T11:15:00Z"/>
                <w:rFonts w:ascii="Consolas" w:hAnsi="Consolas" w:cs="Consolas"/>
                <w:sz w:val="21"/>
                <w:szCs w:val="20"/>
                <w:lang w:eastAsia="ja-JP"/>
              </w:rPr>
            </w:pPr>
            <w:del w:id="7686" w:author="i0806927" w:date="2016-04-01T11:15:00Z">
              <w:r w:rsidRPr="00C156D1" w:rsidDel="00AB5BCB">
                <w:rPr>
                  <w:rFonts w:ascii="Helvetica" w:hAnsi="Helvetica"/>
                  <w:sz w:val="22"/>
                  <w:szCs w:val="20"/>
                  <w:lang w:eastAsia="it-IT"/>
                </w:rPr>
                <w:delText xml:space="preserve">  }</w:delText>
              </w:r>
            </w:del>
          </w:p>
          <w:p w14:paraId="59CCE8D7" w14:textId="77777777" w:rsidR="0042226F" w:rsidRPr="00260C4A" w:rsidRDefault="0042226F" w:rsidP="00B8482D">
            <w:pPr>
              <w:spacing w:after="0" w:line="240" w:lineRule="auto"/>
              <w:rPr>
                <w:rFonts w:ascii="Helvetica" w:hAnsi="Helvetica"/>
                <w:szCs w:val="20"/>
                <w:lang w:eastAsia="ja-JP"/>
              </w:rPr>
            </w:pPr>
          </w:p>
        </w:tc>
      </w:tr>
    </w:tbl>
    <w:p w14:paraId="2EDF4EF2" w14:textId="77777777" w:rsidR="0042226F" w:rsidRDefault="0042226F" w:rsidP="000136A0">
      <w:pPr>
        <w:rPr>
          <w:rFonts w:ascii="Helvetica" w:hAnsi="Helvetica" w:cs="Helvetica"/>
          <w:sz w:val="24"/>
          <w:lang w:eastAsia="ja-JP"/>
        </w:rPr>
      </w:pPr>
    </w:p>
    <w:p w14:paraId="47E47806" w14:textId="77777777" w:rsidR="0042226F" w:rsidRPr="005A1227" w:rsidRDefault="0042226F" w:rsidP="000136A0">
      <w:pPr>
        <w:rPr>
          <w:rFonts w:ascii="Helvetica" w:hAnsi="Helvetica" w:cs="Helvetica"/>
          <w:sz w:val="24"/>
          <w:lang w:eastAsia="ja-JP"/>
        </w:rPr>
      </w:pPr>
    </w:p>
    <w:p w14:paraId="12874F5A" w14:textId="4EFA346C" w:rsidR="004D2586" w:rsidRDefault="000559B2" w:rsidP="004D2586">
      <w:pPr>
        <w:pStyle w:val="Heading1"/>
      </w:pPr>
      <w:bookmarkStart w:id="7687" w:name="_Toc441522272"/>
      <w:r>
        <w:t>API NOTIFICATIO</w:t>
      </w:r>
      <w:r>
        <w:rPr>
          <w:rFonts w:hint="eastAsia"/>
          <w:lang w:eastAsia="ja-JP"/>
        </w:rPr>
        <w:t>N</w:t>
      </w:r>
      <w:r w:rsidR="004D2586">
        <w:t xml:space="preserve"> TEMPLATES</w:t>
      </w:r>
      <w:bookmarkEnd w:id="7687"/>
    </w:p>
    <w:p w14:paraId="7A731CD9" w14:textId="77777777" w:rsidR="00B711C7" w:rsidRDefault="00B711C7" w:rsidP="0073239B">
      <w:pPr>
        <w:rPr>
          <w:rFonts w:ascii="Helvetica" w:hAnsi="Helvetica" w:cs="Helvetica"/>
          <w:sz w:val="24"/>
          <w:lang w:eastAsia="ja-JP"/>
        </w:rPr>
      </w:pPr>
    </w:p>
    <w:p w14:paraId="6161B302" w14:textId="41372E72" w:rsidR="0073239B" w:rsidRDefault="0073239B" w:rsidP="0073239B">
      <w:pPr>
        <w:rPr>
          <w:rFonts w:ascii="Helvetica" w:hAnsi="Helvetica" w:cs="Helvetica"/>
          <w:sz w:val="24"/>
          <w:lang w:eastAsia="it-IT"/>
        </w:rPr>
      </w:pPr>
    </w:p>
    <w:p w14:paraId="037ED1A8" w14:textId="7C361705" w:rsidR="0073239B" w:rsidRPr="009A7E65" w:rsidRDefault="0073239B" w:rsidP="0073239B">
      <w:pPr>
        <w:spacing w:after="0" w:line="240" w:lineRule="auto"/>
        <w:rPr>
          <w:rFonts w:ascii="Helvetica" w:eastAsia="Calibri" w:hAnsi="Helvetica" w:cs="Helvetica"/>
          <w:sz w:val="24"/>
          <w:szCs w:val="22"/>
          <w:lang w:val="it-IT" w:eastAsia="it-IT"/>
        </w:rPr>
      </w:pPr>
    </w:p>
    <w:p w14:paraId="333DBDD9" w14:textId="77777777" w:rsidR="0073239B" w:rsidRPr="009A7E65" w:rsidRDefault="0073239B" w:rsidP="0073239B">
      <w:pPr>
        <w:spacing w:after="0" w:line="240" w:lineRule="auto"/>
        <w:rPr>
          <w:rFonts w:ascii="Helvetica" w:eastAsia="Calibri" w:hAnsi="Helvetica"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19"/>
          <w:footerReference w:type="default" r:id="rId20"/>
          <w:headerReference w:type="first" r:id="rId21"/>
          <w:footerReference w:type="first" r:id="rId22"/>
          <w:pgSz w:w="11906" w:h="16838"/>
          <w:pgMar w:top="1138" w:right="993" w:bottom="1411" w:left="568" w:header="720" w:footer="720" w:gutter="0"/>
          <w:cols w:space="720"/>
          <w:titlePg/>
          <w:docGrid w:linePitch="360"/>
        </w:sectPr>
      </w:pPr>
    </w:p>
    <w:bookmarkEnd w:id="4762"/>
    <w:bookmarkEnd w:id="4763"/>
    <w:bookmarkEnd w:id="4764"/>
    <w:bookmarkEnd w:id="4765"/>
    <w:bookmarkEnd w:id="4766"/>
    <w:bookmarkEnd w:id="4767"/>
    <w:bookmarkEnd w:id="4768"/>
    <w:bookmarkEnd w:id="4769"/>
    <w:bookmarkEnd w:id="4770"/>
    <w:bookmarkEnd w:id="4771"/>
    <w:bookmarkEnd w:id="4772"/>
    <w:bookmarkEnd w:id="4773"/>
    <w:p w14:paraId="00A0D0CD" w14:textId="77777777" w:rsidR="002360E3" w:rsidRDefault="002360E3" w:rsidP="00B85DF0"/>
    <w:p w14:paraId="3476F967" w14:textId="77777777" w:rsidR="00CA2BB0" w:rsidRDefault="00CA2BB0" w:rsidP="00D27C57">
      <w:pPr>
        <w:pStyle w:val="Heading2"/>
      </w:pPr>
      <w:bookmarkStart w:id="7688" w:name="_Toc203490686"/>
      <w:bookmarkStart w:id="7689" w:name="_Toc225613461"/>
      <w:bookmarkStart w:id="7690" w:name="_Toc225603250"/>
      <w:bookmarkStart w:id="7691" w:name="_Toc235288526"/>
      <w:bookmarkStart w:id="7692" w:name="_Toc441522273"/>
      <w:r>
        <w:t>Release History</w:t>
      </w:r>
      <w:bookmarkEnd w:id="7688"/>
      <w:bookmarkEnd w:id="7689"/>
      <w:bookmarkEnd w:id="7690"/>
      <w:bookmarkEnd w:id="7691"/>
      <w:bookmarkEnd w:id="7692"/>
    </w:p>
    <w:p w14:paraId="534AAF59"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73A6FFD4" w:rsidR="00CA2BB0" w:rsidRDefault="00CA4C45" w:rsidP="00CA4C45">
            <w:pPr>
              <w:snapToGrid w:val="0"/>
            </w:pPr>
            <w:r>
              <w:t>04/15/2013</w:t>
            </w:r>
          </w:p>
        </w:tc>
        <w:tc>
          <w:tcPr>
            <w:tcW w:w="2340" w:type="dxa"/>
            <w:tcBorders>
              <w:left w:val="single" w:sz="4" w:space="0" w:color="000000"/>
              <w:bottom w:val="single" w:sz="4" w:space="0" w:color="auto"/>
            </w:tcBorders>
          </w:tcPr>
          <w:p w14:paraId="2BEBA2B7" w14:textId="77777777" w:rsidR="000136A0" w:rsidRPr="004C7D81" w:rsidRDefault="000136A0" w:rsidP="00C1614F">
            <w:pPr>
              <w:keepNext/>
              <w:keepLines/>
              <w:suppressAutoHyphens/>
              <w:snapToGrid w:val="0"/>
              <w:spacing w:before="140" w:line="220" w:lineRule="atLeast"/>
              <w:ind w:left="1080"/>
              <w:outlineLvl w:val="7"/>
              <w:rPr>
                <w:lang w:val="fr-FR"/>
                <w:rPrChange w:id="7693" w:author="Polz, Andreas" w:date="2016-04-19T09:53:00Z">
                  <w:rPr>
                    <w:i/>
                    <w:spacing w:val="-4"/>
                    <w:kern w:val="1"/>
                    <w:sz w:val="18"/>
                  </w:rPr>
                </w:rPrChange>
              </w:rPr>
            </w:pPr>
            <w:r w:rsidRPr="004C7D81">
              <w:rPr>
                <w:lang w:val="fr-FR"/>
                <w:rPrChange w:id="7694" w:author="Polz, Andreas" w:date="2016-04-19T09:53:00Z">
                  <w:rPr/>
                </w:rPrChange>
              </w:rPr>
              <w:t>Pierre Gauthier</w:t>
            </w:r>
          </w:p>
          <w:p w14:paraId="21E41385" w14:textId="09CE1622" w:rsidR="000136A0" w:rsidRPr="004C7D81" w:rsidRDefault="000136A0" w:rsidP="00C1614F">
            <w:pPr>
              <w:snapToGrid w:val="0"/>
              <w:rPr>
                <w:lang w:val="fr-FR"/>
                <w:rPrChange w:id="7695" w:author="Polz, Andreas" w:date="2016-04-19T09:53:00Z">
                  <w:rPr/>
                </w:rPrChange>
              </w:rPr>
            </w:pPr>
            <w:r w:rsidRPr="004C7D81">
              <w:rPr>
                <w:lang w:val="fr-FR"/>
                <w:rPrChange w:id="7696" w:author="Polz, Andreas" w:date="2016-04-19T09:53:00Z">
                  <w:rPr/>
                </w:rPrChange>
              </w:rPr>
              <w:t>TM Forum</w:t>
            </w:r>
          </w:p>
          <w:p w14:paraId="21450666" w14:textId="77777777" w:rsidR="000136A0" w:rsidRPr="004C7D81" w:rsidRDefault="004C7D81" w:rsidP="000136A0">
            <w:pPr>
              <w:keepNext/>
              <w:keepLines/>
              <w:suppressAutoHyphens/>
              <w:spacing w:before="140" w:line="220" w:lineRule="atLeast"/>
              <w:ind w:left="1080"/>
              <w:outlineLvl w:val="7"/>
              <w:rPr>
                <w:lang w:val="fr-FR"/>
                <w:rPrChange w:id="7697" w:author="Polz, Andreas" w:date="2016-04-19T09:53:00Z">
                  <w:rPr>
                    <w:i/>
                    <w:spacing w:val="-4"/>
                    <w:kern w:val="1"/>
                    <w:sz w:val="18"/>
                  </w:rPr>
                </w:rPrChange>
              </w:rPr>
            </w:pPr>
            <w:r>
              <w:fldChar w:fldCharType="begin"/>
            </w:r>
            <w:r w:rsidRPr="004C7D81">
              <w:rPr>
                <w:lang w:val="fr-FR"/>
                <w:rPrChange w:id="7698" w:author="Polz, Andreas" w:date="2016-04-19T09:53:00Z">
                  <w:rPr/>
                </w:rPrChange>
              </w:rPr>
              <w:instrText xml:space="preserve"> HYPERLINK "mailto:pgauthier@tmforum.org" </w:instrText>
            </w:r>
            <w:r>
              <w:fldChar w:fldCharType="separate"/>
            </w:r>
            <w:r w:rsidR="000136A0" w:rsidRPr="004C7D81">
              <w:rPr>
                <w:rStyle w:val="Hyperlink"/>
                <w:color w:val="20409A"/>
                <w:szCs w:val="20"/>
                <w:shd w:val="clear" w:color="auto" w:fill="FFFFFF"/>
                <w:lang w:val="fr-FR"/>
                <w:rPrChange w:id="7699" w:author="Polz, Andreas" w:date="2016-04-19T09:53:00Z">
                  <w:rPr>
                    <w:rStyle w:val="Hyperlink"/>
                    <w:color w:val="20409A"/>
                    <w:szCs w:val="20"/>
                    <w:shd w:val="clear" w:color="auto" w:fill="FFFFFF"/>
                  </w:rPr>
                </w:rPrChange>
              </w:rPr>
              <w:t>pgauthier@tmforum.org</w:t>
            </w:r>
            <w:r>
              <w:rPr>
                <w:rStyle w:val="Hyperlink"/>
                <w:color w:val="20409A"/>
                <w:szCs w:val="20"/>
                <w:shd w:val="clear" w:color="auto" w:fill="FFFFFF"/>
              </w:rPr>
              <w:fldChar w:fldCharType="end"/>
            </w:r>
          </w:p>
          <w:p w14:paraId="2A2D671F" w14:textId="61961E1E" w:rsidR="000136A0" w:rsidRPr="004C7D81" w:rsidRDefault="000136A0" w:rsidP="00C1614F">
            <w:pPr>
              <w:snapToGrid w:val="0"/>
              <w:rPr>
                <w:lang w:val="fr-FR"/>
                <w:rPrChange w:id="7700" w:author="Polz, Andreas" w:date="2016-04-19T09:53:00Z">
                  <w:rPr/>
                </w:rPrChange>
              </w:rPr>
            </w:pPr>
          </w:p>
        </w:tc>
        <w:tc>
          <w:tcPr>
            <w:tcW w:w="3405" w:type="dxa"/>
            <w:tcBorders>
              <w:left w:val="single" w:sz="4" w:space="0" w:color="000000"/>
              <w:bottom w:val="single" w:sz="4" w:space="0" w:color="auto"/>
              <w:right w:val="single" w:sz="4" w:space="0" w:color="000000"/>
            </w:tcBorders>
          </w:tcPr>
          <w:p w14:paraId="2AD9DBF1" w14:textId="7599A4E3" w:rsidR="00CA2BB0" w:rsidRDefault="00CA2BB0" w:rsidP="00CA4C45">
            <w:pPr>
              <w:snapToGrid w:val="0"/>
            </w:pPr>
            <w:r>
              <w:t xml:space="preserve">First Release </w:t>
            </w:r>
            <w:r w:rsidR="00CA4C45">
              <w:t>of Draft Version of the Document.</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2B1A6F33" w:rsidR="004E3E77" w:rsidRDefault="004E3E77" w:rsidP="00CA4C45">
            <w:pPr>
              <w:snapToGrid w:val="0"/>
            </w:pPr>
            <w:r>
              <w:t xml:space="preserve">Updated for use in the Paris Spec Jam – and rebranded,. </w:t>
            </w:r>
          </w:p>
        </w:tc>
      </w:tr>
    </w:tbl>
    <w:p w14:paraId="437F59CC" w14:textId="77777777" w:rsidR="00492294" w:rsidRDefault="00492294" w:rsidP="00492294"/>
    <w:p w14:paraId="1788318A" w14:textId="77777777" w:rsidR="00CA2BB0" w:rsidRPr="004C7D81" w:rsidRDefault="00CA2BB0" w:rsidP="00AD228F">
      <w:pPr>
        <w:rPr>
          <w:color w:val="BFBFBF"/>
          <w:rPrChange w:id="7701" w:author="Polz, Andreas" w:date="2016-04-19T09:53:00Z">
            <w:rPr>
              <w:color w:val="BFBFBF"/>
              <w:lang w:val="de-DE"/>
            </w:rPr>
          </w:rPrChange>
        </w:rPr>
      </w:pPr>
    </w:p>
    <w:sectPr w:rsidR="00CA2BB0" w:rsidRPr="004C7D81" w:rsidSect="00F1518C">
      <w:pgSz w:w="11906" w:h="16838"/>
      <w:pgMar w:top="1411" w:right="1411" w:bottom="1138" w:left="1411"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1" w:author="Polz, Andreas" w:date="2016-04-19T09:50:00Z" w:initials="PA">
    <w:p w14:paraId="0A6A3FCD" w14:textId="56197670" w:rsidR="004C7D81" w:rsidRDefault="004C7D81">
      <w:pPr>
        <w:pStyle w:val="CommentText"/>
      </w:pPr>
      <w:r>
        <w:rPr>
          <w:rStyle w:val="CommentReference"/>
        </w:rPr>
        <w:annotationRef/>
      </w:r>
      <w:r>
        <w:t>Sentence in UC 9 not quite clear to understand. Needs a bit more eplanation / context.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6A3FCD"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D41070" w14:textId="77777777" w:rsidR="004C7D81" w:rsidRDefault="004C7D81">
      <w:r>
        <w:separator/>
      </w:r>
    </w:p>
  </w:endnote>
  <w:endnote w:type="continuationSeparator" w:id="0">
    <w:p w14:paraId="77F1D3E2" w14:textId="77777777" w:rsidR="004C7D81" w:rsidRDefault="004C7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ntique Olive">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Wingdings 2">
    <w:panose1 w:val="05020102010507070707"/>
    <w:charset w:val="02"/>
    <w:family w:val="auto"/>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DejaVu Sans Condensed">
    <w:altName w:val="Times New Roman"/>
    <w:charset w:val="00"/>
    <w:family w:val="swiss"/>
    <w:pitch w:val="variable"/>
    <w:sig w:usb0="E7002EFF" w:usb1="D200F5FF" w:usb2="0A246029" w:usb3="00000000" w:csb0="000001FF" w:csb1="00000000"/>
  </w:font>
  <w:font w:name="Arial Black">
    <w:panose1 w:val="020B0A04020102020204"/>
    <w:charset w:val="00"/>
    <w:family w:val="auto"/>
    <w:pitch w:val="variable"/>
    <w:sig w:usb0="00000287" w:usb1="00000000" w:usb2="00000000" w:usb3="00000000" w:csb0="0000009F" w:csb1="00000000"/>
  </w:font>
  <w:font w:name="Tms Rm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Palatino">
    <w:altName w:val="Book Antiqua"/>
    <w:panose1 w:val="00000000000000000000"/>
    <w:charset w:val="00"/>
    <w:family w:val="auto"/>
    <w:pitch w:val="variable"/>
    <w:sig w:usb0="A00002FF" w:usb1="7800205A" w:usb2="14600000" w:usb3="00000000" w:csb0="00000193"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EF34" w14:textId="66EB192C" w:rsidR="004C7D81" w:rsidRPr="004E3E77" w:rsidRDefault="004C7D81" w:rsidP="004E3E77">
    <w:pPr>
      <w:pStyle w:val="Footer"/>
      <w:tabs>
        <w:tab w:val="left" w:pos="3828"/>
      </w:tabs>
      <w:ind w:left="-993"/>
      <w:rPr>
        <w:color w:val="262626"/>
      </w:rPr>
    </w:pPr>
    <w:r>
      <w:rPr>
        <w:color w:val="262626"/>
      </w:rPr>
      <w:t xml:space="preserve">                   &lt;Document #, Version #&gt;                         </w:t>
    </w:r>
    <w:r>
      <w:rPr>
        <w:color w:val="262626"/>
      </w:rPr>
      <w:tab/>
      <w:t xml:space="preserve"> © TM Forum 2013. All Rights Reserved. </w:t>
    </w:r>
    <w:r>
      <w:rPr>
        <w:color w:val="262626"/>
      </w:rPr>
      <w:tab/>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374513">
      <w:rPr>
        <w:rStyle w:val="PageNumber"/>
        <w:noProof/>
        <w:color w:val="262626"/>
      </w:rPr>
      <w:t>4</w:t>
    </w:r>
    <w:r w:rsidRPr="00AD10DC">
      <w:rPr>
        <w:rStyle w:val="PageNumber"/>
        <w:color w:val="262626"/>
      </w:rPr>
      <w:fldChar w:fldCharType="end"/>
    </w:r>
    <w:r>
      <w:rPr>
        <w:rStyle w:val="PageNumber"/>
        <w:color w:val="262626"/>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51C15B81" w:rsidR="004C7D81" w:rsidRPr="004E3E77" w:rsidRDefault="004C7D81" w:rsidP="004E3E77">
    <w:pPr>
      <w:pStyle w:val="Covercopyright"/>
      <w:rPr>
        <w:sz w:val="18"/>
        <w:szCs w:val="18"/>
      </w:rPr>
    </w:pPr>
    <w:r w:rsidRPr="00FC455C">
      <w:rPr>
        <w:sz w:val="18"/>
        <w:szCs w:val="18"/>
      </w:rPr>
      <w:sym w:font="Symbol" w:char="F0E3"/>
    </w:r>
    <w:r>
      <w:rPr>
        <w:sz w:val="18"/>
        <w:szCs w:val="18"/>
      </w:rPr>
      <w:t>TM Forum 2013.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60482" w14:textId="77777777" w:rsidR="004C7D81" w:rsidRDefault="004C7D81">
      <w:r>
        <w:separator/>
      </w:r>
    </w:p>
  </w:footnote>
  <w:footnote w:type="continuationSeparator" w:id="0">
    <w:p w14:paraId="1D043631" w14:textId="77777777" w:rsidR="004C7D81" w:rsidRDefault="004C7D81">
      <w:r>
        <w:continuationSeparator/>
      </w:r>
    </w:p>
  </w:footnote>
  <w:footnote w:id="1">
    <w:p w14:paraId="482C8471" w14:textId="6C135E4D" w:rsidR="00BE466F" w:rsidRPr="00BE466F" w:rsidRDefault="00BE466F">
      <w:pPr>
        <w:pStyle w:val="FootnoteText"/>
      </w:pPr>
      <w:ins w:id="100" w:author="Polz, Andreas" w:date="2016-04-19T10:02:00Z">
        <w:r>
          <w:rPr>
            <w:rStyle w:val="FootnoteReference"/>
          </w:rPr>
          <w:footnoteRef/>
        </w:r>
        <w:r>
          <w:t xml:space="preserve"> </w:t>
        </w:r>
        <w:r w:rsidRPr="00BE466F">
          <w:rPr>
            <w:rPrChange w:id="101" w:author="Polz, Andreas" w:date="2016-04-19T10:03:00Z">
              <w:rPr>
                <w:lang w:val="de-AT"/>
              </w:rPr>
            </w:rPrChange>
          </w:rPr>
          <w:t>middle B</w:t>
        </w:r>
      </w:ins>
      <w:ins w:id="102" w:author="Polz, Andreas" w:date="2016-04-19T10:03:00Z">
        <w:r w:rsidRPr="00BE466F">
          <w:rPr>
            <w:rPrChange w:id="103" w:author="Polz, Andreas" w:date="2016-04-19T10:03:00Z">
              <w:rPr>
                <w:lang w:val="de-AT"/>
              </w:rPr>
            </w:rPrChange>
          </w:rPr>
          <w:t xml:space="preserve"> as in B2B2X business scenaros, cf TM Forum B2B2X Partnering Guidebook</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2CD42" w14:textId="77777777" w:rsidR="004C7D81" w:rsidRDefault="004C7D81" w:rsidP="004E3E77">
    <w:pPr>
      <w:pStyle w:val="Header"/>
    </w:pPr>
    <w:r>
      <w:t>&lt;Document Title&gt;</w:t>
    </w:r>
  </w:p>
  <w:p w14:paraId="6EAB639E" w14:textId="7B9CCE58" w:rsidR="004C7D81" w:rsidRPr="004E3E77" w:rsidRDefault="004C7D81" w:rsidP="004E3E77">
    <w:pPr>
      <w:pStyle w:val="Header"/>
      <w:ind w:left="-993"/>
      <w:jc w:val="right"/>
    </w:pPr>
    <w:r>
      <w:rPr>
        <w:noProof/>
      </w:rPr>
      <w:drawing>
        <wp:inline distT="0" distB="0" distL="0" distR="0" wp14:anchorId="325B1AB0" wp14:editId="6C1BA52E">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5E58C634" w:rsidR="004C7D81" w:rsidRDefault="004C7D81">
    <w:pPr>
      <w:pStyle w:val="Header"/>
    </w:pPr>
    <w:r>
      <w:rPr>
        <w:noProof/>
      </w:rPr>
      <w:drawing>
        <wp:anchor distT="0" distB="0" distL="114300" distR="114300" simplePos="0" relativeHeight="251659264"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13A15C9"/>
    <w:multiLevelType w:val="hybridMultilevel"/>
    <w:tmpl w:val="D4B485B4"/>
    <w:lvl w:ilvl="0" w:tplc="A36851D0">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4033DDC"/>
    <w:multiLevelType w:val="hybridMultilevel"/>
    <w:tmpl w:val="D542D91E"/>
    <w:lvl w:ilvl="0" w:tplc="6A8CF56A">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45D4663"/>
    <w:multiLevelType w:val="hybridMultilevel"/>
    <w:tmpl w:val="112AEAF8"/>
    <w:lvl w:ilvl="0" w:tplc="6A8CF56A">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A220341"/>
    <w:multiLevelType w:val="hybridMultilevel"/>
    <w:tmpl w:val="5C6C1A6C"/>
    <w:lvl w:ilvl="0" w:tplc="E27EA7F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260AAE"/>
    <w:multiLevelType w:val="hybridMultilevel"/>
    <w:tmpl w:val="ECA62846"/>
    <w:lvl w:ilvl="0" w:tplc="71D46642">
      <w:start w:val="1"/>
      <w:numFmt w:val="bullet"/>
      <w:lvlText w:val="•"/>
      <w:lvlJc w:val="left"/>
      <w:pPr>
        <w:tabs>
          <w:tab w:val="num" w:pos="720"/>
        </w:tabs>
        <w:ind w:left="720" w:hanging="360"/>
      </w:pPr>
      <w:rPr>
        <w:rFonts w:ascii="Arial" w:hAnsi="Arial" w:hint="default"/>
      </w:rPr>
    </w:lvl>
    <w:lvl w:ilvl="1" w:tplc="5464EFC4" w:tentative="1">
      <w:start w:val="1"/>
      <w:numFmt w:val="bullet"/>
      <w:lvlText w:val="•"/>
      <w:lvlJc w:val="left"/>
      <w:pPr>
        <w:tabs>
          <w:tab w:val="num" w:pos="1440"/>
        </w:tabs>
        <w:ind w:left="1440" w:hanging="360"/>
      </w:pPr>
      <w:rPr>
        <w:rFonts w:ascii="Arial" w:hAnsi="Arial" w:hint="default"/>
      </w:rPr>
    </w:lvl>
    <w:lvl w:ilvl="2" w:tplc="B34CEB36" w:tentative="1">
      <w:start w:val="1"/>
      <w:numFmt w:val="bullet"/>
      <w:lvlText w:val="•"/>
      <w:lvlJc w:val="left"/>
      <w:pPr>
        <w:tabs>
          <w:tab w:val="num" w:pos="2160"/>
        </w:tabs>
        <w:ind w:left="2160" w:hanging="360"/>
      </w:pPr>
      <w:rPr>
        <w:rFonts w:ascii="Arial" w:hAnsi="Arial" w:hint="default"/>
      </w:rPr>
    </w:lvl>
    <w:lvl w:ilvl="3" w:tplc="14E8858C" w:tentative="1">
      <w:start w:val="1"/>
      <w:numFmt w:val="bullet"/>
      <w:lvlText w:val="•"/>
      <w:lvlJc w:val="left"/>
      <w:pPr>
        <w:tabs>
          <w:tab w:val="num" w:pos="2880"/>
        </w:tabs>
        <w:ind w:left="2880" w:hanging="360"/>
      </w:pPr>
      <w:rPr>
        <w:rFonts w:ascii="Arial" w:hAnsi="Arial" w:hint="default"/>
      </w:rPr>
    </w:lvl>
    <w:lvl w:ilvl="4" w:tplc="F60E1958" w:tentative="1">
      <w:start w:val="1"/>
      <w:numFmt w:val="bullet"/>
      <w:lvlText w:val="•"/>
      <w:lvlJc w:val="left"/>
      <w:pPr>
        <w:tabs>
          <w:tab w:val="num" w:pos="3600"/>
        </w:tabs>
        <w:ind w:left="3600" w:hanging="360"/>
      </w:pPr>
      <w:rPr>
        <w:rFonts w:ascii="Arial" w:hAnsi="Arial" w:hint="default"/>
      </w:rPr>
    </w:lvl>
    <w:lvl w:ilvl="5" w:tplc="C8E22A2C" w:tentative="1">
      <w:start w:val="1"/>
      <w:numFmt w:val="bullet"/>
      <w:lvlText w:val="•"/>
      <w:lvlJc w:val="left"/>
      <w:pPr>
        <w:tabs>
          <w:tab w:val="num" w:pos="4320"/>
        </w:tabs>
        <w:ind w:left="4320" w:hanging="360"/>
      </w:pPr>
      <w:rPr>
        <w:rFonts w:ascii="Arial" w:hAnsi="Arial" w:hint="default"/>
      </w:rPr>
    </w:lvl>
    <w:lvl w:ilvl="6" w:tplc="5AEEEE2A" w:tentative="1">
      <w:start w:val="1"/>
      <w:numFmt w:val="bullet"/>
      <w:lvlText w:val="•"/>
      <w:lvlJc w:val="left"/>
      <w:pPr>
        <w:tabs>
          <w:tab w:val="num" w:pos="5040"/>
        </w:tabs>
        <w:ind w:left="5040" w:hanging="360"/>
      </w:pPr>
      <w:rPr>
        <w:rFonts w:ascii="Arial" w:hAnsi="Arial" w:hint="default"/>
      </w:rPr>
    </w:lvl>
    <w:lvl w:ilvl="7" w:tplc="45622B72" w:tentative="1">
      <w:start w:val="1"/>
      <w:numFmt w:val="bullet"/>
      <w:lvlText w:val="•"/>
      <w:lvlJc w:val="left"/>
      <w:pPr>
        <w:tabs>
          <w:tab w:val="num" w:pos="5760"/>
        </w:tabs>
        <w:ind w:left="5760" w:hanging="360"/>
      </w:pPr>
      <w:rPr>
        <w:rFonts w:ascii="Arial" w:hAnsi="Arial" w:hint="default"/>
      </w:rPr>
    </w:lvl>
    <w:lvl w:ilvl="8" w:tplc="439C4716" w:tentative="1">
      <w:start w:val="1"/>
      <w:numFmt w:val="bullet"/>
      <w:lvlText w:val="•"/>
      <w:lvlJc w:val="left"/>
      <w:pPr>
        <w:tabs>
          <w:tab w:val="num" w:pos="6480"/>
        </w:tabs>
        <w:ind w:left="6480" w:hanging="360"/>
      </w:pPr>
      <w:rPr>
        <w:rFonts w:ascii="Arial" w:hAnsi="Arial" w:hint="default"/>
      </w:rPr>
    </w:lvl>
  </w:abstractNum>
  <w:abstractNum w:abstractNumId="19">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42730721"/>
    <w:multiLevelType w:val="hybridMultilevel"/>
    <w:tmpl w:val="39E44AF8"/>
    <w:lvl w:ilvl="0" w:tplc="C0AC1D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460273D7"/>
    <w:multiLevelType w:val="hybridMultilevel"/>
    <w:tmpl w:val="8D604362"/>
    <w:lvl w:ilvl="0" w:tplc="6A8CF56A">
      <w:start w:val="1"/>
      <w:numFmt w:val="bullet"/>
      <w:lvlText w:val="–"/>
      <w:lvlJc w:val="left"/>
      <w:pPr>
        <w:ind w:left="420" w:hanging="420"/>
      </w:pPr>
      <w:rPr>
        <w:rFonts w:ascii="Arial" w:hAnsi="Arial" w:hint="default"/>
      </w:rPr>
    </w:lvl>
    <w:lvl w:ilvl="1" w:tplc="71D46642">
      <w:start w:val="1"/>
      <w:numFmt w:val="bullet"/>
      <w:lvlText w:val="•"/>
      <w:lvlJc w:val="left"/>
      <w:pPr>
        <w:ind w:left="840" w:hanging="420"/>
      </w:pPr>
      <w:rPr>
        <w:rFonts w:ascii="Arial" w:hAnsi="Arial"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7">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8">
    <w:nsid w:val="4F497C81"/>
    <w:multiLevelType w:val="hybridMultilevel"/>
    <w:tmpl w:val="7F3ED652"/>
    <w:lvl w:ilvl="0" w:tplc="6A8CF56A">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31">
    <w:nsid w:val="55BE1C03"/>
    <w:multiLevelType w:val="hybridMultilevel"/>
    <w:tmpl w:val="AA16B1E0"/>
    <w:lvl w:ilvl="0" w:tplc="6A8CF56A">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3">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5F5F15C4"/>
    <w:multiLevelType w:val="hybridMultilevel"/>
    <w:tmpl w:val="62B29E0A"/>
    <w:lvl w:ilvl="0" w:tplc="0E1EE8A6">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639D493C"/>
    <w:multiLevelType w:val="hybridMultilevel"/>
    <w:tmpl w:val="39E44AF8"/>
    <w:lvl w:ilvl="0" w:tplc="C0AC1D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8">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9">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42571CB"/>
    <w:multiLevelType w:val="singleLevel"/>
    <w:tmpl w:val="57E45806"/>
    <w:lvl w:ilvl="0">
      <w:numFmt w:val="decimal"/>
      <w:pStyle w:val="HeaderLeft"/>
      <w:lvlText w:val="*"/>
      <w:lvlJc w:val="left"/>
      <w:rPr>
        <w:rFonts w:cs="Times New Roman"/>
      </w:rPr>
    </w:lvl>
  </w:abstractNum>
  <w:abstractNum w:abstractNumId="42">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9"/>
  </w:num>
  <w:num w:numId="5">
    <w:abstractNumId w:val="30"/>
  </w:num>
  <w:num w:numId="6">
    <w:abstractNumId w:val="41"/>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8"/>
  </w:num>
  <w:num w:numId="8">
    <w:abstractNumId w:val="3"/>
  </w:num>
  <w:num w:numId="9">
    <w:abstractNumId w:val="26"/>
  </w:num>
  <w:num w:numId="10">
    <w:abstractNumId w:val="9"/>
  </w:num>
  <w:num w:numId="11">
    <w:abstractNumId w:val="15"/>
  </w:num>
  <w:num w:numId="12">
    <w:abstractNumId w:val="10"/>
  </w:num>
  <w:num w:numId="13">
    <w:abstractNumId w:val="20"/>
  </w:num>
  <w:num w:numId="14">
    <w:abstractNumId w:val="7"/>
  </w:num>
  <w:num w:numId="15">
    <w:abstractNumId w:val="36"/>
  </w:num>
  <w:num w:numId="16">
    <w:abstractNumId w:val="25"/>
  </w:num>
  <w:num w:numId="17">
    <w:abstractNumId w:val="33"/>
  </w:num>
  <w:num w:numId="18">
    <w:abstractNumId w:val="21"/>
  </w:num>
  <w:num w:numId="19">
    <w:abstractNumId w:val="39"/>
  </w:num>
  <w:num w:numId="20">
    <w:abstractNumId w:val="13"/>
  </w:num>
  <w:num w:numId="21">
    <w:abstractNumId w:val="32"/>
  </w:num>
  <w:num w:numId="22">
    <w:abstractNumId w:val="29"/>
  </w:num>
  <w:num w:numId="23">
    <w:abstractNumId w:val="40"/>
  </w:num>
  <w:num w:numId="24">
    <w:abstractNumId w:val="5"/>
  </w:num>
  <w:num w:numId="25">
    <w:abstractNumId w:val="42"/>
  </w:num>
  <w:num w:numId="26">
    <w:abstractNumId w:val="16"/>
  </w:num>
  <w:num w:numId="27">
    <w:abstractNumId w:val="24"/>
  </w:num>
  <w:num w:numId="28">
    <w:abstractNumId w:val="17"/>
  </w:num>
  <w:num w:numId="29">
    <w:abstractNumId w:val="27"/>
  </w:num>
  <w:num w:numId="30">
    <w:abstractNumId w:val="18"/>
  </w:num>
  <w:num w:numId="31">
    <w:abstractNumId w:val="31"/>
  </w:num>
  <w:num w:numId="32">
    <w:abstractNumId w:val="23"/>
  </w:num>
  <w:num w:numId="33">
    <w:abstractNumId w:val="12"/>
  </w:num>
  <w:num w:numId="34">
    <w:abstractNumId w:val="35"/>
  </w:num>
  <w:num w:numId="35">
    <w:abstractNumId w:val="14"/>
  </w:num>
  <w:num w:numId="36">
    <w:abstractNumId w:val="8"/>
  </w:num>
  <w:num w:numId="37">
    <w:abstractNumId w:val="22"/>
  </w:num>
  <w:num w:numId="38">
    <w:abstractNumId w:val="34"/>
  </w:num>
  <w:num w:numId="39">
    <w:abstractNumId w:val="11"/>
  </w:num>
  <w:num w:numId="40">
    <w:abstractNumId w:val="28"/>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lz, Andreas">
    <w15:presenceInfo w15:providerId="AD" w15:userId="S-1-5-21-2438373579-171170487-1684575306-9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094A"/>
    <w:rsid w:val="000010C7"/>
    <w:rsid w:val="00002FE6"/>
    <w:rsid w:val="00003233"/>
    <w:rsid w:val="00003FBD"/>
    <w:rsid w:val="0000450F"/>
    <w:rsid w:val="00004BD8"/>
    <w:rsid w:val="00004D50"/>
    <w:rsid w:val="00004DA2"/>
    <w:rsid w:val="00005685"/>
    <w:rsid w:val="000066CA"/>
    <w:rsid w:val="0000798F"/>
    <w:rsid w:val="0001081A"/>
    <w:rsid w:val="0001110C"/>
    <w:rsid w:val="0001142A"/>
    <w:rsid w:val="000116D0"/>
    <w:rsid w:val="000136A0"/>
    <w:rsid w:val="00013E89"/>
    <w:rsid w:val="00014AEA"/>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33A31"/>
    <w:rsid w:val="00040C31"/>
    <w:rsid w:val="00041418"/>
    <w:rsid w:val="00041693"/>
    <w:rsid w:val="00041C17"/>
    <w:rsid w:val="00043FDB"/>
    <w:rsid w:val="00044637"/>
    <w:rsid w:val="000448A2"/>
    <w:rsid w:val="000448FE"/>
    <w:rsid w:val="000452D2"/>
    <w:rsid w:val="00046C6A"/>
    <w:rsid w:val="00046E20"/>
    <w:rsid w:val="00052495"/>
    <w:rsid w:val="00053A75"/>
    <w:rsid w:val="000559B2"/>
    <w:rsid w:val="00062A01"/>
    <w:rsid w:val="00063871"/>
    <w:rsid w:val="00065268"/>
    <w:rsid w:val="00065956"/>
    <w:rsid w:val="00065AF2"/>
    <w:rsid w:val="000663A1"/>
    <w:rsid w:val="00066EED"/>
    <w:rsid w:val="00070D26"/>
    <w:rsid w:val="0007128D"/>
    <w:rsid w:val="00073740"/>
    <w:rsid w:val="00073B42"/>
    <w:rsid w:val="00075742"/>
    <w:rsid w:val="000758BE"/>
    <w:rsid w:val="00076949"/>
    <w:rsid w:val="00076FBD"/>
    <w:rsid w:val="00081639"/>
    <w:rsid w:val="00081F36"/>
    <w:rsid w:val="000828DA"/>
    <w:rsid w:val="00083F5D"/>
    <w:rsid w:val="00083F8B"/>
    <w:rsid w:val="00085432"/>
    <w:rsid w:val="000857AF"/>
    <w:rsid w:val="00086932"/>
    <w:rsid w:val="000876D8"/>
    <w:rsid w:val="00090BB5"/>
    <w:rsid w:val="000928AC"/>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D6A"/>
    <w:rsid w:val="000B0F1C"/>
    <w:rsid w:val="000B1EAA"/>
    <w:rsid w:val="000B27CA"/>
    <w:rsid w:val="000B4828"/>
    <w:rsid w:val="000B7C4A"/>
    <w:rsid w:val="000C0AD7"/>
    <w:rsid w:val="000C0F15"/>
    <w:rsid w:val="000C151F"/>
    <w:rsid w:val="000C33EE"/>
    <w:rsid w:val="000C357C"/>
    <w:rsid w:val="000C5AF2"/>
    <w:rsid w:val="000C76D7"/>
    <w:rsid w:val="000D02D7"/>
    <w:rsid w:val="000D114D"/>
    <w:rsid w:val="000D1A54"/>
    <w:rsid w:val="000D2A03"/>
    <w:rsid w:val="000D382A"/>
    <w:rsid w:val="000D429B"/>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F3F"/>
    <w:rsid w:val="00102C67"/>
    <w:rsid w:val="00104694"/>
    <w:rsid w:val="00105299"/>
    <w:rsid w:val="00105550"/>
    <w:rsid w:val="001056B1"/>
    <w:rsid w:val="00107C1B"/>
    <w:rsid w:val="00107F95"/>
    <w:rsid w:val="00110DDC"/>
    <w:rsid w:val="00110EAF"/>
    <w:rsid w:val="001111EF"/>
    <w:rsid w:val="00111666"/>
    <w:rsid w:val="00111F6B"/>
    <w:rsid w:val="00112D72"/>
    <w:rsid w:val="00115257"/>
    <w:rsid w:val="00115BCD"/>
    <w:rsid w:val="00117D60"/>
    <w:rsid w:val="0012121A"/>
    <w:rsid w:val="001214BC"/>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37792"/>
    <w:rsid w:val="0014004A"/>
    <w:rsid w:val="0014055F"/>
    <w:rsid w:val="00140ED8"/>
    <w:rsid w:val="00141020"/>
    <w:rsid w:val="0014110E"/>
    <w:rsid w:val="00141BCD"/>
    <w:rsid w:val="00142068"/>
    <w:rsid w:val="00142629"/>
    <w:rsid w:val="00142E1E"/>
    <w:rsid w:val="00144754"/>
    <w:rsid w:val="00144E78"/>
    <w:rsid w:val="00146422"/>
    <w:rsid w:val="00147258"/>
    <w:rsid w:val="00150B65"/>
    <w:rsid w:val="001517E6"/>
    <w:rsid w:val="00151CE2"/>
    <w:rsid w:val="00153783"/>
    <w:rsid w:val="00153ED3"/>
    <w:rsid w:val="00154CE0"/>
    <w:rsid w:val="001559B3"/>
    <w:rsid w:val="0015757E"/>
    <w:rsid w:val="001622AB"/>
    <w:rsid w:val="00162739"/>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2C69"/>
    <w:rsid w:val="001A348F"/>
    <w:rsid w:val="001A5771"/>
    <w:rsid w:val="001A6CE3"/>
    <w:rsid w:val="001A6D11"/>
    <w:rsid w:val="001A7F4B"/>
    <w:rsid w:val="001B0B22"/>
    <w:rsid w:val="001B317B"/>
    <w:rsid w:val="001B35BF"/>
    <w:rsid w:val="001B3DB9"/>
    <w:rsid w:val="001B3DF4"/>
    <w:rsid w:val="001B5EA5"/>
    <w:rsid w:val="001B7861"/>
    <w:rsid w:val="001C0565"/>
    <w:rsid w:val="001C0769"/>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498"/>
    <w:rsid w:val="001D57CE"/>
    <w:rsid w:val="001D5B9F"/>
    <w:rsid w:val="001D61BF"/>
    <w:rsid w:val="001D7546"/>
    <w:rsid w:val="001E0A5E"/>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3A8"/>
    <w:rsid w:val="002041C7"/>
    <w:rsid w:val="002058AB"/>
    <w:rsid w:val="00207140"/>
    <w:rsid w:val="00207566"/>
    <w:rsid w:val="00207976"/>
    <w:rsid w:val="002079D3"/>
    <w:rsid w:val="002079FA"/>
    <w:rsid w:val="002113BE"/>
    <w:rsid w:val="00211BE7"/>
    <w:rsid w:val="00215808"/>
    <w:rsid w:val="002158D6"/>
    <w:rsid w:val="00215B9B"/>
    <w:rsid w:val="00215FA3"/>
    <w:rsid w:val="00216349"/>
    <w:rsid w:val="00216741"/>
    <w:rsid w:val="0021681A"/>
    <w:rsid w:val="00216A97"/>
    <w:rsid w:val="00216CE2"/>
    <w:rsid w:val="00221DE5"/>
    <w:rsid w:val="00222105"/>
    <w:rsid w:val="00223A22"/>
    <w:rsid w:val="002243D1"/>
    <w:rsid w:val="002249CC"/>
    <w:rsid w:val="00224BD4"/>
    <w:rsid w:val="002266B4"/>
    <w:rsid w:val="00227383"/>
    <w:rsid w:val="00233975"/>
    <w:rsid w:val="0023590F"/>
    <w:rsid w:val="00236072"/>
    <w:rsid w:val="002360E3"/>
    <w:rsid w:val="00236A8D"/>
    <w:rsid w:val="00237AD3"/>
    <w:rsid w:val="00240ADB"/>
    <w:rsid w:val="00240E2E"/>
    <w:rsid w:val="0024233C"/>
    <w:rsid w:val="00245A0A"/>
    <w:rsid w:val="00245F7D"/>
    <w:rsid w:val="0024793B"/>
    <w:rsid w:val="002513CA"/>
    <w:rsid w:val="00252837"/>
    <w:rsid w:val="00254CAE"/>
    <w:rsid w:val="0025515C"/>
    <w:rsid w:val="00257D03"/>
    <w:rsid w:val="00260C4A"/>
    <w:rsid w:val="00261DDD"/>
    <w:rsid w:val="0026205D"/>
    <w:rsid w:val="002621B8"/>
    <w:rsid w:val="002626E4"/>
    <w:rsid w:val="0026377B"/>
    <w:rsid w:val="002639D4"/>
    <w:rsid w:val="00263C4D"/>
    <w:rsid w:val="00263F4F"/>
    <w:rsid w:val="002640F4"/>
    <w:rsid w:val="002649F3"/>
    <w:rsid w:val="00265182"/>
    <w:rsid w:val="00266D09"/>
    <w:rsid w:val="0027010B"/>
    <w:rsid w:val="00270DBA"/>
    <w:rsid w:val="00274F13"/>
    <w:rsid w:val="00281347"/>
    <w:rsid w:val="00282039"/>
    <w:rsid w:val="00283517"/>
    <w:rsid w:val="00283545"/>
    <w:rsid w:val="002843EA"/>
    <w:rsid w:val="002846B3"/>
    <w:rsid w:val="00286946"/>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3EC"/>
    <w:rsid w:val="002A491E"/>
    <w:rsid w:val="002A5354"/>
    <w:rsid w:val="002A6E40"/>
    <w:rsid w:val="002A7736"/>
    <w:rsid w:val="002B10FE"/>
    <w:rsid w:val="002B212B"/>
    <w:rsid w:val="002B235C"/>
    <w:rsid w:val="002B2F73"/>
    <w:rsid w:val="002B308B"/>
    <w:rsid w:val="002B3FE4"/>
    <w:rsid w:val="002B51E3"/>
    <w:rsid w:val="002B6108"/>
    <w:rsid w:val="002B6E8C"/>
    <w:rsid w:val="002B7681"/>
    <w:rsid w:val="002B7927"/>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3FA1"/>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3BF3"/>
    <w:rsid w:val="00304010"/>
    <w:rsid w:val="0030452B"/>
    <w:rsid w:val="00304609"/>
    <w:rsid w:val="00304A10"/>
    <w:rsid w:val="00304D6A"/>
    <w:rsid w:val="00307929"/>
    <w:rsid w:val="00307F8C"/>
    <w:rsid w:val="003103B4"/>
    <w:rsid w:val="00310D4A"/>
    <w:rsid w:val="00311930"/>
    <w:rsid w:val="00311C55"/>
    <w:rsid w:val="00313370"/>
    <w:rsid w:val="00313B07"/>
    <w:rsid w:val="00313C3C"/>
    <w:rsid w:val="003147FC"/>
    <w:rsid w:val="0031567A"/>
    <w:rsid w:val="00316270"/>
    <w:rsid w:val="00316375"/>
    <w:rsid w:val="0031762B"/>
    <w:rsid w:val="00320521"/>
    <w:rsid w:val="00320E42"/>
    <w:rsid w:val="003235CD"/>
    <w:rsid w:val="003240EB"/>
    <w:rsid w:val="00327231"/>
    <w:rsid w:val="003312D0"/>
    <w:rsid w:val="00331575"/>
    <w:rsid w:val="00332FB4"/>
    <w:rsid w:val="00332FF2"/>
    <w:rsid w:val="00333341"/>
    <w:rsid w:val="003347DE"/>
    <w:rsid w:val="0033601C"/>
    <w:rsid w:val="0033650C"/>
    <w:rsid w:val="00336D55"/>
    <w:rsid w:val="00336DFE"/>
    <w:rsid w:val="00336F5F"/>
    <w:rsid w:val="0033709C"/>
    <w:rsid w:val="003417B3"/>
    <w:rsid w:val="00341BEF"/>
    <w:rsid w:val="00342547"/>
    <w:rsid w:val="00342866"/>
    <w:rsid w:val="00342FC5"/>
    <w:rsid w:val="003431AD"/>
    <w:rsid w:val="00343641"/>
    <w:rsid w:val="00343BCB"/>
    <w:rsid w:val="0034419B"/>
    <w:rsid w:val="00344EB8"/>
    <w:rsid w:val="00345960"/>
    <w:rsid w:val="00345E9D"/>
    <w:rsid w:val="00347A0C"/>
    <w:rsid w:val="00350096"/>
    <w:rsid w:val="00350421"/>
    <w:rsid w:val="00350AA2"/>
    <w:rsid w:val="00351C72"/>
    <w:rsid w:val="00352AD2"/>
    <w:rsid w:val="00352B0E"/>
    <w:rsid w:val="0035303C"/>
    <w:rsid w:val="003538F2"/>
    <w:rsid w:val="0035460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13"/>
    <w:rsid w:val="003745AA"/>
    <w:rsid w:val="00375F50"/>
    <w:rsid w:val="003779CE"/>
    <w:rsid w:val="00380B10"/>
    <w:rsid w:val="00380E6B"/>
    <w:rsid w:val="00382568"/>
    <w:rsid w:val="00382EAA"/>
    <w:rsid w:val="00385490"/>
    <w:rsid w:val="0038596E"/>
    <w:rsid w:val="00386904"/>
    <w:rsid w:val="00386F28"/>
    <w:rsid w:val="00386FF1"/>
    <w:rsid w:val="00392578"/>
    <w:rsid w:val="00392A09"/>
    <w:rsid w:val="0039321B"/>
    <w:rsid w:val="00393EFC"/>
    <w:rsid w:val="0039652D"/>
    <w:rsid w:val="0039746A"/>
    <w:rsid w:val="003A0205"/>
    <w:rsid w:val="003A0A57"/>
    <w:rsid w:val="003A1FA8"/>
    <w:rsid w:val="003A2DC3"/>
    <w:rsid w:val="003A321E"/>
    <w:rsid w:val="003A4EF6"/>
    <w:rsid w:val="003A5136"/>
    <w:rsid w:val="003A53D9"/>
    <w:rsid w:val="003A63DD"/>
    <w:rsid w:val="003B3025"/>
    <w:rsid w:val="003B3AB5"/>
    <w:rsid w:val="003B3DC2"/>
    <w:rsid w:val="003B5087"/>
    <w:rsid w:val="003B5108"/>
    <w:rsid w:val="003B5543"/>
    <w:rsid w:val="003B709D"/>
    <w:rsid w:val="003C0321"/>
    <w:rsid w:val="003C0C2F"/>
    <w:rsid w:val="003C1723"/>
    <w:rsid w:val="003C1D6D"/>
    <w:rsid w:val="003C20CF"/>
    <w:rsid w:val="003C6039"/>
    <w:rsid w:val="003C7243"/>
    <w:rsid w:val="003C73E6"/>
    <w:rsid w:val="003D022E"/>
    <w:rsid w:val="003D2A3C"/>
    <w:rsid w:val="003D3E53"/>
    <w:rsid w:val="003D43DA"/>
    <w:rsid w:val="003D5A60"/>
    <w:rsid w:val="003D7665"/>
    <w:rsid w:val="003E00CD"/>
    <w:rsid w:val="003E0D94"/>
    <w:rsid w:val="003E2ACA"/>
    <w:rsid w:val="003E2BE8"/>
    <w:rsid w:val="003E2E60"/>
    <w:rsid w:val="003E37A4"/>
    <w:rsid w:val="003E41FD"/>
    <w:rsid w:val="003E4A2F"/>
    <w:rsid w:val="003E77FE"/>
    <w:rsid w:val="003E7DED"/>
    <w:rsid w:val="003E7F3C"/>
    <w:rsid w:val="003F2482"/>
    <w:rsid w:val="003F28ED"/>
    <w:rsid w:val="003F3E24"/>
    <w:rsid w:val="003F46B5"/>
    <w:rsid w:val="003F4FE9"/>
    <w:rsid w:val="003F5F30"/>
    <w:rsid w:val="003F7529"/>
    <w:rsid w:val="0040145A"/>
    <w:rsid w:val="00402391"/>
    <w:rsid w:val="0040299E"/>
    <w:rsid w:val="00402F38"/>
    <w:rsid w:val="00403605"/>
    <w:rsid w:val="00403744"/>
    <w:rsid w:val="00404D54"/>
    <w:rsid w:val="00405B5B"/>
    <w:rsid w:val="00406000"/>
    <w:rsid w:val="0040629C"/>
    <w:rsid w:val="004064A0"/>
    <w:rsid w:val="00407086"/>
    <w:rsid w:val="00410F79"/>
    <w:rsid w:val="00411228"/>
    <w:rsid w:val="00412E5D"/>
    <w:rsid w:val="004143D4"/>
    <w:rsid w:val="00415757"/>
    <w:rsid w:val="00415DF5"/>
    <w:rsid w:val="004163AA"/>
    <w:rsid w:val="004171DA"/>
    <w:rsid w:val="00420BC6"/>
    <w:rsid w:val="00421CC3"/>
    <w:rsid w:val="0042226F"/>
    <w:rsid w:val="00422328"/>
    <w:rsid w:val="004235FB"/>
    <w:rsid w:val="004237A7"/>
    <w:rsid w:val="0042390B"/>
    <w:rsid w:val="00423E7F"/>
    <w:rsid w:val="00423EBA"/>
    <w:rsid w:val="0042458F"/>
    <w:rsid w:val="00424E08"/>
    <w:rsid w:val="0042521C"/>
    <w:rsid w:val="004259A3"/>
    <w:rsid w:val="00425A2B"/>
    <w:rsid w:val="00425E3A"/>
    <w:rsid w:val="00426319"/>
    <w:rsid w:val="00432DA6"/>
    <w:rsid w:val="004337AF"/>
    <w:rsid w:val="004337C7"/>
    <w:rsid w:val="00434204"/>
    <w:rsid w:val="00434A12"/>
    <w:rsid w:val="00435284"/>
    <w:rsid w:val="00437BD0"/>
    <w:rsid w:val="0044098A"/>
    <w:rsid w:val="00441F42"/>
    <w:rsid w:val="004423AE"/>
    <w:rsid w:val="0044254C"/>
    <w:rsid w:val="004425EC"/>
    <w:rsid w:val="0044389D"/>
    <w:rsid w:val="00443954"/>
    <w:rsid w:val="00445E49"/>
    <w:rsid w:val="004468D7"/>
    <w:rsid w:val="00446C6F"/>
    <w:rsid w:val="0044793C"/>
    <w:rsid w:val="004523DA"/>
    <w:rsid w:val="004528D1"/>
    <w:rsid w:val="00452DF8"/>
    <w:rsid w:val="00460A54"/>
    <w:rsid w:val="00461E65"/>
    <w:rsid w:val="0046362A"/>
    <w:rsid w:val="00463BAB"/>
    <w:rsid w:val="00463C47"/>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3861"/>
    <w:rsid w:val="00484CE5"/>
    <w:rsid w:val="004850EA"/>
    <w:rsid w:val="00485A6E"/>
    <w:rsid w:val="0048674E"/>
    <w:rsid w:val="0048686B"/>
    <w:rsid w:val="004873CD"/>
    <w:rsid w:val="00491C25"/>
    <w:rsid w:val="00492294"/>
    <w:rsid w:val="00493D39"/>
    <w:rsid w:val="004949F5"/>
    <w:rsid w:val="00495DF1"/>
    <w:rsid w:val="004979EC"/>
    <w:rsid w:val="00497AA1"/>
    <w:rsid w:val="004A0E1D"/>
    <w:rsid w:val="004A2F1D"/>
    <w:rsid w:val="004A31CC"/>
    <w:rsid w:val="004A32AF"/>
    <w:rsid w:val="004A51BC"/>
    <w:rsid w:val="004A53E5"/>
    <w:rsid w:val="004A5EB2"/>
    <w:rsid w:val="004A64DA"/>
    <w:rsid w:val="004B18C7"/>
    <w:rsid w:val="004B1F18"/>
    <w:rsid w:val="004B2339"/>
    <w:rsid w:val="004B23A3"/>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21C"/>
    <w:rsid w:val="004C7D81"/>
    <w:rsid w:val="004D03F1"/>
    <w:rsid w:val="004D0907"/>
    <w:rsid w:val="004D09D0"/>
    <w:rsid w:val="004D2380"/>
    <w:rsid w:val="004D2586"/>
    <w:rsid w:val="004D2E05"/>
    <w:rsid w:val="004D380D"/>
    <w:rsid w:val="004D3957"/>
    <w:rsid w:val="004D3C25"/>
    <w:rsid w:val="004D4399"/>
    <w:rsid w:val="004D508D"/>
    <w:rsid w:val="004D67A8"/>
    <w:rsid w:val="004D6F6E"/>
    <w:rsid w:val="004D7009"/>
    <w:rsid w:val="004E02CC"/>
    <w:rsid w:val="004E0B91"/>
    <w:rsid w:val="004E0EB1"/>
    <w:rsid w:val="004E1BC2"/>
    <w:rsid w:val="004E297E"/>
    <w:rsid w:val="004E2D67"/>
    <w:rsid w:val="004E31DC"/>
    <w:rsid w:val="004E3DE3"/>
    <w:rsid w:val="004E3E77"/>
    <w:rsid w:val="004E4176"/>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CDB"/>
    <w:rsid w:val="005102F8"/>
    <w:rsid w:val="00511A37"/>
    <w:rsid w:val="00511BE7"/>
    <w:rsid w:val="00511C39"/>
    <w:rsid w:val="00512358"/>
    <w:rsid w:val="0051366D"/>
    <w:rsid w:val="005138B6"/>
    <w:rsid w:val="00513EB1"/>
    <w:rsid w:val="00514FC2"/>
    <w:rsid w:val="005150F9"/>
    <w:rsid w:val="005155B7"/>
    <w:rsid w:val="00516A8E"/>
    <w:rsid w:val="00521324"/>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AF6"/>
    <w:rsid w:val="00544276"/>
    <w:rsid w:val="00544D36"/>
    <w:rsid w:val="00545A7F"/>
    <w:rsid w:val="00546664"/>
    <w:rsid w:val="00547E37"/>
    <w:rsid w:val="00550AE1"/>
    <w:rsid w:val="005518BB"/>
    <w:rsid w:val="00551CF7"/>
    <w:rsid w:val="00552B59"/>
    <w:rsid w:val="00553A3E"/>
    <w:rsid w:val="005577FB"/>
    <w:rsid w:val="00560109"/>
    <w:rsid w:val="00566B83"/>
    <w:rsid w:val="005673C7"/>
    <w:rsid w:val="00567450"/>
    <w:rsid w:val="00570A27"/>
    <w:rsid w:val="00571613"/>
    <w:rsid w:val="00571BD7"/>
    <w:rsid w:val="00572C93"/>
    <w:rsid w:val="00572F30"/>
    <w:rsid w:val="0057396A"/>
    <w:rsid w:val="00576378"/>
    <w:rsid w:val="005775CA"/>
    <w:rsid w:val="005816E0"/>
    <w:rsid w:val="00581B8F"/>
    <w:rsid w:val="00581D49"/>
    <w:rsid w:val="005842EB"/>
    <w:rsid w:val="00584599"/>
    <w:rsid w:val="00585998"/>
    <w:rsid w:val="00585AA9"/>
    <w:rsid w:val="005861B5"/>
    <w:rsid w:val="0058623F"/>
    <w:rsid w:val="005865AF"/>
    <w:rsid w:val="00586891"/>
    <w:rsid w:val="0058691B"/>
    <w:rsid w:val="00587248"/>
    <w:rsid w:val="0059317B"/>
    <w:rsid w:val="00594BB7"/>
    <w:rsid w:val="00594F9C"/>
    <w:rsid w:val="0059537B"/>
    <w:rsid w:val="00595D7F"/>
    <w:rsid w:val="00596B50"/>
    <w:rsid w:val="00596C5D"/>
    <w:rsid w:val="00596FF6"/>
    <w:rsid w:val="005972E1"/>
    <w:rsid w:val="005978AD"/>
    <w:rsid w:val="005A02F4"/>
    <w:rsid w:val="005A0B14"/>
    <w:rsid w:val="005A0B8A"/>
    <w:rsid w:val="005A1227"/>
    <w:rsid w:val="005A1E71"/>
    <w:rsid w:val="005A2D8F"/>
    <w:rsid w:val="005A3532"/>
    <w:rsid w:val="005A3F57"/>
    <w:rsid w:val="005A3FBF"/>
    <w:rsid w:val="005A4DF7"/>
    <w:rsid w:val="005A4E09"/>
    <w:rsid w:val="005A75A8"/>
    <w:rsid w:val="005A7A86"/>
    <w:rsid w:val="005B0255"/>
    <w:rsid w:val="005B0ADE"/>
    <w:rsid w:val="005B0F08"/>
    <w:rsid w:val="005B2176"/>
    <w:rsid w:val="005B7246"/>
    <w:rsid w:val="005B77DF"/>
    <w:rsid w:val="005B7C25"/>
    <w:rsid w:val="005C0176"/>
    <w:rsid w:val="005C06C6"/>
    <w:rsid w:val="005C0BDB"/>
    <w:rsid w:val="005C1033"/>
    <w:rsid w:val="005C121A"/>
    <w:rsid w:val="005C3F18"/>
    <w:rsid w:val="005C4655"/>
    <w:rsid w:val="005C47C7"/>
    <w:rsid w:val="005C4922"/>
    <w:rsid w:val="005C5D6C"/>
    <w:rsid w:val="005C5DBB"/>
    <w:rsid w:val="005C71F1"/>
    <w:rsid w:val="005C7328"/>
    <w:rsid w:val="005C75C1"/>
    <w:rsid w:val="005C7792"/>
    <w:rsid w:val="005D0454"/>
    <w:rsid w:val="005D13C4"/>
    <w:rsid w:val="005D29B5"/>
    <w:rsid w:val="005D36C0"/>
    <w:rsid w:val="005D446E"/>
    <w:rsid w:val="005D710B"/>
    <w:rsid w:val="005E0BA2"/>
    <w:rsid w:val="005E34D3"/>
    <w:rsid w:val="005E4100"/>
    <w:rsid w:val="005E43FD"/>
    <w:rsid w:val="005E49D9"/>
    <w:rsid w:val="005E4D0F"/>
    <w:rsid w:val="005E5061"/>
    <w:rsid w:val="005E60E1"/>
    <w:rsid w:val="005E6A91"/>
    <w:rsid w:val="005F0CCA"/>
    <w:rsid w:val="005F10E8"/>
    <w:rsid w:val="005F10FB"/>
    <w:rsid w:val="005F2E9B"/>
    <w:rsid w:val="005F5425"/>
    <w:rsid w:val="005F6927"/>
    <w:rsid w:val="005F7281"/>
    <w:rsid w:val="005F7E53"/>
    <w:rsid w:val="00602B88"/>
    <w:rsid w:val="00603FDB"/>
    <w:rsid w:val="0060491E"/>
    <w:rsid w:val="00604FEA"/>
    <w:rsid w:val="00606541"/>
    <w:rsid w:val="006071C0"/>
    <w:rsid w:val="00610183"/>
    <w:rsid w:val="006105FA"/>
    <w:rsid w:val="00615ABC"/>
    <w:rsid w:val="00615BAB"/>
    <w:rsid w:val="00615D2A"/>
    <w:rsid w:val="00616697"/>
    <w:rsid w:val="00620EA7"/>
    <w:rsid w:val="00621C01"/>
    <w:rsid w:val="00621D31"/>
    <w:rsid w:val="00623446"/>
    <w:rsid w:val="0062374C"/>
    <w:rsid w:val="00626369"/>
    <w:rsid w:val="00627109"/>
    <w:rsid w:val="006309B2"/>
    <w:rsid w:val="00631999"/>
    <w:rsid w:val="00631DCD"/>
    <w:rsid w:val="00631F93"/>
    <w:rsid w:val="00633444"/>
    <w:rsid w:val="006334DD"/>
    <w:rsid w:val="006341A9"/>
    <w:rsid w:val="00634486"/>
    <w:rsid w:val="00637266"/>
    <w:rsid w:val="00637AF1"/>
    <w:rsid w:val="006416B1"/>
    <w:rsid w:val="0064387C"/>
    <w:rsid w:val="0064455D"/>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62935"/>
    <w:rsid w:val="00664056"/>
    <w:rsid w:val="00664A72"/>
    <w:rsid w:val="006651BC"/>
    <w:rsid w:val="00671A66"/>
    <w:rsid w:val="0067432A"/>
    <w:rsid w:val="0067503E"/>
    <w:rsid w:val="006756D0"/>
    <w:rsid w:val="00675B82"/>
    <w:rsid w:val="00677AC8"/>
    <w:rsid w:val="00677B00"/>
    <w:rsid w:val="00677BB5"/>
    <w:rsid w:val="00680674"/>
    <w:rsid w:val="00680C95"/>
    <w:rsid w:val="0068186D"/>
    <w:rsid w:val="00682198"/>
    <w:rsid w:val="00682BBF"/>
    <w:rsid w:val="00682E91"/>
    <w:rsid w:val="00683025"/>
    <w:rsid w:val="006846A1"/>
    <w:rsid w:val="006851C6"/>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512"/>
    <w:rsid w:val="006A1D6B"/>
    <w:rsid w:val="006A1E6C"/>
    <w:rsid w:val="006A2411"/>
    <w:rsid w:val="006A2A84"/>
    <w:rsid w:val="006A2C9B"/>
    <w:rsid w:val="006A3432"/>
    <w:rsid w:val="006A572B"/>
    <w:rsid w:val="006A6DD0"/>
    <w:rsid w:val="006A708A"/>
    <w:rsid w:val="006A70F4"/>
    <w:rsid w:val="006A73B4"/>
    <w:rsid w:val="006B072F"/>
    <w:rsid w:val="006B0B26"/>
    <w:rsid w:val="006B1F3F"/>
    <w:rsid w:val="006B3C26"/>
    <w:rsid w:val="006B3CEF"/>
    <w:rsid w:val="006B4613"/>
    <w:rsid w:val="006B510E"/>
    <w:rsid w:val="006B6070"/>
    <w:rsid w:val="006B6550"/>
    <w:rsid w:val="006B720C"/>
    <w:rsid w:val="006C195A"/>
    <w:rsid w:val="006C20B6"/>
    <w:rsid w:val="006C280A"/>
    <w:rsid w:val="006C2D80"/>
    <w:rsid w:val="006C3AFF"/>
    <w:rsid w:val="006C4854"/>
    <w:rsid w:val="006C6E6C"/>
    <w:rsid w:val="006D00DF"/>
    <w:rsid w:val="006D2973"/>
    <w:rsid w:val="006D3DD0"/>
    <w:rsid w:val="006D5E2D"/>
    <w:rsid w:val="006E0091"/>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5203"/>
    <w:rsid w:val="006F65E4"/>
    <w:rsid w:val="006F6899"/>
    <w:rsid w:val="006F77E0"/>
    <w:rsid w:val="00700CA7"/>
    <w:rsid w:val="00701036"/>
    <w:rsid w:val="0070111E"/>
    <w:rsid w:val="0070234A"/>
    <w:rsid w:val="00703BEA"/>
    <w:rsid w:val="00704575"/>
    <w:rsid w:val="00704F26"/>
    <w:rsid w:val="00706479"/>
    <w:rsid w:val="00706D39"/>
    <w:rsid w:val="007074CD"/>
    <w:rsid w:val="00711620"/>
    <w:rsid w:val="007149D1"/>
    <w:rsid w:val="007150B5"/>
    <w:rsid w:val="0071528C"/>
    <w:rsid w:val="007152EF"/>
    <w:rsid w:val="00716F36"/>
    <w:rsid w:val="007202DF"/>
    <w:rsid w:val="007211FA"/>
    <w:rsid w:val="007220A1"/>
    <w:rsid w:val="00722B80"/>
    <w:rsid w:val="007247DE"/>
    <w:rsid w:val="00724975"/>
    <w:rsid w:val="007250BF"/>
    <w:rsid w:val="00726900"/>
    <w:rsid w:val="007304BA"/>
    <w:rsid w:val="00731640"/>
    <w:rsid w:val="007317AC"/>
    <w:rsid w:val="0073239B"/>
    <w:rsid w:val="007323F3"/>
    <w:rsid w:val="007331D6"/>
    <w:rsid w:val="00733ED3"/>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47734"/>
    <w:rsid w:val="007500AF"/>
    <w:rsid w:val="00750FEE"/>
    <w:rsid w:val="00752114"/>
    <w:rsid w:val="0075249D"/>
    <w:rsid w:val="00752E17"/>
    <w:rsid w:val="00754547"/>
    <w:rsid w:val="007561FC"/>
    <w:rsid w:val="00756ACC"/>
    <w:rsid w:val="00756B59"/>
    <w:rsid w:val="00757C0D"/>
    <w:rsid w:val="00760E58"/>
    <w:rsid w:val="0076130D"/>
    <w:rsid w:val="00763249"/>
    <w:rsid w:val="00763F62"/>
    <w:rsid w:val="00763FFF"/>
    <w:rsid w:val="00764261"/>
    <w:rsid w:val="00765CBF"/>
    <w:rsid w:val="007670DD"/>
    <w:rsid w:val="00771950"/>
    <w:rsid w:val="00774182"/>
    <w:rsid w:val="00776739"/>
    <w:rsid w:val="00776E61"/>
    <w:rsid w:val="007772BF"/>
    <w:rsid w:val="007773A3"/>
    <w:rsid w:val="00777EBC"/>
    <w:rsid w:val="007804F7"/>
    <w:rsid w:val="0078168D"/>
    <w:rsid w:val="00782C2C"/>
    <w:rsid w:val="00782C8A"/>
    <w:rsid w:val="00783E59"/>
    <w:rsid w:val="0078450C"/>
    <w:rsid w:val="0078485D"/>
    <w:rsid w:val="007851CC"/>
    <w:rsid w:val="00787FB1"/>
    <w:rsid w:val="00790B77"/>
    <w:rsid w:val="00790D2D"/>
    <w:rsid w:val="007916E7"/>
    <w:rsid w:val="00791CC5"/>
    <w:rsid w:val="007929FD"/>
    <w:rsid w:val="007939AC"/>
    <w:rsid w:val="00794C05"/>
    <w:rsid w:val="007952CB"/>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20FA"/>
    <w:rsid w:val="007E2FA7"/>
    <w:rsid w:val="007E352F"/>
    <w:rsid w:val="007E3AA2"/>
    <w:rsid w:val="007E43C1"/>
    <w:rsid w:val="007E4437"/>
    <w:rsid w:val="007E4677"/>
    <w:rsid w:val="007E583F"/>
    <w:rsid w:val="007F055A"/>
    <w:rsid w:val="007F17EC"/>
    <w:rsid w:val="007F265C"/>
    <w:rsid w:val="007F3CEE"/>
    <w:rsid w:val="007F42AC"/>
    <w:rsid w:val="007F51FA"/>
    <w:rsid w:val="007F5317"/>
    <w:rsid w:val="007F5D16"/>
    <w:rsid w:val="007F635D"/>
    <w:rsid w:val="007F6FA3"/>
    <w:rsid w:val="007F7C56"/>
    <w:rsid w:val="008006E0"/>
    <w:rsid w:val="008007EB"/>
    <w:rsid w:val="00800C22"/>
    <w:rsid w:val="00801BF9"/>
    <w:rsid w:val="008030E0"/>
    <w:rsid w:val="008042A7"/>
    <w:rsid w:val="0080512C"/>
    <w:rsid w:val="00807D8D"/>
    <w:rsid w:val="00810C84"/>
    <w:rsid w:val="0081143D"/>
    <w:rsid w:val="00812005"/>
    <w:rsid w:val="00813476"/>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F8D"/>
    <w:rsid w:val="008378AC"/>
    <w:rsid w:val="00837C91"/>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2FE"/>
    <w:rsid w:val="00867EA0"/>
    <w:rsid w:val="0087001E"/>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781"/>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38BB"/>
    <w:rsid w:val="008946AE"/>
    <w:rsid w:val="00896451"/>
    <w:rsid w:val="00896566"/>
    <w:rsid w:val="00896C17"/>
    <w:rsid w:val="008A00D1"/>
    <w:rsid w:val="008A064E"/>
    <w:rsid w:val="008A0969"/>
    <w:rsid w:val="008A0ED7"/>
    <w:rsid w:val="008A2E70"/>
    <w:rsid w:val="008A34C3"/>
    <w:rsid w:val="008A3C02"/>
    <w:rsid w:val="008A407B"/>
    <w:rsid w:val="008A55A1"/>
    <w:rsid w:val="008A6119"/>
    <w:rsid w:val="008A65C6"/>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5902"/>
    <w:rsid w:val="008C5BA6"/>
    <w:rsid w:val="008C5C1A"/>
    <w:rsid w:val="008C5F28"/>
    <w:rsid w:val="008C7E0C"/>
    <w:rsid w:val="008D0D4F"/>
    <w:rsid w:val="008D250A"/>
    <w:rsid w:val="008D2A50"/>
    <w:rsid w:val="008D474D"/>
    <w:rsid w:val="008D4A75"/>
    <w:rsid w:val="008D5147"/>
    <w:rsid w:val="008D637D"/>
    <w:rsid w:val="008D66CB"/>
    <w:rsid w:val="008D7754"/>
    <w:rsid w:val="008D7F0D"/>
    <w:rsid w:val="008E1E32"/>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265A"/>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37BD8"/>
    <w:rsid w:val="00940708"/>
    <w:rsid w:val="009417CC"/>
    <w:rsid w:val="00941A4F"/>
    <w:rsid w:val="00941CC6"/>
    <w:rsid w:val="00942196"/>
    <w:rsid w:val="00943A87"/>
    <w:rsid w:val="00943C76"/>
    <w:rsid w:val="00944B04"/>
    <w:rsid w:val="009455B8"/>
    <w:rsid w:val="00950650"/>
    <w:rsid w:val="00950811"/>
    <w:rsid w:val="00950ACD"/>
    <w:rsid w:val="00950EDF"/>
    <w:rsid w:val="00951195"/>
    <w:rsid w:val="00951263"/>
    <w:rsid w:val="009519E5"/>
    <w:rsid w:val="009523DE"/>
    <w:rsid w:val="00952E55"/>
    <w:rsid w:val="0095331B"/>
    <w:rsid w:val="00954BFA"/>
    <w:rsid w:val="00955AF6"/>
    <w:rsid w:val="009563CF"/>
    <w:rsid w:val="00956D54"/>
    <w:rsid w:val="00956E89"/>
    <w:rsid w:val="0095752B"/>
    <w:rsid w:val="009577DB"/>
    <w:rsid w:val="009622D4"/>
    <w:rsid w:val="009628C7"/>
    <w:rsid w:val="00964624"/>
    <w:rsid w:val="0096684B"/>
    <w:rsid w:val="009703A7"/>
    <w:rsid w:val="00971700"/>
    <w:rsid w:val="00971C04"/>
    <w:rsid w:val="009723B3"/>
    <w:rsid w:val="00974357"/>
    <w:rsid w:val="00974ED0"/>
    <w:rsid w:val="009750CF"/>
    <w:rsid w:val="00975EAA"/>
    <w:rsid w:val="00977089"/>
    <w:rsid w:val="009809C1"/>
    <w:rsid w:val="00980BED"/>
    <w:rsid w:val="009811FB"/>
    <w:rsid w:val="009829EC"/>
    <w:rsid w:val="0098510D"/>
    <w:rsid w:val="00986A1C"/>
    <w:rsid w:val="00986CA1"/>
    <w:rsid w:val="009875D9"/>
    <w:rsid w:val="0098761B"/>
    <w:rsid w:val="00992DA5"/>
    <w:rsid w:val="009930C6"/>
    <w:rsid w:val="00994295"/>
    <w:rsid w:val="009949EC"/>
    <w:rsid w:val="009962D0"/>
    <w:rsid w:val="009A0058"/>
    <w:rsid w:val="009A0343"/>
    <w:rsid w:val="009A146D"/>
    <w:rsid w:val="009A17C7"/>
    <w:rsid w:val="009A3793"/>
    <w:rsid w:val="009A4DE0"/>
    <w:rsid w:val="009A5C1E"/>
    <w:rsid w:val="009A78AB"/>
    <w:rsid w:val="009A794D"/>
    <w:rsid w:val="009A7E65"/>
    <w:rsid w:val="009B13F4"/>
    <w:rsid w:val="009B317E"/>
    <w:rsid w:val="009B65D4"/>
    <w:rsid w:val="009C112F"/>
    <w:rsid w:val="009C245D"/>
    <w:rsid w:val="009C269F"/>
    <w:rsid w:val="009C2F8C"/>
    <w:rsid w:val="009C3BF2"/>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D8D"/>
    <w:rsid w:val="009D5303"/>
    <w:rsid w:val="009D59A2"/>
    <w:rsid w:val="009D5BD9"/>
    <w:rsid w:val="009D7DD0"/>
    <w:rsid w:val="009E1095"/>
    <w:rsid w:val="009E184D"/>
    <w:rsid w:val="009E2C23"/>
    <w:rsid w:val="009E4CF1"/>
    <w:rsid w:val="009E64EB"/>
    <w:rsid w:val="009E673E"/>
    <w:rsid w:val="009E6DD3"/>
    <w:rsid w:val="009E7068"/>
    <w:rsid w:val="009E71C9"/>
    <w:rsid w:val="009E74E1"/>
    <w:rsid w:val="009E7961"/>
    <w:rsid w:val="009F2501"/>
    <w:rsid w:val="009F344F"/>
    <w:rsid w:val="009F4BBB"/>
    <w:rsid w:val="009F5FB1"/>
    <w:rsid w:val="009F6141"/>
    <w:rsid w:val="009F72D8"/>
    <w:rsid w:val="009F72DF"/>
    <w:rsid w:val="009F7C0B"/>
    <w:rsid w:val="009F7DA6"/>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27458"/>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814"/>
    <w:rsid w:val="00A5098B"/>
    <w:rsid w:val="00A50C0F"/>
    <w:rsid w:val="00A50CFA"/>
    <w:rsid w:val="00A51C2D"/>
    <w:rsid w:val="00A524F5"/>
    <w:rsid w:val="00A542C1"/>
    <w:rsid w:val="00A54EB3"/>
    <w:rsid w:val="00A54EC3"/>
    <w:rsid w:val="00A55A05"/>
    <w:rsid w:val="00A55B07"/>
    <w:rsid w:val="00A569D2"/>
    <w:rsid w:val="00A57245"/>
    <w:rsid w:val="00A6028C"/>
    <w:rsid w:val="00A60536"/>
    <w:rsid w:val="00A60623"/>
    <w:rsid w:val="00A62541"/>
    <w:rsid w:val="00A631C4"/>
    <w:rsid w:val="00A6434D"/>
    <w:rsid w:val="00A6597C"/>
    <w:rsid w:val="00A659D0"/>
    <w:rsid w:val="00A6611F"/>
    <w:rsid w:val="00A6719F"/>
    <w:rsid w:val="00A671CA"/>
    <w:rsid w:val="00A67CEC"/>
    <w:rsid w:val="00A71AE1"/>
    <w:rsid w:val="00A72C33"/>
    <w:rsid w:val="00A73560"/>
    <w:rsid w:val="00A738AA"/>
    <w:rsid w:val="00A74736"/>
    <w:rsid w:val="00A759A0"/>
    <w:rsid w:val="00A75E1D"/>
    <w:rsid w:val="00A76F0C"/>
    <w:rsid w:val="00A771F7"/>
    <w:rsid w:val="00A80802"/>
    <w:rsid w:val="00A80A90"/>
    <w:rsid w:val="00A814AE"/>
    <w:rsid w:val="00A8389C"/>
    <w:rsid w:val="00A8396C"/>
    <w:rsid w:val="00A841F6"/>
    <w:rsid w:val="00A8484E"/>
    <w:rsid w:val="00A84D36"/>
    <w:rsid w:val="00A85D37"/>
    <w:rsid w:val="00A864AA"/>
    <w:rsid w:val="00A90291"/>
    <w:rsid w:val="00A92542"/>
    <w:rsid w:val="00A92925"/>
    <w:rsid w:val="00A92E1E"/>
    <w:rsid w:val="00A92E98"/>
    <w:rsid w:val="00A94594"/>
    <w:rsid w:val="00A94836"/>
    <w:rsid w:val="00A952ED"/>
    <w:rsid w:val="00AA01B5"/>
    <w:rsid w:val="00AA01D0"/>
    <w:rsid w:val="00AA02B7"/>
    <w:rsid w:val="00AA065A"/>
    <w:rsid w:val="00AA3148"/>
    <w:rsid w:val="00AA4770"/>
    <w:rsid w:val="00AA548E"/>
    <w:rsid w:val="00AA5EE3"/>
    <w:rsid w:val="00AA6869"/>
    <w:rsid w:val="00AA77A7"/>
    <w:rsid w:val="00AB1BA1"/>
    <w:rsid w:val="00AB2460"/>
    <w:rsid w:val="00AB2B51"/>
    <w:rsid w:val="00AB2C67"/>
    <w:rsid w:val="00AB5BCB"/>
    <w:rsid w:val="00AB5F41"/>
    <w:rsid w:val="00AB62D3"/>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0009"/>
    <w:rsid w:val="00AE13EC"/>
    <w:rsid w:val="00AE3A30"/>
    <w:rsid w:val="00AE4556"/>
    <w:rsid w:val="00AE4690"/>
    <w:rsid w:val="00AE46D6"/>
    <w:rsid w:val="00AE5182"/>
    <w:rsid w:val="00AE51C2"/>
    <w:rsid w:val="00AE57E1"/>
    <w:rsid w:val="00AE764E"/>
    <w:rsid w:val="00AE76FE"/>
    <w:rsid w:val="00AE787F"/>
    <w:rsid w:val="00AF0950"/>
    <w:rsid w:val="00AF0DD7"/>
    <w:rsid w:val="00AF3767"/>
    <w:rsid w:val="00AF6B81"/>
    <w:rsid w:val="00B002CB"/>
    <w:rsid w:val="00B00304"/>
    <w:rsid w:val="00B00598"/>
    <w:rsid w:val="00B00BA9"/>
    <w:rsid w:val="00B013B3"/>
    <w:rsid w:val="00B019E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6EB5"/>
    <w:rsid w:val="00B16FE1"/>
    <w:rsid w:val="00B179D7"/>
    <w:rsid w:val="00B203C8"/>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0D3"/>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60AB2"/>
    <w:rsid w:val="00B61045"/>
    <w:rsid w:val="00B61B31"/>
    <w:rsid w:val="00B62AE9"/>
    <w:rsid w:val="00B640CB"/>
    <w:rsid w:val="00B6427F"/>
    <w:rsid w:val="00B6616D"/>
    <w:rsid w:val="00B6713D"/>
    <w:rsid w:val="00B705A3"/>
    <w:rsid w:val="00B711C7"/>
    <w:rsid w:val="00B73E1B"/>
    <w:rsid w:val="00B74438"/>
    <w:rsid w:val="00B74605"/>
    <w:rsid w:val="00B7531E"/>
    <w:rsid w:val="00B75783"/>
    <w:rsid w:val="00B80ABE"/>
    <w:rsid w:val="00B828C9"/>
    <w:rsid w:val="00B82DA0"/>
    <w:rsid w:val="00B845B6"/>
    <w:rsid w:val="00B8482D"/>
    <w:rsid w:val="00B849D4"/>
    <w:rsid w:val="00B8558F"/>
    <w:rsid w:val="00B857B4"/>
    <w:rsid w:val="00B8593C"/>
    <w:rsid w:val="00B85DF0"/>
    <w:rsid w:val="00B863CC"/>
    <w:rsid w:val="00B866B0"/>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2F16"/>
    <w:rsid w:val="00BA35DA"/>
    <w:rsid w:val="00BA42F2"/>
    <w:rsid w:val="00BA48FC"/>
    <w:rsid w:val="00BA4E74"/>
    <w:rsid w:val="00BA5C99"/>
    <w:rsid w:val="00BA7289"/>
    <w:rsid w:val="00BA7D49"/>
    <w:rsid w:val="00BB06C7"/>
    <w:rsid w:val="00BB109A"/>
    <w:rsid w:val="00BB1CA0"/>
    <w:rsid w:val="00BB349D"/>
    <w:rsid w:val="00BB3864"/>
    <w:rsid w:val="00BB4AAB"/>
    <w:rsid w:val="00BB6007"/>
    <w:rsid w:val="00BB62BA"/>
    <w:rsid w:val="00BB6D8B"/>
    <w:rsid w:val="00BB7391"/>
    <w:rsid w:val="00BB76CF"/>
    <w:rsid w:val="00BC0240"/>
    <w:rsid w:val="00BC0D53"/>
    <w:rsid w:val="00BC0F2A"/>
    <w:rsid w:val="00BC0FC6"/>
    <w:rsid w:val="00BC2870"/>
    <w:rsid w:val="00BC2AE4"/>
    <w:rsid w:val="00BC3AB4"/>
    <w:rsid w:val="00BD058E"/>
    <w:rsid w:val="00BD110E"/>
    <w:rsid w:val="00BD1434"/>
    <w:rsid w:val="00BD1926"/>
    <w:rsid w:val="00BD2159"/>
    <w:rsid w:val="00BD3CE1"/>
    <w:rsid w:val="00BD3E3F"/>
    <w:rsid w:val="00BD4442"/>
    <w:rsid w:val="00BD5BCC"/>
    <w:rsid w:val="00BD5DAC"/>
    <w:rsid w:val="00BD66F2"/>
    <w:rsid w:val="00BD7032"/>
    <w:rsid w:val="00BD79FB"/>
    <w:rsid w:val="00BD7B04"/>
    <w:rsid w:val="00BE1395"/>
    <w:rsid w:val="00BE41CD"/>
    <w:rsid w:val="00BE466F"/>
    <w:rsid w:val="00BE537B"/>
    <w:rsid w:val="00BE53E3"/>
    <w:rsid w:val="00BE6997"/>
    <w:rsid w:val="00BE6F0C"/>
    <w:rsid w:val="00BE7081"/>
    <w:rsid w:val="00BE7EF9"/>
    <w:rsid w:val="00BF3093"/>
    <w:rsid w:val="00BF3280"/>
    <w:rsid w:val="00BF4535"/>
    <w:rsid w:val="00BF4C6B"/>
    <w:rsid w:val="00BF59B8"/>
    <w:rsid w:val="00BF59E8"/>
    <w:rsid w:val="00BF60C0"/>
    <w:rsid w:val="00BF795B"/>
    <w:rsid w:val="00BF7A8E"/>
    <w:rsid w:val="00C0001A"/>
    <w:rsid w:val="00C001F1"/>
    <w:rsid w:val="00C03EE7"/>
    <w:rsid w:val="00C06562"/>
    <w:rsid w:val="00C12CEB"/>
    <w:rsid w:val="00C12ED6"/>
    <w:rsid w:val="00C13591"/>
    <w:rsid w:val="00C145DD"/>
    <w:rsid w:val="00C14FEB"/>
    <w:rsid w:val="00C156A1"/>
    <w:rsid w:val="00C156D1"/>
    <w:rsid w:val="00C15D8A"/>
    <w:rsid w:val="00C1614F"/>
    <w:rsid w:val="00C17112"/>
    <w:rsid w:val="00C17328"/>
    <w:rsid w:val="00C17564"/>
    <w:rsid w:val="00C17C29"/>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397C"/>
    <w:rsid w:val="00C34A89"/>
    <w:rsid w:val="00C3546C"/>
    <w:rsid w:val="00C37C35"/>
    <w:rsid w:val="00C40473"/>
    <w:rsid w:val="00C417BD"/>
    <w:rsid w:val="00C42CC1"/>
    <w:rsid w:val="00C4300A"/>
    <w:rsid w:val="00C43A22"/>
    <w:rsid w:val="00C43A2F"/>
    <w:rsid w:val="00C44EA5"/>
    <w:rsid w:val="00C45830"/>
    <w:rsid w:val="00C45DEA"/>
    <w:rsid w:val="00C47614"/>
    <w:rsid w:val="00C50290"/>
    <w:rsid w:val="00C50D3C"/>
    <w:rsid w:val="00C53214"/>
    <w:rsid w:val="00C53BC8"/>
    <w:rsid w:val="00C55344"/>
    <w:rsid w:val="00C55474"/>
    <w:rsid w:val="00C60B6F"/>
    <w:rsid w:val="00C616C5"/>
    <w:rsid w:val="00C627A0"/>
    <w:rsid w:val="00C62A4F"/>
    <w:rsid w:val="00C64613"/>
    <w:rsid w:val="00C64E35"/>
    <w:rsid w:val="00C65BB1"/>
    <w:rsid w:val="00C65C8D"/>
    <w:rsid w:val="00C6683A"/>
    <w:rsid w:val="00C67468"/>
    <w:rsid w:val="00C718DB"/>
    <w:rsid w:val="00C71B20"/>
    <w:rsid w:val="00C722B0"/>
    <w:rsid w:val="00C729F2"/>
    <w:rsid w:val="00C72F40"/>
    <w:rsid w:val="00C73673"/>
    <w:rsid w:val="00C7430B"/>
    <w:rsid w:val="00C77BE8"/>
    <w:rsid w:val="00C80685"/>
    <w:rsid w:val="00C80EE5"/>
    <w:rsid w:val="00C81B09"/>
    <w:rsid w:val="00C82131"/>
    <w:rsid w:val="00C8259F"/>
    <w:rsid w:val="00C82924"/>
    <w:rsid w:val="00C86062"/>
    <w:rsid w:val="00C86466"/>
    <w:rsid w:val="00C87A1F"/>
    <w:rsid w:val="00C87F4A"/>
    <w:rsid w:val="00C90F31"/>
    <w:rsid w:val="00C917F4"/>
    <w:rsid w:val="00C933B0"/>
    <w:rsid w:val="00C937C2"/>
    <w:rsid w:val="00C93F01"/>
    <w:rsid w:val="00C94FF8"/>
    <w:rsid w:val="00C953B5"/>
    <w:rsid w:val="00C9569A"/>
    <w:rsid w:val="00C96588"/>
    <w:rsid w:val="00C96EEE"/>
    <w:rsid w:val="00CA02B6"/>
    <w:rsid w:val="00CA0A02"/>
    <w:rsid w:val="00CA23EB"/>
    <w:rsid w:val="00CA24AA"/>
    <w:rsid w:val="00CA2BB0"/>
    <w:rsid w:val="00CA37F7"/>
    <w:rsid w:val="00CA38B8"/>
    <w:rsid w:val="00CA4C45"/>
    <w:rsid w:val="00CA4FF8"/>
    <w:rsid w:val="00CA5FEC"/>
    <w:rsid w:val="00CA73DC"/>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1737"/>
    <w:rsid w:val="00CD2A8E"/>
    <w:rsid w:val="00CD313C"/>
    <w:rsid w:val="00CD3918"/>
    <w:rsid w:val="00CD397D"/>
    <w:rsid w:val="00CD46F7"/>
    <w:rsid w:val="00CD4F39"/>
    <w:rsid w:val="00CD5EA1"/>
    <w:rsid w:val="00CD7A23"/>
    <w:rsid w:val="00CE2814"/>
    <w:rsid w:val="00CE2A6B"/>
    <w:rsid w:val="00CE3CE9"/>
    <w:rsid w:val="00CE47E8"/>
    <w:rsid w:val="00CE651A"/>
    <w:rsid w:val="00CE6C71"/>
    <w:rsid w:val="00CE72D2"/>
    <w:rsid w:val="00CE7BD1"/>
    <w:rsid w:val="00CF1261"/>
    <w:rsid w:val="00CF2312"/>
    <w:rsid w:val="00CF2788"/>
    <w:rsid w:val="00CF2BE5"/>
    <w:rsid w:val="00CF2DFA"/>
    <w:rsid w:val="00CF3F38"/>
    <w:rsid w:val="00CF4DEB"/>
    <w:rsid w:val="00CF585B"/>
    <w:rsid w:val="00CF752B"/>
    <w:rsid w:val="00CF7954"/>
    <w:rsid w:val="00D000C1"/>
    <w:rsid w:val="00D015F1"/>
    <w:rsid w:val="00D018A1"/>
    <w:rsid w:val="00D02D46"/>
    <w:rsid w:val="00D037EB"/>
    <w:rsid w:val="00D058C7"/>
    <w:rsid w:val="00D07245"/>
    <w:rsid w:val="00D12427"/>
    <w:rsid w:val="00D1411A"/>
    <w:rsid w:val="00D149AA"/>
    <w:rsid w:val="00D15105"/>
    <w:rsid w:val="00D1529F"/>
    <w:rsid w:val="00D17136"/>
    <w:rsid w:val="00D207E6"/>
    <w:rsid w:val="00D213E4"/>
    <w:rsid w:val="00D21E0F"/>
    <w:rsid w:val="00D22C37"/>
    <w:rsid w:val="00D25E3E"/>
    <w:rsid w:val="00D25FEF"/>
    <w:rsid w:val="00D26EEB"/>
    <w:rsid w:val="00D27193"/>
    <w:rsid w:val="00D27621"/>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58CD"/>
    <w:rsid w:val="00D46940"/>
    <w:rsid w:val="00D5056E"/>
    <w:rsid w:val="00D51691"/>
    <w:rsid w:val="00D52703"/>
    <w:rsid w:val="00D52BED"/>
    <w:rsid w:val="00D53E89"/>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74A6"/>
    <w:rsid w:val="00D87C0A"/>
    <w:rsid w:val="00D914B0"/>
    <w:rsid w:val="00D92475"/>
    <w:rsid w:val="00D92CBA"/>
    <w:rsid w:val="00D92F50"/>
    <w:rsid w:val="00D930CA"/>
    <w:rsid w:val="00D97AA3"/>
    <w:rsid w:val="00DA0F80"/>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650"/>
    <w:rsid w:val="00DB7C45"/>
    <w:rsid w:val="00DB7F9F"/>
    <w:rsid w:val="00DC064C"/>
    <w:rsid w:val="00DC1464"/>
    <w:rsid w:val="00DC205F"/>
    <w:rsid w:val="00DC2F2F"/>
    <w:rsid w:val="00DC3761"/>
    <w:rsid w:val="00DC4C14"/>
    <w:rsid w:val="00DC5AC5"/>
    <w:rsid w:val="00DC69EC"/>
    <w:rsid w:val="00DC7452"/>
    <w:rsid w:val="00DD03F7"/>
    <w:rsid w:val="00DD0485"/>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44A"/>
    <w:rsid w:val="00DE7DEE"/>
    <w:rsid w:val="00DF004B"/>
    <w:rsid w:val="00DF0D03"/>
    <w:rsid w:val="00DF15B0"/>
    <w:rsid w:val="00DF28BF"/>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07A18"/>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72B3"/>
    <w:rsid w:val="00E5014A"/>
    <w:rsid w:val="00E516AE"/>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61D0"/>
    <w:rsid w:val="00E664AE"/>
    <w:rsid w:val="00E66811"/>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44D"/>
    <w:rsid w:val="00E83F36"/>
    <w:rsid w:val="00E848FF"/>
    <w:rsid w:val="00E849F7"/>
    <w:rsid w:val="00E84DA5"/>
    <w:rsid w:val="00E85BD3"/>
    <w:rsid w:val="00E86CDE"/>
    <w:rsid w:val="00E876F9"/>
    <w:rsid w:val="00E923E4"/>
    <w:rsid w:val="00E9360A"/>
    <w:rsid w:val="00E939AF"/>
    <w:rsid w:val="00E95564"/>
    <w:rsid w:val="00E97027"/>
    <w:rsid w:val="00EA073E"/>
    <w:rsid w:val="00EA137B"/>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D93"/>
    <w:rsid w:val="00EE2033"/>
    <w:rsid w:val="00EE2268"/>
    <w:rsid w:val="00EE4120"/>
    <w:rsid w:val="00EE57FD"/>
    <w:rsid w:val="00EE58E4"/>
    <w:rsid w:val="00EE675D"/>
    <w:rsid w:val="00EE6A53"/>
    <w:rsid w:val="00EE7C83"/>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1C8F"/>
    <w:rsid w:val="00F028E5"/>
    <w:rsid w:val="00F02EA2"/>
    <w:rsid w:val="00F037C3"/>
    <w:rsid w:val="00F04A39"/>
    <w:rsid w:val="00F053E3"/>
    <w:rsid w:val="00F0726E"/>
    <w:rsid w:val="00F101C8"/>
    <w:rsid w:val="00F11A5A"/>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637B"/>
    <w:rsid w:val="00F27F11"/>
    <w:rsid w:val="00F316E7"/>
    <w:rsid w:val="00F32129"/>
    <w:rsid w:val="00F33F99"/>
    <w:rsid w:val="00F34477"/>
    <w:rsid w:val="00F34649"/>
    <w:rsid w:val="00F36C86"/>
    <w:rsid w:val="00F41207"/>
    <w:rsid w:val="00F419C1"/>
    <w:rsid w:val="00F41B0B"/>
    <w:rsid w:val="00F4266A"/>
    <w:rsid w:val="00F438DB"/>
    <w:rsid w:val="00F43F80"/>
    <w:rsid w:val="00F440B5"/>
    <w:rsid w:val="00F444E6"/>
    <w:rsid w:val="00F46FC5"/>
    <w:rsid w:val="00F46FF7"/>
    <w:rsid w:val="00F47070"/>
    <w:rsid w:val="00F47562"/>
    <w:rsid w:val="00F47FFC"/>
    <w:rsid w:val="00F504C0"/>
    <w:rsid w:val="00F5179B"/>
    <w:rsid w:val="00F51DBF"/>
    <w:rsid w:val="00F52AFD"/>
    <w:rsid w:val="00F53843"/>
    <w:rsid w:val="00F55325"/>
    <w:rsid w:val="00F561BB"/>
    <w:rsid w:val="00F566B5"/>
    <w:rsid w:val="00F5753A"/>
    <w:rsid w:val="00F63650"/>
    <w:rsid w:val="00F647C9"/>
    <w:rsid w:val="00F64E53"/>
    <w:rsid w:val="00F656A3"/>
    <w:rsid w:val="00F669BB"/>
    <w:rsid w:val="00F6761E"/>
    <w:rsid w:val="00F73376"/>
    <w:rsid w:val="00F747CB"/>
    <w:rsid w:val="00F76168"/>
    <w:rsid w:val="00F76589"/>
    <w:rsid w:val="00F76979"/>
    <w:rsid w:val="00F776EA"/>
    <w:rsid w:val="00F81A69"/>
    <w:rsid w:val="00F83AB6"/>
    <w:rsid w:val="00F83D5E"/>
    <w:rsid w:val="00F8433D"/>
    <w:rsid w:val="00F843E8"/>
    <w:rsid w:val="00F84522"/>
    <w:rsid w:val="00F85DD4"/>
    <w:rsid w:val="00F87F0C"/>
    <w:rsid w:val="00F913BB"/>
    <w:rsid w:val="00F93751"/>
    <w:rsid w:val="00F95215"/>
    <w:rsid w:val="00F95DB8"/>
    <w:rsid w:val="00FA1DBB"/>
    <w:rsid w:val="00FA1F53"/>
    <w:rsid w:val="00FA32D6"/>
    <w:rsid w:val="00FA34F8"/>
    <w:rsid w:val="00FA656C"/>
    <w:rsid w:val="00FA6A7C"/>
    <w:rsid w:val="00FB2916"/>
    <w:rsid w:val="00FB33CC"/>
    <w:rsid w:val="00FB6718"/>
    <w:rsid w:val="00FB6EDB"/>
    <w:rsid w:val="00FB7740"/>
    <w:rsid w:val="00FC1EDD"/>
    <w:rsid w:val="00FC3446"/>
    <w:rsid w:val="00FD0BBF"/>
    <w:rsid w:val="00FD2FEE"/>
    <w:rsid w:val="00FD3107"/>
    <w:rsid w:val="00FD381C"/>
    <w:rsid w:val="00FD47C2"/>
    <w:rsid w:val="00FD6DE4"/>
    <w:rsid w:val="00FD779F"/>
    <w:rsid w:val="00FD798F"/>
    <w:rsid w:val="00FD7D1A"/>
    <w:rsid w:val="00FE1A83"/>
    <w:rsid w:val="00FE1B75"/>
    <w:rsid w:val="00FE2783"/>
    <w:rsid w:val="00FE2B12"/>
    <w:rsid w:val="00FE5637"/>
    <w:rsid w:val="00FE76AC"/>
    <w:rsid w:val="00FF10AA"/>
    <w:rsid w:val="00FF332A"/>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Table Grid" w:semiHidden="0" w:unhideWhenUsed="0"/>
    <w:lsdException w:name="Note Level 1" w:locked="0" w:semiHidden="0" w:unhideWhenUsed="0"/>
    <w:lsdException w:name="Note Level 2" w:locked="0" w:semiHidden="0" w:unhideWhenUsed="0"/>
    <w:lsdException w:name="Note Level 3" w:locked="0" w:semiHidden="0" w:unhideWhenUsed="0"/>
    <w:lsdException w:name="Note Level 4" w:locked="0" w:semiHidden="0" w:unhideWhenUsed="0"/>
    <w:lsdException w:name="Note Level 5" w:locked="0" w:semiHidden="0" w:unhideWhenUsed="0"/>
    <w:lsdException w:name="Note Level 6" w:locked="0" w:semiHidden="0" w:unhideWhenUsed="0"/>
    <w:lsdException w:name="Note Level 7" w:locked="0" w:semiHidden="0" w:unhideWhenUsed="0"/>
    <w:lsdException w:name="Note Level 8" w:locked="0" w:semiHidden="0" w:unhideWhenUsed="0"/>
    <w:lsdException w:name="Note Level 9" w:locked="0"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D03F1"/>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345960"/>
    <w:pPr>
      <w:tabs>
        <w:tab w:val="right" w:leader="dot" w:pos="9498"/>
      </w:tabs>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345960"/>
    <w:pPr>
      <w:tabs>
        <w:tab w:val="right" w:leader="dot" w:pos="9498"/>
      </w:tabs>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Table Grid" w:semiHidden="0" w:unhideWhenUsed="0"/>
    <w:lsdException w:name="Note Level 1" w:locked="0" w:semiHidden="0" w:unhideWhenUsed="0"/>
    <w:lsdException w:name="Note Level 2" w:locked="0" w:semiHidden="0" w:unhideWhenUsed="0"/>
    <w:lsdException w:name="Note Level 3" w:locked="0" w:semiHidden="0" w:unhideWhenUsed="0"/>
    <w:lsdException w:name="Note Level 4" w:locked="0" w:semiHidden="0" w:unhideWhenUsed="0"/>
    <w:lsdException w:name="Note Level 5" w:locked="0" w:semiHidden="0" w:unhideWhenUsed="0"/>
    <w:lsdException w:name="Note Level 6" w:locked="0" w:semiHidden="0" w:unhideWhenUsed="0"/>
    <w:lsdException w:name="Note Level 7" w:locked="0" w:semiHidden="0" w:unhideWhenUsed="0"/>
    <w:lsdException w:name="Note Level 8" w:locked="0" w:semiHidden="0" w:unhideWhenUsed="0"/>
    <w:lsdException w:name="Note Level 9" w:locked="0"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D03F1"/>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345960"/>
    <w:pPr>
      <w:tabs>
        <w:tab w:val="right" w:leader="dot" w:pos="9498"/>
      </w:tabs>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345960"/>
    <w:pPr>
      <w:tabs>
        <w:tab w:val="right" w:leader="dot" w:pos="9498"/>
      </w:tabs>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490368610">
      <w:bodyDiv w:val="1"/>
      <w:marLeft w:val="0"/>
      <w:marRight w:val="0"/>
      <w:marTop w:val="0"/>
      <w:marBottom w:val="0"/>
      <w:divBdr>
        <w:top w:val="none" w:sz="0" w:space="0" w:color="auto"/>
        <w:left w:val="none" w:sz="0" w:space="0" w:color="auto"/>
        <w:bottom w:val="none" w:sz="0" w:space="0" w:color="auto"/>
        <w:right w:val="none" w:sz="0" w:space="0" w:color="auto"/>
      </w:divBdr>
      <w:divsChild>
        <w:div w:id="188567750">
          <w:marLeft w:val="130"/>
          <w:marRight w:val="0"/>
          <w:marTop w:val="0"/>
          <w:marBottom w:val="0"/>
          <w:divBdr>
            <w:top w:val="none" w:sz="0" w:space="0" w:color="auto"/>
            <w:left w:val="none" w:sz="0" w:space="0" w:color="auto"/>
            <w:bottom w:val="none" w:sz="0" w:space="0" w:color="auto"/>
            <w:right w:val="none" w:sz="0" w:space="0" w:color="auto"/>
          </w:divBdr>
        </w:div>
        <w:div w:id="739912593">
          <w:marLeft w:val="130"/>
          <w:marRight w:val="0"/>
          <w:marTop w:val="0"/>
          <w:marBottom w:val="0"/>
          <w:divBdr>
            <w:top w:val="none" w:sz="0" w:space="0" w:color="auto"/>
            <w:left w:val="none" w:sz="0" w:space="0" w:color="auto"/>
            <w:bottom w:val="none" w:sz="0" w:space="0" w:color="auto"/>
            <w:right w:val="none" w:sz="0" w:space="0" w:color="auto"/>
          </w:divBdr>
        </w:div>
        <w:div w:id="1939367289">
          <w:marLeft w:val="130"/>
          <w:marRight w:val="0"/>
          <w:marTop w:val="0"/>
          <w:marBottom w:val="0"/>
          <w:divBdr>
            <w:top w:val="none" w:sz="0" w:space="0" w:color="auto"/>
            <w:left w:val="none" w:sz="0" w:space="0" w:color="auto"/>
            <w:bottom w:val="none" w:sz="0" w:space="0" w:color="auto"/>
            <w:right w:val="none" w:sz="0" w:space="0" w:color="auto"/>
          </w:divBdr>
        </w:div>
      </w:divsChild>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80223839">
      <w:bodyDiv w:val="1"/>
      <w:marLeft w:val="0"/>
      <w:marRight w:val="0"/>
      <w:marTop w:val="0"/>
      <w:marBottom w:val="0"/>
      <w:divBdr>
        <w:top w:val="none" w:sz="0" w:space="0" w:color="auto"/>
        <w:left w:val="none" w:sz="0" w:space="0" w:color="auto"/>
        <w:bottom w:val="none" w:sz="0" w:space="0" w:color="auto"/>
        <w:right w:val="none" w:sz="0" w:space="0" w:color="auto"/>
      </w:divBdr>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95355680">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19592497">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19349056">
      <w:bodyDiv w:val="1"/>
      <w:marLeft w:val="0"/>
      <w:marRight w:val="0"/>
      <w:marTop w:val="0"/>
      <w:marBottom w:val="0"/>
      <w:divBdr>
        <w:top w:val="none" w:sz="0" w:space="0" w:color="auto"/>
        <w:left w:val="none" w:sz="0" w:space="0" w:color="auto"/>
        <w:bottom w:val="none" w:sz="0" w:space="0" w:color="auto"/>
        <w:right w:val="none" w:sz="0" w:space="0" w:color="auto"/>
      </w:divBdr>
    </w:div>
    <w:div w:id="156587152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3892037">
      <w:bodyDiv w:val="1"/>
      <w:marLeft w:val="0"/>
      <w:marRight w:val="0"/>
      <w:marTop w:val="0"/>
      <w:marBottom w:val="0"/>
      <w:divBdr>
        <w:top w:val="none" w:sz="0" w:space="0" w:color="auto"/>
        <w:left w:val="none" w:sz="0" w:space="0" w:color="auto"/>
        <w:bottom w:val="none" w:sz="0" w:space="0" w:color="auto"/>
        <w:right w:val="none" w:sz="0" w:space="0" w:color="auto"/>
      </w:divBdr>
      <w:divsChild>
        <w:div w:id="109475423">
          <w:marLeft w:val="130"/>
          <w:marRight w:val="0"/>
          <w:marTop w:val="0"/>
          <w:marBottom w:val="0"/>
          <w:divBdr>
            <w:top w:val="none" w:sz="0" w:space="0" w:color="auto"/>
            <w:left w:val="none" w:sz="0" w:space="0" w:color="auto"/>
            <w:bottom w:val="none" w:sz="0" w:space="0" w:color="auto"/>
            <w:right w:val="none" w:sz="0" w:space="0" w:color="auto"/>
          </w:divBdr>
        </w:div>
        <w:div w:id="446122159">
          <w:marLeft w:val="130"/>
          <w:marRight w:val="0"/>
          <w:marTop w:val="0"/>
          <w:marBottom w:val="0"/>
          <w:divBdr>
            <w:top w:val="none" w:sz="0" w:space="0" w:color="auto"/>
            <w:left w:val="none" w:sz="0" w:space="0" w:color="auto"/>
            <w:bottom w:val="none" w:sz="0" w:space="0" w:color="auto"/>
            <w:right w:val="none" w:sz="0" w:space="0" w:color="auto"/>
          </w:divBdr>
        </w:div>
        <w:div w:id="1467357093">
          <w:marLeft w:val="130"/>
          <w:marRight w:val="0"/>
          <w:marTop w:val="0"/>
          <w:marBottom w:val="0"/>
          <w:divBdr>
            <w:top w:val="none" w:sz="0" w:space="0" w:color="auto"/>
            <w:left w:val="none" w:sz="0" w:space="0" w:color="auto"/>
            <w:bottom w:val="none" w:sz="0" w:space="0" w:color="auto"/>
            <w:right w:val="none" w:sz="0" w:space="0" w:color="auto"/>
          </w:divBdr>
        </w:div>
      </w:divsChild>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974289357">
      <w:bodyDiv w:val="1"/>
      <w:marLeft w:val="0"/>
      <w:marRight w:val="0"/>
      <w:marTop w:val="0"/>
      <w:marBottom w:val="0"/>
      <w:divBdr>
        <w:top w:val="none" w:sz="0" w:space="0" w:color="auto"/>
        <w:left w:val="none" w:sz="0" w:space="0" w:color="auto"/>
        <w:bottom w:val="none" w:sz="0" w:space="0" w:color="auto"/>
        <w:right w:val="none" w:sz="0" w:space="0" w:color="auto"/>
      </w:divBdr>
    </w:div>
    <w:div w:id="1986200065">
      <w:bodyDiv w:val="1"/>
      <w:marLeft w:val="0"/>
      <w:marRight w:val="0"/>
      <w:marTop w:val="0"/>
      <w:marBottom w:val="0"/>
      <w:divBdr>
        <w:top w:val="none" w:sz="0" w:space="0" w:color="auto"/>
        <w:left w:val="none" w:sz="0" w:space="0" w:color="auto"/>
        <w:bottom w:val="none" w:sz="0" w:space="0" w:color="auto"/>
        <w:right w:val="none" w:sz="0" w:space="0" w:color="auto"/>
      </w:divBdr>
    </w:div>
    <w:div w:id="2006785072">
      <w:bodyDiv w:val="1"/>
      <w:marLeft w:val="0"/>
      <w:marRight w:val="0"/>
      <w:marTop w:val="0"/>
      <w:marBottom w:val="0"/>
      <w:divBdr>
        <w:top w:val="none" w:sz="0" w:space="0" w:color="auto"/>
        <w:left w:val="none" w:sz="0" w:space="0" w:color="auto"/>
        <w:bottom w:val="none" w:sz="0" w:space="0" w:color="auto"/>
        <w:right w:val="none" w:sz="0" w:space="0" w:color="auto"/>
      </w:divBdr>
      <w:divsChild>
        <w:div w:id="46270522">
          <w:marLeft w:val="130"/>
          <w:marRight w:val="0"/>
          <w:marTop w:val="0"/>
          <w:marBottom w:val="0"/>
          <w:divBdr>
            <w:top w:val="none" w:sz="0" w:space="0" w:color="auto"/>
            <w:left w:val="none" w:sz="0" w:space="0" w:color="auto"/>
            <w:bottom w:val="none" w:sz="0" w:space="0" w:color="auto"/>
            <w:right w:val="none" w:sz="0" w:space="0" w:color="auto"/>
          </w:divBdr>
        </w:div>
        <w:div w:id="1176919311">
          <w:marLeft w:val="130"/>
          <w:marRight w:val="0"/>
          <w:marTop w:val="0"/>
          <w:marBottom w:val="0"/>
          <w:divBdr>
            <w:top w:val="none" w:sz="0" w:space="0" w:color="auto"/>
            <w:left w:val="none" w:sz="0" w:space="0" w:color="auto"/>
            <w:bottom w:val="none" w:sz="0" w:space="0" w:color="auto"/>
            <w:right w:val="none" w:sz="0" w:space="0" w:color="auto"/>
          </w:divBdr>
        </w:div>
        <w:div w:id="1961647609">
          <w:marLeft w:val="130"/>
          <w:marRight w:val="0"/>
          <w:marTop w:val="0"/>
          <w:marBottom w:val="0"/>
          <w:divBdr>
            <w:top w:val="none" w:sz="0" w:space="0" w:color="auto"/>
            <w:left w:val="none" w:sz="0" w:space="0" w:color="auto"/>
            <w:bottom w:val="none" w:sz="0" w:space="0" w:color="auto"/>
            <w:right w:val="none" w:sz="0" w:space="0" w:color="auto"/>
          </w:divBdr>
        </w:div>
      </w:divsChild>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69713">
      <w:bodyDiv w:val="1"/>
      <w:marLeft w:val="0"/>
      <w:marRight w:val="0"/>
      <w:marTop w:val="0"/>
      <w:marBottom w:val="0"/>
      <w:divBdr>
        <w:top w:val="none" w:sz="0" w:space="0" w:color="auto"/>
        <w:left w:val="none" w:sz="0" w:space="0" w:color="auto"/>
        <w:bottom w:val="none" w:sz="0" w:space="0" w:color="auto"/>
        <w:right w:val="none" w:sz="0" w:space="0" w:color="auto"/>
      </w:divBdr>
      <w:divsChild>
        <w:div w:id="306591463">
          <w:marLeft w:val="130"/>
          <w:marRight w:val="0"/>
          <w:marTop w:val="0"/>
          <w:marBottom w:val="0"/>
          <w:divBdr>
            <w:top w:val="none" w:sz="0" w:space="0" w:color="auto"/>
            <w:left w:val="none" w:sz="0" w:space="0" w:color="auto"/>
            <w:bottom w:val="none" w:sz="0" w:space="0" w:color="auto"/>
            <w:right w:val="none" w:sz="0" w:space="0" w:color="auto"/>
          </w:divBdr>
        </w:div>
        <w:div w:id="984628458">
          <w:marLeft w:val="130"/>
          <w:marRight w:val="0"/>
          <w:marTop w:val="0"/>
          <w:marBottom w:val="0"/>
          <w:divBdr>
            <w:top w:val="none" w:sz="0" w:space="0" w:color="auto"/>
            <w:left w:val="none" w:sz="0" w:space="0" w:color="auto"/>
            <w:bottom w:val="none" w:sz="0" w:space="0" w:color="auto"/>
            <w:right w:val="none" w:sz="0" w:space="0" w:color="auto"/>
          </w:divBdr>
        </w:div>
        <w:div w:id="1450658862">
          <w:marLeft w:val="1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25" Type="http://schemas.microsoft.com/office/2011/relationships/people" Target="people.xml"/><Relationship Id="rId26" Type="http://schemas.microsoft.com/office/2011/relationships/commentsExtended" Target="commentsExtended.xml"/><Relationship Id="rId10" Type="http://schemas.openxmlformats.org/officeDocument/2006/relationships/hyperlink" Target="http://www.tmforum.org/IPRPolicy/11525/home.html" TargetMode="External"/><Relationship Id="rId11" Type="http://schemas.openxmlformats.org/officeDocument/2006/relationships/hyperlink" Target="http://www.tmforum.org/"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comments" Target="comments.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eader" Target="header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32333-8DBA-DB45-8033-76D76B5D0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Settings\jvdbergh\Application Data\Microsoft\Templates\SD0-3_mTOPTemplate_BA.dot</Template>
  <TotalTime>1</TotalTime>
  <Pages>61</Pages>
  <Words>9159</Words>
  <Characters>52212</Characters>
  <Application>Microsoft Macintosh Word</Application>
  <DocSecurity>0</DocSecurity>
  <Lines>435</Lines>
  <Paragraphs>122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61249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pierre gauthier</cp:lastModifiedBy>
  <cp:revision>2</cp:revision>
  <cp:lastPrinted>2016-04-04T03:37:00Z</cp:lastPrinted>
  <dcterms:created xsi:type="dcterms:W3CDTF">2016-05-01T20:07:00Z</dcterms:created>
  <dcterms:modified xsi:type="dcterms:W3CDTF">2016-05-01T20:07:00Z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